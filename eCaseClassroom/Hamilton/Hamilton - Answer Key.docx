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ED0BD6" w14:textId="0DEC3EDB" w:rsidR="00B8626C" w:rsidRPr="00BF2CCB" w:rsidRDefault="00A54690" w:rsidP="00A54690">
      <w:pPr>
        <w:jc w:val="center"/>
        <w:rPr>
          <w:b/>
          <w:i/>
          <w:sz w:val="40"/>
          <w:szCs w:val="40"/>
          <w:u w:val="single"/>
        </w:rPr>
      </w:pPr>
      <w:r w:rsidRPr="00BF2CCB">
        <w:rPr>
          <w:b/>
          <w:i/>
          <w:sz w:val="40"/>
          <w:szCs w:val="40"/>
          <w:u w:val="single"/>
        </w:rPr>
        <w:t xml:space="preserve">VSR </w:t>
      </w:r>
      <w:r w:rsidR="00780BCC" w:rsidRPr="00BF2CCB">
        <w:rPr>
          <w:b/>
          <w:i/>
          <w:sz w:val="40"/>
          <w:szCs w:val="40"/>
          <w:u w:val="single"/>
        </w:rPr>
        <w:t>e</w:t>
      </w:r>
      <w:r w:rsidRPr="00BF2CCB">
        <w:rPr>
          <w:b/>
          <w:i/>
          <w:sz w:val="40"/>
          <w:szCs w:val="40"/>
          <w:u w:val="single"/>
        </w:rPr>
        <w:t>Case Generator Worksheet</w:t>
      </w:r>
    </w:p>
    <w:tbl>
      <w:tblPr>
        <w:tblStyle w:val="LightShading-Accent1"/>
        <w:tblW w:w="9558" w:type="dxa"/>
        <w:tblLook w:val="04A0" w:firstRow="1" w:lastRow="0" w:firstColumn="1" w:lastColumn="0" w:noHBand="0" w:noVBand="1"/>
      </w:tblPr>
      <w:tblGrid>
        <w:gridCol w:w="2178"/>
        <w:gridCol w:w="7380"/>
      </w:tblGrid>
      <w:tr w:rsidR="005627D4" w:rsidRPr="00BF2CCB" w14:paraId="50ED0BD9" w14:textId="77777777" w:rsidTr="00562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7" w14:textId="77777777" w:rsidR="005627D4" w:rsidRPr="00BF2CCB" w:rsidRDefault="00F20A00">
            <w:r w:rsidRPr="00BF2CCB">
              <w:t>Sequence</w:t>
            </w:r>
          </w:p>
        </w:tc>
        <w:tc>
          <w:tcPr>
            <w:tcW w:w="7380" w:type="dxa"/>
          </w:tcPr>
          <w:p w14:paraId="50ED0BD8" w14:textId="5225E092" w:rsidR="005627D4" w:rsidRPr="00BF2CCB" w:rsidRDefault="00697930" w:rsidP="00854D33">
            <w:pPr>
              <w:cnfStyle w:val="100000000000" w:firstRow="1" w:lastRow="0" w:firstColumn="0" w:lastColumn="0" w:oddVBand="0" w:evenVBand="0" w:oddHBand="0" w:evenHBand="0" w:firstRowFirstColumn="0" w:firstRowLastColumn="0" w:lastRowFirstColumn="0" w:lastRowLastColumn="0"/>
            </w:pPr>
            <w:r w:rsidRPr="00BF2CCB">
              <w:t>IU</w:t>
            </w:r>
          </w:p>
        </w:tc>
      </w:tr>
      <w:tr w:rsidR="005627D4" w:rsidRPr="00BF2CCB" w14:paraId="50ED0BDC"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DA" w14:textId="77777777" w:rsidR="005627D4" w:rsidRPr="00BF2CCB" w:rsidRDefault="005627D4">
            <w:r w:rsidRPr="00BF2CCB">
              <w:t>Name</w:t>
            </w:r>
          </w:p>
        </w:tc>
        <w:tc>
          <w:tcPr>
            <w:tcW w:w="7380" w:type="dxa"/>
          </w:tcPr>
          <w:p w14:paraId="50ED0BDB" w14:textId="77777777" w:rsidR="005627D4" w:rsidRPr="00BF2CCB" w:rsidRDefault="005627D4" w:rsidP="00854D33">
            <w:pPr>
              <w:cnfStyle w:val="000000100000" w:firstRow="0" w:lastRow="0" w:firstColumn="0" w:lastColumn="0" w:oddVBand="0" w:evenVBand="0" w:oddHBand="1" w:evenHBand="0" w:firstRowFirstColumn="0" w:firstRowLastColumn="0" w:lastRowFirstColumn="0" w:lastRowLastColumn="0"/>
              <w:rPr>
                <w:b/>
              </w:rPr>
            </w:pPr>
            <w:r w:rsidRPr="00BF2CCB">
              <w:rPr>
                <w:b/>
              </w:rPr>
              <w:t>HAMILTON, Hester</w:t>
            </w:r>
          </w:p>
        </w:tc>
      </w:tr>
      <w:tr w:rsidR="005627D4" w:rsidRPr="00BF2CCB" w14:paraId="50ED0BDF"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DD" w14:textId="77777777" w:rsidR="005627D4" w:rsidRPr="00BF2CCB" w:rsidRDefault="005627D4">
            <w:r w:rsidRPr="00BF2CCB">
              <w:t>Claim #:</w:t>
            </w:r>
          </w:p>
        </w:tc>
        <w:tc>
          <w:tcPr>
            <w:tcW w:w="7380" w:type="dxa"/>
          </w:tcPr>
          <w:p w14:paraId="50ED0BDE" w14:textId="77777777"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6Y28XX00</w:t>
            </w:r>
          </w:p>
        </w:tc>
      </w:tr>
      <w:tr w:rsidR="005627D4" w:rsidRPr="00BF2CCB" w14:paraId="50ED0BE2"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0" w14:textId="77777777" w:rsidR="005627D4" w:rsidRPr="00BF2CCB" w:rsidRDefault="005627D4">
            <w:r w:rsidRPr="00BF2CCB">
              <w:t>Branch of Service</w:t>
            </w:r>
          </w:p>
        </w:tc>
        <w:tc>
          <w:tcPr>
            <w:tcW w:w="7380" w:type="dxa"/>
          </w:tcPr>
          <w:p w14:paraId="50ED0BE1" w14:textId="77777777" w:rsidR="005627D4" w:rsidRPr="00BF2CCB" w:rsidRDefault="005627D4" w:rsidP="00854D33">
            <w:pPr>
              <w:cnfStyle w:val="000000100000" w:firstRow="0" w:lastRow="0" w:firstColumn="0" w:lastColumn="0" w:oddVBand="0" w:evenVBand="0" w:oddHBand="1" w:evenHBand="0" w:firstRowFirstColumn="0" w:firstRowLastColumn="0" w:lastRowFirstColumn="0" w:lastRowLastColumn="0"/>
              <w:rPr>
                <w:b/>
              </w:rPr>
            </w:pPr>
            <w:r w:rsidRPr="00BF2CCB">
              <w:rPr>
                <w:b/>
              </w:rPr>
              <w:t>USAF</w:t>
            </w:r>
          </w:p>
        </w:tc>
      </w:tr>
      <w:tr w:rsidR="005627D4" w:rsidRPr="00BF2CCB" w14:paraId="50ED0BE5"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3" w14:textId="77777777" w:rsidR="005627D4" w:rsidRPr="00BF2CCB" w:rsidRDefault="005627D4">
            <w:r w:rsidRPr="00BF2CCB">
              <w:t>Period of Service</w:t>
            </w:r>
          </w:p>
        </w:tc>
        <w:tc>
          <w:tcPr>
            <w:tcW w:w="7380" w:type="dxa"/>
          </w:tcPr>
          <w:p w14:paraId="50ED0BE4" w14:textId="77777777"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06/11/1970 – 03/31/1990</w:t>
            </w:r>
          </w:p>
        </w:tc>
      </w:tr>
      <w:tr w:rsidR="005627D4" w:rsidRPr="00BF2CCB" w14:paraId="50ED0BE8"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6" w14:textId="77777777" w:rsidR="005627D4" w:rsidRPr="00BF2CCB" w:rsidRDefault="005627D4">
            <w:r w:rsidRPr="00BF2CCB">
              <w:t>Type of Claim</w:t>
            </w:r>
          </w:p>
        </w:tc>
        <w:tc>
          <w:tcPr>
            <w:tcW w:w="7380" w:type="dxa"/>
          </w:tcPr>
          <w:p w14:paraId="50ED0BE7" w14:textId="77777777" w:rsidR="005627D4" w:rsidRPr="00BF2CCB" w:rsidRDefault="00C46933" w:rsidP="00854D33">
            <w:pPr>
              <w:cnfStyle w:val="000000100000" w:firstRow="0" w:lastRow="0" w:firstColumn="0" w:lastColumn="0" w:oddVBand="0" w:evenVBand="0" w:oddHBand="1" w:evenHBand="0" w:firstRowFirstColumn="0" w:firstRowLastColumn="0" w:lastRowFirstColumn="0" w:lastRowLastColumn="0"/>
              <w:rPr>
                <w:b/>
              </w:rPr>
            </w:pPr>
            <w:r w:rsidRPr="00BF2CCB">
              <w:rPr>
                <w:b/>
              </w:rPr>
              <w:t>020</w:t>
            </w:r>
          </w:p>
        </w:tc>
      </w:tr>
      <w:tr w:rsidR="005627D4" w:rsidRPr="00BF2CCB" w14:paraId="50ED0BEB"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9" w14:textId="77777777" w:rsidR="005627D4" w:rsidRPr="00BF2CCB" w:rsidRDefault="005627D4">
            <w:r w:rsidRPr="00BF2CCB">
              <w:t>Contentions</w:t>
            </w:r>
          </w:p>
        </w:tc>
        <w:tc>
          <w:tcPr>
            <w:tcW w:w="7380" w:type="dxa"/>
          </w:tcPr>
          <w:p w14:paraId="50ED0BEA" w14:textId="131D1A74" w:rsidR="005627D4" w:rsidRPr="00BF2CCB" w:rsidRDefault="005627D4" w:rsidP="00854D33">
            <w:pPr>
              <w:cnfStyle w:val="000000000000" w:firstRow="0" w:lastRow="0" w:firstColumn="0" w:lastColumn="0" w:oddVBand="0" w:evenVBand="0" w:oddHBand="0" w:evenHBand="0" w:firstRowFirstColumn="0" w:firstRowLastColumn="0" w:lastRowFirstColumn="0" w:lastRowLastColumn="0"/>
              <w:rPr>
                <w:b/>
              </w:rPr>
            </w:pPr>
            <w:r w:rsidRPr="00BF2CCB">
              <w:rPr>
                <w:b/>
              </w:rPr>
              <w:t>Low Back</w:t>
            </w:r>
            <w:r w:rsidR="00EF10EA" w:rsidRPr="00BF2CCB">
              <w:rPr>
                <w:b/>
              </w:rPr>
              <w:t xml:space="preserve"> condition</w:t>
            </w:r>
            <w:r w:rsidR="00C46933" w:rsidRPr="00BF2CCB">
              <w:rPr>
                <w:b/>
              </w:rPr>
              <w:t>, PTSD, Individual Unemployability</w:t>
            </w:r>
            <w:r w:rsidR="00EF10EA" w:rsidRPr="00BF2CCB">
              <w:rPr>
                <w:b/>
              </w:rPr>
              <w:t xml:space="preserve"> due to low back condition and PTSD</w:t>
            </w:r>
          </w:p>
        </w:tc>
      </w:tr>
      <w:tr w:rsidR="005627D4" w:rsidRPr="00BF2CCB" w14:paraId="50ED0BEE" w14:textId="77777777" w:rsidTr="00562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78" w:type="dxa"/>
          </w:tcPr>
          <w:p w14:paraId="50ED0BEC" w14:textId="77777777" w:rsidR="005627D4" w:rsidRPr="00BF2CCB" w:rsidRDefault="005627D4">
            <w:r w:rsidRPr="00BF2CCB">
              <w:t>FDC Y/N</w:t>
            </w:r>
          </w:p>
        </w:tc>
        <w:tc>
          <w:tcPr>
            <w:tcW w:w="7380" w:type="dxa"/>
          </w:tcPr>
          <w:p w14:paraId="50ED0BED" w14:textId="77777777" w:rsidR="005627D4" w:rsidRPr="00BF2CCB" w:rsidRDefault="00C46933" w:rsidP="00854D33">
            <w:pPr>
              <w:cnfStyle w:val="000000100000" w:firstRow="0" w:lastRow="0" w:firstColumn="0" w:lastColumn="0" w:oddVBand="0" w:evenVBand="0" w:oddHBand="1" w:evenHBand="0" w:firstRowFirstColumn="0" w:firstRowLastColumn="0" w:lastRowFirstColumn="0" w:lastRowLastColumn="0"/>
              <w:rPr>
                <w:b/>
              </w:rPr>
            </w:pPr>
            <w:r w:rsidRPr="00BF2CCB">
              <w:rPr>
                <w:b/>
              </w:rPr>
              <w:t>Y</w:t>
            </w:r>
          </w:p>
        </w:tc>
      </w:tr>
      <w:tr w:rsidR="005627D4" w:rsidRPr="00BF2CCB" w14:paraId="50ED0BF1" w14:textId="77777777" w:rsidTr="005627D4">
        <w:tc>
          <w:tcPr>
            <w:cnfStyle w:val="001000000000" w:firstRow="0" w:lastRow="0" w:firstColumn="1" w:lastColumn="0" w:oddVBand="0" w:evenVBand="0" w:oddHBand="0" w:evenHBand="0" w:firstRowFirstColumn="0" w:firstRowLastColumn="0" w:lastRowFirstColumn="0" w:lastRowLastColumn="0"/>
            <w:tcW w:w="2178" w:type="dxa"/>
          </w:tcPr>
          <w:p w14:paraId="50ED0BEF" w14:textId="77777777" w:rsidR="005627D4" w:rsidRPr="00BF2CCB" w:rsidRDefault="005627D4">
            <w:r w:rsidRPr="00BF2CCB">
              <w:t>FDC Exclusion Y/N</w:t>
            </w:r>
          </w:p>
        </w:tc>
        <w:tc>
          <w:tcPr>
            <w:tcW w:w="7380" w:type="dxa"/>
          </w:tcPr>
          <w:p w14:paraId="50ED0BF0" w14:textId="1EB89219" w:rsidR="005627D4" w:rsidRPr="00BF2CCB" w:rsidRDefault="004300DF" w:rsidP="00854D33">
            <w:pPr>
              <w:cnfStyle w:val="000000000000" w:firstRow="0" w:lastRow="0" w:firstColumn="0" w:lastColumn="0" w:oddVBand="0" w:evenVBand="0" w:oddHBand="0" w:evenHBand="0" w:firstRowFirstColumn="0" w:firstRowLastColumn="0" w:lastRowFirstColumn="0" w:lastRowLastColumn="0"/>
              <w:rPr>
                <w:b/>
              </w:rPr>
            </w:pPr>
            <w:r w:rsidRPr="00BF2CCB">
              <w:rPr>
                <w:b/>
              </w:rPr>
              <w:t>Y</w:t>
            </w:r>
          </w:p>
        </w:tc>
      </w:tr>
    </w:tbl>
    <w:p w14:paraId="50ED0BF2" w14:textId="77777777" w:rsidR="00B0316C" w:rsidRPr="00BF2CCB" w:rsidRDefault="00B0316C"/>
    <w:tbl>
      <w:tblPr>
        <w:tblStyle w:val="LightShading-Accent1"/>
        <w:tblW w:w="0" w:type="auto"/>
        <w:tblLook w:val="04A0" w:firstRow="1" w:lastRow="0" w:firstColumn="1" w:lastColumn="0" w:noHBand="0" w:noVBand="1"/>
      </w:tblPr>
      <w:tblGrid>
        <w:gridCol w:w="2752"/>
        <w:gridCol w:w="1511"/>
        <w:gridCol w:w="5097"/>
      </w:tblGrid>
      <w:tr w:rsidR="00176748" w:rsidRPr="00BF2CCB" w14:paraId="50ED0BF6" w14:textId="77777777" w:rsidTr="002676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BF3" w14:textId="77777777" w:rsidR="00176748" w:rsidRPr="00BF2CCB" w:rsidRDefault="00176748" w:rsidP="00021DAB">
            <w:r w:rsidRPr="00BF2CCB">
              <w:t>VA Forms and Revision Date</w:t>
            </w:r>
          </w:p>
        </w:tc>
        <w:tc>
          <w:tcPr>
            <w:tcW w:w="1511" w:type="dxa"/>
          </w:tcPr>
          <w:p w14:paraId="50ED0BF4" w14:textId="77777777" w:rsidR="00176748" w:rsidRPr="00BF2CCB" w:rsidRDefault="00176748">
            <w:pPr>
              <w:cnfStyle w:val="100000000000" w:firstRow="1" w:lastRow="0" w:firstColumn="0" w:lastColumn="0" w:oddVBand="0" w:evenVBand="0" w:oddHBand="0" w:evenHBand="0" w:firstRowFirstColumn="0" w:firstRowLastColumn="0" w:lastRowFirstColumn="0" w:lastRowLastColumn="0"/>
            </w:pPr>
            <w:r w:rsidRPr="00BF2CCB">
              <w:t>Revision Date</w:t>
            </w:r>
          </w:p>
        </w:tc>
        <w:tc>
          <w:tcPr>
            <w:tcW w:w="5097" w:type="dxa"/>
          </w:tcPr>
          <w:p w14:paraId="50ED0BF5" w14:textId="77777777" w:rsidR="00176748" w:rsidRPr="00BF2CCB" w:rsidRDefault="00176748">
            <w:pPr>
              <w:cnfStyle w:val="100000000000" w:firstRow="1" w:lastRow="0" w:firstColumn="0" w:lastColumn="0" w:oddVBand="0" w:evenVBand="0" w:oddHBand="0" w:evenHBand="0" w:firstRowFirstColumn="0" w:firstRowLastColumn="0" w:lastRowFirstColumn="0" w:lastRowLastColumn="0"/>
            </w:pPr>
            <w:r w:rsidRPr="00BF2CCB">
              <w:t>Required: Y/N and Details</w:t>
            </w:r>
          </w:p>
        </w:tc>
      </w:tr>
      <w:tr w:rsidR="006C5B50" w:rsidRPr="00BF2CCB" w14:paraId="50ED0BF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BF7" w14:textId="77777777" w:rsidR="006C5B50" w:rsidRPr="00BF2CCB" w:rsidRDefault="006C5B50">
            <w:r w:rsidRPr="00BF2CCB">
              <w:t xml:space="preserve">VA Form 21-526EZ     </w:t>
            </w:r>
          </w:p>
        </w:tc>
        <w:tc>
          <w:tcPr>
            <w:tcW w:w="1511" w:type="dxa"/>
          </w:tcPr>
          <w:p w14:paraId="50ED0BF8" w14:textId="6CA5B44E" w:rsidR="006C5B50" w:rsidRPr="00BF2CCB" w:rsidRDefault="0026761E" w:rsidP="00717BFF">
            <w:pPr>
              <w:cnfStyle w:val="000000100000" w:firstRow="0" w:lastRow="0" w:firstColumn="0" w:lastColumn="0" w:oddVBand="0" w:evenVBand="0" w:oddHBand="1" w:evenHBand="0" w:firstRowFirstColumn="0" w:firstRowLastColumn="0" w:lastRowFirstColumn="0" w:lastRowLastColumn="0"/>
            </w:pPr>
            <w:r w:rsidRPr="00BF2CCB">
              <w:t>09/2019</w:t>
            </w:r>
          </w:p>
        </w:tc>
        <w:tc>
          <w:tcPr>
            <w:tcW w:w="5097" w:type="dxa"/>
          </w:tcPr>
          <w:p w14:paraId="50ED0BF9" w14:textId="7D95BB72"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r w:rsidRPr="00BF2CCB">
              <w:rPr>
                <w:b/>
              </w:rPr>
              <w:t xml:space="preserve">Y </w:t>
            </w:r>
          </w:p>
        </w:tc>
      </w:tr>
      <w:tr w:rsidR="006C5B50" w:rsidRPr="00BF2CCB" w14:paraId="50ED0C0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03" w14:textId="77777777" w:rsidR="006C5B50" w:rsidRPr="00BF2CCB" w:rsidRDefault="006C5B50">
            <w:r w:rsidRPr="00BF2CCB">
              <w:t>VA Form 21-22</w:t>
            </w:r>
          </w:p>
        </w:tc>
        <w:tc>
          <w:tcPr>
            <w:tcW w:w="1511" w:type="dxa"/>
          </w:tcPr>
          <w:p w14:paraId="50ED0C04" w14:textId="2C03058E" w:rsidR="006C5B50" w:rsidRPr="00BF2CCB" w:rsidRDefault="006C5B50" w:rsidP="00717BFF">
            <w:pPr>
              <w:cnfStyle w:val="000000000000" w:firstRow="0" w:lastRow="0" w:firstColumn="0" w:lastColumn="0" w:oddVBand="0" w:evenVBand="0" w:oddHBand="0" w:evenHBand="0" w:firstRowFirstColumn="0" w:firstRowLastColumn="0" w:lastRowFirstColumn="0" w:lastRowLastColumn="0"/>
            </w:pPr>
            <w:r w:rsidRPr="00BF2CCB">
              <w:t>0</w:t>
            </w:r>
            <w:r w:rsidR="0026761E" w:rsidRPr="00BF2CCB">
              <w:t>2/2019</w:t>
            </w:r>
          </w:p>
        </w:tc>
        <w:tc>
          <w:tcPr>
            <w:tcW w:w="5097" w:type="dxa"/>
          </w:tcPr>
          <w:p w14:paraId="50ED0C05" w14:textId="5A860FAE"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r w:rsidRPr="00BF2CCB">
              <w:rPr>
                <w:b/>
              </w:rPr>
              <w:t>Y, AL, Y/Y</w:t>
            </w:r>
            <w:r w:rsidR="002D07B0" w:rsidRPr="00BF2CCB">
              <w:rPr>
                <w:b/>
              </w:rPr>
              <w:t xml:space="preserve"> (074)</w:t>
            </w:r>
          </w:p>
        </w:tc>
      </w:tr>
      <w:tr w:rsidR="006C5B50" w:rsidRPr="00BF2CCB" w14:paraId="50ED0C0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07" w14:textId="77777777" w:rsidR="006C5B50" w:rsidRPr="00BF2CCB" w:rsidRDefault="006C5B50">
            <w:r w:rsidRPr="00BF2CCB">
              <w:t xml:space="preserve">VA Form 21-4138 </w:t>
            </w:r>
          </w:p>
        </w:tc>
        <w:tc>
          <w:tcPr>
            <w:tcW w:w="1511" w:type="dxa"/>
          </w:tcPr>
          <w:p w14:paraId="50ED0C08" w14:textId="77777777" w:rsidR="006C5B50" w:rsidRPr="00BF2CCB" w:rsidRDefault="006C5B50" w:rsidP="00717BFF">
            <w:pPr>
              <w:cnfStyle w:val="000000100000" w:firstRow="0" w:lastRow="0" w:firstColumn="0" w:lastColumn="0" w:oddVBand="0" w:evenVBand="0" w:oddHBand="1" w:evenHBand="0" w:firstRowFirstColumn="0" w:firstRowLastColumn="0" w:lastRowFirstColumn="0" w:lastRowLastColumn="0"/>
            </w:pPr>
            <w:r w:rsidRPr="00BF2CCB">
              <w:t>12/2017</w:t>
            </w:r>
          </w:p>
        </w:tc>
        <w:tc>
          <w:tcPr>
            <w:tcW w:w="5097" w:type="dxa"/>
          </w:tcPr>
          <w:p w14:paraId="50ED0C09"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0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0B" w14:textId="77777777" w:rsidR="006C5B50" w:rsidRPr="00BF2CCB" w:rsidRDefault="006C5B50">
            <w:r w:rsidRPr="00BF2CCB">
              <w:t xml:space="preserve">VA Form 21-0966 </w:t>
            </w:r>
          </w:p>
        </w:tc>
        <w:tc>
          <w:tcPr>
            <w:tcW w:w="1511" w:type="dxa"/>
          </w:tcPr>
          <w:p w14:paraId="50ED0C0C" w14:textId="05B839D7" w:rsidR="006C5B50" w:rsidRPr="00BF2CCB" w:rsidRDefault="00A575D8" w:rsidP="00717BFF">
            <w:pPr>
              <w:cnfStyle w:val="000000000000" w:firstRow="0" w:lastRow="0" w:firstColumn="0" w:lastColumn="0" w:oddVBand="0" w:evenVBand="0" w:oddHBand="0" w:evenHBand="0" w:firstRowFirstColumn="0" w:firstRowLastColumn="0" w:lastRowFirstColumn="0" w:lastRowLastColumn="0"/>
            </w:pPr>
            <w:r w:rsidRPr="00BF2CCB">
              <w:t>08/2018</w:t>
            </w:r>
          </w:p>
        </w:tc>
        <w:tc>
          <w:tcPr>
            <w:tcW w:w="5097" w:type="dxa"/>
          </w:tcPr>
          <w:p w14:paraId="50ED0C0D" w14:textId="1192CCB3"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r w:rsidRPr="00BF2CCB">
              <w:rPr>
                <w:b/>
              </w:rPr>
              <w:t>Y</w:t>
            </w:r>
          </w:p>
        </w:tc>
      </w:tr>
      <w:tr w:rsidR="006C5B50" w:rsidRPr="00BF2CCB" w14:paraId="50ED0C1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0F" w14:textId="77777777" w:rsidR="006C5B50" w:rsidRPr="00BF2CCB" w:rsidRDefault="006C5B50">
            <w:r w:rsidRPr="00BF2CCB">
              <w:t>VA Form 21-686c</w:t>
            </w:r>
          </w:p>
        </w:tc>
        <w:tc>
          <w:tcPr>
            <w:tcW w:w="1511" w:type="dxa"/>
          </w:tcPr>
          <w:p w14:paraId="50ED0C10" w14:textId="77777777" w:rsidR="006C5B50" w:rsidRPr="00BF2CCB" w:rsidRDefault="006C5B50" w:rsidP="00717BFF">
            <w:pPr>
              <w:cnfStyle w:val="000000100000" w:firstRow="0" w:lastRow="0" w:firstColumn="0" w:lastColumn="0" w:oddVBand="0" w:evenVBand="0" w:oddHBand="1" w:evenHBand="0" w:firstRowFirstColumn="0" w:firstRowLastColumn="0" w:lastRowFirstColumn="0" w:lastRowLastColumn="0"/>
            </w:pPr>
            <w:r w:rsidRPr="00BF2CCB">
              <w:t>06/2017</w:t>
            </w:r>
          </w:p>
        </w:tc>
        <w:tc>
          <w:tcPr>
            <w:tcW w:w="5097" w:type="dxa"/>
          </w:tcPr>
          <w:p w14:paraId="50ED0C11"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1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13" w14:textId="77777777" w:rsidR="006C5B50" w:rsidRPr="00BF2CCB" w:rsidRDefault="006C5B50">
            <w:r w:rsidRPr="00BF2CCB">
              <w:t xml:space="preserve">VA Form 21-674 </w:t>
            </w:r>
          </w:p>
        </w:tc>
        <w:tc>
          <w:tcPr>
            <w:tcW w:w="1511" w:type="dxa"/>
          </w:tcPr>
          <w:p w14:paraId="50ED0C14" w14:textId="078FA00F" w:rsidR="006C5B50" w:rsidRPr="00BF2CCB" w:rsidRDefault="00A575D8" w:rsidP="00717BFF">
            <w:pPr>
              <w:cnfStyle w:val="000000000000" w:firstRow="0" w:lastRow="0" w:firstColumn="0" w:lastColumn="0" w:oddVBand="0" w:evenVBand="0" w:oddHBand="0" w:evenHBand="0" w:firstRowFirstColumn="0" w:firstRowLastColumn="0" w:lastRowFirstColumn="0" w:lastRowLastColumn="0"/>
            </w:pPr>
            <w:r w:rsidRPr="00BF2CCB">
              <w:t>06/2018</w:t>
            </w:r>
          </w:p>
        </w:tc>
        <w:tc>
          <w:tcPr>
            <w:tcW w:w="5097" w:type="dxa"/>
          </w:tcPr>
          <w:p w14:paraId="50ED0C15" w14:textId="77777777"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rsidRPr="00BF2CCB" w14:paraId="50ED0C1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17" w14:textId="77777777" w:rsidR="006C5B50" w:rsidRPr="00BF2CCB" w:rsidRDefault="006C5B50">
            <w:r w:rsidRPr="00BF2CCB">
              <w:t xml:space="preserve">VA Form 21-0538 </w:t>
            </w:r>
          </w:p>
        </w:tc>
        <w:tc>
          <w:tcPr>
            <w:tcW w:w="1511" w:type="dxa"/>
          </w:tcPr>
          <w:p w14:paraId="50ED0C18" w14:textId="77777777" w:rsidR="006C5B50" w:rsidRPr="00BF2CCB" w:rsidRDefault="006C5B50" w:rsidP="00717BFF">
            <w:pPr>
              <w:cnfStyle w:val="000000100000" w:firstRow="0" w:lastRow="0" w:firstColumn="0" w:lastColumn="0" w:oddVBand="0" w:evenVBand="0" w:oddHBand="1" w:evenHBand="0" w:firstRowFirstColumn="0" w:firstRowLastColumn="0" w:lastRowFirstColumn="0" w:lastRowLastColumn="0"/>
            </w:pPr>
            <w:r w:rsidRPr="00BF2CCB">
              <w:t>12/2017</w:t>
            </w:r>
          </w:p>
        </w:tc>
        <w:tc>
          <w:tcPr>
            <w:tcW w:w="5097" w:type="dxa"/>
          </w:tcPr>
          <w:p w14:paraId="50ED0C19"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6C5B50" w:rsidRPr="00BF2CCB" w14:paraId="50ED0C1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1B" w14:textId="77777777" w:rsidR="006C5B50" w:rsidRPr="00BF2CCB" w:rsidRDefault="006C5B50">
            <w:r w:rsidRPr="00BF2CCB">
              <w:t xml:space="preserve">VA Form 21-0781 </w:t>
            </w:r>
          </w:p>
        </w:tc>
        <w:tc>
          <w:tcPr>
            <w:tcW w:w="1511" w:type="dxa"/>
          </w:tcPr>
          <w:p w14:paraId="50ED0C1C" w14:textId="77777777" w:rsidR="006C5B50" w:rsidRPr="00BF2CCB" w:rsidRDefault="006C5B50" w:rsidP="00717BFF">
            <w:pPr>
              <w:cnfStyle w:val="000000000000" w:firstRow="0" w:lastRow="0" w:firstColumn="0" w:lastColumn="0" w:oddVBand="0" w:evenVBand="0" w:oddHBand="0" w:evenHBand="0" w:firstRowFirstColumn="0" w:firstRowLastColumn="0" w:lastRowFirstColumn="0" w:lastRowLastColumn="0"/>
            </w:pPr>
            <w:r w:rsidRPr="00BF2CCB">
              <w:t>07/2017</w:t>
            </w:r>
          </w:p>
        </w:tc>
        <w:tc>
          <w:tcPr>
            <w:tcW w:w="5097" w:type="dxa"/>
          </w:tcPr>
          <w:p w14:paraId="50ED0C1D" w14:textId="77777777" w:rsidR="006C5B50" w:rsidRPr="00BF2CCB" w:rsidRDefault="006C5B50">
            <w:pPr>
              <w:cnfStyle w:val="000000000000" w:firstRow="0" w:lastRow="0" w:firstColumn="0" w:lastColumn="0" w:oddVBand="0" w:evenVBand="0" w:oddHBand="0" w:evenHBand="0" w:firstRowFirstColumn="0" w:firstRowLastColumn="0" w:lastRowFirstColumn="0" w:lastRowLastColumn="0"/>
              <w:rPr>
                <w:b/>
              </w:rPr>
            </w:pPr>
          </w:p>
        </w:tc>
      </w:tr>
      <w:tr w:rsidR="006C5B50" w:rsidRPr="00BF2CCB" w14:paraId="50ED0C2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1F" w14:textId="77777777" w:rsidR="006C5B50" w:rsidRPr="00BF2CCB" w:rsidRDefault="006C5B50">
            <w:r w:rsidRPr="00BF2CCB">
              <w:t xml:space="preserve">VA Form 21-0781a </w:t>
            </w:r>
          </w:p>
        </w:tc>
        <w:tc>
          <w:tcPr>
            <w:tcW w:w="1511" w:type="dxa"/>
          </w:tcPr>
          <w:p w14:paraId="50ED0C20" w14:textId="77777777" w:rsidR="006C5B50" w:rsidRPr="00BF2CCB" w:rsidRDefault="006C5B50" w:rsidP="00717BFF">
            <w:pPr>
              <w:cnfStyle w:val="000000100000" w:firstRow="0" w:lastRow="0" w:firstColumn="0" w:lastColumn="0" w:oddVBand="0" w:evenVBand="0" w:oddHBand="1" w:evenHBand="0" w:firstRowFirstColumn="0" w:firstRowLastColumn="0" w:lastRowFirstColumn="0" w:lastRowLastColumn="0"/>
            </w:pPr>
            <w:r w:rsidRPr="00BF2CCB">
              <w:t>07/2017</w:t>
            </w:r>
          </w:p>
        </w:tc>
        <w:tc>
          <w:tcPr>
            <w:tcW w:w="5097" w:type="dxa"/>
          </w:tcPr>
          <w:p w14:paraId="50ED0C21" w14:textId="77777777" w:rsidR="006C5B50" w:rsidRPr="00BF2CCB" w:rsidRDefault="006C5B50">
            <w:pPr>
              <w:cnfStyle w:val="000000100000" w:firstRow="0" w:lastRow="0" w:firstColumn="0" w:lastColumn="0" w:oddVBand="0" w:evenVBand="0" w:oddHBand="1" w:evenHBand="0" w:firstRowFirstColumn="0" w:firstRowLastColumn="0" w:lastRowFirstColumn="0" w:lastRowLastColumn="0"/>
              <w:rPr>
                <w:b/>
              </w:rPr>
            </w:pPr>
          </w:p>
        </w:tc>
      </w:tr>
      <w:tr w:rsidR="00781C24" w:rsidRPr="00BF2CCB" w14:paraId="50ED0C2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23" w14:textId="77777777" w:rsidR="00781C24" w:rsidRPr="00BF2CCB" w:rsidRDefault="00781C24">
            <w:r w:rsidRPr="00BF2CCB">
              <w:t>VA Form 21-8940</w:t>
            </w:r>
          </w:p>
        </w:tc>
        <w:tc>
          <w:tcPr>
            <w:tcW w:w="1511" w:type="dxa"/>
          </w:tcPr>
          <w:p w14:paraId="50ED0C24" w14:textId="77777777" w:rsidR="00781C24" w:rsidRPr="00BF2CCB" w:rsidRDefault="00781C24">
            <w:pPr>
              <w:cnfStyle w:val="000000000000" w:firstRow="0" w:lastRow="0" w:firstColumn="0" w:lastColumn="0" w:oddVBand="0" w:evenVBand="0" w:oddHBand="0" w:evenHBand="0" w:firstRowFirstColumn="0" w:firstRowLastColumn="0" w:lastRowFirstColumn="0" w:lastRowLastColumn="0"/>
            </w:pPr>
            <w:r w:rsidRPr="00BF2CCB">
              <w:t>02/2016</w:t>
            </w:r>
          </w:p>
        </w:tc>
        <w:tc>
          <w:tcPr>
            <w:tcW w:w="5097" w:type="dxa"/>
          </w:tcPr>
          <w:p w14:paraId="50ED0C25" w14:textId="77777777" w:rsidR="00781C24" w:rsidRPr="00BF2CCB" w:rsidRDefault="00781C24">
            <w:pPr>
              <w:cnfStyle w:val="000000000000" w:firstRow="0" w:lastRow="0" w:firstColumn="0" w:lastColumn="0" w:oddVBand="0" w:evenVBand="0" w:oddHBand="0" w:evenHBand="0" w:firstRowFirstColumn="0" w:firstRowLastColumn="0" w:lastRowFirstColumn="0" w:lastRowLastColumn="0"/>
              <w:rPr>
                <w:b/>
              </w:rPr>
            </w:pPr>
          </w:p>
        </w:tc>
      </w:tr>
      <w:tr w:rsidR="00781C24" w:rsidRPr="00F218BA" w14:paraId="50ED0C2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27" w14:textId="77777777" w:rsidR="00781C24" w:rsidRPr="00BF2CCB" w:rsidRDefault="00781C24">
            <w:r w:rsidRPr="00BF2CCB">
              <w:t>VA Form 21-4192</w:t>
            </w:r>
          </w:p>
        </w:tc>
        <w:tc>
          <w:tcPr>
            <w:tcW w:w="1511" w:type="dxa"/>
          </w:tcPr>
          <w:p w14:paraId="50ED0C28" w14:textId="097037D2" w:rsidR="00781C24" w:rsidRPr="00F218BA" w:rsidRDefault="00BF2CCB">
            <w:pPr>
              <w:cnfStyle w:val="000000100000" w:firstRow="0" w:lastRow="0" w:firstColumn="0" w:lastColumn="0" w:oddVBand="0" w:evenVBand="0" w:oddHBand="1" w:evenHBand="0" w:firstRowFirstColumn="0" w:firstRowLastColumn="0" w:lastRowFirstColumn="0" w:lastRowLastColumn="0"/>
            </w:pPr>
            <w:r w:rsidRPr="00BF2CCB">
              <w:t xml:space="preserve"> </w:t>
            </w:r>
            <w:r w:rsidR="003A50E4" w:rsidRPr="00F218BA">
              <w:t>8/31/2021</w:t>
            </w:r>
          </w:p>
        </w:tc>
        <w:tc>
          <w:tcPr>
            <w:tcW w:w="5097" w:type="dxa"/>
          </w:tcPr>
          <w:p w14:paraId="50ED0C29" w14:textId="77777777" w:rsidR="00781C24" w:rsidRPr="00F218BA" w:rsidRDefault="00781C24">
            <w:pPr>
              <w:cnfStyle w:val="000000100000" w:firstRow="0" w:lastRow="0" w:firstColumn="0" w:lastColumn="0" w:oddVBand="0" w:evenVBand="0" w:oddHBand="1" w:evenHBand="0" w:firstRowFirstColumn="0" w:firstRowLastColumn="0" w:lastRowFirstColumn="0" w:lastRowLastColumn="0"/>
              <w:rPr>
                <w:b/>
              </w:rPr>
            </w:pPr>
          </w:p>
        </w:tc>
      </w:tr>
      <w:tr w:rsidR="00176748" w:rsidRPr="00F218BA" w14:paraId="50ED0C2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2B" w14:textId="77777777" w:rsidR="00176748" w:rsidRPr="00F218BA" w:rsidRDefault="00176748">
            <w:r w:rsidRPr="00F218BA">
              <w:t>Standard 5103 Letter</w:t>
            </w:r>
          </w:p>
        </w:tc>
        <w:tc>
          <w:tcPr>
            <w:tcW w:w="1511" w:type="dxa"/>
          </w:tcPr>
          <w:p w14:paraId="50ED0C2C"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2D"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rPr>
                <w:b/>
              </w:rPr>
            </w:pPr>
          </w:p>
        </w:tc>
      </w:tr>
      <w:tr w:rsidR="00176748" w:rsidRPr="00F218BA" w14:paraId="50ED0C3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2F" w14:textId="77777777" w:rsidR="00176748" w:rsidRPr="00F218BA" w:rsidRDefault="00176748" w:rsidP="00BC4D58">
            <w:r w:rsidRPr="00F218BA">
              <w:t>3101</w:t>
            </w:r>
          </w:p>
        </w:tc>
        <w:tc>
          <w:tcPr>
            <w:tcW w:w="1511" w:type="dxa"/>
          </w:tcPr>
          <w:p w14:paraId="50ED0C30" w14:textId="77777777" w:rsidR="00176748" w:rsidRPr="00F218BA"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50ED0C31" w14:textId="5AAE33A2" w:rsidR="00176748" w:rsidRPr="00F218BA" w:rsidRDefault="00916FEF" w:rsidP="00A9685B">
            <w:pPr>
              <w:cnfStyle w:val="000000100000" w:firstRow="0" w:lastRow="0" w:firstColumn="0" w:lastColumn="0" w:oddVBand="0" w:evenVBand="0" w:oddHBand="1" w:evenHBand="0" w:firstRowFirstColumn="0" w:firstRowLastColumn="0" w:lastRowFirstColumn="0" w:lastRowLastColumn="0"/>
              <w:rPr>
                <w:b/>
              </w:rPr>
            </w:pPr>
            <w:r w:rsidRPr="00F218BA">
              <w:rPr>
                <w:b/>
              </w:rPr>
              <w:t>Y</w:t>
            </w:r>
            <w:r w:rsidR="0026761E" w:rsidRPr="00F218BA">
              <w:rPr>
                <w:b/>
              </w:rPr>
              <w:t>,</w:t>
            </w:r>
            <w:r w:rsidR="0063494D" w:rsidRPr="00F218BA">
              <w:rPr>
                <w:b/>
              </w:rPr>
              <w:t xml:space="preserve"> all records in the file</w:t>
            </w:r>
          </w:p>
        </w:tc>
      </w:tr>
      <w:tr w:rsidR="00176748" w:rsidRPr="00F218BA" w14:paraId="50ED0C3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33" w14:textId="77777777" w:rsidR="00176748" w:rsidRPr="00F218BA" w:rsidRDefault="00176748" w:rsidP="00BC4D58">
            <w:r w:rsidRPr="00F218BA">
              <w:t>BIRLS SHARE Screen</w:t>
            </w:r>
          </w:p>
        </w:tc>
        <w:tc>
          <w:tcPr>
            <w:tcW w:w="1511" w:type="dxa"/>
          </w:tcPr>
          <w:p w14:paraId="50ED0C34"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35" w14:textId="77777777" w:rsidR="00176748" w:rsidRPr="00F218BA"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176748" w:rsidRPr="00F218BA" w14:paraId="50ED0C3A"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37" w14:textId="77777777" w:rsidR="00176748" w:rsidRPr="00F218BA" w:rsidRDefault="00176748" w:rsidP="00BC4D58">
            <w:r w:rsidRPr="00F218BA">
              <w:t>Rating Decision</w:t>
            </w:r>
          </w:p>
        </w:tc>
        <w:tc>
          <w:tcPr>
            <w:tcW w:w="1511" w:type="dxa"/>
          </w:tcPr>
          <w:p w14:paraId="50ED0C38" w14:textId="77777777" w:rsidR="00176748" w:rsidRPr="00F218BA" w:rsidRDefault="00176748">
            <w:pPr>
              <w:cnfStyle w:val="000000100000" w:firstRow="0" w:lastRow="0" w:firstColumn="0" w:lastColumn="0" w:oddVBand="0" w:evenVBand="0" w:oddHBand="1" w:evenHBand="0" w:firstRowFirstColumn="0" w:firstRowLastColumn="0" w:lastRowFirstColumn="0" w:lastRowLastColumn="0"/>
            </w:pPr>
          </w:p>
        </w:tc>
        <w:tc>
          <w:tcPr>
            <w:tcW w:w="5097" w:type="dxa"/>
          </w:tcPr>
          <w:p w14:paraId="50ED0C39" w14:textId="00F78B58" w:rsidR="00176748" w:rsidRPr="00F218BA" w:rsidRDefault="00F21B88" w:rsidP="00A9685B">
            <w:pPr>
              <w:cnfStyle w:val="000000100000" w:firstRow="0" w:lastRow="0" w:firstColumn="0" w:lastColumn="0" w:oddVBand="0" w:evenVBand="0" w:oddHBand="1" w:evenHBand="0" w:firstRowFirstColumn="0" w:firstRowLastColumn="0" w:lastRowFirstColumn="0" w:lastRowLastColumn="0"/>
              <w:rPr>
                <w:b/>
              </w:rPr>
            </w:pPr>
            <w:r w:rsidRPr="00F218BA">
              <w:rPr>
                <w:b/>
              </w:rPr>
              <w:t xml:space="preserve">Y, </w:t>
            </w:r>
            <w:r w:rsidR="00C46933" w:rsidRPr="00F218BA">
              <w:rPr>
                <w:b/>
              </w:rPr>
              <w:t xml:space="preserve">20% Low Back, </w:t>
            </w:r>
            <w:r w:rsidR="007016BF" w:rsidRPr="00F218BA">
              <w:rPr>
                <w:b/>
              </w:rPr>
              <w:t>30</w:t>
            </w:r>
            <w:r w:rsidR="00C46933" w:rsidRPr="00F218BA">
              <w:rPr>
                <w:b/>
              </w:rPr>
              <w:t>% PTSD</w:t>
            </w:r>
          </w:p>
        </w:tc>
      </w:tr>
      <w:tr w:rsidR="00176748" w:rsidRPr="00F218BA" w14:paraId="50ED0C3E"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3B" w14:textId="77777777" w:rsidR="00176748" w:rsidRPr="00F218BA" w:rsidRDefault="00176748">
            <w:r w:rsidRPr="00F218BA">
              <w:t>CAPRI Records</w:t>
            </w:r>
          </w:p>
        </w:tc>
        <w:tc>
          <w:tcPr>
            <w:tcW w:w="1511" w:type="dxa"/>
          </w:tcPr>
          <w:p w14:paraId="50ED0C3C" w14:textId="77777777" w:rsidR="00176748" w:rsidRPr="00F218BA" w:rsidRDefault="00176748">
            <w:pPr>
              <w:cnfStyle w:val="000000000000" w:firstRow="0" w:lastRow="0" w:firstColumn="0" w:lastColumn="0" w:oddVBand="0" w:evenVBand="0" w:oddHBand="0" w:evenHBand="0" w:firstRowFirstColumn="0" w:firstRowLastColumn="0" w:lastRowFirstColumn="0" w:lastRowLastColumn="0"/>
            </w:pPr>
          </w:p>
        </w:tc>
        <w:tc>
          <w:tcPr>
            <w:tcW w:w="5097" w:type="dxa"/>
          </w:tcPr>
          <w:p w14:paraId="50ED0C3D" w14:textId="77777777" w:rsidR="00176748" w:rsidRPr="00F218BA" w:rsidRDefault="00176748" w:rsidP="00A9685B">
            <w:pPr>
              <w:cnfStyle w:val="000000000000" w:firstRow="0" w:lastRow="0" w:firstColumn="0" w:lastColumn="0" w:oddVBand="0" w:evenVBand="0" w:oddHBand="0" w:evenHBand="0" w:firstRowFirstColumn="0" w:firstRowLastColumn="0" w:lastRowFirstColumn="0" w:lastRowLastColumn="0"/>
              <w:rPr>
                <w:b/>
              </w:rPr>
            </w:pPr>
          </w:p>
        </w:tc>
      </w:tr>
      <w:tr w:rsidR="00F20A00" w:rsidRPr="00F218BA" w14:paraId="50ED0C42" w14:textId="77777777" w:rsidTr="00267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2" w:type="dxa"/>
          </w:tcPr>
          <w:p w14:paraId="50ED0C3F" w14:textId="77777777" w:rsidR="00F20A00" w:rsidRPr="00F218BA" w:rsidRDefault="00F20A00">
            <w:r w:rsidRPr="00F218BA">
              <w:t>ERB/ERRA</w:t>
            </w:r>
          </w:p>
        </w:tc>
        <w:tc>
          <w:tcPr>
            <w:tcW w:w="1511" w:type="dxa"/>
          </w:tcPr>
          <w:p w14:paraId="50ED0C40" w14:textId="77777777" w:rsidR="00F20A00" w:rsidRPr="00F218BA" w:rsidRDefault="00F20A00">
            <w:pPr>
              <w:cnfStyle w:val="000000100000" w:firstRow="0" w:lastRow="0" w:firstColumn="0" w:lastColumn="0" w:oddVBand="0" w:evenVBand="0" w:oddHBand="1" w:evenHBand="0" w:firstRowFirstColumn="0" w:firstRowLastColumn="0" w:lastRowFirstColumn="0" w:lastRowLastColumn="0"/>
            </w:pPr>
          </w:p>
        </w:tc>
        <w:tc>
          <w:tcPr>
            <w:tcW w:w="5097" w:type="dxa"/>
          </w:tcPr>
          <w:p w14:paraId="50ED0C41" w14:textId="77777777" w:rsidR="00F20A00" w:rsidRPr="00F218BA" w:rsidRDefault="00F20A00" w:rsidP="00A9685B">
            <w:pPr>
              <w:cnfStyle w:val="000000100000" w:firstRow="0" w:lastRow="0" w:firstColumn="0" w:lastColumn="0" w:oddVBand="0" w:evenVBand="0" w:oddHBand="1" w:evenHBand="0" w:firstRowFirstColumn="0" w:firstRowLastColumn="0" w:lastRowFirstColumn="0" w:lastRowLastColumn="0"/>
              <w:rPr>
                <w:b/>
              </w:rPr>
            </w:pPr>
          </w:p>
        </w:tc>
      </w:tr>
      <w:tr w:rsidR="00F20A00" w:rsidRPr="00F218BA" w14:paraId="50ED0C46" w14:textId="77777777" w:rsidTr="0026761E">
        <w:tc>
          <w:tcPr>
            <w:cnfStyle w:val="001000000000" w:firstRow="0" w:lastRow="0" w:firstColumn="1" w:lastColumn="0" w:oddVBand="0" w:evenVBand="0" w:oddHBand="0" w:evenHBand="0" w:firstRowFirstColumn="0" w:firstRowLastColumn="0" w:lastRowFirstColumn="0" w:lastRowLastColumn="0"/>
            <w:tcW w:w="2752" w:type="dxa"/>
          </w:tcPr>
          <w:p w14:paraId="50ED0C43" w14:textId="77777777" w:rsidR="00F20A00" w:rsidRPr="00F218BA" w:rsidRDefault="00F20A00">
            <w:r w:rsidRPr="00F218BA">
              <w:t>DBQ</w:t>
            </w:r>
          </w:p>
        </w:tc>
        <w:tc>
          <w:tcPr>
            <w:tcW w:w="1511" w:type="dxa"/>
          </w:tcPr>
          <w:p w14:paraId="50ED0C44" w14:textId="77777777" w:rsidR="00F20A00" w:rsidRPr="00F218BA" w:rsidRDefault="00F20A00">
            <w:pPr>
              <w:cnfStyle w:val="000000000000" w:firstRow="0" w:lastRow="0" w:firstColumn="0" w:lastColumn="0" w:oddVBand="0" w:evenVBand="0" w:oddHBand="0" w:evenHBand="0" w:firstRowFirstColumn="0" w:firstRowLastColumn="0" w:lastRowFirstColumn="0" w:lastRowLastColumn="0"/>
            </w:pPr>
          </w:p>
        </w:tc>
        <w:tc>
          <w:tcPr>
            <w:tcW w:w="5097" w:type="dxa"/>
          </w:tcPr>
          <w:p w14:paraId="50ED0C45" w14:textId="77777777" w:rsidR="00F20A00" w:rsidRPr="00F218BA" w:rsidRDefault="00F20A00" w:rsidP="00A9685B">
            <w:pPr>
              <w:cnfStyle w:val="000000000000" w:firstRow="0" w:lastRow="0" w:firstColumn="0" w:lastColumn="0" w:oddVBand="0" w:evenVBand="0" w:oddHBand="0" w:evenHBand="0" w:firstRowFirstColumn="0" w:firstRowLastColumn="0" w:lastRowFirstColumn="0" w:lastRowLastColumn="0"/>
              <w:rPr>
                <w:b/>
              </w:rPr>
            </w:pPr>
          </w:p>
        </w:tc>
      </w:tr>
    </w:tbl>
    <w:p w14:paraId="50ED0C47" w14:textId="77777777" w:rsidR="00176748" w:rsidRPr="00F218BA" w:rsidRDefault="00176748"/>
    <w:tbl>
      <w:tblPr>
        <w:tblStyle w:val="LightShading-Accent1"/>
        <w:tblW w:w="0" w:type="auto"/>
        <w:tblLook w:val="04A0" w:firstRow="1" w:lastRow="0" w:firstColumn="1" w:lastColumn="0" w:noHBand="0" w:noVBand="1"/>
      </w:tblPr>
      <w:tblGrid>
        <w:gridCol w:w="3843"/>
        <w:gridCol w:w="5499"/>
        <w:gridCol w:w="18"/>
      </w:tblGrid>
      <w:tr w:rsidR="005627D4" w:rsidRPr="00F218BA" w14:paraId="50ED0C4A" w14:textId="77777777" w:rsidTr="00744487">
        <w:trPr>
          <w:gridAfter w:val="1"/>
          <w:cnfStyle w:val="100000000000" w:firstRow="1" w:lastRow="0" w:firstColumn="0" w:lastColumn="0" w:oddVBand="0" w:evenVBand="0" w:oddHBand="0"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8" w14:textId="77777777" w:rsidR="005627D4" w:rsidRPr="00F218BA" w:rsidRDefault="005627D4">
            <w:r w:rsidRPr="00F218BA">
              <w:br w:type="page"/>
              <w:t>Supporting Documents</w:t>
            </w:r>
          </w:p>
        </w:tc>
        <w:tc>
          <w:tcPr>
            <w:tcW w:w="5779" w:type="dxa"/>
          </w:tcPr>
          <w:p w14:paraId="50ED0C49" w14:textId="77777777" w:rsidR="005627D4" w:rsidRPr="00F218BA" w:rsidRDefault="005627D4">
            <w:pPr>
              <w:cnfStyle w:val="100000000000" w:firstRow="1" w:lastRow="0" w:firstColumn="0" w:lastColumn="0" w:oddVBand="0" w:evenVBand="0" w:oddHBand="0" w:evenHBand="0" w:firstRowFirstColumn="0" w:firstRowLastColumn="0" w:lastRowFirstColumn="0" w:lastRowLastColumn="0"/>
            </w:pPr>
            <w:r w:rsidRPr="00F218BA">
              <w:t>Required Y/N</w:t>
            </w:r>
          </w:p>
        </w:tc>
      </w:tr>
      <w:tr w:rsidR="005627D4" w:rsidRPr="00F218BA" w14:paraId="50ED0C4D"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B" w14:textId="77777777" w:rsidR="005627D4" w:rsidRPr="00F218BA" w:rsidRDefault="005627D4">
            <w:r w:rsidRPr="00F218BA">
              <w:t>DD214</w:t>
            </w:r>
          </w:p>
        </w:tc>
        <w:tc>
          <w:tcPr>
            <w:tcW w:w="5779" w:type="dxa"/>
          </w:tcPr>
          <w:p w14:paraId="50ED0C4C" w14:textId="77777777" w:rsidR="005627D4" w:rsidRPr="00F218BA" w:rsidRDefault="005627D4">
            <w:pPr>
              <w:cnfStyle w:val="000000100000" w:firstRow="0" w:lastRow="0" w:firstColumn="0" w:lastColumn="0" w:oddVBand="0" w:evenVBand="0" w:oddHBand="1" w:evenHBand="0" w:firstRowFirstColumn="0" w:firstRowLastColumn="0" w:lastRowFirstColumn="0" w:lastRowLastColumn="0"/>
              <w:rPr>
                <w:b/>
              </w:rPr>
            </w:pPr>
            <w:r w:rsidRPr="00F218BA">
              <w:rPr>
                <w:b/>
              </w:rPr>
              <w:t>Y, Honorable</w:t>
            </w:r>
            <w:r w:rsidR="00C46933" w:rsidRPr="00F218BA">
              <w:rPr>
                <w:b/>
              </w:rPr>
              <w:t>, RVN shown, medical, 72-73</w:t>
            </w:r>
          </w:p>
        </w:tc>
      </w:tr>
      <w:tr w:rsidR="00F21B88" w:rsidRPr="00F218BA" w14:paraId="77F7FD07"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39899D20" w14:textId="210C5651" w:rsidR="00F21B88" w:rsidRPr="00F218BA" w:rsidRDefault="00F21B88">
            <w:r w:rsidRPr="00F218BA">
              <w:t>CAPRI Enterprise Search</w:t>
            </w:r>
          </w:p>
        </w:tc>
        <w:tc>
          <w:tcPr>
            <w:tcW w:w="5779" w:type="dxa"/>
          </w:tcPr>
          <w:p w14:paraId="6F5DAE63" w14:textId="55D3E2D8" w:rsidR="00F21B88" w:rsidRPr="00F218BA" w:rsidRDefault="00464EE9" w:rsidP="0026761E">
            <w:pPr>
              <w:cnfStyle w:val="000000000000" w:firstRow="0" w:lastRow="0" w:firstColumn="0" w:lastColumn="0" w:oddVBand="0" w:evenVBand="0" w:oddHBand="0" w:evenHBand="0" w:firstRowFirstColumn="0" w:firstRowLastColumn="0" w:lastRowFirstColumn="0" w:lastRowLastColumn="0"/>
              <w:rPr>
                <w:b/>
                <w:bCs/>
              </w:rPr>
            </w:pPr>
            <w:r w:rsidRPr="00F218BA">
              <w:rPr>
                <w:b/>
                <w:bCs/>
              </w:rPr>
              <w:t xml:space="preserve">Y, </w:t>
            </w:r>
            <w:r w:rsidR="0026761E" w:rsidRPr="00F218BA">
              <w:rPr>
                <w:b/>
                <w:bCs/>
              </w:rPr>
              <w:t xml:space="preserve">per instructions </w:t>
            </w:r>
            <w:r w:rsidRPr="00F218BA">
              <w:rPr>
                <w:b/>
                <w:bCs/>
              </w:rPr>
              <w:t>– all CAPRI records have been uploaded</w:t>
            </w:r>
            <w:r w:rsidR="00EA7710" w:rsidRPr="00F218BA">
              <w:rPr>
                <w:b/>
                <w:bCs/>
              </w:rPr>
              <w:t xml:space="preserve"> from VAMC </w:t>
            </w:r>
            <w:r w:rsidR="007016BF" w:rsidRPr="00F218BA">
              <w:rPr>
                <w:b/>
                <w:bCs/>
              </w:rPr>
              <w:t>Baltimore</w:t>
            </w:r>
            <w:r w:rsidR="00EA7710" w:rsidRPr="00F218BA">
              <w:rPr>
                <w:b/>
                <w:bCs/>
              </w:rPr>
              <w:t>, for PTSD and low back</w:t>
            </w:r>
            <w:r w:rsidRPr="00F218BA">
              <w:rPr>
                <w:b/>
                <w:bCs/>
              </w:rPr>
              <w:t xml:space="preserve">. </w:t>
            </w:r>
          </w:p>
        </w:tc>
      </w:tr>
      <w:tr w:rsidR="005627D4" w:rsidRPr="00F218BA" w14:paraId="50ED0C50"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4E" w14:textId="77777777" w:rsidR="005627D4" w:rsidRPr="00F218BA" w:rsidRDefault="005627D4">
            <w:r w:rsidRPr="00F218BA">
              <w:t>Private Medical Records</w:t>
            </w:r>
          </w:p>
        </w:tc>
        <w:tc>
          <w:tcPr>
            <w:tcW w:w="5779" w:type="dxa"/>
          </w:tcPr>
          <w:p w14:paraId="50ED0C4F" w14:textId="77777777" w:rsidR="005627D4" w:rsidRPr="00F218BA" w:rsidRDefault="005627D4">
            <w:pPr>
              <w:cnfStyle w:val="000000100000" w:firstRow="0" w:lastRow="0" w:firstColumn="0" w:lastColumn="0" w:oddVBand="0" w:evenVBand="0" w:oddHBand="1" w:evenHBand="0" w:firstRowFirstColumn="0" w:firstRowLastColumn="0" w:lastRowFirstColumn="0" w:lastRowLastColumn="0"/>
              <w:rPr>
                <w:b/>
              </w:rPr>
            </w:pPr>
          </w:p>
        </w:tc>
      </w:tr>
      <w:tr w:rsidR="005627D4" w:rsidRPr="00F218BA" w14:paraId="50ED0C53"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1" w14:textId="77777777" w:rsidR="005627D4" w:rsidRPr="00F218BA" w:rsidRDefault="005627D4">
            <w:r w:rsidRPr="00F218BA">
              <w:t>SF88 Entrance Exam</w:t>
            </w:r>
          </w:p>
        </w:tc>
        <w:tc>
          <w:tcPr>
            <w:tcW w:w="5779" w:type="dxa"/>
          </w:tcPr>
          <w:p w14:paraId="50ED0C52" w14:textId="0B5874BA" w:rsidR="005627D4" w:rsidRPr="00F218BA" w:rsidRDefault="009D1C69">
            <w:pPr>
              <w:cnfStyle w:val="000000000000" w:firstRow="0" w:lastRow="0" w:firstColumn="0" w:lastColumn="0" w:oddVBand="0" w:evenVBand="0" w:oddHBand="0" w:evenHBand="0" w:firstRowFirstColumn="0" w:firstRowLastColumn="0" w:lastRowFirstColumn="0" w:lastRowLastColumn="0"/>
              <w:rPr>
                <w:b/>
              </w:rPr>
            </w:pPr>
            <w:r w:rsidRPr="00F218BA">
              <w:rPr>
                <w:b/>
              </w:rPr>
              <w:t>Y</w:t>
            </w:r>
          </w:p>
        </w:tc>
      </w:tr>
      <w:tr w:rsidR="005627D4" w:rsidRPr="00F218BA" w14:paraId="50ED0C56"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4" w14:textId="77777777" w:rsidR="005627D4" w:rsidRPr="00F218BA" w:rsidRDefault="005627D4">
            <w:r w:rsidRPr="00F218BA">
              <w:t>SF88 Separation Exam</w:t>
            </w:r>
          </w:p>
        </w:tc>
        <w:tc>
          <w:tcPr>
            <w:tcW w:w="5779" w:type="dxa"/>
          </w:tcPr>
          <w:p w14:paraId="50ED0C55" w14:textId="5B82BF5D" w:rsidR="005627D4" w:rsidRPr="00F218BA" w:rsidRDefault="009D1C69">
            <w:pPr>
              <w:cnfStyle w:val="000000100000" w:firstRow="0" w:lastRow="0" w:firstColumn="0" w:lastColumn="0" w:oddVBand="0" w:evenVBand="0" w:oddHBand="1" w:evenHBand="0" w:firstRowFirstColumn="0" w:firstRowLastColumn="0" w:lastRowFirstColumn="0" w:lastRowLastColumn="0"/>
              <w:rPr>
                <w:b/>
              </w:rPr>
            </w:pPr>
            <w:r w:rsidRPr="00F218BA">
              <w:rPr>
                <w:b/>
              </w:rPr>
              <w:t>Y</w:t>
            </w:r>
          </w:p>
        </w:tc>
      </w:tr>
      <w:tr w:rsidR="005627D4" w:rsidRPr="00F218BA" w14:paraId="50ED0C59"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7" w14:textId="77777777" w:rsidR="005627D4" w:rsidRPr="00F218BA" w:rsidRDefault="005627D4">
            <w:r w:rsidRPr="00F218BA">
              <w:t>Service Treatment Records</w:t>
            </w:r>
          </w:p>
        </w:tc>
        <w:tc>
          <w:tcPr>
            <w:tcW w:w="5779" w:type="dxa"/>
          </w:tcPr>
          <w:p w14:paraId="50ED0C58" w14:textId="43383AD9" w:rsidR="005627D4" w:rsidRPr="00F218BA" w:rsidRDefault="00C46933">
            <w:pPr>
              <w:cnfStyle w:val="000000000000" w:firstRow="0" w:lastRow="0" w:firstColumn="0" w:lastColumn="0" w:oddVBand="0" w:evenVBand="0" w:oddHBand="0" w:evenHBand="0" w:firstRowFirstColumn="0" w:firstRowLastColumn="0" w:lastRowFirstColumn="0" w:lastRowLastColumn="0"/>
              <w:rPr>
                <w:b/>
              </w:rPr>
            </w:pPr>
            <w:r w:rsidRPr="00F218BA">
              <w:rPr>
                <w:b/>
              </w:rPr>
              <w:t>Y</w:t>
            </w:r>
            <w:r w:rsidR="00464EE9" w:rsidRPr="00F218BA">
              <w:rPr>
                <w:b/>
              </w:rPr>
              <w:t>, all records have been uploaded</w:t>
            </w:r>
          </w:p>
        </w:tc>
      </w:tr>
      <w:tr w:rsidR="005627D4" w:rsidRPr="00F218BA" w14:paraId="50ED0C5C" w14:textId="77777777" w:rsidTr="00744487">
        <w:trPr>
          <w:gridAfter w:val="1"/>
          <w:cnfStyle w:val="000000100000" w:firstRow="0" w:lastRow="0" w:firstColumn="0" w:lastColumn="0" w:oddVBand="0" w:evenVBand="0" w:oddHBand="1" w:evenHBand="0" w:firstRowFirstColumn="0" w:firstRowLastColumn="0" w:lastRowFirstColumn="0" w:lastRowLastColumn="0"/>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A" w14:textId="77777777" w:rsidR="005627D4" w:rsidRPr="00F218BA" w:rsidRDefault="005627D4">
            <w:r w:rsidRPr="00F218BA">
              <w:t>Personnel Records</w:t>
            </w:r>
          </w:p>
        </w:tc>
        <w:tc>
          <w:tcPr>
            <w:tcW w:w="5779" w:type="dxa"/>
          </w:tcPr>
          <w:p w14:paraId="50ED0C5B" w14:textId="5F367889" w:rsidR="005627D4" w:rsidRPr="00F218BA" w:rsidRDefault="00C46933">
            <w:pPr>
              <w:cnfStyle w:val="000000100000" w:firstRow="0" w:lastRow="0" w:firstColumn="0" w:lastColumn="0" w:oddVBand="0" w:evenVBand="0" w:oddHBand="1" w:evenHBand="0" w:firstRowFirstColumn="0" w:firstRowLastColumn="0" w:lastRowFirstColumn="0" w:lastRowLastColumn="0"/>
              <w:rPr>
                <w:b/>
              </w:rPr>
            </w:pPr>
            <w:r w:rsidRPr="00F218BA">
              <w:rPr>
                <w:b/>
              </w:rPr>
              <w:t>Y</w:t>
            </w:r>
            <w:r w:rsidR="00464EE9" w:rsidRPr="00F218BA">
              <w:rPr>
                <w:b/>
              </w:rPr>
              <w:t>, all records have been uploaded</w:t>
            </w:r>
          </w:p>
        </w:tc>
      </w:tr>
      <w:tr w:rsidR="005627D4" w:rsidRPr="00F218BA" w14:paraId="50ED0C5F" w14:textId="77777777" w:rsidTr="00744487">
        <w:trPr>
          <w:gridAfter w:val="1"/>
          <w:wAfter w:w="18" w:type="dxa"/>
        </w:trPr>
        <w:tc>
          <w:tcPr>
            <w:cnfStyle w:val="001000000000" w:firstRow="0" w:lastRow="0" w:firstColumn="1" w:lastColumn="0" w:oddVBand="0" w:evenVBand="0" w:oddHBand="0" w:evenHBand="0" w:firstRowFirstColumn="0" w:firstRowLastColumn="0" w:lastRowFirstColumn="0" w:lastRowLastColumn="0"/>
            <w:tcW w:w="3563" w:type="dxa"/>
          </w:tcPr>
          <w:p w14:paraId="50ED0C5D" w14:textId="77777777" w:rsidR="005627D4" w:rsidRPr="00F218BA" w:rsidRDefault="005627D4">
            <w:r w:rsidRPr="00F218BA">
              <w:t>DOMA first request letter</w:t>
            </w:r>
          </w:p>
        </w:tc>
        <w:tc>
          <w:tcPr>
            <w:tcW w:w="5779" w:type="dxa"/>
          </w:tcPr>
          <w:p w14:paraId="50ED0C5E" w14:textId="77777777" w:rsidR="005627D4" w:rsidRPr="00F218BA" w:rsidRDefault="005627D4">
            <w:pPr>
              <w:cnfStyle w:val="000000000000" w:firstRow="0" w:lastRow="0" w:firstColumn="0" w:lastColumn="0" w:oddVBand="0" w:evenVBand="0" w:oddHBand="0" w:evenHBand="0" w:firstRowFirstColumn="0" w:firstRowLastColumn="0" w:lastRowFirstColumn="0" w:lastRowLastColumn="0"/>
              <w:rPr>
                <w:b/>
              </w:rPr>
            </w:pPr>
          </w:p>
        </w:tc>
      </w:tr>
      <w:tr w:rsidR="00331FF9" w14:paraId="50ED0CC3" w14:textId="77777777" w:rsidTr="007444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0" w:type="dxa"/>
            <w:gridSpan w:val="3"/>
          </w:tcPr>
          <w:p w14:paraId="50ED0C65" w14:textId="63C49334" w:rsidR="00916FEF" w:rsidRPr="00F218BA" w:rsidRDefault="00744487" w:rsidP="00916FEF">
            <w:r w:rsidRPr="00F218BA">
              <w:lastRenderedPageBreak/>
              <w:t>Scenario Comments:</w:t>
            </w:r>
          </w:p>
          <w:tbl>
            <w:tblPr>
              <w:tblStyle w:val="LightShading-Accent1"/>
              <w:tblW w:w="0" w:type="auto"/>
              <w:tblLook w:val="04A0" w:firstRow="1" w:lastRow="0" w:firstColumn="1" w:lastColumn="0" w:noHBand="0" w:noVBand="1"/>
            </w:tblPr>
            <w:tblGrid>
              <w:gridCol w:w="9144"/>
            </w:tblGrid>
            <w:tr w:rsidR="00884FD3" w14:paraId="50ED0CC0" w14:textId="77777777" w:rsidTr="004C60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tcPr>
                <w:p w14:paraId="50ED0C66" w14:textId="77777777" w:rsidR="00884FD3" w:rsidRPr="00F218BA" w:rsidRDefault="00884FD3" w:rsidP="004C60C7"/>
                <w:p w14:paraId="50ED0C67" w14:textId="5865FF83" w:rsidR="00884FD3" w:rsidRPr="00F218BA" w:rsidRDefault="00884FD3" w:rsidP="00F21B88">
                  <w:pPr>
                    <w:pStyle w:val="ListParagraph"/>
                    <w:numPr>
                      <w:ilvl w:val="0"/>
                      <w:numId w:val="1"/>
                    </w:numPr>
                    <w:rPr>
                      <w:b w:val="0"/>
                    </w:rPr>
                  </w:pPr>
                  <w:r w:rsidRPr="00F218BA">
                    <w:rPr>
                      <w:b w:val="0"/>
                    </w:rPr>
                    <w:t xml:space="preserve">Upload all documents for this scenario to the VBMS </w:t>
                  </w:r>
                  <w:r w:rsidR="001F4A55" w:rsidRPr="00F218BA">
                    <w:rPr>
                      <w:b w:val="0"/>
                    </w:rPr>
                    <w:t>eFolder</w:t>
                  </w:r>
                </w:p>
                <w:p w14:paraId="50ED0C68" w14:textId="5C081A62" w:rsidR="00884FD3" w:rsidRPr="00F218BA" w:rsidRDefault="00884FD3" w:rsidP="00F21B88">
                  <w:pPr>
                    <w:pStyle w:val="ListParagraph"/>
                    <w:numPr>
                      <w:ilvl w:val="0"/>
                      <w:numId w:val="1"/>
                    </w:numPr>
                    <w:rPr>
                      <w:b w:val="0"/>
                    </w:rPr>
                  </w:pPr>
                  <w:r w:rsidRPr="00F218BA">
                    <w:rPr>
                      <w:b w:val="0"/>
                    </w:rPr>
                    <w:t xml:space="preserve">Properly </w:t>
                  </w:r>
                  <w:r w:rsidR="00C730FA" w:rsidRPr="00F218BA">
                    <w:rPr>
                      <w:b w:val="0"/>
                    </w:rPr>
                    <w:t>l</w:t>
                  </w:r>
                  <w:r w:rsidRPr="00F218BA">
                    <w:rPr>
                      <w:b w:val="0"/>
                    </w:rPr>
                    <w:t xml:space="preserve">abel and establish date of receipt </w:t>
                  </w:r>
                </w:p>
                <w:p w14:paraId="50ED0C69" w14:textId="77777777" w:rsidR="00884FD3" w:rsidRPr="00F218BA" w:rsidRDefault="00884FD3" w:rsidP="00F21B88">
                  <w:pPr>
                    <w:pStyle w:val="ListParagraph"/>
                    <w:numPr>
                      <w:ilvl w:val="0"/>
                      <w:numId w:val="1"/>
                    </w:numPr>
                    <w:rPr>
                      <w:b w:val="0"/>
                    </w:rPr>
                  </w:pPr>
                  <w:r w:rsidRPr="00F218BA">
                    <w:rPr>
                      <w:b w:val="0"/>
                    </w:rPr>
                    <w:t>Associating all documents to correct EP</w:t>
                  </w:r>
                </w:p>
                <w:p w14:paraId="50ED0C6A" w14:textId="09477403" w:rsidR="00884FD3" w:rsidRPr="00F218BA" w:rsidRDefault="00884FD3" w:rsidP="00F21B88">
                  <w:pPr>
                    <w:pStyle w:val="ListParagraph"/>
                    <w:numPr>
                      <w:ilvl w:val="0"/>
                      <w:numId w:val="1"/>
                    </w:numPr>
                    <w:rPr>
                      <w:b w:val="0"/>
                    </w:rPr>
                  </w:pPr>
                  <w:r w:rsidRPr="00F218BA">
                    <w:rPr>
                      <w:b w:val="0"/>
                    </w:rPr>
                    <w:t>Bookmark medical and dependency documents (</w:t>
                  </w:r>
                  <w:r w:rsidR="00970CED" w:rsidRPr="00F218BA">
                    <w:rPr>
                      <w:b w:val="0"/>
                    </w:rPr>
                    <w:t>if appropriate</w:t>
                  </w:r>
                  <w:r w:rsidRPr="00F218BA">
                    <w:rPr>
                      <w:b w:val="0"/>
                    </w:rPr>
                    <w:t>)</w:t>
                  </w:r>
                </w:p>
                <w:p w14:paraId="50ED0C6B" w14:textId="77777777" w:rsidR="00884FD3" w:rsidRPr="00F218BA" w:rsidRDefault="00884FD3" w:rsidP="00F21B88">
                  <w:pPr>
                    <w:pStyle w:val="ListParagraph"/>
                    <w:numPr>
                      <w:ilvl w:val="0"/>
                      <w:numId w:val="1"/>
                    </w:numPr>
                    <w:rPr>
                      <w:b w:val="0"/>
                    </w:rPr>
                  </w:pPr>
                  <w:r w:rsidRPr="00F218BA">
                    <w:rPr>
                      <w:b w:val="0"/>
                    </w:rPr>
                    <w:t xml:space="preserve">Update subject line </w:t>
                  </w:r>
                </w:p>
                <w:p w14:paraId="3214647A" w14:textId="77777777" w:rsidR="005D741D" w:rsidRPr="00F218BA" w:rsidRDefault="005D741D" w:rsidP="005D741D">
                  <w:pPr>
                    <w:ind w:left="1440"/>
                    <w:rPr>
                      <w:b w:val="0"/>
                    </w:rPr>
                  </w:pPr>
                  <w:r w:rsidRPr="00F218BA">
                    <w:rPr>
                      <w:b w:val="0"/>
                    </w:rPr>
                    <w:t>Subject: VA Form 21-526EZ with additional documents</w:t>
                  </w:r>
                </w:p>
                <w:p w14:paraId="535F68BF" w14:textId="77777777" w:rsidR="005D741D" w:rsidRPr="00F218BA" w:rsidRDefault="005D741D" w:rsidP="005D741D">
                  <w:pPr>
                    <w:ind w:left="1440"/>
                    <w:rPr>
                      <w:b w:val="0"/>
                    </w:rPr>
                  </w:pPr>
                  <w:r w:rsidRPr="00F218BA">
                    <w:rPr>
                      <w:b w:val="0"/>
                    </w:rPr>
                    <w:t>Category – Type: Applications – Original Claim: VA 21-526EZ, Fully Developed Claim (Compensation)</w:t>
                  </w:r>
                </w:p>
                <w:p w14:paraId="0E424BB8" w14:textId="77777777" w:rsidR="005D741D" w:rsidRPr="00F218BA" w:rsidRDefault="005D741D" w:rsidP="005D741D">
                  <w:pPr>
                    <w:ind w:left="1440"/>
                    <w:rPr>
                      <w:b w:val="0"/>
                    </w:rPr>
                  </w:pPr>
                  <w:r w:rsidRPr="00F218BA">
                    <w:rPr>
                      <w:b w:val="0"/>
                    </w:rPr>
                    <w:t>Content Source: VBMS</w:t>
                  </w:r>
                </w:p>
                <w:p w14:paraId="205F8DA4" w14:textId="77777777" w:rsidR="005D741D" w:rsidRPr="00F218BA" w:rsidRDefault="005D741D" w:rsidP="005D741D">
                  <w:pPr>
                    <w:ind w:left="1440"/>
                    <w:rPr>
                      <w:b w:val="0"/>
                    </w:rPr>
                  </w:pPr>
                  <w:r w:rsidRPr="00F218BA">
                    <w:rPr>
                      <w:b w:val="0"/>
                    </w:rPr>
                    <w:t>Date of Receipt – date of receipt on the 21-526EZ</w:t>
                  </w:r>
                </w:p>
                <w:p w14:paraId="50ED0C6E" w14:textId="77777777" w:rsidR="00884FD3" w:rsidRPr="00F218BA" w:rsidRDefault="00884FD3" w:rsidP="004C60C7">
                  <w:pPr>
                    <w:pStyle w:val="ListParagraph"/>
                    <w:ind w:left="1485"/>
                    <w:rPr>
                      <w:b w:val="0"/>
                    </w:rPr>
                  </w:pPr>
                </w:p>
                <w:p w14:paraId="50ED0C6F" w14:textId="77777777" w:rsidR="00884FD3" w:rsidRPr="00F218BA" w:rsidRDefault="00884FD3" w:rsidP="00F21B88">
                  <w:pPr>
                    <w:pStyle w:val="ListParagraph"/>
                    <w:numPr>
                      <w:ilvl w:val="0"/>
                      <w:numId w:val="1"/>
                    </w:numPr>
                    <w:rPr>
                      <w:b w:val="0"/>
                    </w:rPr>
                  </w:pPr>
                  <w:r w:rsidRPr="00F218BA">
                    <w:rPr>
                      <w:b w:val="0"/>
                    </w:rPr>
                    <w:t>CEST EP 020NI – New/Increase</w:t>
                  </w:r>
                </w:p>
                <w:p w14:paraId="50ED0C70" w14:textId="77777777" w:rsidR="00884FD3" w:rsidRPr="00F218BA" w:rsidRDefault="00884FD3" w:rsidP="004C60C7">
                  <w:pPr>
                    <w:pStyle w:val="ListParagraph"/>
                    <w:ind w:left="765"/>
                    <w:rPr>
                      <w:b w:val="0"/>
                    </w:rPr>
                  </w:pPr>
                  <w:r w:rsidRPr="00F218BA">
                    <w:rPr>
                      <w:b w:val="0"/>
                    </w:rPr>
                    <w:t>Input Contentions:</w:t>
                  </w:r>
                </w:p>
                <w:p w14:paraId="50ED0C71" w14:textId="77777777" w:rsidR="00884FD3" w:rsidRPr="00F218BA" w:rsidRDefault="00884FD3" w:rsidP="004C60C7">
                  <w:pPr>
                    <w:pStyle w:val="ListParagraph"/>
                    <w:ind w:left="765"/>
                    <w:rPr>
                      <w:b w:val="0"/>
                      <w:bCs w:val="0"/>
                    </w:rPr>
                  </w:pPr>
                </w:p>
                <w:tbl>
                  <w:tblPr>
                    <w:tblStyle w:val="TableGrid"/>
                    <w:tblW w:w="0" w:type="auto"/>
                    <w:tblInd w:w="765" w:type="dxa"/>
                    <w:tblLook w:val="04A0" w:firstRow="1" w:lastRow="0" w:firstColumn="1" w:lastColumn="0" w:noHBand="0" w:noVBand="1"/>
                  </w:tblPr>
                  <w:tblGrid>
                    <w:gridCol w:w="4086"/>
                    <w:gridCol w:w="4067"/>
                  </w:tblGrid>
                  <w:tr w:rsidR="00884FD3" w:rsidRPr="00F218BA" w14:paraId="50ED0C7F" w14:textId="77777777" w:rsidTr="00A16DB8">
                    <w:tc>
                      <w:tcPr>
                        <w:tcW w:w="4189" w:type="dxa"/>
                      </w:tcPr>
                      <w:p w14:paraId="50ED0C72" w14:textId="0978D7FA" w:rsidR="00884FD3" w:rsidRPr="00F218BA" w:rsidRDefault="00884FD3" w:rsidP="004C60C7">
                        <w:pPr>
                          <w:rPr>
                            <w:color w:val="1F497D" w:themeColor="text2"/>
                          </w:rPr>
                        </w:pPr>
                        <w:r w:rsidRPr="00F218BA">
                          <w:rPr>
                            <w:color w:val="1F497D" w:themeColor="text2"/>
                          </w:rPr>
                          <w:t xml:space="preserve">Contention: Low Back </w:t>
                        </w:r>
                        <w:r w:rsidR="00EF10EA" w:rsidRPr="00F218BA">
                          <w:rPr>
                            <w:color w:val="1F497D" w:themeColor="text2"/>
                          </w:rPr>
                          <w:t>condition</w:t>
                        </w:r>
                        <w:r w:rsidRPr="00F218BA">
                          <w:rPr>
                            <w:color w:val="1F497D" w:themeColor="text2"/>
                          </w:rPr>
                          <w:t xml:space="preserve">                                          </w:t>
                        </w:r>
                      </w:p>
                      <w:p w14:paraId="50ED0C73" w14:textId="192E8C90" w:rsidR="00884FD3" w:rsidRPr="00F218BA" w:rsidRDefault="00884FD3" w:rsidP="004C60C7">
                        <w:pPr>
                          <w:rPr>
                            <w:color w:val="1F497D" w:themeColor="text2"/>
                          </w:rPr>
                        </w:pPr>
                        <w:r w:rsidRPr="00F218BA">
                          <w:rPr>
                            <w:color w:val="1F497D" w:themeColor="text2"/>
                          </w:rPr>
                          <w:t xml:space="preserve">Classification: </w:t>
                        </w:r>
                        <w:r w:rsidR="009D1C69" w:rsidRPr="00F218BA">
                          <w:rPr>
                            <w:color w:val="1F497D" w:themeColor="text2"/>
                          </w:rPr>
                          <w:t xml:space="preserve">Musculoskeletal - </w:t>
                        </w:r>
                        <w:r w:rsidRPr="00F218BA">
                          <w:rPr>
                            <w:color w:val="1F497D" w:themeColor="text2"/>
                          </w:rPr>
                          <w:t>Mid/Lower back</w:t>
                        </w:r>
                      </w:p>
                      <w:p w14:paraId="50ED0C74" w14:textId="77777777" w:rsidR="00884FD3" w:rsidRPr="00F218BA" w:rsidRDefault="00884FD3" w:rsidP="004C60C7">
                        <w:pPr>
                          <w:rPr>
                            <w:color w:val="1F497D" w:themeColor="text2"/>
                          </w:rPr>
                        </w:pPr>
                        <w:r w:rsidRPr="00F218BA">
                          <w:rPr>
                            <w:color w:val="1F497D" w:themeColor="text2"/>
                          </w:rPr>
                          <w:t>(Thoracolumbar Spine)</w:t>
                        </w:r>
                        <w:r w:rsidRPr="00F218BA">
                          <w:rPr>
                            <w:color w:val="1F497D" w:themeColor="text2"/>
                          </w:rPr>
                          <w:tab/>
                        </w:r>
                        <w:r w:rsidRPr="00F218BA">
                          <w:rPr>
                            <w:color w:val="1F497D" w:themeColor="text2"/>
                          </w:rPr>
                          <w:tab/>
                        </w:r>
                        <w:r w:rsidRPr="00F218BA">
                          <w:rPr>
                            <w:color w:val="1F497D" w:themeColor="text2"/>
                          </w:rPr>
                          <w:tab/>
                        </w:r>
                      </w:p>
                      <w:p w14:paraId="50ED0C75" w14:textId="77777777" w:rsidR="00884FD3" w:rsidRPr="00F218BA" w:rsidRDefault="00884FD3" w:rsidP="004C60C7">
                        <w:pPr>
                          <w:rPr>
                            <w:color w:val="1F497D" w:themeColor="text2"/>
                          </w:rPr>
                        </w:pPr>
                        <w:r w:rsidRPr="00F218BA">
                          <w:rPr>
                            <w:color w:val="1F497D" w:themeColor="text2"/>
                          </w:rPr>
                          <w:t>Date of Contention: (DOC)</w:t>
                        </w:r>
                      </w:p>
                      <w:p w14:paraId="50ED0C76" w14:textId="77777777" w:rsidR="00884FD3" w:rsidRPr="00F218BA" w:rsidRDefault="00884FD3"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Increase</w:t>
                        </w:r>
                      </w:p>
                      <w:p w14:paraId="50ED0C77" w14:textId="77777777" w:rsidR="00884FD3" w:rsidRPr="00F218BA" w:rsidRDefault="00884FD3" w:rsidP="004C60C7">
                        <w:pPr>
                          <w:rPr>
                            <w:color w:val="1F497D" w:themeColor="text2"/>
                          </w:rPr>
                        </w:pPr>
                        <w:r w:rsidRPr="00F218BA">
                          <w:rPr>
                            <w:color w:val="1F497D" w:themeColor="text2"/>
                          </w:rPr>
                          <w:t>Medical: Yes</w:t>
                        </w:r>
                      </w:p>
                      <w:p w14:paraId="50ED0C78" w14:textId="5E6ACBE4" w:rsidR="00884FD3" w:rsidRPr="00F218BA" w:rsidRDefault="00884FD3" w:rsidP="00F03EBF">
                        <w:pPr>
                          <w:rPr>
                            <w:color w:val="1F497D" w:themeColor="text2"/>
                          </w:rPr>
                        </w:pPr>
                        <w:r w:rsidRPr="00F218BA">
                          <w:rPr>
                            <w:color w:val="1F497D" w:themeColor="text2"/>
                          </w:rPr>
                          <w:t xml:space="preserve">Special Issue: </w:t>
                        </w:r>
                        <w:r w:rsidR="00F03EBF" w:rsidRPr="00F218BA">
                          <w:rPr>
                            <w:color w:val="1F497D" w:themeColor="text2"/>
                          </w:rPr>
                          <w:t xml:space="preserve">FDC Excluded – </w:t>
                        </w:r>
                        <w:r w:rsidR="00C730FA" w:rsidRPr="00F218BA">
                          <w:rPr>
                            <w:color w:val="1F497D" w:themeColor="text2"/>
                          </w:rPr>
                          <w:t>All required items</w:t>
                        </w:r>
                        <w:r w:rsidR="00F03EBF" w:rsidRPr="00F218BA">
                          <w:rPr>
                            <w:color w:val="1F497D" w:themeColor="text2"/>
                          </w:rPr>
                          <w:t xml:space="preserve"> not </w:t>
                        </w:r>
                        <w:r w:rsidR="00C730FA" w:rsidRPr="00F218BA">
                          <w:rPr>
                            <w:color w:val="1F497D" w:themeColor="text2"/>
                          </w:rPr>
                          <w:t>s</w:t>
                        </w:r>
                        <w:r w:rsidR="00F03EBF" w:rsidRPr="00F218BA">
                          <w:rPr>
                            <w:color w:val="1F497D" w:themeColor="text2"/>
                          </w:rPr>
                          <w:t>ubmitted</w:t>
                        </w:r>
                        <w:r w:rsidR="00DA554E" w:rsidRPr="00F218BA">
                          <w:rPr>
                            <w:color w:val="1F497D" w:themeColor="text2"/>
                          </w:rPr>
                          <w:t xml:space="preserve">, </w:t>
                        </w:r>
                        <w:r w:rsidR="00C730FA" w:rsidRPr="00F218BA">
                          <w:rPr>
                            <w:color w:val="1F497D" w:themeColor="text2"/>
                          </w:rPr>
                          <w:t>L</w:t>
                        </w:r>
                        <w:r w:rsidR="00DA554E" w:rsidRPr="00F218BA">
                          <w:rPr>
                            <w:color w:val="1F497D" w:themeColor="text2"/>
                          </w:rPr>
                          <w:t xml:space="preserve">ocal </w:t>
                        </w:r>
                        <w:r w:rsidR="00C730FA" w:rsidRPr="00F218BA">
                          <w:rPr>
                            <w:color w:val="1F497D" w:themeColor="text2"/>
                          </w:rPr>
                          <w:t>M</w:t>
                        </w:r>
                        <w:r w:rsidR="00DA554E" w:rsidRPr="00F218BA">
                          <w:rPr>
                            <w:color w:val="1F497D" w:themeColor="text2"/>
                          </w:rPr>
                          <w:t xml:space="preserve">entor </w:t>
                        </w:r>
                        <w:r w:rsidR="00C730FA" w:rsidRPr="00F218BA">
                          <w:rPr>
                            <w:color w:val="1F497D" w:themeColor="text2"/>
                          </w:rPr>
                          <w:t>R</w:t>
                        </w:r>
                        <w:r w:rsidR="00DA554E" w:rsidRPr="00F218BA">
                          <w:rPr>
                            <w:color w:val="1F497D" w:themeColor="text2"/>
                          </w:rPr>
                          <w:t>eview</w:t>
                        </w:r>
                      </w:p>
                    </w:tc>
                    <w:tc>
                      <w:tcPr>
                        <w:tcW w:w="4180" w:type="dxa"/>
                      </w:tcPr>
                      <w:p w14:paraId="50ED0C79" w14:textId="0119E912" w:rsidR="00884FD3" w:rsidRPr="00F218BA" w:rsidRDefault="00884FD3" w:rsidP="004C60C7">
                        <w:pPr>
                          <w:rPr>
                            <w:color w:val="1F497D" w:themeColor="text2"/>
                          </w:rPr>
                        </w:pPr>
                        <w:r w:rsidRPr="00F218BA">
                          <w:rPr>
                            <w:color w:val="1F497D" w:themeColor="text2"/>
                          </w:rPr>
                          <w:t xml:space="preserve">Contention: </w:t>
                        </w:r>
                        <w:r w:rsidR="00F03EBF" w:rsidRPr="00F218BA">
                          <w:rPr>
                            <w:color w:val="1F497D" w:themeColor="text2"/>
                          </w:rPr>
                          <w:t>PTSD</w:t>
                        </w:r>
                        <w:r w:rsidR="00A16DB8" w:rsidRPr="00F218BA">
                          <w:rPr>
                            <w:color w:val="1F497D" w:themeColor="text2"/>
                          </w:rPr>
                          <w:t xml:space="preserve"> </w:t>
                        </w:r>
                      </w:p>
                      <w:p w14:paraId="50ED0C7A" w14:textId="77777777" w:rsidR="00884FD3" w:rsidRPr="00F218BA" w:rsidRDefault="00884FD3" w:rsidP="004C60C7">
                        <w:pPr>
                          <w:rPr>
                            <w:color w:val="1F497D" w:themeColor="text2"/>
                          </w:rPr>
                        </w:pPr>
                        <w:r w:rsidRPr="00F218BA">
                          <w:rPr>
                            <w:color w:val="1F497D" w:themeColor="text2"/>
                          </w:rPr>
                          <w:t xml:space="preserve">Classification: </w:t>
                        </w:r>
                        <w:r w:rsidR="00F03EBF" w:rsidRPr="00F218BA">
                          <w:rPr>
                            <w:color w:val="1F497D" w:themeColor="text2"/>
                          </w:rPr>
                          <w:t>Post Traumatic Stress Disorder (PTSD) Combat – Mental Disorders</w:t>
                        </w:r>
                      </w:p>
                      <w:p w14:paraId="50ED0C7B" w14:textId="77777777" w:rsidR="00884FD3" w:rsidRPr="00F218BA" w:rsidRDefault="00884FD3" w:rsidP="004C60C7">
                        <w:pPr>
                          <w:rPr>
                            <w:color w:val="1F497D" w:themeColor="text2"/>
                          </w:rPr>
                        </w:pPr>
                        <w:r w:rsidRPr="00F218BA">
                          <w:rPr>
                            <w:color w:val="1F497D" w:themeColor="text2"/>
                          </w:rPr>
                          <w:t>Date of Contention: (DOC)</w:t>
                        </w:r>
                      </w:p>
                      <w:p w14:paraId="50ED0C7C" w14:textId="77777777" w:rsidR="00884FD3" w:rsidRPr="00F218BA" w:rsidRDefault="00884FD3"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Increase</w:t>
                        </w:r>
                      </w:p>
                      <w:p w14:paraId="50ED0C7D" w14:textId="77777777" w:rsidR="00884FD3" w:rsidRPr="00F218BA" w:rsidRDefault="00884FD3" w:rsidP="004C60C7">
                        <w:pPr>
                          <w:rPr>
                            <w:color w:val="1F497D" w:themeColor="text2"/>
                          </w:rPr>
                        </w:pPr>
                        <w:r w:rsidRPr="00F218BA">
                          <w:rPr>
                            <w:color w:val="1F497D" w:themeColor="text2"/>
                          </w:rPr>
                          <w:t>Medical: Yes</w:t>
                        </w:r>
                      </w:p>
                      <w:p w14:paraId="50ED0C7E" w14:textId="6AA7EDAF" w:rsidR="00884FD3" w:rsidRPr="00F218BA" w:rsidRDefault="00884FD3" w:rsidP="00F03EBF">
                        <w:pPr>
                          <w:rPr>
                            <w:color w:val="1F497D" w:themeColor="text2"/>
                          </w:rPr>
                        </w:pPr>
                        <w:r w:rsidRPr="00F218BA">
                          <w:rPr>
                            <w:color w:val="1F497D" w:themeColor="text2"/>
                          </w:rPr>
                          <w:t xml:space="preserve">Special Issue: </w:t>
                        </w:r>
                        <w:r w:rsidR="009D1C69" w:rsidRPr="00F218BA">
                          <w:rPr>
                            <w:color w:val="1F497D" w:themeColor="text2"/>
                          </w:rPr>
                          <w:t>N/A Special Issues are claim based – as this was previously rated, not necessary</w:t>
                        </w:r>
                      </w:p>
                    </w:tc>
                  </w:tr>
                  <w:tr w:rsidR="00A16DB8" w:rsidRPr="00F218BA" w14:paraId="50ED0C87" w14:textId="77777777" w:rsidTr="00A16DB8">
                    <w:tc>
                      <w:tcPr>
                        <w:tcW w:w="4189" w:type="dxa"/>
                      </w:tcPr>
                      <w:p w14:paraId="50ED0C80" w14:textId="25ABEFD6" w:rsidR="00A16DB8" w:rsidRPr="00F218BA" w:rsidRDefault="00A16DB8" w:rsidP="004C60C7">
                        <w:pPr>
                          <w:rPr>
                            <w:color w:val="1F497D" w:themeColor="text2"/>
                          </w:rPr>
                        </w:pPr>
                        <w:r w:rsidRPr="00F218BA">
                          <w:rPr>
                            <w:color w:val="1F497D" w:themeColor="text2"/>
                          </w:rPr>
                          <w:t>Contention: Individual Unemployability</w:t>
                        </w:r>
                        <w:r w:rsidR="007016BF" w:rsidRPr="00F218BA">
                          <w:rPr>
                            <w:color w:val="1F497D" w:themeColor="text2"/>
                          </w:rPr>
                          <w:t xml:space="preserve"> due to low back condition and PTSD</w:t>
                        </w:r>
                        <w:r w:rsidRPr="00F218BA">
                          <w:rPr>
                            <w:color w:val="1F497D" w:themeColor="text2"/>
                          </w:rPr>
                          <w:t xml:space="preserve">                                           </w:t>
                        </w:r>
                      </w:p>
                      <w:p w14:paraId="50ED0C81" w14:textId="77777777" w:rsidR="00A16DB8" w:rsidRPr="00F218BA" w:rsidRDefault="00A16DB8" w:rsidP="004C60C7">
                        <w:pPr>
                          <w:rPr>
                            <w:color w:val="1F497D" w:themeColor="text2"/>
                          </w:rPr>
                        </w:pPr>
                        <w:r w:rsidRPr="00F218BA">
                          <w:rPr>
                            <w:color w:val="1F497D" w:themeColor="text2"/>
                          </w:rPr>
                          <w:t>Classification: Unemployability</w:t>
                        </w:r>
                        <w:r w:rsidRPr="00F218BA">
                          <w:rPr>
                            <w:color w:val="1F497D" w:themeColor="text2"/>
                          </w:rPr>
                          <w:tab/>
                        </w:r>
                      </w:p>
                      <w:p w14:paraId="50ED0C82" w14:textId="77777777" w:rsidR="00A16DB8" w:rsidRPr="00F218BA" w:rsidRDefault="00A16DB8" w:rsidP="004C60C7">
                        <w:pPr>
                          <w:rPr>
                            <w:color w:val="1F497D" w:themeColor="text2"/>
                          </w:rPr>
                        </w:pPr>
                        <w:r w:rsidRPr="00F218BA">
                          <w:rPr>
                            <w:color w:val="1F497D" w:themeColor="text2"/>
                          </w:rPr>
                          <w:t>Date of Contention: (DOC)</w:t>
                        </w:r>
                      </w:p>
                      <w:p w14:paraId="50ED0C83" w14:textId="77777777" w:rsidR="00A16DB8" w:rsidRPr="00F218BA" w:rsidRDefault="00A16DB8" w:rsidP="004C60C7">
                        <w:pPr>
                          <w:rPr>
                            <w:color w:val="1F497D" w:themeColor="text2"/>
                          </w:rPr>
                        </w:pPr>
                        <w:r w:rsidRPr="00F218BA">
                          <w:rPr>
                            <w:color w:val="1F497D" w:themeColor="text2"/>
                          </w:rPr>
                          <w:t>Verified: Yes</w:t>
                        </w:r>
                        <w:r w:rsidRPr="00F218BA">
                          <w:rPr>
                            <w:color w:val="1F497D" w:themeColor="text2"/>
                          </w:rPr>
                          <w:tab/>
                        </w:r>
                        <w:r w:rsidRPr="00F218BA">
                          <w:rPr>
                            <w:color w:val="1F497D" w:themeColor="text2"/>
                          </w:rPr>
                          <w:tab/>
                        </w:r>
                        <w:r w:rsidRPr="00F218BA">
                          <w:rPr>
                            <w:color w:val="1F497D" w:themeColor="text2"/>
                          </w:rPr>
                          <w:tab/>
                        </w:r>
                        <w:r w:rsidRPr="00F218BA">
                          <w:rPr>
                            <w:color w:val="1F497D" w:themeColor="text2"/>
                          </w:rPr>
                          <w:tab/>
                          <w:t xml:space="preserve">              Type: New</w:t>
                        </w:r>
                      </w:p>
                      <w:p w14:paraId="50ED0C84" w14:textId="77777777" w:rsidR="00A16DB8" w:rsidRPr="00F218BA" w:rsidRDefault="00A16DB8" w:rsidP="004C60C7">
                        <w:pPr>
                          <w:rPr>
                            <w:color w:val="1F497D" w:themeColor="text2"/>
                          </w:rPr>
                        </w:pPr>
                        <w:r w:rsidRPr="00F218BA">
                          <w:rPr>
                            <w:color w:val="1F497D" w:themeColor="text2"/>
                          </w:rPr>
                          <w:t>Medical: Yes</w:t>
                        </w:r>
                      </w:p>
                      <w:p w14:paraId="50ED0C85" w14:textId="77777777" w:rsidR="00A16DB8" w:rsidRPr="00F218BA" w:rsidRDefault="00A16DB8" w:rsidP="004C60C7">
                        <w:pPr>
                          <w:rPr>
                            <w:color w:val="1F497D" w:themeColor="text2"/>
                          </w:rPr>
                        </w:pPr>
                        <w:r w:rsidRPr="00F218BA">
                          <w:rPr>
                            <w:color w:val="1F497D" w:themeColor="text2"/>
                          </w:rPr>
                          <w:t>Special Issue: N/A Special Issues are claim based</w:t>
                        </w:r>
                      </w:p>
                    </w:tc>
                    <w:tc>
                      <w:tcPr>
                        <w:tcW w:w="4180" w:type="dxa"/>
                      </w:tcPr>
                      <w:p w14:paraId="50ED0C86" w14:textId="7FDE29AC" w:rsidR="00A16DB8" w:rsidRPr="00F218BA" w:rsidRDefault="00A16DB8" w:rsidP="004C60C7">
                        <w:pPr>
                          <w:rPr>
                            <w:color w:val="1F497D" w:themeColor="text2"/>
                          </w:rPr>
                        </w:pPr>
                      </w:p>
                    </w:tc>
                  </w:tr>
                </w:tbl>
                <w:p w14:paraId="50ED0C88" w14:textId="77777777" w:rsidR="00884FD3" w:rsidRPr="00F218BA" w:rsidRDefault="00884FD3" w:rsidP="004C60C7">
                  <w:pPr>
                    <w:pStyle w:val="ListParagraph"/>
                    <w:rPr>
                      <w:b w:val="0"/>
                      <w:bCs w:val="0"/>
                    </w:rPr>
                  </w:pPr>
                </w:p>
                <w:p w14:paraId="0ECAD1CE" w14:textId="1E3AF1AC" w:rsidR="006E7625" w:rsidRPr="00F218BA" w:rsidRDefault="00464EE9" w:rsidP="00464EE9">
                  <w:pPr>
                    <w:pStyle w:val="ListParagraph"/>
                    <w:numPr>
                      <w:ilvl w:val="0"/>
                      <w:numId w:val="1"/>
                    </w:numPr>
                    <w:rPr>
                      <w:b w:val="0"/>
                      <w:i/>
                    </w:rPr>
                  </w:pPr>
                  <w:r w:rsidRPr="00F218BA">
                    <w:rPr>
                      <w:b w:val="0"/>
                    </w:rPr>
                    <w:t xml:space="preserve">The trainee will create a Subsequent Development Letter in VBMS requesting VA Form 21-8940, </w:t>
                  </w:r>
                  <w:r w:rsidRPr="00F218BA">
                    <w:rPr>
                      <w:b w:val="0"/>
                      <w:i/>
                    </w:rPr>
                    <w:t>Veteran’s Application for Increased Compensation Based on Unemployability</w:t>
                  </w:r>
                  <w:r w:rsidRPr="00F218BA">
                    <w:rPr>
                      <w:b w:val="0"/>
                    </w:rPr>
                    <w:t xml:space="preserve"> and VA Form 21-4192, </w:t>
                  </w:r>
                  <w:r w:rsidRPr="00F218BA">
                    <w:rPr>
                      <w:b w:val="0"/>
                      <w:i/>
                    </w:rPr>
                    <w:t xml:space="preserve">Request for Employment Information in Connection with Claim for Disability Benefits </w:t>
                  </w:r>
                  <w:r w:rsidRPr="00F218BA">
                    <w:rPr>
                      <w:b w:val="0"/>
                    </w:rPr>
                    <w:t>(</w:t>
                  </w:r>
                  <w:proofErr w:type="gramStart"/>
                  <w:r w:rsidRPr="00F218BA">
                    <w:rPr>
                      <w:b w:val="0"/>
                    </w:rPr>
                    <w:t>per</w:t>
                  </w:r>
                  <w:r w:rsidR="00BF2CCB" w:rsidRPr="00F218BA">
                    <w:rPr>
                      <w:b w:val="0"/>
                    </w:rPr>
                    <w:t xml:space="preserve"> </w:t>
                  </w:r>
                  <w:r w:rsidR="003A50E4" w:rsidRPr="00F218BA">
                    <w:t xml:space="preserve"> M</w:t>
                  </w:r>
                  <w:proofErr w:type="gramEnd"/>
                  <w:r w:rsidR="003A50E4" w:rsidRPr="00F218BA">
                    <w:t>21-1 VIII.iv.3.B.3</w:t>
                  </w:r>
                  <w:r w:rsidRPr="00F218BA">
                    <w:rPr>
                      <w:b w:val="0"/>
                    </w:rPr>
                    <w:t>). In addition, the trainee will need to add the paragraph</w:t>
                  </w:r>
                  <w:r w:rsidR="006E7625" w:rsidRPr="00F218BA">
                    <w:rPr>
                      <w:b w:val="0"/>
                    </w:rPr>
                    <w:t xml:space="preserve"> from letter creator – FDC </w:t>
                  </w:r>
                  <w:proofErr w:type="spellStart"/>
                  <w:r w:rsidR="006E7625" w:rsidRPr="00F218BA">
                    <w:rPr>
                      <w:b w:val="0"/>
                    </w:rPr>
                    <w:t>Writeout</w:t>
                  </w:r>
                  <w:proofErr w:type="spellEnd"/>
                  <w:r w:rsidR="006E7625" w:rsidRPr="00F218BA">
                    <w:rPr>
                      <w:b w:val="0"/>
                    </w:rPr>
                    <w:t xml:space="preserve"> Letter Selection. The paragraph is as follows:</w:t>
                  </w:r>
                </w:p>
                <w:p w14:paraId="6C5B080A" w14:textId="77777777" w:rsidR="006E7625" w:rsidRPr="00F218BA" w:rsidRDefault="006E7625" w:rsidP="00212FF7">
                  <w:pPr>
                    <w:rPr>
                      <w:i/>
                    </w:rPr>
                  </w:pPr>
                </w:p>
                <w:p w14:paraId="62577AF5" w14:textId="77777777" w:rsidR="006E7625" w:rsidRPr="00F218BA" w:rsidRDefault="00464EE9" w:rsidP="00212FF7">
                  <w:pPr>
                    <w:ind w:left="1035"/>
                    <w:rPr>
                      <w:b w:val="0"/>
                    </w:rPr>
                  </w:pPr>
                  <w:r w:rsidRPr="00F218BA">
                    <w:t xml:space="preserve"> </w:t>
                  </w:r>
                  <w:r w:rsidR="006E7625" w:rsidRPr="00F218BA">
                    <w:rPr>
                      <w:b w:val="0"/>
                    </w:rPr>
                    <w:t>You requested that we expedite your claim under the FDC Program; however, we cannot process your claim under this program because:</w:t>
                  </w:r>
                </w:p>
                <w:p w14:paraId="5115048F" w14:textId="77777777" w:rsidR="006E7625" w:rsidRPr="00F218BA" w:rsidRDefault="006E7625" w:rsidP="00212FF7">
                  <w:pPr>
                    <w:pStyle w:val="ListParagraph"/>
                    <w:numPr>
                      <w:ilvl w:val="0"/>
                      <w:numId w:val="8"/>
                    </w:numPr>
                    <w:ind w:left="1800"/>
                    <w:rPr>
                      <w:b w:val="0"/>
                    </w:rPr>
                  </w:pPr>
                  <w:r w:rsidRPr="00F218BA">
                    <w:rPr>
                      <w:b w:val="0"/>
                    </w:rPr>
                    <w:t>You did not simultaneously submit with your application all items required to process your claim.</w:t>
                  </w:r>
                </w:p>
                <w:p w14:paraId="2E5CCFF2" w14:textId="5FB0C560" w:rsidR="006E7625" w:rsidRPr="00F218BA" w:rsidRDefault="006E7625" w:rsidP="00212FF7">
                  <w:pPr>
                    <w:pStyle w:val="CommentText"/>
                    <w:ind w:left="720"/>
                    <w:rPr>
                      <w:bCs w:val="0"/>
                      <w:sz w:val="22"/>
                      <w:szCs w:val="22"/>
                    </w:rPr>
                  </w:pPr>
                  <w:r w:rsidRPr="00F218BA">
                    <w:rPr>
                      <w:b w:val="0"/>
                      <w:sz w:val="22"/>
                      <w:szCs w:val="22"/>
                    </w:rPr>
                    <w:lastRenderedPageBreak/>
                    <w:t>Because your claim is not eligible for processing under the FDC Program, we are processing it under our standard claims-processing procedures.</w:t>
                  </w:r>
                </w:p>
                <w:p w14:paraId="1B90E685" w14:textId="20E82C59" w:rsidR="002C3FBE" w:rsidRPr="00F218BA" w:rsidRDefault="002C3FBE" w:rsidP="00212FF7">
                  <w:pPr>
                    <w:pStyle w:val="CommentText"/>
                    <w:ind w:left="720"/>
                    <w:rPr>
                      <w:bCs w:val="0"/>
                      <w:sz w:val="22"/>
                      <w:szCs w:val="22"/>
                    </w:rPr>
                  </w:pPr>
                </w:p>
                <w:p w14:paraId="05FA165F" w14:textId="2453A569" w:rsidR="002C3FBE" w:rsidRPr="00F218BA" w:rsidRDefault="002C3FBE" w:rsidP="00212FF7">
                  <w:pPr>
                    <w:pStyle w:val="CommentText"/>
                    <w:ind w:left="720"/>
                    <w:rPr>
                      <w:b w:val="0"/>
                      <w:sz w:val="22"/>
                      <w:szCs w:val="22"/>
                    </w:rPr>
                  </w:pPr>
                  <w:r w:rsidRPr="00F218BA">
                    <w:rPr>
                      <w:b w:val="0"/>
                      <w:sz w:val="22"/>
                      <w:szCs w:val="22"/>
                    </w:rPr>
                    <w:t>Reminder- Once the letter is finalized in VBMS the tracked items will be created, but the letter isn’t released until package is sent via Package Manager. The trainee must click on the “Here” hyperlink to go to Package Manager or Click on the Veteran tab to select Package Manager. Once in Package Manager, the letter wi</w:t>
                  </w:r>
                  <w:r w:rsidR="001C5011" w:rsidRPr="00F218BA">
                    <w:rPr>
                      <w:b w:val="0"/>
                      <w:sz w:val="22"/>
                      <w:szCs w:val="22"/>
                    </w:rPr>
                    <w:t>ll</w:t>
                  </w:r>
                  <w:r w:rsidRPr="00F218BA">
                    <w:rPr>
                      <w:b w:val="0"/>
                      <w:sz w:val="22"/>
                      <w:szCs w:val="22"/>
                    </w:rPr>
                    <w:t xml:space="preserve"> show as a draft format. Choose the letter, ensure the recipient info is correct and select Send Package at the top right.</w:t>
                  </w:r>
                </w:p>
                <w:p w14:paraId="23A6444E" w14:textId="77777777" w:rsidR="00F21B88" w:rsidRPr="00F218BA" w:rsidRDefault="00F21B88" w:rsidP="00540693"/>
                <w:p w14:paraId="4EFF8A93" w14:textId="77777777" w:rsidR="00540693" w:rsidRPr="00F218BA" w:rsidRDefault="00540693" w:rsidP="00464EE9">
                  <w:pPr>
                    <w:pStyle w:val="ListParagraph"/>
                    <w:numPr>
                      <w:ilvl w:val="0"/>
                      <w:numId w:val="1"/>
                    </w:numPr>
                    <w:rPr>
                      <w:b w:val="0"/>
                    </w:rPr>
                  </w:pPr>
                  <w:r w:rsidRPr="00F218BA">
                    <w:rPr>
                      <w:bCs w:val="0"/>
                    </w:rPr>
                    <w:t>Note</w:t>
                  </w:r>
                  <w:r w:rsidRPr="00F218BA">
                    <w:rPr>
                      <w:b w:val="0"/>
                    </w:rPr>
                    <w:t xml:space="preserve">: The trainee must use the ERB to create the exams as the Demo environment cannot process increase exams. </w:t>
                  </w:r>
                </w:p>
                <w:p w14:paraId="4BC6BB03" w14:textId="77777777" w:rsidR="00540693" w:rsidRPr="00F218BA" w:rsidRDefault="00540693" w:rsidP="00540693">
                  <w:pPr>
                    <w:pStyle w:val="ListParagraph"/>
                    <w:ind w:left="765"/>
                    <w:rPr>
                      <w:b w:val="0"/>
                    </w:rPr>
                  </w:pPr>
                </w:p>
                <w:p w14:paraId="50ED0C8B" w14:textId="78012DE3" w:rsidR="00884FD3" w:rsidRPr="00F218BA" w:rsidRDefault="00540693" w:rsidP="00540693">
                  <w:pPr>
                    <w:pStyle w:val="ListParagraph"/>
                    <w:ind w:left="765"/>
                    <w:rPr>
                      <w:b w:val="0"/>
                    </w:rPr>
                  </w:pPr>
                  <w:r w:rsidRPr="00F218BA">
                    <w:rPr>
                      <w:b w:val="0"/>
                    </w:rPr>
                    <w:t xml:space="preserve">Using </w:t>
                  </w:r>
                  <w:r w:rsidR="002D07B0" w:rsidRPr="00F218BA">
                    <w:rPr>
                      <w:b w:val="0"/>
                    </w:rPr>
                    <w:t xml:space="preserve">ERB and </w:t>
                  </w:r>
                  <w:r w:rsidR="00884FD3" w:rsidRPr="00F218BA">
                    <w:rPr>
                      <w:b w:val="0"/>
                    </w:rPr>
                    <w:t>the TRA number, create an increase exam for thoracolumbar spine</w:t>
                  </w:r>
                  <w:r w:rsidR="009A57CA" w:rsidRPr="00F218BA">
                    <w:rPr>
                      <w:b w:val="0"/>
                    </w:rPr>
                    <w:t xml:space="preserve"> and</w:t>
                  </w:r>
                  <w:r w:rsidR="002D07B0" w:rsidRPr="00F218BA">
                    <w:rPr>
                      <w:b w:val="0"/>
                    </w:rPr>
                    <w:t xml:space="preserve"> PTSD</w:t>
                  </w:r>
                  <w:r w:rsidR="009A57CA" w:rsidRPr="00F218BA">
                    <w:rPr>
                      <w:b w:val="0"/>
                    </w:rPr>
                    <w:t xml:space="preserve"> </w:t>
                  </w:r>
                  <w:r w:rsidR="00A673F0" w:rsidRPr="00F218BA">
                    <w:rPr>
                      <w:b w:val="0"/>
                    </w:rPr>
                    <w:t>(to include the IU language)</w:t>
                  </w:r>
                  <w:r w:rsidR="002D07B0" w:rsidRPr="00F218BA">
                    <w:rPr>
                      <w:b w:val="0"/>
                    </w:rPr>
                    <w:t xml:space="preserve">. </w:t>
                  </w:r>
                  <w:r w:rsidR="00884FD3" w:rsidRPr="00F218BA">
                    <w:rPr>
                      <w:b w:val="0"/>
                    </w:rPr>
                    <w:t xml:space="preserve"> NOTE: The trainee will select “NO” when the question comes up “Would you like the Exam Request Builder to automatically select tracked items in VBMS”. This functionality doesn’t work </w:t>
                  </w:r>
                  <w:r w:rsidRPr="00F218BA">
                    <w:rPr>
                      <w:b w:val="0"/>
                    </w:rPr>
                    <w:t>with</w:t>
                  </w:r>
                  <w:r w:rsidR="00884FD3" w:rsidRPr="00F218BA">
                    <w:rPr>
                      <w:b w:val="0"/>
                    </w:rPr>
                    <w:t xml:space="preserve"> VBMS Demo. </w:t>
                  </w:r>
                </w:p>
                <w:p w14:paraId="50ED0C8E" w14:textId="77777777" w:rsidR="00F03EBF" w:rsidRPr="00F218BA" w:rsidRDefault="00F03EBF" w:rsidP="00ED49E5">
                  <w:pPr>
                    <w:pStyle w:val="ListParagraph"/>
                    <w:ind w:left="765"/>
                  </w:pPr>
                </w:p>
                <w:p w14:paraId="50ED0C8F" w14:textId="201DEEF7" w:rsidR="00884FD3" w:rsidRPr="00F218BA" w:rsidRDefault="00884FD3" w:rsidP="00464EE9">
                  <w:pPr>
                    <w:pStyle w:val="ListParagraph"/>
                    <w:numPr>
                      <w:ilvl w:val="0"/>
                      <w:numId w:val="1"/>
                    </w:numPr>
                    <w:rPr>
                      <w:b w:val="0"/>
                    </w:rPr>
                  </w:pPr>
                  <w:r w:rsidRPr="00F218BA">
                    <w:rPr>
                      <w:b w:val="0"/>
                    </w:rPr>
                    <w:t xml:space="preserve">The trainee will </w:t>
                  </w:r>
                  <w:r w:rsidR="00744487" w:rsidRPr="00F218BA">
                    <w:rPr>
                      <w:b w:val="0"/>
                    </w:rPr>
                    <w:t xml:space="preserve">manually add </w:t>
                  </w:r>
                  <w:r w:rsidRPr="00F218BA">
                    <w:rPr>
                      <w:b w:val="0"/>
                    </w:rPr>
                    <w:t>the following tracked items:</w:t>
                  </w:r>
                </w:p>
                <w:p w14:paraId="50ED0C90" w14:textId="77777777" w:rsidR="00884FD3" w:rsidRPr="00F218BA" w:rsidRDefault="00884FD3" w:rsidP="00EA7710">
                  <w:pPr>
                    <w:pStyle w:val="ListParagraph"/>
                    <w:numPr>
                      <w:ilvl w:val="0"/>
                      <w:numId w:val="6"/>
                    </w:numPr>
                    <w:rPr>
                      <w:b w:val="0"/>
                    </w:rPr>
                  </w:pPr>
                  <w:r w:rsidRPr="00F218BA">
                    <w:rPr>
                      <w:b w:val="0"/>
                    </w:rPr>
                    <w:t>DBQ MUSC Back (thoracolumbar spine) – suspense – 30 days</w:t>
                  </w:r>
                </w:p>
                <w:p w14:paraId="521EEEB2" w14:textId="432D2C4A" w:rsidR="00464EE9" w:rsidRPr="00F218BA" w:rsidRDefault="00884FD3" w:rsidP="00BD4D1D">
                  <w:pPr>
                    <w:pStyle w:val="ListParagraph"/>
                    <w:numPr>
                      <w:ilvl w:val="0"/>
                      <w:numId w:val="6"/>
                    </w:numPr>
                  </w:pPr>
                  <w:r w:rsidRPr="00F218BA">
                    <w:rPr>
                      <w:b w:val="0"/>
                    </w:rPr>
                    <w:t xml:space="preserve">DBQ PSYCH </w:t>
                  </w:r>
                  <w:r w:rsidR="009D1C69" w:rsidRPr="00F218BA">
                    <w:rPr>
                      <w:b w:val="0"/>
                    </w:rPr>
                    <w:t>PTSD Review</w:t>
                  </w:r>
                  <w:r w:rsidRPr="00F218BA">
                    <w:rPr>
                      <w:b w:val="0"/>
                    </w:rPr>
                    <w:t xml:space="preserve"> – suspense – 30 days</w:t>
                  </w:r>
                </w:p>
                <w:p w14:paraId="3708F9FC" w14:textId="541CB1CC" w:rsidR="00744487" w:rsidRPr="00F218BA" w:rsidRDefault="00744487" w:rsidP="00744487">
                  <w:pPr>
                    <w:ind w:left="765"/>
                    <w:rPr>
                      <w:b w:val="0"/>
                      <w:bCs w:val="0"/>
                    </w:rPr>
                  </w:pPr>
                </w:p>
                <w:p w14:paraId="6BDDC17D" w14:textId="36481554" w:rsidR="00744487" w:rsidRPr="00F218BA" w:rsidRDefault="00744487" w:rsidP="00744487">
                  <w:pPr>
                    <w:ind w:left="765"/>
                    <w:rPr>
                      <w:b w:val="0"/>
                      <w:bCs w:val="0"/>
                    </w:rPr>
                  </w:pPr>
                  <w:r w:rsidRPr="00F218BA">
                    <w:rPr>
                      <w:b w:val="0"/>
                      <w:bCs w:val="0"/>
                    </w:rPr>
                    <w:t>The following tracked item will automatically be added, once the letter has been finalized:</w:t>
                  </w:r>
                </w:p>
                <w:p w14:paraId="143BE091" w14:textId="7388601E" w:rsidR="009D1C69" w:rsidRPr="00F218BA" w:rsidRDefault="009D1C69" w:rsidP="00BD4D1D">
                  <w:pPr>
                    <w:pStyle w:val="ListParagraph"/>
                    <w:numPr>
                      <w:ilvl w:val="0"/>
                      <w:numId w:val="6"/>
                    </w:numPr>
                    <w:rPr>
                      <w:b w:val="0"/>
                    </w:rPr>
                  </w:pPr>
                  <w:r w:rsidRPr="00F218BA">
                    <w:rPr>
                      <w:b w:val="0"/>
                    </w:rPr>
                    <w:t>Unemployability – 21-8940 needed and 41</w:t>
                  </w:r>
                  <w:r w:rsidR="00F934DF" w:rsidRPr="00F218BA">
                    <w:rPr>
                      <w:b w:val="0"/>
                    </w:rPr>
                    <w:t>9</w:t>
                  </w:r>
                  <w:r w:rsidRPr="00F218BA">
                    <w:rPr>
                      <w:b w:val="0"/>
                    </w:rPr>
                    <w:t xml:space="preserve">2(s) requested – suspense – 30 days </w:t>
                  </w:r>
                </w:p>
                <w:p w14:paraId="50ED0C93" w14:textId="6EAF4B02" w:rsidR="00884FD3" w:rsidRPr="00F218BA" w:rsidRDefault="00884FD3" w:rsidP="004C60C7"/>
                <w:p w14:paraId="50ED0C94" w14:textId="1C7E8553" w:rsidR="00884FD3" w:rsidRPr="00F218BA" w:rsidRDefault="00884FD3" w:rsidP="00464EE9">
                  <w:pPr>
                    <w:pStyle w:val="ListParagraph"/>
                    <w:numPr>
                      <w:ilvl w:val="0"/>
                      <w:numId w:val="1"/>
                    </w:numPr>
                    <w:rPr>
                      <w:b w:val="0"/>
                    </w:rPr>
                  </w:pPr>
                  <w:r w:rsidRPr="00F218BA">
                    <w:rPr>
                      <w:b w:val="0"/>
                    </w:rPr>
                    <w:t>Trainee must enter a note VBMS</w:t>
                  </w:r>
                  <w:r w:rsidR="00744487" w:rsidRPr="00F218BA">
                    <w:rPr>
                      <w:b w:val="0"/>
                    </w:rPr>
                    <w:t>:</w:t>
                  </w:r>
                  <w:r w:rsidRPr="00F218BA">
                    <w:rPr>
                      <w:b w:val="0"/>
                    </w:rPr>
                    <w:t xml:space="preserve"> Exam review complete</w:t>
                  </w:r>
                  <w:r w:rsidR="00ED49E5" w:rsidRPr="00F218BA">
                    <w:rPr>
                      <w:b w:val="0"/>
                    </w:rPr>
                    <w:t xml:space="preserve"> </w:t>
                  </w:r>
                  <w:r w:rsidR="00A25A97" w:rsidRPr="00F218BA">
                    <w:rPr>
                      <w:b w:val="0"/>
                    </w:rPr>
                    <w:t xml:space="preserve">for all issues </w:t>
                  </w:r>
                  <w:r w:rsidR="00ED49E5" w:rsidRPr="00F218BA">
                    <w:rPr>
                      <w:b w:val="0"/>
                    </w:rPr>
                    <w:t xml:space="preserve">- </w:t>
                  </w:r>
                  <w:r w:rsidRPr="00F218BA">
                    <w:rPr>
                      <w:b w:val="0"/>
                    </w:rPr>
                    <w:t>Increase exam</w:t>
                  </w:r>
                  <w:r w:rsidR="00C730FA" w:rsidRPr="00F218BA">
                    <w:rPr>
                      <w:b w:val="0"/>
                    </w:rPr>
                    <w:t>s</w:t>
                  </w:r>
                  <w:r w:rsidRPr="00F218BA">
                    <w:rPr>
                      <w:b w:val="0"/>
                    </w:rPr>
                    <w:t xml:space="preserve"> </w:t>
                  </w:r>
                  <w:r w:rsidR="00B51E70" w:rsidRPr="00F218BA">
                    <w:rPr>
                      <w:b w:val="0"/>
                    </w:rPr>
                    <w:t xml:space="preserve">for </w:t>
                  </w:r>
                  <w:r w:rsidRPr="00F218BA">
                    <w:rPr>
                      <w:b w:val="0"/>
                    </w:rPr>
                    <w:t>Thoracolumbar Spine</w:t>
                  </w:r>
                  <w:r w:rsidR="009A57CA" w:rsidRPr="00F218BA">
                    <w:rPr>
                      <w:b w:val="0"/>
                    </w:rPr>
                    <w:t xml:space="preserve"> and </w:t>
                  </w:r>
                  <w:r w:rsidR="00F21B88" w:rsidRPr="00F218BA">
                    <w:rPr>
                      <w:b w:val="0"/>
                    </w:rPr>
                    <w:t>PTSD have been o</w:t>
                  </w:r>
                  <w:r w:rsidR="00ED49E5" w:rsidRPr="00F218BA">
                    <w:rPr>
                      <w:b w:val="0"/>
                    </w:rPr>
                    <w:t xml:space="preserve">rdered. </w:t>
                  </w:r>
                  <w:r w:rsidR="00744487" w:rsidRPr="00F218BA">
                    <w:rPr>
                      <w:b w:val="0"/>
                    </w:rPr>
                    <w:t xml:space="preserve">Developed for </w:t>
                  </w:r>
                  <w:r w:rsidR="00ED49E5" w:rsidRPr="00F218BA">
                    <w:rPr>
                      <w:b w:val="0"/>
                    </w:rPr>
                    <w:t>VA Form 21-8940 and VA Form 21-4192 for Individual Unemployability claim</w:t>
                  </w:r>
                  <w:r w:rsidRPr="00F218BA">
                    <w:rPr>
                      <w:b w:val="0"/>
                    </w:rPr>
                    <w:t>.</w:t>
                  </w:r>
                  <w:r w:rsidR="00F21B88" w:rsidRPr="00F218BA">
                    <w:rPr>
                      <w:b w:val="0"/>
                    </w:rPr>
                    <w:t xml:space="preserve"> CAPRI enterprise search was conducted </w:t>
                  </w:r>
                  <w:r w:rsidR="00EA7710" w:rsidRPr="00F218BA">
                    <w:rPr>
                      <w:b w:val="0"/>
                    </w:rPr>
                    <w:t xml:space="preserve">and found records from the </w:t>
                  </w:r>
                  <w:r w:rsidR="007016BF" w:rsidRPr="00F218BA">
                    <w:rPr>
                      <w:b w:val="0"/>
                    </w:rPr>
                    <w:t xml:space="preserve">Baltimore </w:t>
                  </w:r>
                  <w:r w:rsidR="00EA7710" w:rsidRPr="00F218BA">
                    <w:rPr>
                      <w:b w:val="0"/>
                    </w:rPr>
                    <w:t xml:space="preserve">VAMC </w:t>
                  </w:r>
                  <w:r w:rsidR="00B51E70" w:rsidRPr="00F218BA">
                    <w:rPr>
                      <w:b w:val="0"/>
                    </w:rPr>
                    <w:t>for</w:t>
                  </w:r>
                  <w:r w:rsidR="00EA7710" w:rsidRPr="00F218BA">
                    <w:rPr>
                      <w:b w:val="0"/>
                    </w:rPr>
                    <w:t xml:space="preserve"> PTSD and </w:t>
                  </w:r>
                  <w:r w:rsidR="00C730FA" w:rsidRPr="00F218BA">
                    <w:rPr>
                      <w:b w:val="0"/>
                    </w:rPr>
                    <w:t>l</w:t>
                  </w:r>
                  <w:r w:rsidR="00EA7710" w:rsidRPr="00F218BA">
                    <w:rPr>
                      <w:b w:val="0"/>
                    </w:rPr>
                    <w:t xml:space="preserve">ow back and they were uploaded to the file. </w:t>
                  </w:r>
                </w:p>
                <w:p w14:paraId="50ED0C95" w14:textId="203F7ED4" w:rsidR="00884FD3" w:rsidRPr="00F218BA" w:rsidRDefault="00884FD3" w:rsidP="004C60C7">
                  <w:pPr>
                    <w:pStyle w:val="ListParagraph"/>
                  </w:pPr>
                </w:p>
                <w:p w14:paraId="3EF14802" w14:textId="3DF0501C" w:rsidR="00464EE9" w:rsidRPr="00F218BA" w:rsidRDefault="00464EE9" w:rsidP="004C60C7">
                  <w:pPr>
                    <w:pStyle w:val="ListParagraph"/>
                    <w:rPr>
                      <w:b w:val="0"/>
                      <w:bCs w:val="0"/>
                    </w:rPr>
                  </w:pPr>
                  <w:r w:rsidRPr="00F218BA">
                    <w:t xml:space="preserve">NOTE: </w:t>
                  </w:r>
                  <w:r w:rsidR="00C730FA" w:rsidRPr="00F218BA">
                    <w:rPr>
                      <w:b w:val="0"/>
                      <w:bCs w:val="0"/>
                    </w:rPr>
                    <w:t>D</w:t>
                  </w:r>
                  <w:r w:rsidRPr="00F218BA">
                    <w:rPr>
                      <w:b w:val="0"/>
                      <w:bCs w:val="0"/>
                    </w:rPr>
                    <w:t>ue to the lack of complete document</w:t>
                  </w:r>
                  <w:r w:rsidR="00EA7710" w:rsidRPr="00F218BA">
                    <w:rPr>
                      <w:b w:val="0"/>
                      <w:bCs w:val="0"/>
                    </w:rPr>
                    <w:t>s</w:t>
                  </w:r>
                  <w:r w:rsidRPr="00F218BA">
                    <w:rPr>
                      <w:b w:val="0"/>
                      <w:bCs w:val="0"/>
                    </w:rPr>
                    <w:t>, it is simulated that all CAPRI, STRs and personnel records would be in the file. The trainee doesn’t need to review the STRs and personnel records, as the veteran is already rated</w:t>
                  </w:r>
                  <w:r w:rsidR="00EA7710" w:rsidRPr="00F218BA">
                    <w:rPr>
                      <w:b w:val="0"/>
                      <w:bCs w:val="0"/>
                    </w:rPr>
                    <w:t xml:space="preserve"> </w:t>
                  </w:r>
                  <w:r w:rsidR="00744487" w:rsidRPr="00F218BA">
                    <w:rPr>
                      <w:b w:val="0"/>
                      <w:bCs w:val="0"/>
                    </w:rPr>
                    <w:t xml:space="preserve">for those contentions </w:t>
                  </w:r>
                  <w:r w:rsidR="00EA7710" w:rsidRPr="00F218BA">
                    <w:rPr>
                      <w:b w:val="0"/>
                      <w:bCs w:val="0"/>
                    </w:rPr>
                    <w:t>and the claim is for an increase</w:t>
                  </w:r>
                  <w:r w:rsidRPr="00F218BA">
                    <w:rPr>
                      <w:b w:val="0"/>
                      <w:bCs w:val="0"/>
                    </w:rPr>
                    <w:t xml:space="preserve">. </w:t>
                  </w:r>
                </w:p>
                <w:p w14:paraId="50ED0C96" w14:textId="77777777" w:rsidR="00884FD3" w:rsidRPr="00F218BA" w:rsidRDefault="00884FD3" w:rsidP="00EA7710">
                  <w:pPr>
                    <w:rPr>
                      <w:b w:val="0"/>
                    </w:rPr>
                  </w:pPr>
                </w:p>
                <w:p w14:paraId="50ED0C97" w14:textId="77777777" w:rsidR="00884FD3" w:rsidRPr="00F218BA" w:rsidRDefault="00884FD3" w:rsidP="004C60C7">
                  <w:r w:rsidRPr="00F218BA">
                    <w:t>References:</w:t>
                  </w:r>
                </w:p>
                <w:p w14:paraId="50ED0C98" w14:textId="77777777" w:rsidR="00884FD3" w:rsidRPr="00F218BA" w:rsidRDefault="00884FD3" w:rsidP="004C60C7"/>
                <w:tbl>
                  <w:tblPr>
                    <w:tblStyle w:val="TableGrid"/>
                    <w:tblW w:w="9445" w:type="dxa"/>
                    <w:tblLook w:val="04A0" w:firstRow="1" w:lastRow="0" w:firstColumn="1" w:lastColumn="0" w:noHBand="0" w:noVBand="1"/>
                  </w:tblPr>
                  <w:tblGrid>
                    <w:gridCol w:w="985"/>
                    <w:gridCol w:w="2790"/>
                    <w:gridCol w:w="5670"/>
                  </w:tblGrid>
                  <w:tr w:rsidR="00884FD3" w:rsidRPr="00F218BA" w14:paraId="50ED0C9C" w14:textId="77777777" w:rsidTr="004C60C7">
                    <w:tc>
                      <w:tcPr>
                        <w:tcW w:w="985" w:type="dxa"/>
                        <w:vAlign w:val="center"/>
                      </w:tcPr>
                      <w:p w14:paraId="50ED0C99" w14:textId="77777777" w:rsidR="00884FD3" w:rsidRPr="00F218BA" w:rsidRDefault="00884FD3" w:rsidP="004C60C7">
                        <w:pPr>
                          <w:jc w:val="center"/>
                          <w:rPr>
                            <w:color w:val="365F91" w:themeColor="accent1" w:themeShade="BF"/>
                          </w:rPr>
                        </w:pPr>
                        <w:r w:rsidRPr="00F218BA">
                          <w:rPr>
                            <w:color w:val="365F91" w:themeColor="accent1" w:themeShade="BF"/>
                          </w:rPr>
                          <w:t>Scenario</w:t>
                        </w:r>
                      </w:p>
                    </w:tc>
                    <w:tc>
                      <w:tcPr>
                        <w:tcW w:w="2790" w:type="dxa"/>
                      </w:tcPr>
                      <w:p w14:paraId="50ED0C9A" w14:textId="77777777" w:rsidR="00884FD3" w:rsidRPr="00F218BA" w:rsidRDefault="00884FD3" w:rsidP="004C60C7">
                        <w:pPr>
                          <w:rPr>
                            <w:color w:val="365F91" w:themeColor="accent1" w:themeShade="BF"/>
                          </w:rPr>
                        </w:pPr>
                        <w:r w:rsidRPr="00F218BA">
                          <w:rPr>
                            <w:color w:val="365F91" w:themeColor="accent1" w:themeShade="BF"/>
                          </w:rPr>
                          <w:t>Reference</w:t>
                        </w:r>
                      </w:p>
                    </w:tc>
                    <w:tc>
                      <w:tcPr>
                        <w:tcW w:w="5670" w:type="dxa"/>
                      </w:tcPr>
                      <w:p w14:paraId="50ED0C9B" w14:textId="77777777" w:rsidR="00884FD3" w:rsidRPr="00F218BA" w:rsidRDefault="00884FD3" w:rsidP="004C60C7">
                        <w:pPr>
                          <w:rPr>
                            <w:color w:val="365F91" w:themeColor="accent1" w:themeShade="BF"/>
                          </w:rPr>
                        </w:pPr>
                        <w:r w:rsidRPr="00F218BA">
                          <w:rPr>
                            <w:color w:val="365F91" w:themeColor="accent1" w:themeShade="BF"/>
                          </w:rPr>
                          <w:t>Title</w:t>
                        </w:r>
                      </w:p>
                    </w:tc>
                  </w:tr>
                  <w:tr w:rsidR="00884FD3" w:rsidRPr="00F218BA" w14:paraId="50ED0CA0" w14:textId="77777777" w:rsidTr="004C60C7">
                    <w:tc>
                      <w:tcPr>
                        <w:tcW w:w="985" w:type="dxa"/>
                        <w:vAlign w:val="center"/>
                      </w:tcPr>
                      <w:p w14:paraId="50ED0C9D" w14:textId="77777777" w:rsidR="00884FD3" w:rsidRPr="00F218BA" w:rsidRDefault="00884FD3" w:rsidP="004C60C7">
                        <w:pPr>
                          <w:jc w:val="center"/>
                          <w:rPr>
                            <w:color w:val="365F91" w:themeColor="accent1" w:themeShade="BF"/>
                          </w:rPr>
                        </w:pPr>
                        <w:r w:rsidRPr="00F218BA">
                          <w:rPr>
                            <w:color w:val="365F91" w:themeColor="accent1" w:themeShade="BF"/>
                          </w:rPr>
                          <w:t>2-5</w:t>
                        </w:r>
                      </w:p>
                    </w:tc>
                    <w:tc>
                      <w:tcPr>
                        <w:tcW w:w="2790" w:type="dxa"/>
                      </w:tcPr>
                      <w:p w14:paraId="50ED0C9E" w14:textId="1E8C2428" w:rsidR="00884FD3" w:rsidRPr="00F218BA" w:rsidRDefault="00BF2CCB" w:rsidP="004C60C7">
                        <w:pPr>
                          <w:rPr>
                            <w:color w:val="365F91" w:themeColor="accent1" w:themeShade="BF"/>
                          </w:rPr>
                        </w:pPr>
                        <w:r w:rsidRPr="00F218BA">
                          <w:rPr>
                            <w:color w:val="365F91" w:themeColor="accent1" w:themeShade="BF"/>
                          </w:rPr>
                          <w:t xml:space="preserve"> </w:t>
                        </w:r>
                        <w:r w:rsidR="003A50E4" w:rsidRPr="00F218BA">
                          <w:rPr>
                            <w:color w:val="365F91" w:themeColor="accent1" w:themeShade="BF"/>
                          </w:rPr>
                          <w:t xml:space="preserve"> M21-1 II.ii.</w:t>
                        </w:r>
                        <w:proofErr w:type="gramStart"/>
                        <w:r w:rsidR="003A50E4" w:rsidRPr="00F218BA">
                          <w:rPr>
                            <w:color w:val="365F91" w:themeColor="accent1" w:themeShade="BF"/>
                          </w:rPr>
                          <w:t>2.A</w:t>
                        </w:r>
                        <w:proofErr w:type="gramEnd"/>
                      </w:p>
                    </w:tc>
                    <w:tc>
                      <w:tcPr>
                        <w:tcW w:w="5670" w:type="dxa"/>
                      </w:tcPr>
                      <w:p w14:paraId="50ED0C9F" w14:textId="16BE8F5C" w:rsidR="00884FD3" w:rsidRPr="00F218BA" w:rsidRDefault="00884FD3" w:rsidP="004C60C7">
                        <w:pPr>
                          <w:rPr>
                            <w:color w:val="365F91" w:themeColor="accent1" w:themeShade="BF"/>
                          </w:rPr>
                        </w:pPr>
                        <w:r w:rsidRPr="00F218BA">
                          <w:rPr>
                            <w:color w:val="365F91" w:themeColor="accent1" w:themeShade="BF"/>
                          </w:rPr>
                          <w:t>Folder Maintenance</w:t>
                        </w:r>
                      </w:p>
                    </w:tc>
                  </w:tr>
                  <w:tr w:rsidR="003A50E4" w:rsidRPr="00F218BA" w14:paraId="50ED0CB0" w14:textId="77777777" w:rsidTr="003A50E4">
                    <w:trPr>
                      <w:trHeight w:val="384"/>
                    </w:trPr>
                    <w:tc>
                      <w:tcPr>
                        <w:tcW w:w="985" w:type="dxa"/>
                        <w:vMerge w:val="restart"/>
                        <w:vAlign w:val="center"/>
                      </w:tcPr>
                      <w:p w14:paraId="50ED0CA1" w14:textId="77777777" w:rsidR="003A50E4" w:rsidRPr="00F218BA" w:rsidRDefault="003A50E4" w:rsidP="004C60C7">
                        <w:pPr>
                          <w:jc w:val="center"/>
                          <w:rPr>
                            <w:color w:val="365F91" w:themeColor="accent1" w:themeShade="BF"/>
                          </w:rPr>
                        </w:pPr>
                        <w:r w:rsidRPr="00F218BA">
                          <w:rPr>
                            <w:color w:val="365F91" w:themeColor="accent1" w:themeShade="BF"/>
                          </w:rPr>
                          <w:t>6</w:t>
                        </w:r>
                      </w:p>
                    </w:tc>
                    <w:tc>
                      <w:tcPr>
                        <w:tcW w:w="2790" w:type="dxa"/>
                      </w:tcPr>
                      <w:p w14:paraId="50ED0CA8" w14:textId="7EEB271F" w:rsidR="003A50E4" w:rsidRPr="00F218BA" w:rsidRDefault="00BF2CCB" w:rsidP="00D023CB">
                        <w:pPr>
                          <w:rPr>
                            <w:color w:val="365F91" w:themeColor="accent1" w:themeShade="BF"/>
                          </w:rPr>
                        </w:pPr>
                        <w:r w:rsidRPr="00F218BA">
                          <w:rPr>
                            <w:color w:val="365F91" w:themeColor="accent1" w:themeShade="BF"/>
                          </w:rPr>
                          <w:t xml:space="preserve"> </w:t>
                        </w:r>
                        <w:r w:rsidR="00D023CB" w:rsidRPr="00F218BA">
                          <w:rPr>
                            <w:color w:val="365F91" w:themeColor="accent1" w:themeShade="BF"/>
                          </w:rPr>
                          <w:t xml:space="preserve"> M21-1 II.iii.</w:t>
                        </w:r>
                        <w:proofErr w:type="gramStart"/>
                        <w:r w:rsidR="00D023CB" w:rsidRPr="00F218BA">
                          <w:rPr>
                            <w:color w:val="365F91" w:themeColor="accent1" w:themeShade="BF"/>
                          </w:rPr>
                          <w:t>3.A</w:t>
                        </w:r>
                        <w:proofErr w:type="gramEnd"/>
                      </w:p>
                    </w:tc>
                    <w:tc>
                      <w:tcPr>
                        <w:tcW w:w="5670" w:type="dxa"/>
                      </w:tcPr>
                      <w:p w14:paraId="50ED0CAF" w14:textId="1E48CCAF" w:rsidR="003A50E4" w:rsidRPr="00F218BA" w:rsidRDefault="003A50E4" w:rsidP="00D023CB">
                        <w:pPr>
                          <w:rPr>
                            <w:color w:val="365F91" w:themeColor="accent1" w:themeShade="BF"/>
                          </w:rPr>
                        </w:pPr>
                        <w:r w:rsidRPr="00F218BA">
                          <w:rPr>
                            <w:color w:val="365F91" w:themeColor="accent1" w:themeShade="BF"/>
                          </w:rPr>
                          <w:t>Claims Establishment</w:t>
                        </w:r>
                      </w:p>
                    </w:tc>
                  </w:tr>
                  <w:tr w:rsidR="003A50E4" w:rsidRPr="00F218BA" w14:paraId="77B3E0A9" w14:textId="77777777" w:rsidTr="004C60C7">
                    <w:trPr>
                      <w:trHeight w:val="383"/>
                    </w:trPr>
                    <w:tc>
                      <w:tcPr>
                        <w:tcW w:w="985" w:type="dxa"/>
                        <w:vMerge/>
                        <w:vAlign w:val="center"/>
                      </w:tcPr>
                      <w:p w14:paraId="2B50F720" w14:textId="77777777" w:rsidR="003A50E4" w:rsidRPr="00F218BA" w:rsidRDefault="003A50E4" w:rsidP="004C60C7">
                        <w:pPr>
                          <w:jc w:val="center"/>
                          <w:rPr>
                            <w:color w:val="365F91" w:themeColor="accent1" w:themeShade="BF"/>
                          </w:rPr>
                        </w:pPr>
                      </w:p>
                    </w:tc>
                    <w:tc>
                      <w:tcPr>
                        <w:tcW w:w="2790" w:type="dxa"/>
                      </w:tcPr>
                      <w:p w14:paraId="5C255CCB" w14:textId="69E10D8B" w:rsidR="003A50E4" w:rsidRPr="00F218BA" w:rsidRDefault="00D023CB" w:rsidP="004C60C7">
                        <w:pPr>
                          <w:rPr>
                            <w:color w:val="365F91" w:themeColor="accent1" w:themeShade="BF"/>
                          </w:rPr>
                        </w:pPr>
                        <w:r w:rsidRPr="00F218BA">
                          <w:rPr>
                            <w:color w:val="365F91" w:themeColor="accent1" w:themeShade="BF"/>
                          </w:rPr>
                          <w:t>M21-1 III.iii.</w:t>
                        </w:r>
                        <w:proofErr w:type="gramStart"/>
                        <w:r w:rsidRPr="00F218BA">
                          <w:rPr>
                            <w:color w:val="365F91" w:themeColor="accent1" w:themeShade="BF"/>
                          </w:rPr>
                          <w:t>1.F.2.a</w:t>
                        </w:r>
                        <w:proofErr w:type="gramEnd"/>
                      </w:p>
                    </w:tc>
                    <w:tc>
                      <w:tcPr>
                        <w:tcW w:w="5670" w:type="dxa"/>
                      </w:tcPr>
                      <w:p w14:paraId="2065AD3E" w14:textId="79D181A2" w:rsidR="003A50E4" w:rsidRPr="00F218BA" w:rsidRDefault="00D023CB" w:rsidP="004C60C7">
                        <w:pPr>
                          <w:rPr>
                            <w:color w:val="365F91" w:themeColor="accent1" w:themeShade="BF"/>
                          </w:rPr>
                        </w:pPr>
                        <w:r w:rsidRPr="00F218BA">
                          <w:rPr>
                            <w:color w:val="365F91" w:themeColor="accent1" w:themeShade="BF"/>
                          </w:rPr>
                          <w:t>Identifying Contentions</w:t>
                        </w:r>
                      </w:p>
                    </w:tc>
                  </w:tr>
                  <w:tr w:rsidR="003A50E4" w:rsidRPr="00F218BA" w14:paraId="5AFAC630" w14:textId="77777777" w:rsidTr="004C60C7">
                    <w:trPr>
                      <w:trHeight w:val="383"/>
                    </w:trPr>
                    <w:tc>
                      <w:tcPr>
                        <w:tcW w:w="985" w:type="dxa"/>
                        <w:vMerge/>
                        <w:vAlign w:val="center"/>
                      </w:tcPr>
                      <w:p w14:paraId="4ABEBBFD" w14:textId="77777777" w:rsidR="003A50E4" w:rsidRPr="00F218BA" w:rsidRDefault="003A50E4" w:rsidP="004C60C7">
                        <w:pPr>
                          <w:jc w:val="center"/>
                          <w:rPr>
                            <w:color w:val="365F91" w:themeColor="accent1" w:themeShade="BF"/>
                          </w:rPr>
                        </w:pPr>
                      </w:p>
                    </w:tc>
                    <w:tc>
                      <w:tcPr>
                        <w:tcW w:w="2790" w:type="dxa"/>
                      </w:tcPr>
                      <w:p w14:paraId="123EB7D9" w14:textId="458A961C" w:rsidR="003A50E4" w:rsidRPr="00F218BA" w:rsidRDefault="00D023CB" w:rsidP="004C60C7">
                        <w:pPr>
                          <w:rPr>
                            <w:color w:val="365F91" w:themeColor="accent1" w:themeShade="BF"/>
                          </w:rPr>
                        </w:pPr>
                        <w:r w:rsidRPr="00F218BA">
                          <w:rPr>
                            <w:color w:val="365F91" w:themeColor="accent1" w:themeShade="BF"/>
                          </w:rPr>
                          <w:t>M21-4 Manual</w:t>
                        </w:r>
                      </w:p>
                    </w:tc>
                    <w:tc>
                      <w:tcPr>
                        <w:tcW w:w="5670" w:type="dxa"/>
                      </w:tcPr>
                      <w:p w14:paraId="16720E6F" w14:textId="77777777" w:rsidR="00F9200F" w:rsidRPr="00F218BA" w:rsidRDefault="00F9200F" w:rsidP="00F9200F">
                        <w:pPr>
                          <w:rPr>
                            <w:color w:val="365F91" w:themeColor="accent1" w:themeShade="BF"/>
                          </w:rPr>
                        </w:pPr>
                        <w:r w:rsidRPr="00F218BA">
                          <w:rPr>
                            <w:color w:val="365F91" w:themeColor="accent1" w:themeShade="BF"/>
                          </w:rPr>
                          <w:t>Appendix A: Regional Office Station Numbers, Payee Codes, and Work-Rate Standards</w:t>
                        </w:r>
                      </w:p>
                      <w:p w14:paraId="30A062CF" w14:textId="278E724C" w:rsidR="00F9200F" w:rsidRPr="00F218BA" w:rsidRDefault="00F9200F" w:rsidP="00F9200F">
                        <w:pPr>
                          <w:rPr>
                            <w:color w:val="365F91" w:themeColor="accent1" w:themeShade="BF"/>
                          </w:rPr>
                        </w:pPr>
                        <w:r w:rsidRPr="00F218BA">
                          <w:rPr>
                            <w:color w:val="365F91" w:themeColor="accent1" w:themeShade="BF"/>
                          </w:rPr>
                          <w:t xml:space="preserve">Appendix B: </w:t>
                        </w:r>
                        <w:proofErr w:type="gramStart"/>
                        <w:r w:rsidRPr="00F218BA">
                          <w:rPr>
                            <w:color w:val="365F91" w:themeColor="accent1" w:themeShade="BF"/>
                          </w:rPr>
                          <w:t>End Product</w:t>
                        </w:r>
                        <w:proofErr w:type="gramEnd"/>
                        <w:r w:rsidRPr="00F218BA">
                          <w:rPr>
                            <w:color w:val="365F91" w:themeColor="accent1" w:themeShade="BF"/>
                          </w:rPr>
                          <w:t xml:space="preserve"> Codes </w:t>
                        </w:r>
                      </w:p>
                      <w:p w14:paraId="13FB78AB" w14:textId="4F7D2195" w:rsidR="00F9200F" w:rsidRPr="00F218BA" w:rsidRDefault="00F9200F" w:rsidP="00F9200F">
                        <w:pPr>
                          <w:rPr>
                            <w:color w:val="365F91" w:themeColor="accent1" w:themeShade="BF"/>
                          </w:rPr>
                        </w:pPr>
                        <w:proofErr w:type="spellStart"/>
                        <w:r w:rsidRPr="00F218BA">
                          <w:rPr>
                            <w:color w:val="365F91" w:themeColor="accent1" w:themeShade="BF"/>
                          </w:rPr>
                          <w:t>Appendix</w:t>
                        </w:r>
                        <w:proofErr w:type="spellEnd"/>
                        <w:r w:rsidRPr="00F218BA">
                          <w:rPr>
                            <w:color w:val="365F91" w:themeColor="accent1" w:themeShade="BF"/>
                          </w:rPr>
                          <w:t xml:space="preserve"> C: Index of Claim </w:t>
                        </w:r>
                        <w:r w:rsidR="0071758E" w:rsidRPr="00F218BA">
                          <w:rPr>
                            <w:strike/>
                            <w:color w:val="365F91" w:themeColor="accent1" w:themeShade="BF"/>
                          </w:rPr>
                          <w:t xml:space="preserve"> </w:t>
                        </w:r>
                        <w:r w:rsidRPr="00F218BA">
                          <w:rPr>
                            <w:color w:val="365F91" w:themeColor="accent1" w:themeShade="BF"/>
                          </w:rPr>
                          <w:t xml:space="preserve"> Labels</w:t>
                        </w:r>
                      </w:p>
                      <w:p w14:paraId="36E8E2CE" w14:textId="6F3F2ADA" w:rsidR="00137993" w:rsidRPr="00F218BA" w:rsidRDefault="00137993" w:rsidP="00F9200F">
                        <w:pPr>
                          <w:rPr>
                            <w:color w:val="365F91" w:themeColor="accent1" w:themeShade="BF"/>
                          </w:rPr>
                        </w:pPr>
                        <w:r w:rsidRPr="00F218BA">
                          <w:rPr>
                            <w:color w:val="365F91" w:themeColor="accent1" w:themeShade="BF"/>
                          </w:rPr>
                          <w:t>Appendix D: Index of Claim Stage Indicators</w:t>
                        </w:r>
                      </w:p>
                      <w:p w14:paraId="0B1FB8A2" w14:textId="655BD498" w:rsidR="003A50E4" w:rsidRPr="00F218BA" w:rsidRDefault="00F9200F" w:rsidP="00D023CB">
                        <w:pPr>
                          <w:rPr>
                            <w:color w:val="365F91" w:themeColor="accent1" w:themeShade="BF"/>
                          </w:rPr>
                        </w:pPr>
                        <w:r w:rsidRPr="00F218BA">
                          <w:rPr>
                            <w:color w:val="365F91" w:themeColor="accent1" w:themeShade="BF"/>
                          </w:rPr>
                          <w:lastRenderedPageBreak/>
                          <w:t>Appendix E: Index of Corporate Flashes and Special Issues</w:t>
                        </w:r>
                      </w:p>
                    </w:tc>
                  </w:tr>
                  <w:tr w:rsidR="00884FD3" w:rsidRPr="00F218BA" w14:paraId="50ED0CB4" w14:textId="77777777" w:rsidTr="004C60C7">
                    <w:tc>
                      <w:tcPr>
                        <w:tcW w:w="985" w:type="dxa"/>
                        <w:vAlign w:val="center"/>
                      </w:tcPr>
                      <w:p w14:paraId="50ED0CB1" w14:textId="393E1082" w:rsidR="00884FD3" w:rsidRPr="00F218BA" w:rsidRDefault="00884FD3" w:rsidP="004C60C7">
                        <w:pPr>
                          <w:jc w:val="center"/>
                          <w:rPr>
                            <w:color w:val="365F91" w:themeColor="accent1" w:themeShade="BF"/>
                          </w:rPr>
                        </w:pPr>
                        <w:r w:rsidRPr="00F218BA">
                          <w:rPr>
                            <w:color w:val="365F91" w:themeColor="accent1" w:themeShade="BF"/>
                          </w:rPr>
                          <w:lastRenderedPageBreak/>
                          <w:t>7</w:t>
                        </w:r>
                      </w:p>
                    </w:tc>
                    <w:tc>
                      <w:tcPr>
                        <w:tcW w:w="2790" w:type="dxa"/>
                      </w:tcPr>
                      <w:p w14:paraId="50ED0CB2" w14:textId="0E3E5D19" w:rsidR="00744487" w:rsidRPr="00F218BA" w:rsidRDefault="00BF2CCB" w:rsidP="004C60C7">
                        <w:pPr>
                          <w:rPr>
                            <w:color w:val="365F91" w:themeColor="accent1" w:themeShade="BF"/>
                          </w:rPr>
                        </w:pPr>
                        <w:r w:rsidRPr="00F218BA">
                          <w:rPr>
                            <w:color w:val="365F91" w:themeColor="accent1" w:themeShade="BF"/>
                          </w:rPr>
                          <w:t xml:space="preserve"> </w:t>
                        </w:r>
                        <w:r w:rsidR="00D023CB" w:rsidRPr="00F218BA">
                          <w:rPr>
                            <w:color w:val="365F91" w:themeColor="accent1" w:themeShade="BF"/>
                          </w:rPr>
                          <w:t xml:space="preserve"> M21-1 X.i.2.B</w:t>
                        </w:r>
                      </w:p>
                    </w:tc>
                    <w:tc>
                      <w:tcPr>
                        <w:tcW w:w="5670" w:type="dxa"/>
                      </w:tcPr>
                      <w:p w14:paraId="50ED0CB3" w14:textId="7524F849" w:rsidR="00884FD3" w:rsidRPr="00F218BA" w:rsidRDefault="00744487" w:rsidP="004C60C7">
                        <w:pPr>
                          <w:rPr>
                            <w:color w:val="365F91" w:themeColor="accent1" w:themeShade="BF"/>
                          </w:rPr>
                        </w:pPr>
                        <w:r w:rsidRPr="00F218BA">
                          <w:rPr>
                            <w:color w:val="365F91" w:themeColor="accent1" w:themeShade="BF"/>
                          </w:rPr>
                          <w:t>Processing Fully Developed Claims (FDC)</w:t>
                        </w:r>
                      </w:p>
                    </w:tc>
                  </w:tr>
                  <w:tr w:rsidR="00D023CB" w:rsidRPr="00F218BA" w14:paraId="50ED0CBA" w14:textId="77777777" w:rsidTr="00D023CB">
                    <w:trPr>
                      <w:trHeight w:val="194"/>
                    </w:trPr>
                    <w:tc>
                      <w:tcPr>
                        <w:tcW w:w="985" w:type="dxa"/>
                        <w:vMerge w:val="restart"/>
                        <w:vAlign w:val="center"/>
                      </w:tcPr>
                      <w:p w14:paraId="50ED0CB5" w14:textId="26560234" w:rsidR="00D023CB" w:rsidRPr="00F218BA" w:rsidRDefault="00D023CB" w:rsidP="004C60C7">
                        <w:pPr>
                          <w:jc w:val="center"/>
                          <w:rPr>
                            <w:color w:val="365F91" w:themeColor="accent1" w:themeShade="BF"/>
                          </w:rPr>
                        </w:pPr>
                        <w:r w:rsidRPr="00F218BA">
                          <w:rPr>
                            <w:color w:val="365F91" w:themeColor="accent1" w:themeShade="BF"/>
                          </w:rPr>
                          <w:t>8</w:t>
                        </w:r>
                      </w:p>
                    </w:tc>
                    <w:tc>
                      <w:tcPr>
                        <w:tcW w:w="2790" w:type="dxa"/>
                      </w:tcPr>
                      <w:p w14:paraId="50ED0CB6" w14:textId="34583DE1" w:rsidR="00D023CB" w:rsidRPr="00F218BA" w:rsidRDefault="00BF2CCB" w:rsidP="004C60C7">
                        <w:pPr>
                          <w:rPr>
                            <w:color w:val="365F91" w:themeColor="accent1" w:themeShade="BF"/>
                          </w:rPr>
                        </w:pPr>
                        <w:r w:rsidRPr="00F218BA">
                          <w:rPr>
                            <w:color w:val="365F91" w:themeColor="accent1" w:themeShade="BF"/>
                          </w:rPr>
                          <w:t xml:space="preserve"> </w:t>
                        </w:r>
                        <w:r w:rsidR="00D023CB" w:rsidRPr="00F218BA">
                          <w:rPr>
                            <w:color w:val="365F91" w:themeColor="accent1" w:themeShade="BF"/>
                          </w:rPr>
                          <w:t>M21-1 VIII.iv.3.A</w:t>
                        </w:r>
                      </w:p>
                      <w:p w14:paraId="50ED0CB7" w14:textId="485CB376" w:rsidR="00D023CB" w:rsidRPr="00F218BA" w:rsidRDefault="00D023CB" w:rsidP="002B6B6D">
                        <w:pPr>
                          <w:rPr>
                            <w:color w:val="365F91" w:themeColor="accent1" w:themeShade="BF"/>
                          </w:rPr>
                        </w:pPr>
                      </w:p>
                    </w:tc>
                    <w:tc>
                      <w:tcPr>
                        <w:tcW w:w="5670" w:type="dxa"/>
                      </w:tcPr>
                      <w:p w14:paraId="50ED0CB8" w14:textId="381CF2D0" w:rsidR="00D023CB" w:rsidRPr="00F218BA" w:rsidRDefault="00D023CB" w:rsidP="004C60C7">
                        <w:pPr>
                          <w:rPr>
                            <w:color w:val="365F91" w:themeColor="accent1" w:themeShade="BF"/>
                          </w:rPr>
                        </w:pPr>
                        <w:r w:rsidRPr="00F218BA">
                          <w:rPr>
                            <w:color w:val="365F91" w:themeColor="accent1" w:themeShade="BF"/>
                          </w:rPr>
                          <w:t>General Information on Individual Unemployment (IU)</w:t>
                        </w:r>
                      </w:p>
                      <w:p w14:paraId="50ED0CB9" w14:textId="7658D127" w:rsidR="00D023CB" w:rsidRPr="00F218BA" w:rsidRDefault="00D023CB" w:rsidP="002B6B6D">
                        <w:pPr>
                          <w:rPr>
                            <w:color w:val="365F91" w:themeColor="accent1" w:themeShade="BF"/>
                          </w:rPr>
                        </w:pPr>
                      </w:p>
                    </w:tc>
                  </w:tr>
                  <w:tr w:rsidR="00D023CB" w:rsidRPr="00F218BA" w14:paraId="606CF7BA" w14:textId="77777777" w:rsidTr="004C60C7">
                    <w:trPr>
                      <w:trHeight w:val="193"/>
                    </w:trPr>
                    <w:tc>
                      <w:tcPr>
                        <w:tcW w:w="985" w:type="dxa"/>
                        <w:vMerge/>
                        <w:vAlign w:val="center"/>
                      </w:tcPr>
                      <w:p w14:paraId="05C9DB7C" w14:textId="77777777" w:rsidR="00D023CB" w:rsidRPr="00F218BA" w:rsidRDefault="00D023CB" w:rsidP="004C60C7">
                        <w:pPr>
                          <w:jc w:val="center"/>
                          <w:rPr>
                            <w:color w:val="365F91" w:themeColor="accent1" w:themeShade="BF"/>
                          </w:rPr>
                        </w:pPr>
                      </w:p>
                    </w:tc>
                    <w:tc>
                      <w:tcPr>
                        <w:tcW w:w="2790" w:type="dxa"/>
                      </w:tcPr>
                      <w:p w14:paraId="2BF5DB32" w14:textId="499BED9A" w:rsidR="00D023CB" w:rsidRPr="00F218BA" w:rsidRDefault="00D023CB" w:rsidP="004C60C7">
                        <w:pPr>
                          <w:rPr>
                            <w:color w:val="365F91" w:themeColor="accent1" w:themeShade="BF"/>
                            <w:rPrChange w:id="0" w:author="EDWARDS, LARRY D., VBADENV Trng Facility" w:date="2021-09-21T14:50:00Z">
                              <w:rPr>
                                <w:color w:val="365F91" w:themeColor="accent1" w:themeShade="BF"/>
                              </w:rPr>
                            </w:rPrChange>
                          </w:rPr>
                        </w:pPr>
                        <w:r w:rsidRPr="00F218BA">
                          <w:rPr>
                            <w:color w:val="365F91" w:themeColor="accent1" w:themeShade="BF"/>
                          </w:rPr>
                          <w:t>M21-1</w:t>
                        </w:r>
                        <w:r w:rsidR="00F218BA" w:rsidRPr="00F218BA">
                          <w:rPr>
                            <w:color w:val="365F91" w:themeColor="accent1" w:themeShade="BF"/>
                          </w:rPr>
                          <w:t xml:space="preserve"> </w:t>
                        </w:r>
                        <w:r w:rsidR="00F218BA" w:rsidRPr="00F218BA">
                          <w:rPr>
                            <w:color w:val="365F91" w:themeColor="accent1" w:themeShade="BF"/>
                            <w:rPrChange w:id="1" w:author="EDWARDS, LARRY D., VBADENV Trng Facility" w:date="2021-09-21T14:50:00Z">
                              <w:rPr>
                                <w:color w:val="365F91" w:themeColor="accent1" w:themeShade="BF"/>
                                <w:highlight w:val="yellow"/>
                              </w:rPr>
                            </w:rPrChange>
                          </w:rPr>
                          <w:t>IV.i.</w:t>
                        </w:r>
                        <w:proofErr w:type="gramStart"/>
                        <w:r w:rsidR="00F218BA" w:rsidRPr="00F218BA">
                          <w:rPr>
                            <w:color w:val="365F91" w:themeColor="accent1" w:themeShade="BF"/>
                            <w:rPrChange w:id="2" w:author="EDWARDS, LARRY D., VBADENV Trng Facility" w:date="2021-09-21T14:50:00Z">
                              <w:rPr>
                                <w:color w:val="365F91" w:themeColor="accent1" w:themeShade="BF"/>
                                <w:highlight w:val="yellow"/>
                              </w:rPr>
                            </w:rPrChange>
                          </w:rPr>
                          <w:t>2.A</w:t>
                        </w:r>
                        <w:proofErr w:type="gramEnd"/>
                      </w:p>
                    </w:tc>
                    <w:tc>
                      <w:tcPr>
                        <w:tcW w:w="5670" w:type="dxa"/>
                      </w:tcPr>
                      <w:p w14:paraId="11E6DB05" w14:textId="341C3B3C" w:rsidR="00D023CB" w:rsidRPr="00F218BA" w:rsidRDefault="00D023CB" w:rsidP="004C60C7">
                        <w:pPr>
                          <w:rPr>
                            <w:color w:val="365F91" w:themeColor="accent1" w:themeShade="BF"/>
                            <w:rPrChange w:id="3" w:author="EDWARDS, LARRY D., VBADENV Trng Facility" w:date="2021-09-21T14:50:00Z">
                              <w:rPr>
                                <w:color w:val="365F91" w:themeColor="accent1" w:themeShade="BF"/>
                              </w:rPr>
                            </w:rPrChange>
                          </w:rPr>
                        </w:pPr>
                        <w:r w:rsidRPr="00F218BA">
                          <w:rPr>
                            <w:color w:val="365F91" w:themeColor="accent1" w:themeShade="BF"/>
                            <w:rPrChange w:id="4" w:author="EDWARDS, LARRY D., VBADENV Trng Facility" w:date="2021-09-21T14:50:00Z">
                              <w:rPr>
                                <w:color w:val="365F91" w:themeColor="accent1" w:themeShade="BF"/>
                              </w:rPr>
                            </w:rPrChange>
                          </w:rPr>
                          <w:t>Examination Requests Overview</w:t>
                        </w:r>
                      </w:p>
                    </w:tc>
                  </w:tr>
                  <w:tr w:rsidR="00D023CB" w:rsidRPr="00F218BA" w14:paraId="50ED0CBE" w14:textId="77777777" w:rsidTr="00D023CB">
                    <w:trPr>
                      <w:trHeight w:val="194"/>
                    </w:trPr>
                    <w:tc>
                      <w:tcPr>
                        <w:tcW w:w="985" w:type="dxa"/>
                        <w:vMerge w:val="restart"/>
                        <w:vAlign w:val="center"/>
                      </w:tcPr>
                      <w:p w14:paraId="50ED0CBB" w14:textId="0A37AD94" w:rsidR="00D023CB" w:rsidRPr="00F218BA" w:rsidRDefault="00D023CB" w:rsidP="004C60C7">
                        <w:pPr>
                          <w:jc w:val="center"/>
                          <w:rPr>
                            <w:color w:val="365F91" w:themeColor="accent1" w:themeShade="BF"/>
                            <w:rPrChange w:id="5" w:author="EDWARDS, LARRY D., VBADENV Trng Facility" w:date="2021-09-21T14:50:00Z">
                              <w:rPr>
                                <w:color w:val="365F91" w:themeColor="accent1" w:themeShade="BF"/>
                              </w:rPr>
                            </w:rPrChange>
                          </w:rPr>
                        </w:pPr>
                        <w:r w:rsidRPr="00F218BA">
                          <w:rPr>
                            <w:color w:val="365F91" w:themeColor="accent1" w:themeShade="BF"/>
                            <w:rPrChange w:id="6" w:author="EDWARDS, LARRY D., VBADENV Trng Facility" w:date="2021-09-21T14:50:00Z">
                              <w:rPr>
                                <w:color w:val="365F91" w:themeColor="accent1" w:themeShade="BF"/>
                              </w:rPr>
                            </w:rPrChange>
                          </w:rPr>
                          <w:t>9-10</w:t>
                        </w:r>
                      </w:p>
                    </w:tc>
                    <w:tc>
                      <w:tcPr>
                        <w:tcW w:w="2790" w:type="dxa"/>
                      </w:tcPr>
                      <w:p w14:paraId="113EC8E5" w14:textId="77777777" w:rsidR="00D023CB" w:rsidRPr="00F218BA" w:rsidRDefault="00D023CB" w:rsidP="004C60C7">
                        <w:pPr>
                          <w:rPr>
                            <w:color w:val="365F91" w:themeColor="accent1" w:themeShade="BF"/>
                            <w:rPrChange w:id="7" w:author="EDWARDS, LARRY D., VBADENV Trng Facility" w:date="2021-09-21T14:50:00Z">
                              <w:rPr>
                                <w:color w:val="365F91" w:themeColor="accent1" w:themeShade="BF"/>
                              </w:rPr>
                            </w:rPrChange>
                          </w:rPr>
                        </w:pPr>
                        <w:r w:rsidRPr="00F218BA">
                          <w:rPr>
                            <w:color w:val="365F91" w:themeColor="accent1" w:themeShade="BF"/>
                            <w:rPrChange w:id="8" w:author="EDWARDS, LARRY D., VBADENV Trng Facility" w:date="2021-09-21T14:50:00Z">
                              <w:rPr>
                                <w:color w:val="365F91" w:themeColor="accent1" w:themeShade="BF"/>
                              </w:rPr>
                            </w:rPrChange>
                          </w:rPr>
                          <w:t>M21-1 I.1.C.3.l</w:t>
                        </w:r>
                      </w:p>
                      <w:p w14:paraId="50ED0CBC" w14:textId="129B71B9" w:rsidR="00D023CB" w:rsidRPr="00F218BA" w:rsidRDefault="00D023CB" w:rsidP="004C60C7">
                        <w:pPr>
                          <w:rPr>
                            <w:color w:val="365F91" w:themeColor="accent1" w:themeShade="BF"/>
                            <w:rPrChange w:id="9" w:author="EDWARDS, LARRY D., VBADENV Trng Facility" w:date="2021-09-21T14:50:00Z">
                              <w:rPr>
                                <w:color w:val="365F91" w:themeColor="accent1" w:themeShade="BF"/>
                              </w:rPr>
                            </w:rPrChange>
                          </w:rPr>
                        </w:pPr>
                      </w:p>
                    </w:tc>
                    <w:tc>
                      <w:tcPr>
                        <w:tcW w:w="5670" w:type="dxa"/>
                      </w:tcPr>
                      <w:p w14:paraId="2B23C02C" w14:textId="77777777" w:rsidR="00D023CB" w:rsidRPr="00F218BA" w:rsidRDefault="00D023CB" w:rsidP="004C60C7">
                        <w:pPr>
                          <w:rPr>
                            <w:color w:val="365F91" w:themeColor="accent1" w:themeShade="BF"/>
                            <w:rPrChange w:id="10" w:author="EDWARDS, LARRY D., VBADENV Trng Facility" w:date="2021-09-21T14:50:00Z">
                              <w:rPr>
                                <w:color w:val="365F91" w:themeColor="accent1" w:themeShade="BF"/>
                              </w:rPr>
                            </w:rPrChange>
                          </w:rPr>
                        </w:pPr>
                        <w:r w:rsidRPr="00F218BA">
                          <w:rPr>
                            <w:color w:val="365F91" w:themeColor="accent1" w:themeShade="BF"/>
                            <w:rPrChange w:id="11" w:author="EDWARDS, LARRY D., VBADENV Trng Facility" w:date="2021-09-21T14:50:00Z">
                              <w:rPr>
                                <w:color w:val="365F91" w:themeColor="accent1" w:themeShade="BF"/>
                              </w:rPr>
                            </w:rPrChange>
                          </w:rPr>
                          <w:t>Documentation of the Status of Examination Review</w:t>
                        </w:r>
                      </w:p>
                      <w:p w14:paraId="50ED0CBD" w14:textId="4342AA90" w:rsidR="00D023CB" w:rsidRPr="00F218BA" w:rsidRDefault="00D023CB" w:rsidP="004C60C7">
                        <w:pPr>
                          <w:rPr>
                            <w:color w:val="365F91" w:themeColor="accent1" w:themeShade="BF"/>
                            <w:rPrChange w:id="12" w:author="EDWARDS, LARRY D., VBADENV Trng Facility" w:date="2021-09-21T14:50:00Z">
                              <w:rPr>
                                <w:color w:val="365F91" w:themeColor="accent1" w:themeShade="BF"/>
                              </w:rPr>
                            </w:rPrChange>
                          </w:rPr>
                        </w:pPr>
                      </w:p>
                    </w:tc>
                  </w:tr>
                  <w:tr w:rsidR="00D023CB" w14:paraId="3D523E94" w14:textId="77777777" w:rsidTr="004C60C7">
                    <w:trPr>
                      <w:trHeight w:val="193"/>
                    </w:trPr>
                    <w:tc>
                      <w:tcPr>
                        <w:tcW w:w="985" w:type="dxa"/>
                        <w:vMerge/>
                        <w:vAlign w:val="center"/>
                      </w:tcPr>
                      <w:p w14:paraId="1AB19912" w14:textId="77777777" w:rsidR="00D023CB" w:rsidRPr="00F218BA" w:rsidRDefault="00D023CB" w:rsidP="004C60C7">
                        <w:pPr>
                          <w:jc w:val="center"/>
                          <w:rPr>
                            <w:color w:val="365F91" w:themeColor="accent1" w:themeShade="BF"/>
                            <w:rPrChange w:id="13" w:author="EDWARDS, LARRY D., VBADENV Trng Facility" w:date="2021-09-21T14:50:00Z">
                              <w:rPr>
                                <w:color w:val="365F91" w:themeColor="accent1" w:themeShade="BF"/>
                              </w:rPr>
                            </w:rPrChange>
                          </w:rPr>
                        </w:pPr>
                      </w:p>
                    </w:tc>
                    <w:tc>
                      <w:tcPr>
                        <w:tcW w:w="2790" w:type="dxa"/>
                      </w:tcPr>
                      <w:p w14:paraId="2A49FB51" w14:textId="60720E4C" w:rsidR="00D023CB" w:rsidRPr="00F218BA" w:rsidRDefault="00D023CB" w:rsidP="004C60C7">
                        <w:pPr>
                          <w:rPr>
                            <w:color w:val="365F91" w:themeColor="accent1" w:themeShade="BF"/>
                            <w:rPrChange w:id="14" w:author="EDWARDS, LARRY D., VBADENV Trng Facility" w:date="2021-09-21T14:50:00Z">
                              <w:rPr>
                                <w:color w:val="365F91" w:themeColor="accent1" w:themeShade="BF"/>
                              </w:rPr>
                            </w:rPrChange>
                          </w:rPr>
                        </w:pPr>
                        <w:r w:rsidRPr="00F218BA">
                          <w:rPr>
                            <w:color w:val="365F91" w:themeColor="accent1" w:themeShade="BF"/>
                            <w:rPrChange w:id="15" w:author="EDWARDS, LARRY D., VBADENV Trng Facility" w:date="2021-09-21T14:50:00Z">
                              <w:rPr>
                                <w:color w:val="365F91" w:themeColor="accent1" w:themeShade="BF"/>
                              </w:rPr>
                            </w:rPrChange>
                          </w:rPr>
                          <w:t>M21-1 III.iii.</w:t>
                        </w:r>
                        <w:proofErr w:type="gramStart"/>
                        <w:r w:rsidRPr="00F218BA">
                          <w:rPr>
                            <w:color w:val="365F91" w:themeColor="accent1" w:themeShade="BF"/>
                            <w:rPrChange w:id="16" w:author="EDWARDS, LARRY D., VBADENV Trng Facility" w:date="2021-09-21T14:50:00Z">
                              <w:rPr>
                                <w:color w:val="365F91" w:themeColor="accent1" w:themeShade="BF"/>
                              </w:rPr>
                            </w:rPrChange>
                          </w:rPr>
                          <w:t>1.C.2.b</w:t>
                        </w:r>
                        <w:proofErr w:type="gramEnd"/>
                      </w:p>
                    </w:tc>
                    <w:tc>
                      <w:tcPr>
                        <w:tcW w:w="5670" w:type="dxa"/>
                      </w:tcPr>
                      <w:p w14:paraId="733B199B" w14:textId="7DF71731" w:rsidR="00D023CB" w:rsidRPr="00285787" w:rsidRDefault="00F218BA" w:rsidP="004C60C7">
                        <w:pPr>
                          <w:rPr>
                            <w:color w:val="365F91" w:themeColor="accent1" w:themeShade="BF"/>
                          </w:rPr>
                        </w:pPr>
                        <w:r w:rsidRPr="00F218BA">
                          <w:rPr>
                            <w:color w:val="365F91" w:themeColor="accent1" w:themeShade="BF"/>
                            <w:rPrChange w:id="17" w:author="EDWARDS, LARRY D., VBADENV Trng Facility" w:date="2021-09-21T14:50:00Z">
                              <w:rPr>
                                <w:color w:val="365F91" w:themeColor="accent1" w:themeShade="BF"/>
                                <w:highlight w:val="yellow"/>
                              </w:rPr>
                            </w:rPrChange>
                          </w:rPr>
                          <w:t>Electronic Recordkeeping of Treatment at VAMCs</w:t>
                        </w:r>
                      </w:p>
                    </w:tc>
                  </w:tr>
                </w:tbl>
                <w:p w14:paraId="50ED0CBF" w14:textId="77777777" w:rsidR="00884FD3" w:rsidRPr="00B23D58" w:rsidRDefault="00884FD3" w:rsidP="004C60C7">
                  <w:pPr>
                    <w:pStyle w:val="ListParagraph"/>
                    <w:ind w:left="765"/>
                    <w:rPr>
                      <w:b w:val="0"/>
                      <w:bCs w:val="0"/>
                    </w:rPr>
                  </w:pPr>
                </w:p>
              </w:tc>
            </w:tr>
          </w:tbl>
          <w:p w14:paraId="50ED0CC2" w14:textId="77777777" w:rsidR="00547E6B" w:rsidRPr="00744487" w:rsidRDefault="00547E6B" w:rsidP="00744487"/>
        </w:tc>
      </w:tr>
    </w:tbl>
    <w:p w14:paraId="50ED0CC4" w14:textId="77777777" w:rsidR="00331FF9" w:rsidRDefault="00331FF9" w:rsidP="00744487"/>
    <w:sectPr w:rsidR="00331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B16B20"/>
    <w:multiLevelType w:val="hybridMultilevel"/>
    <w:tmpl w:val="3618BB82"/>
    <w:lvl w:ilvl="0" w:tplc="04090001">
      <w:start w:val="1"/>
      <w:numFmt w:val="bullet"/>
      <w:lvlText w:val=""/>
      <w:lvlJc w:val="left"/>
      <w:pPr>
        <w:ind w:left="1485" w:hanging="360"/>
      </w:pPr>
      <w:rPr>
        <w:rFonts w:ascii="Symbol" w:hAnsi="Symbol" w:hint="default"/>
      </w:rPr>
    </w:lvl>
    <w:lvl w:ilvl="1" w:tplc="04090003">
      <w:start w:val="1"/>
      <w:numFmt w:val="bullet"/>
      <w:lvlText w:val="o"/>
      <w:lvlJc w:val="left"/>
      <w:pPr>
        <w:ind w:left="2205" w:hanging="360"/>
      </w:pPr>
      <w:rPr>
        <w:rFonts w:ascii="Courier New" w:hAnsi="Courier New" w:cs="Courier New" w:hint="default"/>
      </w:rPr>
    </w:lvl>
    <w:lvl w:ilvl="2" w:tplc="04090005">
      <w:start w:val="1"/>
      <w:numFmt w:val="bullet"/>
      <w:lvlText w:val=""/>
      <w:lvlJc w:val="left"/>
      <w:pPr>
        <w:ind w:left="2925" w:hanging="360"/>
      </w:pPr>
      <w:rPr>
        <w:rFonts w:ascii="Wingdings" w:hAnsi="Wingdings" w:hint="default"/>
      </w:rPr>
    </w:lvl>
    <w:lvl w:ilvl="3" w:tplc="04090001">
      <w:start w:val="1"/>
      <w:numFmt w:val="bullet"/>
      <w:lvlText w:val=""/>
      <w:lvlJc w:val="left"/>
      <w:pPr>
        <w:ind w:left="3645" w:hanging="360"/>
      </w:pPr>
      <w:rPr>
        <w:rFonts w:ascii="Symbol" w:hAnsi="Symbol" w:hint="default"/>
      </w:rPr>
    </w:lvl>
    <w:lvl w:ilvl="4" w:tplc="04090003">
      <w:start w:val="1"/>
      <w:numFmt w:val="bullet"/>
      <w:lvlText w:val="o"/>
      <w:lvlJc w:val="left"/>
      <w:pPr>
        <w:ind w:left="4365" w:hanging="360"/>
      </w:pPr>
      <w:rPr>
        <w:rFonts w:ascii="Courier New" w:hAnsi="Courier New" w:cs="Courier New" w:hint="default"/>
      </w:rPr>
    </w:lvl>
    <w:lvl w:ilvl="5" w:tplc="04090005">
      <w:start w:val="1"/>
      <w:numFmt w:val="bullet"/>
      <w:lvlText w:val=""/>
      <w:lvlJc w:val="left"/>
      <w:pPr>
        <w:ind w:left="5085" w:hanging="360"/>
      </w:pPr>
      <w:rPr>
        <w:rFonts w:ascii="Wingdings" w:hAnsi="Wingdings" w:hint="default"/>
      </w:rPr>
    </w:lvl>
    <w:lvl w:ilvl="6" w:tplc="04090001">
      <w:start w:val="1"/>
      <w:numFmt w:val="bullet"/>
      <w:lvlText w:val=""/>
      <w:lvlJc w:val="left"/>
      <w:pPr>
        <w:ind w:left="5805" w:hanging="360"/>
      </w:pPr>
      <w:rPr>
        <w:rFonts w:ascii="Symbol" w:hAnsi="Symbol" w:hint="default"/>
      </w:rPr>
    </w:lvl>
    <w:lvl w:ilvl="7" w:tplc="04090003">
      <w:start w:val="1"/>
      <w:numFmt w:val="bullet"/>
      <w:lvlText w:val="o"/>
      <w:lvlJc w:val="left"/>
      <w:pPr>
        <w:ind w:left="6525" w:hanging="360"/>
      </w:pPr>
      <w:rPr>
        <w:rFonts w:ascii="Courier New" w:hAnsi="Courier New" w:cs="Courier New" w:hint="default"/>
      </w:rPr>
    </w:lvl>
    <w:lvl w:ilvl="8" w:tplc="04090005">
      <w:start w:val="1"/>
      <w:numFmt w:val="bullet"/>
      <w:lvlText w:val=""/>
      <w:lvlJc w:val="left"/>
      <w:pPr>
        <w:ind w:left="7245" w:hanging="360"/>
      </w:pPr>
      <w:rPr>
        <w:rFonts w:ascii="Wingdings" w:hAnsi="Wingdings" w:hint="default"/>
      </w:rPr>
    </w:lvl>
  </w:abstractNum>
  <w:abstractNum w:abstractNumId="1" w15:restartNumberingAfterBreak="0">
    <w:nsid w:val="0B7E0DE3"/>
    <w:multiLevelType w:val="hybridMultilevel"/>
    <w:tmpl w:val="0AD4AD8E"/>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2" w15:restartNumberingAfterBreak="0">
    <w:nsid w:val="55B663FB"/>
    <w:multiLevelType w:val="hybridMultilevel"/>
    <w:tmpl w:val="B0E02DE4"/>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3" w15:restartNumberingAfterBreak="0">
    <w:nsid w:val="5A552839"/>
    <w:multiLevelType w:val="hybridMultilevel"/>
    <w:tmpl w:val="B92692E0"/>
    <w:lvl w:ilvl="0" w:tplc="04090001">
      <w:start w:val="1"/>
      <w:numFmt w:val="bullet"/>
      <w:lvlText w:val=""/>
      <w:lvlJc w:val="left"/>
      <w:pPr>
        <w:ind w:left="1485" w:hanging="360"/>
      </w:pPr>
      <w:rPr>
        <w:rFonts w:ascii="Symbol" w:hAnsi="Symbol" w:hint="default"/>
      </w:rPr>
    </w:lvl>
    <w:lvl w:ilvl="1" w:tplc="04090019">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4" w15:restartNumberingAfterBreak="0">
    <w:nsid w:val="5C197116"/>
    <w:multiLevelType w:val="hybridMultilevel"/>
    <w:tmpl w:val="77CAE368"/>
    <w:lvl w:ilvl="0" w:tplc="04090001">
      <w:start w:val="1"/>
      <w:numFmt w:val="bullet"/>
      <w:lvlText w:val=""/>
      <w:lvlJc w:val="left"/>
      <w:pPr>
        <w:ind w:left="1125" w:hanging="360"/>
      </w:pPr>
      <w:rPr>
        <w:rFonts w:ascii="Symbol" w:hAnsi="Symbol" w:hint="default"/>
      </w:rPr>
    </w:lvl>
    <w:lvl w:ilvl="1" w:tplc="04090019">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5" w15:restartNumberingAfterBreak="0">
    <w:nsid w:val="61041C2C"/>
    <w:multiLevelType w:val="hybridMultilevel"/>
    <w:tmpl w:val="E408CA04"/>
    <w:lvl w:ilvl="0" w:tplc="0409000F">
      <w:start w:val="1"/>
      <w:numFmt w:val="decimal"/>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6" w15:restartNumberingAfterBreak="0">
    <w:nsid w:val="6F6133E1"/>
    <w:multiLevelType w:val="hybridMultilevel"/>
    <w:tmpl w:val="0298D7B6"/>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5F75424"/>
    <w:multiLevelType w:val="hybridMultilevel"/>
    <w:tmpl w:val="800A9DC6"/>
    <w:lvl w:ilvl="0" w:tplc="04090001">
      <w:start w:val="1"/>
      <w:numFmt w:val="bullet"/>
      <w:lvlText w:val=""/>
      <w:lvlJc w:val="left"/>
      <w:pPr>
        <w:ind w:left="1125" w:hanging="360"/>
      </w:pPr>
      <w:rPr>
        <w:rFonts w:ascii="Symbol" w:hAnsi="Symbol" w:hint="default"/>
      </w:rPr>
    </w:lvl>
    <w:lvl w:ilvl="1" w:tplc="04090003">
      <w:start w:val="1"/>
      <w:numFmt w:val="bullet"/>
      <w:lvlText w:val="o"/>
      <w:lvlJc w:val="left"/>
      <w:pPr>
        <w:ind w:left="1845" w:hanging="360"/>
      </w:pPr>
      <w:rPr>
        <w:rFonts w:ascii="Courier New" w:hAnsi="Courier New" w:cs="Courier New" w:hint="default"/>
      </w:rPr>
    </w:lvl>
    <w:lvl w:ilvl="2" w:tplc="04090005">
      <w:start w:val="1"/>
      <w:numFmt w:val="bullet"/>
      <w:lvlText w:val=""/>
      <w:lvlJc w:val="left"/>
      <w:pPr>
        <w:ind w:left="2565" w:hanging="360"/>
      </w:pPr>
      <w:rPr>
        <w:rFonts w:ascii="Wingdings" w:hAnsi="Wingdings" w:hint="default"/>
      </w:rPr>
    </w:lvl>
    <w:lvl w:ilvl="3" w:tplc="04090001">
      <w:start w:val="1"/>
      <w:numFmt w:val="bullet"/>
      <w:lvlText w:val=""/>
      <w:lvlJc w:val="left"/>
      <w:pPr>
        <w:ind w:left="3285" w:hanging="360"/>
      </w:pPr>
      <w:rPr>
        <w:rFonts w:ascii="Symbol" w:hAnsi="Symbol" w:hint="default"/>
      </w:rPr>
    </w:lvl>
    <w:lvl w:ilvl="4" w:tplc="04090003">
      <w:start w:val="1"/>
      <w:numFmt w:val="bullet"/>
      <w:lvlText w:val="o"/>
      <w:lvlJc w:val="left"/>
      <w:pPr>
        <w:ind w:left="4005" w:hanging="360"/>
      </w:pPr>
      <w:rPr>
        <w:rFonts w:ascii="Courier New" w:hAnsi="Courier New" w:cs="Courier New" w:hint="default"/>
      </w:rPr>
    </w:lvl>
    <w:lvl w:ilvl="5" w:tplc="04090005">
      <w:start w:val="1"/>
      <w:numFmt w:val="bullet"/>
      <w:lvlText w:val=""/>
      <w:lvlJc w:val="left"/>
      <w:pPr>
        <w:ind w:left="4725" w:hanging="360"/>
      </w:pPr>
      <w:rPr>
        <w:rFonts w:ascii="Wingdings" w:hAnsi="Wingdings" w:hint="default"/>
      </w:rPr>
    </w:lvl>
    <w:lvl w:ilvl="6" w:tplc="04090001">
      <w:start w:val="1"/>
      <w:numFmt w:val="bullet"/>
      <w:lvlText w:val=""/>
      <w:lvlJc w:val="left"/>
      <w:pPr>
        <w:ind w:left="5445" w:hanging="360"/>
      </w:pPr>
      <w:rPr>
        <w:rFonts w:ascii="Symbol" w:hAnsi="Symbol" w:hint="default"/>
      </w:rPr>
    </w:lvl>
    <w:lvl w:ilvl="7" w:tplc="04090003">
      <w:start w:val="1"/>
      <w:numFmt w:val="bullet"/>
      <w:lvlText w:val="o"/>
      <w:lvlJc w:val="left"/>
      <w:pPr>
        <w:ind w:left="6165" w:hanging="360"/>
      </w:pPr>
      <w:rPr>
        <w:rFonts w:ascii="Courier New" w:hAnsi="Courier New" w:cs="Courier New" w:hint="default"/>
      </w:rPr>
    </w:lvl>
    <w:lvl w:ilvl="8" w:tplc="04090005">
      <w:start w:val="1"/>
      <w:numFmt w:val="bullet"/>
      <w:lvlText w:val=""/>
      <w:lvlJc w:val="left"/>
      <w:pPr>
        <w:ind w:left="6885" w:hanging="360"/>
      </w:pPr>
      <w:rPr>
        <w:rFonts w:ascii="Wingdings" w:hAnsi="Wingdings" w:hint="default"/>
      </w:rPr>
    </w:lvl>
  </w:abstractNum>
  <w:num w:numId="1">
    <w:abstractNumId w:val="1"/>
  </w:num>
  <w:num w:numId="2">
    <w:abstractNumId w:val="2"/>
  </w:num>
  <w:num w:numId="3">
    <w:abstractNumId w:val="0"/>
  </w:num>
  <w:num w:numId="4">
    <w:abstractNumId w:val="6"/>
  </w:num>
  <w:num w:numId="5">
    <w:abstractNumId w:val="3"/>
  </w:num>
  <w:num w:numId="6">
    <w:abstractNumId w:val="4"/>
  </w:num>
  <w:num w:numId="7">
    <w:abstractNumId w:val="5"/>
  </w:num>
  <w:num w:numId="8">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S, LARRY D., VBADENV Trng Facility">
    <w15:presenceInfo w15:providerId="AD" w15:userId="S::larry.edwards3@va.gov::64a752fa-d972-49da-bbd7-3ec837d3f82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316C"/>
    <w:rsid w:val="00021DAB"/>
    <w:rsid w:val="0002521C"/>
    <w:rsid w:val="00137993"/>
    <w:rsid w:val="00176748"/>
    <w:rsid w:val="001B1DF8"/>
    <w:rsid w:val="001C5011"/>
    <w:rsid w:val="001D7DD2"/>
    <w:rsid w:val="001F4A55"/>
    <w:rsid w:val="00212FF7"/>
    <w:rsid w:val="0026761E"/>
    <w:rsid w:val="002B6B6D"/>
    <w:rsid w:val="002C3FBE"/>
    <w:rsid w:val="002D07B0"/>
    <w:rsid w:val="002F51BB"/>
    <w:rsid w:val="00331FF9"/>
    <w:rsid w:val="003363C9"/>
    <w:rsid w:val="003748D9"/>
    <w:rsid w:val="003A50E4"/>
    <w:rsid w:val="003C6661"/>
    <w:rsid w:val="004260F3"/>
    <w:rsid w:val="004300DF"/>
    <w:rsid w:val="00464EE9"/>
    <w:rsid w:val="0050381A"/>
    <w:rsid w:val="00540693"/>
    <w:rsid w:val="00547E6B"/>
    <w:rsid w:val="005627D4"/>
    <w:rsid w:val="00595F9A"/>
    <w:rsid w:val="005C7FA1"/>
    <w:rsid w:val="005D741D"/>
    <w:rsid w:val="00630588"/>
    <w:rsid w:val="0063494D"/>
    <w:rsid w:val="006806B6"/>
    <w:rsid w:val="00697930"/>
    <w:rsid w:val="006C5B50"/>
    <w:rsid w:val="006E7625"/>
    <w:rsid w:val="007016BF"/>
    <w:rsid w:val="0071758E"/>
    <w:rsid w:val="00744487"/>
    <w:rsid w:val="00780BCC"/>
    <w:rsid w:val="00781C24"/>
    <w:rsid w:val="007E6B36"/>
    <w:rsid w:val="00884FD3"/>
    <w:rsid w:val="008A0C11"/>
    <w:rsid w:val="009012FC"/>
    <w:rsid w:val="00916FEF"/>
    <w:rsid w:val="00970CED"/>
    <w:rsid w:val="009A57CA"/>
    <w:rsid w:val="009D1C69"/>
    <w:rsid w:val="00A16DB8"/>
    <w:rsid w:val="00A25A97"/>
    <w:rsid w:val="00A54690"/>
    <w:rsid w:val="00A575D8"/>
    <w:rsid w:val="00A673F0"/>
    <w:rsid w:val="00B0316C"/>
    <w:rsid w:val="00B31ABC"/>
    <w:rsid w:val="00B50B85"/>
    <w:rsid w:val="00B51E70"/>
    <w:rsid w:val="00B84523"/>
    <w:rsid w:val="00B8626C"/>
    <w:rsid w:val="00B86BB9"/>
    <w:rsid w:val="00BD4D1D"/>
    <w:rsid w:val="00BF2CCB"/>
    <w:rsid w:val="00C1423E"/>
    <w:rsid w:val="00C2319F"/>
    <w:rsid w:val="00C46933"/>
    <w:rsid w:val="00C730FA"/>
    <w:rsid w:val="00CA0D27"/>
    <w:rsid w:val="00D023CB"/>
    <w:rsid w:val="00D622D4"/>
    <w:rsid w:val="00D809DF"/>
    <w:rsid w:val="00DA554E"/>
    <w:rsid w:val="00DB6278"/>
    <w:rsid w:val="00E720CA"/>
    <w:rsid w:val="00E93751"/>
    <w:rsid w:val="00EA7710"/>
    <w:rsid w:val="00ED49E5"/>
    <w:rsid w:val="00EF10EA"/>
    <w:rsid w:val="00F03EBF"/>
    <w:rsid w:val="00F20A00"/>
    <w:rsid w:val="00F218BA"/>
    <w:rsid w:val="00F21B88"/>
    <w:rsid w:val="00F31A67"/>
    <w:rsid w:val="00F32ACA"/>
    <w:rsid w:val="00F9200F"/>
    <w:rsid w:val="00F92AF8"/>
    <w:rsid w:val="00F934DF"/>
    <w:rsid w:val="00F944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0BD6"/>
  <w15:docId w15:val="{13A13171-E0E9-4581-A25B-FFA6FABED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031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021D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21D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4">
    <w:name w:val="Light Shading Accent 4"/>
    <w:basedOn w:val="TableNormal"/>
    <w:uiPriority w:val="60"/>
    <w:rsid w:val="00021DA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styleId="ListParagraph">
    <w:name w:val="List Paragraph"/>
    <w:basedOn w:val="Normal"/>
    <w:uiPriority w:val="34"/>
    <w:qFormat/>
    <w:rsid w:val="00547E6B"/>
    <w:pPr>
      <w:ind w:left="720"/>
      <w:contextualSpacing/>
    </w:pPr>
  </w:style>
  <w:style w:type="character" w:styleId="Emphasis">
    <w:name w:val="Emphasis"/>
    <w:basedOn w:val="DefaultParagraphFont"/>
    <w:uiPriority w:val="20"/>
    <w:qFormat/>
    <w:rsid w:val="00F03EBF"/>
    <w:rPr>
      <w:i/>
      <w:iCs/>
    </w:rPr>
  </w:style>
  <w:style w:type="character" w:styleId="CommentReference">
    <w:name w:val="annotation reference"/>
    <w:basedOn w:val="DefaultParagraphFont"/>
    <w:uiPriority w:val="99"/>
    <w:semiHidden/>
    <w:unhideWhenUsed/>
    <w:rsid w:val="00A16DB8"/>
    <w:rPr>
      <w:sz w:val="16"/>
      <w:szCs w:val="16"/>
    </w:rPr>
  </w:style>
  <w:style w:type="paragraph" w:styleId="CommentText">
    <w:name w:val="annotation text"/>
    <w:basedOn w:val="Normal"/>
    <w:link w:val="CommentTextChar"/>
    <w:uiPriority w:val="99"/>
    <w:semiHidden/>
    <w:unhideWhenUsed/>
    <w:rsid w:val="00A16DB8"/>
    <w:pPr>
      <w:spacing w:line="240" w:lineRule="auto"/>
    </w:pPr>
    <w:rPr>
      <w:sz w:val="20"/>
      <w:szCs w:val="20"/>
    </w:rPr>
  </w:style>
  <w:style w:type="character" w:customStyle="1" w:styleId="CommentTextChar">
    <w:name w:val="Comment Text Char"/>
    <w:basedOn w:val="DefaultParagraphFont"/>
    <w:link w:val="CommentText"/>
    <w:uiPriority w:val="99"/>
    <w:semiHidden/>
    <w:rsid w:val="00A16DB8"/>
    <w:rPr>
      <w:sz w:val="20"/>
      <w:szCs w:val="20"/>
    </w:rPr>
  </w:style>
  <w:style w:type="paragraph" w:styleId="CommentSubject">
    <w:name w:val="annotation subject"/>
    <w:basedOn w:val="CommentText"/>
    <w:next w:val="CommentText"/>
    <w:link w:val="CommentSubjectChar"/>
    <w:uiPriority w:val="99"/>
    <w:semiHidden/>
    <w:unhideWhenUsed/>
    <w:rsid w:val="00A16DB8"/>
    <w:rPr>
      <w:b/>
      <w:bCs/>
    </w:rPr>
  </w:style>
  <w:style w:type="character" w:customStyle="1" w:styleId="CommentSubjectChar">
    <w:name w:val="Comment Subject Char"/>
    <w:basedOn w:val="CommentTextChar"/>
    <w:link w:val="CommentSubject"/>
    <w:uiPriority w:val="99"/>
    <w:semiHidden/>
    <w:rsid w:val="00A16DB8"/>
    <w:rPr>
      <w:b/>
      <w:bCs/>
      <w:sz w:val="20"/>
      <w:szCs w:val="20"/>
    </w:rPr>
  </w:style>
  <w:style w:type="paragraph" w:styleId="BalloonText">
    <w:name w:val="Balloon Text"/>
    <w:basedOn w:val="Normal"/>
    <w:link w:val="BalloonTextChar"/>
    <w:uiPriority w:val="99"/>
    <w:semiHidden/>
    <w:unhideWhenUsed/>
    <w:rsid w:val="00A16D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6DB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8022382">
      <w:bodyDiv w:val="1"/>
      <w:marLeft w:val="0"/>
      <w:marRight w:val="0"/>
      <w:marTop w:val="0"/>
      <w:marBottom w:val="0"/>
      <w:divBdr>
        <w:top w:val="none" w:sz="0" w:space="0" w:color="auto"/>
        <w:left w:val="none" w:sz="0" w:space="0" w:color="auto"/>
        <w:bottom w:val="none" w:sz="0" w:space="0" w:color="auto"/>
        <w:right w:val="none" w:sz="0" w:space="0" w:color="auto"/>
      </w:divBdr>
    </w:div>
    <w:div w:id="185873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microsoft.com/office/2011/relationships/people" Target="peop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ntTable" Target="fontTable.xml"/><Relationship Id="rId5" Type="http://schemas.openxmlformats.org/officeDocument/2006/relationships/customXml" Target="../customXml/item5.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7640AF553597D44B31F5AB80BE46B3F" ma:contentTypeVersion="28" ma:contentTypeDescription="Create a new document." ma:contentTypeScope="" ma:versionID="515cff772ed4816288f1094f9cdd6068">
  <xsd:schema xmlns:xsd="http://www.w3.org/2001/XMLSchema" xmlns:xs="http://www.w3.org/2001/XMLSchema" xmlns:p="http://schemas.microsoft.com/office/2006/metadata/properties" xmlns:ns1="e7051302-9b46-46bd-8277-192cffac2459" xmlns:ns2="http://schemas.microsoft.com/sharepoint/v3" xmlns:ns3="b93d3c31-0eb5-47c5-ab2d-5adf83a5459c" targetNamespace="http://schemas.microsoft.com/office/2006/metadata/properties" ma:root="true" ma:fieldsID="e01ae76a07c3668c0bc99285fa045304" ns1:_="" ns2:_="" ns3:_="">
    <xsd:import namespace="e7051302-9b46-46bd-8277-192cffac2459"/>
    <xsd:import namespace="http://schemas.microsoft.com/sharepoint/v3"/>
    <xsd:import namespace="b93d3c31-0eb5-47c5-ab2d-5adf83a5459c"/>
    <xsd:element name="properties">
      <xsd:complexType>
        <xsd:sequence>
          <xsd:element name="documentManagement">
            <xsd:complexType>
              <xsd:all>
                <xsd:element ref="ns1:Category" minOccurs="0"/>
                <xsd:element ref="ns1:Case" minOccurs="0"/>
                <xsd:element ref="ns1:MediaServiceMetadata" minOccurs="0"/>
                <xsd:element ref="ns1:MediaServiceFastMetadata" minOccurs="0"/>
                <xsd:element ref="ns2:_dlc_Exempt" minOccurs="0"/>
                <xsd:element ref="ns2:_dlc_ExpireDateSaved" minOccurs="0"/>
                <xsd:element ref="ns2:_dlc_ExpireDat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51302-9b46-46bd-8277-192cffac2459" elementFormDefault="qualified">
    <xsd:import namespace="http://schemas.microsoft.com/office/2006/documentManagement/types"/>
    <xsd:import namespace="http://schemas.microsoft.com/office/infopath/2007/PartnerControls"/>
    <xsd:element name="Category" ma:index="0" nillable="true" ma:displayName="Category" ma:format="Dropdown" ma:internalName="Category">
      <xsd:simpleType>
        <xsd:restriction base="dms:Choice">
          <xsd:enumeration value="_Other"/>
          <xsd:enumeration value="Herbicide"/>
          <xsd:enumeration value="Demonstrations"/>
          <xsd:enumeration value="Grab Bag"/>
          <xsd:enumeration value="Initial"/>
          <xsd:enumeration value="IU"/>
          <xsd:enumeration value="Non-Original"/>
          <xsd:enumeration value="PTSD"/>
          <xsd:enumeration value="SubDev"/>
          <xsd:enumeration value="SWA"/>
          <xsd:enumeration value="Dependency"/>
        </xsd:restriction>
      </xsd:simpleType>
    </xsd:element>
    <xsd:element name="Case" ma:index="1" nillable="true" ma:displayName="Case" ma:format="Dropdown" ma:internalName="Case">
      <xsd:simpleType>
        <xsd:restriction base="dms:Choice">
          <xsd:enumeration value="01_CEST"/>
          <xsd:enumeration value="02_Original/Initial"/>
          <xsd:enumeration value="03_Exam_GenMed"/>
          <xsd:enumeration value="04_Exam_MedOp"/>
          <xsd:enumeration value="03_Non-Original"/>
          <xsd:enumeration value="04_Herbicide"/>
          <xsd:enumeration value="05_PTSD"/>
          <xsd:enumeration value="06_Subdev"/>
          <xsd:enumeration value="Allen"/>
          <xsd:enumeration value="Andrews"/>
          <xsd:enumeration value="Barrett"/>
          <xsd:enumeration value="Baxter"/>
          <xsd:enumeration value="Bocephis"/>
          <xsd:enumeration value="Brown"/>
          <xsd:enumeration value="Burnheim"/>
          <xsd:enumeration value="Burns"/>
          <xsd:enumeration value="Collins"/>
          <xsd:enumeration value="Cornblatt"/>
          <xsd:enumeration value="Dyen (demo)"/>
          <xsd:enumeration value="Feinstein"/>
          <xsd:enumeration value="Hamilton"/>
          <xsd:enumeration value="Heinz"/>
          <xsd:enumeration value="Johnson"/>
          <xsd:enumeration value="Ludlum"/>
          <xsd:enumeration value="McDillard"/>
          <xsd:enumeration value="Peterson"/>
          <xsd:enumeration value="Richards"/>
          <xsd:enumeration value="Stevens"/>
        </xsd:restriction>
      </xsd:simpleType>
    </xsd:element>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b93d3c31-0eb5-47c5-ab2d-5adf83a5459c"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 ma:displayName="Content Type"/>
        <xsd:element ref="dc:title" minOccurs="0" maxOccurs="1" ma:index="3" ma:displayName="Note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p:Policy xmlns:p="office.server.policy" id="" local="true">
  <p:Name>Document</p:Name>
  <p:Description/>
  <p:Statement/>
  <p:PolicyItems>
    <p:PolicyItem featureId="Microsoft.Office.RecordsManagement.PolicyFeatures.Expiration" staticId="0x01010057640AF553597D44B31F5AB80BE46B3F" UniqueId="7d0fd78c-ac36-460e-b644-5451cdd76573">
      <p:Name>Retention</p:Name>
      <p:Description>Automatic scheduling of content for processing, and performing a retention action on content that has reached its due date.</p:Description>
      <p:CustomData/>
    </p:PolicyItem>
  </p:PolicyItems>
</p:Policy>
</file>

<file path=customXml/item3.xml><?xml version="1.0" encoding="utf-8"?>
<p:properties xmlns:p="http://schemas.microsoft.com/office/2006/metadata/properties" xmlns:xsi="http://www.w3.org/2001/XMLSchema-instance" xmlns:pc="http://schemas.microsoft.com/office/infopath/2007/PartnerControls">
  <documentManagement>
    <Case xmlns="e7051302-9b46-46bd-8277-192cffac2459">Hamilton</Case>
    <Category xmlns="e7051302-9b46-46bd-8277-192cffac2459">IU</Category>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PolicyDirtyBag xmlns="microsoft.office.server.policy.changes">
  <Microsoft.Office.RecordsManagement.PolicyFeatures.Expiration op="Change"/>
</PolicyDirtyBag>
</file>

<file path=customXml/item6.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06FC20E-5CC5-4384-B0A7-6C0F75536F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051302-9b46-46bd-8277-192cffac2459"/>
    <ds:schemaRef ds:uri="http://schemas.microsoft.com/sharepoint/v3"/>
    <ds:schemaRef ds:uri="b93d3c31-0eb5-47c5-ab2d-5adf83a5459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B8EB92-2FC4-4F88-A32D-1EFEE8956D55}">
  <ds:schemaRefs>
    <ds:schemaRef ds:uri="office.server.policy"/>
  </ds:schemaRefs>
</ds:datastoreItem>
</file>

<file path=customXml/itemProps3.xml><?xml version="1.0" encoding="utf-8"?>
<ds:datastoreItem xmlns:ds="http://schemas.openxmlformats.org/officeDocument/2006/customXml" ds:itemID="{D3EE46F7-111F-48D8-BF0C-82C084494EB6}">
  <ds:schemaRefs>
    <ds:schemaRef ds:uri="http://schemas.microsoft.com/office/2006/metadata/properties"/>
    <ds:schemaRef ds:uri="http://schemas.microsoft.com/office/infopath/2007/PartnerControls"/>
    <ds:schemaRef ds:uri="e7051302-9b46-46bd-8277-192cffac2459"/>
  </ds:schemaRefs>
</ds:datastoreItem>
</file>

<file path=customXml/itemProps4.xml><?xml version="1.0" encoding="utf-8"?>
<ds:datastoreItem xmlns:ds="http://schemas.openxmlformats.org/officeDocument/2006/customXml" ds:itemID="{97C418BA-6227-4273-BB12-D6F148B1390C}">
  <ds:schemaRefs>
    <ds:schemaRef ds:uri="http://schemas.openxmlformats.org/officeDocument/2006/bibliography"/>
  </ds:schemaRefs>
</ds:datastoreItem>
</file>

<file path=customXml/itemProps5.xml><?xml version="1.0" encoding="utf-8"?>
<ds:datastoreItem xmlns:ds="http://schemas.openxmlformats.org/officeDocument/2006/customXml" ds:itemID="{E187BCA9-D5CA-4BB3-9AE2-735CEACD2A4D}">
  <ds:schemaRefs>
    <ds:schemaRef ds:uri="microsoft.office.server.policy.changes"/>
  </ds:schemaRefs>
</ds:datastoreItem>
</file>

<file path=customXml/itemProps6.xml><?xml version="1.0" encoding="utf-8"?>
<ds:datastoreItem xmlns:ds="http://schemas.openxmlformats.org/officeDocument/2006/customXml" ds:itemID="{3200E938-F4E5-421D-9CB2-0DE0ABA8775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480</TotalTime>
  <Pages>4</Pages>
  <Words>911</Words>
  <Characters>5199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Veteran Affairs</Company>
  <LinksUpToDate>false</LinksUpToDate>
  <CharactersWithSpaces>6098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Davis, James C., VBABALT\ACAD</dc:creator>
  <cp:lastModifiedBy>EDWARDS, LARRY D., VBADENV Trng Facility</cp:lastModifiedBy>
  <cp:revision>19</cp:revision>
  <cp:lastPrinted>2017-06-27T17:20:00Z</cp:lastPrinted>
  <dcterms:created xsi:type="dcterms:W3CDTF">2019-04-28T17:26:00Z</dcterms:created>
  <dcterms:modified xsi:type="dcterms:W3CDTF">2021-09-21T20:50:00Z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0x01010057640AF553597D44B31F5AB80BE46B3F</vt:lpwstr>
  </property>
  <property fmtid="{D5CDD505-2E9C-101B-9397-08002B2CF9AE}" pid="3" name="_dlc_DocIdItemGuid">
    <vt:lpwstr>a4b3d01c-dd6d-42d2-9bdb-5e9326432e22</vt:lpwstr>
  </property>
  <property fmtid="{D5CDD505-2E9C-101B-9397-08002B2CF9AE}" pid="4" name="_dlc_policyId">
    <vt:lpwstr>0x01010057640AF553597D44B31F5AB80BE46B3F</vt:lpwstr>
  </property>
  <property fmtid="{D5CDD505-2E9C-101B-9397-08002B2CF9AE}" pid="5" name="ItemRetentionFormula">
    <vt:lpwstr/>
  </property>
</Properties>
</file>