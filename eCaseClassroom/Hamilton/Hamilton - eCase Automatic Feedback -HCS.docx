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38765" w14:textId="3FA015DA" w:rsidR="004A75D8" w:rsidRPr="00237691" w:rsidRDefault="00352B26" w:rsidP="004A75D8">
      <w:pPr>
        <w:pStyle w:val="Heading2"/>
        <w:spacing w:before="0"/>
      </w:pPr>
      <w:r>
        <w:t>HAMILTON, Hester</w:t>
      </w:r>
      <w:r w:rsidR="004A75D8" w:rsidRPr="00237691">
        <w:t xml:space="preserve"> eCase Automatic Feedback</w:t>
      </w:r>
    </w:p>
    <w:p w14:paraId="7DDF51BF" w14:textId="77777777" w:rsidR="004A75D8" w:rsidRPr="00237691" w:rsidRDefault="004A75D8" w:rsidP="004A75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B50083D" w14:textId="77777777" w:rsidR="004A75D8" w:rsidRPr="00237691" w:rsidRDefault="004A75D8" w:rsidP="004A75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37691">
        <w:rPr>
          <w:rFonts w:ascii="Arial" w:hAnsi="Arial" w:cs="Arial"/>
          <w:sz w:val="20"/>
          <w:szCs w:val="20"/>
        </w:rPr>
        <w:t xml:space="preserve">TMS# for objectives: </w:t>
      </w:r>
      <w:r w:rsidR="0049689D" w:rsidRPr="00237691">
        <w:rPr>
          <w:rFonts w:ascii="Arial" w:hAnsi="Arial" w:cs="Arial"/>
          <w:bCs/>
          <w:sz w:val="20"/>
          <w:szCs w:val="20"/>
        </w:rPr>
        <w:t>4488228</w:t>
      </w:r>
    </w:p>
    <w:p w14:paraId="4859161A" w14:textId="77777777" w:rsidR="004A75D8" w:rsidRPr="00237691" w:rsidRDefault="004A75D8" w:rsidP="004A75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4616" w:type="dxa"/>
        <w:tblLayout w:type="fixed"/>
        <w:tblLook w:val="04A0" w:firstRow="1" w:lastRow="0" w:firstColumn="1" w:lastColumn="0" w:noHBand="0" w:noVBand="1"/>
      </w:tblPr>
      <w:tblGrid>
        <w:gridCol w:w="7308"/>
        <w:gridCol w:w="7308"/>
      </w:tblGrid>
      <w:tr w:rsidR="004A75D8" w:rsidRPr="00237691" w14:paraId="16A6EC5F" w14:textId="77777777" w:rsidTr="00D143E9">
        <w:tc>
          <w:tcPr>
            <w:tcW w:w="7308" w:type="dxa"/>
          </w:tcPr>
          <w:p w14:paraId="1CB1CCB9" w14:textId="77777777" w:rsidR="00E51A0B" w:rsidRPr="00DC46ED" w:rsidRDefault="00E51A0B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DC46ED">
              <w:rPr>
                <w:rFonts w:ascii="Arial" w:hAnsi="Arial" w:cs="Arial"/>
                <w:b/>
                <w:sz w:val="20"/>
                <w:szCs w:val="20"/>
              </w:rPr>
              <w:t xml:space="preserve">Date of Receipt </w:t>
            </w:r>
          </w:p>
          <w:p w14:paraId="6C07908C" w14:textId="77777777" w:rsidR="004A75D8" w:rsidRPr="00237691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01</w:t>
            </w:r>
            <w:r w:rsidR="004C2FD2" w:rsidRPr="00237691"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794145AA" w14:textId="77777777" w:rsidR="004A75D8" w:rsidRPr="00237691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81A7FDF" w14:textId="77777777" w:rsidR="004A75D8" w:rsidRPr="00237691" w:rsidRDefault="00E00655" w:rsidP="00C762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Identify the date of receipt you used for each of these documents in Hester Hamilton's eCase.</w:t>
            </w:r>
          </w:p>
          <w:p w14:paraId="0BA86442" w14:textId="77777777" w:rsidR="00E00655" w:rsidRPr="00237691" w:rsidRDefault="00E00655" w:rsidP="00E0065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61AEE13" w14:textId="1CF83CFB" w:rsidR="00E00655" w:rsidRPr="00F11FC6" w:rsidRDefault="00E00655" w:rsidP="00C762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VA Form 21-526EZ Date Received</w:t>
            </w:r>
            <w:r w:rsidR="005C2003">
              <w:rPr>
                <w:rFonts w:ascii="Arial" w:hAnsi="Arial" w:cs="Arial"/>
                <w:sz w:val="20"/>
                <w:szCs w:val="20"/>
              </w:rPr>
              <w:t xml:space="preserve"> /* </w:t>
            </w:r>
            <w:proofErr w:type="spellStart"/>
            <w:r w:rsidR="005C2003">
              <w:rPr>
                <w:rFonts w:ascii="Arial" w:hAnsi="Arial" w:cs="Arial"/>
                <w:sz w:val="20"/>
                <w:szCs w:val="20"/>
              </w:rPr>
              <w:t>dateadd</w:t>
            </w:r>
            <w:proofErr w:type="spellEnd"/>
            <w:r w:rsidR="005C2003">
              <w:rPr>
                <w:rFonts w:ascii="Arial" w:hAnsi="Arial" w:cs="Arial"/>
                <w:sz w:val="20"/>
                <w:szCs w:val="20"/>
              </w:rPr>
              <w:t>(d,</w:t>
            </w:r>
            <w:proofErr w:type="gramStart"/>
            <w:r w:rsidR="005C2003">
              <w:rPr>
                <w:rFonts w:ascii="Arial" w:hAnsi="Arial" w:cs="Arial"/>
                <w:sz w:val="20"/>
                <w:szCs w:val="20"/>
              </w:rPr>
              <w:t>0,receivedon</w:t>
            </w:r>
            <w:proofErr w:type="gramEnd"/>
            <w:r w:rsidR="005C2003">
              <w:rPr>
                <w:rFonts w:ascii="Arial" w:hAnsi="Arial" w:cs="Arial"/>
                <w:sz w:val="20"/>
                <w:szCs w:val="20"/>
              </w:rPr>
              <w:t>,MM/dd/</w:t>
            </w:r>
            <w:proofErr w:type="spellStart"/>
            <w:r w:rsidR="005C2003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="005C2003">
              <w:rPr>
                <w:rFonts w:ascii="Arial" w:hAnsi="Arial" w:cs="Arial"/>
                <w:sz w:val="20"/>
                <w:szCs w:val="20"/>
              </w:rPr>
              <w:t xml:space="preserve">) */ </w:t>
            </w:r>
            <w:r w:rsidR="00F11FC6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00050E" w:rsidRPr="00F11FC6">
              <w:rPr>
                <w:rFonts w:ascii="Arial" w:hAnsi="Arial" w:cs="Arial"/>
                <w:color w:val="FF0000"/>
                <w:sz w:val="20"/>
                <w:szCs w:val="20"/>
                <w:rPrChange w:id="0" w:author="EDWARDS, LARRY D., VBADENV Trng Facility" w:date="2021-09-21T15:27:00Z">
                  <w:rPr>
                    <w:rFonts w:ascii="Arial" w:hAnsi="Arial" w:cs="Arial"/>
                    <w:color w:val="FF0000"/>
                    <w:sz w:val="20"/>
                    <w:szCs w:val="20"/>
                    <w:highlight w:val="yellow"/>
                  </w:rPr>
                </w:rPrChange>
              </w:rPr>
              <w:t>09/10/2021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53F88920" w14:textId="77777777" w:rsidR="00E51A0B" w:rsidRPr="00F11FC6" w:rsidRDefault="00E51A0B" w:rsidP="00C762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00B16BF7" w14:textId="3F49057C" w:rsidR="003A42EF" w:rsidRPr="00F11FC6" w:rsidRDefault="00E00655" w:rsidP="00C762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 xml:space="preserve">VA Form 21-22 Date Received: </w:t>
            </w:r>
            <w:r w:rsidR="005C2003" w:rsidRPr="00F11FC6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5C2003" w:rsidRPr="00F11FC6">
              <w:rPr>
                <w:rFonts w:ascii="Arial" w:hAnsi="Arial" w:cs="Arial"/>
                <w:sz w:val="20"/>
                <w:szCs w:val="20"/>
              </w:rPr>
              <w:t>dateadd</w:t>
            </w:r>
            <w:proofErr w:type="spellEnd"/>
            <w:r w:rsidR="005C2003" w:rsidRPr="00F11FC6">
              <w:rPr>
                <w:rFonts w:ascii="Arial" w:hAnsi="Arial" w:cs="Arial"/>
                <w:sz w:val="20"/>
                <w:szCs w:val="20"/>
              </w:rPr>
              <w:t>(d,</w:t>
            </w:r>
            <w:proofErr w:type="gramStart"/>
            <w:r w:rsidR="005C2003" w:rsidRPr="00F11FC6">
              <w:rPr>
                <w:rFonts w:ascii="Arial" w:hAnsi="Arial" w:cs="Arial"/>
                <w:sz w:val="20"/>
                <w:szCs w:val="20"/>
              </w:rPr>
              <w:t>0,receivedon</w:t>
            </w:r>
            <w:proofErr w:type="gramEnd"/>
            <w:r w:rsidR="005C2003" w:rsidRPr="00F11FC6">
              <w:rPr>
                <w:rFonts w:ascii="Arial" w:hAnsi="Arial" w:cs="Arial"/>
                <w:sz w:val="20"/>
                <w:szCs w:val="20"/>
              </w:rPr>
              <w:t>,MM/dd/</w:t>
            </w:r>
            <w:proofErr w:type="spellStart"/>
            <w:r w:rsidR="005C2003" w:rsidRPr="00F11FC6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="005C2003" w:rsidRPr="00F11FC6">
              <w:rPr>
                <w:rFonts w:ascii="Arial" w:hAnsi="Arial" w:cs="Arial"/>
                <w:sz w:val="20"/>
                <w:szCs w:val="20"/>
              </w:rPr>
              <w:t xml:space="preserve">) */ </w:t>
            </w:r>
            <w:r w:rsidR="00F11FC6" w:rsidRPr="00F11FC6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00050E" w:rsidRPr="00F11FC6">
              <w:rPr>
                <w:rFonts w:ascii="Arial" w:hAnsi="Arial" w:cs="Arial"/>
                <w:color w:val="FF0000"/>
                <w:sz w:val="20"/>
                <w:szCs w:val="20"/>
                <w:rPrChange w:id="1" w:author="EDWARDS, LARRY D., VBADENV Trng Facility" w:date="2021-09-21T15:27:00Z">
                  <w:rPr>
                    <w:rFonts w:ascii="Arial" w:hAnsi="Arial" w:cs="Arial"/>
                    <w:color w:val="FF0000"/>
                    <w:sz w:val="20"/>
                    <w:szCs w:val="20"/>
                    <w:highlight w:val="yellow"/>
                  </w:rPr>
                </w:rPrChange>
              </w:rPr>
              <w:t>09/10/2021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3C04451F" w14:textId="77777777" w:rsidR="00E51A0B" w:rsidRPr="00F11FC6" w:rsidRDefault="00E51A0B" w:rsidP="00C762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0ADC977C" w14:textId="014ED5FF" w:rsidR="003A42EF" w:rsidRPr="00F11FC6" w:rsidRDefault="00E00655" w:rsidP="00C762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VA Form 21-0966 Date Received:</w:t>
            </w:r>
            <w:r w:rsidR="003A42EF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53B97" w:rsidRPr="00F11FC6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C53B97" w:rsidRPr="00F11FC6">
              <w:rPr>
                <w:rFonts w:ascii="Arial" w:hAnsi="Arial" w:cs="Arial"/>
                <w:sz w:val="20"/>
                <w:szCs w:val="20"/>
              </w:rPr>
              <w:t>dateadd</w:t>
            </w:r>
            <w:proofErr w:type="spellEnd"/>
            <w:r w:rsidR="00C53B97" w:rsidRPr="00F11FC6">
              <w:rPr>
                <w:rFonts w:ascii="Arial" w:hAnsi="Arial" w:cs="Arial"/>
                <w:sz w:val="20"/>
                <w:szCs w:val="20"/>
              </w:rPr>
              <w:t>(</w:t>
            </w:r>
            <w:proofErr w:type="gramStart"/>
            <w:r w:rsidR="00C53B97" w:rsidRPr="00F11FC6">
              <w:rPr>
                <w:rFonts w:ascii="Arial" w:hAnsi="Arial" w:cs="Arial"/>
                <w:sz w:val="20"/>
                <w:szCs w:val="20"/>
              </w:rPr>
              <w:t>d,-</w:t>
            </w:r>
            <w:proofErr w:type="gramEnd"/>
            <w:r w:rsidR="00C53B97" w:rsidRPr="00F11FC6">
              <w:rPr>
                <w:rFonts w:ascii="Arial" w:hAnsi="Arial" w:cs="Arial"/>
                <w:sz w:val="20"/>
                <w:szCs w:val="20"/>
              </w:rPr>
              <w:t>63,receivedon</w:t>
            </w:r>
            <w:r w:rsidR="005C2003" w:rsidRPr="00F11FC6">
              <w:rPr>
                <w:rFonts w:ascii="Arial" w:hAnsi="Arial" w:cs="Arial"/>
                <w:sz w:val="20"/>
                <w:szCs w:val="20"/>
              </w:rPr>
              <w:t>,MM/dd/</w:t>
            </w:r>
            <w:proofErr w:type="spellStart"/>
            <w:r w:rsidR="005C2003" w:rsidRPr="00F11FC6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="00C53B97" w:rsidRPr="00F11FC6">
              <w:rPr>
                <w:rFonts w:ascii="Arial" w:hAnsi="Arial" w:cs="Arial"/>
                <w:sz w:val="20"/>
                <w:szCs w:val="20"/>
              </w:rPr>
              <w:t xml:space="preserve">) */ </w:t>
            </w:r>
            <w:r w:rsidR="00F11FC6" w:rsidRPr="00F11FC6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del w:id="2" w:author="EDWARDS, LARRY D., VBADENV Trng Facility" w:date="2021-12-21T16:29:00Z">
              <w:r w:rsidR="0000050E" w:rsidRPr="00F11FC6" w:rsidDel="00011B62">
                <w:rPr>
                  <w:rFonts w:ascii="Arial" w:hAnsi="Arial" w:cs="Arial"/>
                  <w:color w:val="FF0000"/>
                  <w:sz w:val="20"/>
                  <w:szCs w:val="20"/>
                  <w:rPrChange w:id="3" w:author="EDWARDS, LARRY D., VBADENV Trng Facility" w:date="2021-09-21T15:27:00Z">
                    <w:rPr>
                      <w:rFonts w:ascii="Arial" w:hAnsi="Arial" w:cs="Arial"/>
                      <w:color w:val="FF0000"/>
                      <w:sz w:val="20"/>
                      <w:szCs w:val="20"/>
                      <w:highlight w:val="yellow"/>
                    </w:rPr>
                  </w:rPrChange>
                </w:rPr>
                <w:delText>0</w:delText>
              </w:r>
              <w:r w:rsidR="00515328" w:rsidRPr="00F11FC6" w:rsidDel="00011B62">
                <w:rPr>
                  <w:rFonts w:ascii="Arial" w:hAnsi="Arial" w:cs="Arial"/>
                  <w:color w:val="FF0000"/>
                  <w:sz w:val="20"/>
                  <w:szCs w:val="20"/>
                  <w:rPrChange w:id="4" w:author="EDWARDS, LARRY D., VBADENV Trng Facility" w:date="2021-09-21T15:27:00Z">
                    <w:rPr>
                      <w:rFonts w:ascii="Arial" w:hAnsi="Arial" w:cs="Arial"/>
                      <w:color w:val="FF0000"/>
                      <w:sz w:val="20"/>
                      <w:szCs w:val="20"/>
                      <w:highlight w:val="yellow"/>
                    </w:rPr>
                  </w:rPrChange>
                </w:rPr>
                <w:delText>7</w:delText>
              </w:r>
              <w:r w:rsidR="0000050E" w:rsidRPr="00F11FC6" w:rsidDel="00011B62">
                <w:rPr>
                  <w:rFonts w:ascii="Arial" w:hAnsi="Arial" w:cs="Arial"/>
                  <w:color w:val="FF0000"/>
                  <w:sz w:val="20"/>
                  <w:szCs w:val="20"/>
                  <w:rPrChange w:id="5" w:author="EDWARDS, LARRY D., VBADENV Trng Facility" w:date="2021-09-21T15:27:00Z">
                    <w:rPr>
                      <w:rFonts w:ascii="Arial" w:hAnsi="Arial" w:cs="Arial"/>
                      <w:color w:val="FF0000"/>
                      <w:sz w:val="20"/>
                      <w:szCs w:val="20"/>
                      <w:highlight w:val="yellow"/>
                    </w:rPr>
                  </w:rPrChange>
                </w:rPr>
                <w:delText>/</w:delText>
              </w:r>
              <w:r w:rsidR="00515328" w:rsidRPr="00F11FC6" w:rsidDel="00011B62">
                <w:rPr>
                  <w:rFonts w:ascii="Arial" w:hAnsi="Arial" w:cs="Arial"/>
                  <w:color w:val="FF0000"/>
                  <w:sz w:val="20"/>
                  <w:szCs w:val="20"/>
                  <w:rPrChange w:id="6" w:author="EDWARDS, LARRY D., VBADENV Trng Facility" w:date="2021-09-21T15:27:00Z">
                    <w:rPr>
                      <w:rFonts w:ascii="Arial" w:hAnsi="Arial" w:cs="Arial"/>
                      <w:color w:val="FF0000"/>
                      <w:sz w:val="20"/>
                      <w:szCs w:val="20"/>
                      <w:highlight w:val="yellow"/>
                    </w:rPr>
                  </w:rPrChange>
                </w:rPr>
                <w:delText>23</w:delText>
              </w:r>
              <w:r w:rsidR="0000050E" w:rsidRPr="00F11FC6" w:rsidDel="00011B62">
                <w:rPr>
                  <w:rFonts w:ascii="Arial" w:hAnsi="Arial" w:cs="Arial"/>
                  <w:color w:val="FF0000"/>
                  <w:sz w:val="20"/>
                  <w:szCs w:val="20"/>
                  <w:rPrChange w:id="7" w:author="EDWARDS, LARRY D., VBADENV Trng Facility" w:date="2021-09-21T15:27:00Z">
                    <w:rPr>
                      <w:rFonts w:ascii="Arial" w:hAnsi="Arial" w:cs="Arial"/>
                      <w:color w:val="FF0000"/>
                      <w:sz w:val="20"/>
                      <w:szCs w:val="20"/>
                      <w:highlight w:val="yellow"/>
                    </w:rPr>
                  </w:rPrChange>
                </w:rPr>
                <w:delText>/2021</w:delText>
              </w:r>
            </w:del>
            <w:ins w:id="8" w:author="EDWARDS, LARRY D., VBADENV Trng Facility" w:date="2021-12-21T16:29:00Z">
              <w:r w:rsidR="00011B62">
                <w:rPr>
                  <w:rFonts w:ascii="Arial" w:hAnsi="Arial" w:cs="Arial"/>
                  <w:color w:val="FF0000"/>
                  <w:sz w:val="20"/>
                  <w:szCs w:val="20"/>
                </w:rPr>
                <w:t xml:space="preserve"> 07/09/2021</w:t>
              </w:r>
            </w:ins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26E13196" w14:textId="77777777" w:rsidR="00C76277" w:rsidRPr="00F11FC6" w:rsidRDefault="00C76277" w:rsidP="00C762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8380323" w14:textId="77777777" w:rsidR="004A75D8" w:rsidRPr="00F11FC6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07DD1FAC" w14:textId="298F4EFF" w:rsidR="004A75D8" w:rsidRPr="00F11FC6" w:rsidRDefault="00E00655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Correct.</w:t>
            </w:r>
            <w:r w:rsidR="004A75D8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11FC6">
              <w:rPr>
                <w:rFonts w:ascii="Arial" w:hAnsi="Arial" w:cs="Arial"/>
                <w:sz w:val="20"/>
                <w:szCs w:val="20"/>
              </w:rPr>
              <w:t>The date of receipt is the date the documents were received by a VA facility.  </w:t>
            </w:r>
            <w:r w:rsidR="007E6950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7F75" w:rsidRPr="00F11FC6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rPrChange w:id="9" w:author="EDWARDS, LARRY D., VBADENV Trng Facility" w:date="2021-09-21T15:27:00Z">
                  <w:rPr>
                    <w:rFonts w:ascii="Arial" w:eastAsia="Times New Roman" w:hAnsi="Arial" w:cs="Arial"/>
                    <w:bCs/>
                    <w:color w:val="000000" w:themeColor="text1"/>
                    <w:sz w:val="20"/>
                    <w:szCs w:val="20"/>
                    <w:highlight w:val="yellow"/>
                  </w:rPr>
                </w:rPrChange>
              </w:rPr>
              <w:sym w:font="Wingdings" w:char="F0E0"/>
            </w:r>
            <w:r w:rsidR="00D43F5C" w:rsidRPr="00F11FC6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rPrChange w:id="10" w:author="EDWARDS, LARRY D., VBADENV Trng Facility" w:date="2021-09-21T15:27:00Z">
                  <w:rPr>
                    <w:rFonts w:ascii="Arial" w:eastAsia="Times New Roman" w:hAnsi="Arial" w:cs="Arial"/>
                    <w:bCs/>
                    <w:color w:val="000000" w:themeColor="text1"/>
                    <w:sz w:val="20"/>
                    <w:szCs w:val="20"/>
                    <w:highlight w:val="yellow"/>
                  </w:rPr>
                </w:rPrChange>
              </w:rPr>
              <w:t>M21-1</w:t>
            </w:r>
            <w:r w:rsidR="00E07F75" w:rsidRPr="00F11FC6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rPrChange w:id="11" w:author="EDWARDS, LARRY D., VBADENV Trng Facility" w:date="2021-09-21T15:27:00Z">
                  <w:rPr>
                    <w:rFonts w:ascii="Arial" w:eastAsia="Times New Roman" w:hAnsi="Arial" w:cs="Arial"/>
                    <w:bCs/>
                    <w:color w:val="000000" w:themeColor="text1"/>
                    <w:sz w:val="20"/>
                    <w:szCs w:val="20"/>
                    <w:highlight w:val="cyan"/>
                  </w:rPr>
                </w:rPrChange>
              </w:rPr>
              <w:t xml:space="preserve"> </w:t>
            </w:r>
            <w:r w:rsidR="00B30849" w:rsidRPr="00F11FC6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rPrChange w:id="12" w:author="EDWARDS, LARRY D., VBADENV Trng Facility" w:date="2021-09-21T15:27:00Z">
                  <w:rPr>
                    <w:rFonts w:ascii="Arial" w:eastAsia="Times New Roman" w:hAnsi="Arial" w:cs="Arial"/>
                    <w:bCs/>
                    <w:color w:val="000000" w:themeColor="text1"/>
                    <w:sz w:val="20"/>
                    <w:szCs w:val="20"/>
                    <w:highlight w:val="cyan"/>
                  </w:rPr>
                </w:rPrChange>
              </w:rPr>
              <w:t>II.</w:t>
            </w:r>
            <w:r w:rsidR="007E6950" w:rsidRPr="00F11FC6">
              <w:rPr>
                <w:rFonts w:ascii="Arial" w:hAnsi="Arial" w:cs="Arial"/>
                <w:sz w:val="20"/>
                <w:szCs w:val="20"/>
                <w:rPrChange w:id="13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cyan"/>
                  </w:rPr>
                </w:rPrChange>
              </w:rPr>
              <w:t>iii.</w:t>
            </w:r>
            <w:proofErr w:type="gramStart"/>
            <w:r w:rsidR="007E6950" w:rsidRPr="00F11FC6">
              <w:rPr>
                <w:rFonts w:ascii="Arial" w:hAnsi="Arial" w:cs="Arial"/>
                <w:sz w:val="20"/>
                <w:szCs w:val="20"/>
                <w:rPrChange w:id="14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cyan"/>
                  </w:rPr>
                </w:rPrChange>
              </w:rPr>
              <w:t>1.A.4.c</w:t>
            </w:r>
            <w:proofErr w:type="gramEnd"/>
            <w:r w:rsidR="007E6950" w:rsidRPr="00F11FC6">
              <w:rPr>
                <w:rFonts w:ascii="Arial" w:hAnsi="Arial" w:cs="Arial"/>
                <w:sz w:val="20"/>
                <w:szCs w:val="20"/>
                <w:rPrChange w:id="15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cyan"/>
                  </w:rPr>
                </w:rPrChange>
              </w:rPr>
              <w:t xml:space="preserve"> </w:t>
            </w:r>
            <w:r w:rsidR="007E6950" w:rsidRPr="00F11FC6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rPrChange w:id="16" w:author="EDWARDS, LARRY D., VBADENV Trng Facility" w:date="2021-09-21T15:27:00Z">
                  <w:rPr>
                    <w:rStyle w:val="Strong"/>
                    <w:rFonts w:ascii="Arial" w:hAnsi="Arial" w:cs="Arial"/>
                    <w:b w:val="0"/>
                    <w:bCs w:val="0"/>
                    <w:color w:val="000000"/>
                    <w:sz w:val="21"/>
                    <w:szCs w:val="21"/>
                    <w:highlight w:val="cyan"/>
                  </w:rPr>
                </w:rPrChange>
              </w:rPr>
              <w:t>Determining the Proper DOC for</w:t>
            </w:r>
            <w:r w:rsidR="00E33A43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  <w:t xml:space="preserve"> Claim </w:t>
            </w:r>
            <w:r w:rsidR="007E6950" w:rsidRPr="00F11FC6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rPrChange w:id="17" w:author="EDWARDS, LARRY D., VBADENV Trng Facility" w:date="2021-09-21T15:27:00Z">
                  <w:rPr>
                    <w:rStyle w:val="Strong"/>
                    <w:rFonts w:ascii="Arial" w:hAnsi="Arial" w:cs="Arial"/>
                    <w:b w:val="0"/>
                    <w:bCs w:val="0"/>
                    <w:color w:val="000000"/>
                    <w:sz w:val="21"/>
                    <w:szCs w:val="21"/>
                    <w:highlight w:val="cyan"/>
                  </w:rPr>
                </w:rPrChange>
              </w:rPr>
              <w:t>Establishment Purposes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 and 38 CFR 3.1(r)</w:t>
            </w:r>
          </w:p>
          <w:p w14:paraId="4914C7AD" w14:textId="77777777" w:rsidR="004A75D8" w:rsidRPr="00F11FC6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D3D088C" w14:textId="77777777" w:rsidR="004A75D8" w:rsidRPr="00F11FC6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697DAE63" w14:textId="1BD155C2" w:rsidR="004A75D8" w:rsidRPr="00237691" w:rsidRDefault="00E00655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 xml:space="preserve">That is incorrect. The date of receipt is the date the documents were received by a VA facility. </w:t>
            </w:r>
            <w:r w:rsidR="00C53B97" w:rsidRPr="00F11FC6">
              <w:rPr>
                <w:rFonts w:ascii="Arial" w:hAnsi="Arial" w:cs="Arial"/>
                <w:sz w:val="20"/>
                <w:szCs w:val="20"/>
              </w:rPr>
              <w:t xml:space="preserve">The VA Form 21-526EZ and the VA Form 21-22 were received on </w:t>
            </w:r>
            <w:r w:rsidR="005C2003" w:rsidRPr="00F11FC6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5C2003" w:rsidRPr="00F11FC6">
              <w:rPr>
                <w:rFonts w:ascii="Arial" w:hAnsi="Arial" w:cs="Arial"/>
                <w:sz w:val="20"/>
                <w:szCs w:val="20"/>
              </w:rPr>
              <w:t>dateadd</w:t>
            </w:r>
            <w:proofErr w:type="spellEnd"/>
            <w:r w:rsidR="005C2003" w:rsidRPr="00F11FC6">
              <w:rPr>
                <w:rFonts w:ascii="Arial" w:hAnsi="Arial" w:cs="Arial"/>
                <w:sz w:val="20"/>
                <w:szCs w:val="20"/>
              </w:rPr>
              <w:t>(d,</w:t>
            </w:r>
            <w:proofErr w:type="gramStart"/>
            <w:r w:rsidR="005C2003" w:rsidRPr="00F11FC6">
              <w:rPr>
                <w:rFonts w:ascii="Arial" w:hAnsi="Arial" w:cs="Arial"/>
                <w:sz w:val="20"/>
                <w:szCs w:val="20"/>
              </w:rPr>
              <w:t>0,receivedon</w:t>
            </w:r>
            <w:proofErr w:type="gramEnd"/>
            <w:r w:rsidR="005C2003" w:rsidRPr="00F11FC6">
              <w:rPr>
                <w:rFonts w:ascii="Arial" w:hAnsi="Arial" w:cs="Arial"/>
                <w:sz w:val="20"/>
                <w:szCs w:val="20"/>
              </w:rPr>
              <w:t>,MM/dd/</w:t>
            </w:r>
            <w:proofErr w:type="spellStart"/>
            <w:r w:rsidR="005C2003" w:rsidRPr="00F11FC6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="005C2003" w:rsidRPr="00F11FC6">
              <w:rPr>
                <w:rFonts w:ascii="Arial" w:hAnsi="Arial" w:cs="Arial"/>
                <w:sz w:val="20"/>
                <w:szCs w:val="20"/>
              </w:rPr>
              <w:t xml:space="preserve">) */ </w:t>
            </w:r>
            <w:r w:rsidR="00C53B97" w:rsidRPr="00F11FC6">
              <w:rPr>
                <w:rFonts w:ascii="Arial" w:hAnsi="Arial" w:cs="Arial"/>
                <w:sz w:val="20"/>
                <w:szCs w:val="20"/>
              </w:rPr>
              <w:t xml:space="preserve">and the VA Form 21-0966 was received on /* </w:t>
            </w:r>
            <w:proofErr w:type="spellStart"/>
            <w:r w:rsidR="00C53B97" w:rsidRPr="00F11FC6">
              <w:rPr>
                <w:rFonts w:ascii="Arial" w:hAnsi="Arial" w:cs="Arial"/>
                <w:sz w:val="20"/>
                <w:szCs w:val="20"/>
              </w:rPr>
              <w:t>dateadd</w:t>
            </w:r>
            <w:proofErr w:type="spellEnd"/>
            <w:r w:rsidR="00C53B97" w:rsidRPr="00F11FC6">
              <w:rPr>
                <w:rFonts w:ascii="Arial" w:hAnsi="Arial" w:cs="Arial"/>
                <w:sz w:val="20"/>
                <w:szCs w:val="20"/>
              </w:rPr>
              <w:t>(d,-63,receivedon</w:t>
            </w:r>
            <w:r w:rsidR="005C2003" w:rsidRPr="00F11FC6">
              <w:rPr>
                <w:rFonts w:ascii="Arial" w:hAnsi="Arial" w:cs="Arial"/>
                <w:sz w:val="20"/>
                <w:szCs w:val="20"/>
              </w:rPr>
              <w:t>,MM/dd/</w:t>
            </w:r>
            <w:proofErr w:type="spellStart"/>
            <w:r w:rsidR="005C2003" w:rsidRPr="00F11FC6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="00C53B97" w:rsidRPr="00F11FC6">
              <w:rPr>
                <w:rFonts w:ascii="Arial" w:hAnsi="Arial" w:cs="Arial"/>
                <w:sz w:val="20"/>
                <w:szCs w:val="20"/>
              </w:rPr>
              <w:t>) */.</w:t>
            </w:r>
            <w:r w:rsidRPr="00F11FC6">
              <w:rPr>
                <w:rFonts w:ascii="Arial" w:hAnsi="Arial" w:cs="Arial"/>
                <w:sz w:val="20"/>
                <w:szCs w:val="20"/>
              </w:rPr>
              <w:t> </w:t>
            </w:r>
            <w:r w:rsidR="007E6950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7F75" w:rsidRPr="00F11FC6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rPrChange w:id="18" w:author="EDWARDS, LARRY D., VBADENV Trng Facility" w:date="2021-09-21T15:27:00Z">
                  <w:rPr>
                    <w:rFonts w:ascii="Arial" w:eastAsia="Times New Roman" w:hAnsi="Arial" w:cs="Arial"/>
                    <w:bCs/>
                    <w:color w:val="000000" w:themeColor="text1"/>
                    <w:sz w:val="20"/>
                    <w:szCs w:val="20"/>
                    <w:highlight w:val="yellow"/>
                  </w:rPr>
                </w:rPrChange>
              </w:rPr>
              <w:sym w:font="Wingdings" w:char="F0E0"/>
            </w:r>
            <w:r w:rsidR="00E07F75" w:rsidRPr="00F11FC6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rPrChange w:id="19" w:author="EDWARDS, LARRY D., VBADENV Trng Facility" w:date="2021-09-21T15:27:00Z">
                  <w:rPr>
                    <w:rFonts w:ascii="Arial" w:eastAsia="Times New Roman" w:hAnsi="Arial" w:cs="Arial"/>
                    <w:bCs/>
                    <w:color w:val="000000" w:themeColor="text1"/>
                    <w:sz w:val="20"/>
                    <w:szCs w:val="20"/>
                    <w:highlight w:val="yellow"/>
                  </w:rPr>
                </w:rPrChange>
              </w:rPr>
              <w:t xml:space="preserve"> </w:t>
            </w:r>
            <w:r w:rsidR="007E6950" w:rsidRPr="00F11FC6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E6950" w:rsidRPr="00F11FC6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rPrChange w:id="20" w:author="EDWARDS, LARRY D., VBADENV Trng Facility" w:date="2021-09-21T15:27:00Z">
                  <w:rPr>
                    <w:rFonts w:ascii="Arial" w:eastAsia="Times New Roman" w:hAnsi="Arial" w:cs="Arial"/>
                    <w:bCs/>
                    <w:color w:val="000000" w:themeColor="text1"/>
                    <w:sz w:val="20"/>
                    <w:szCs w:val="20"/>
                    <w:highlight w:val="cyan"/>
                  </w:rPr>
                </w:rPrChange>
              </w:rPr>
              <w:t>M21-1</w:t>
            </w:r>
            <w:r w:rsidR="00B30849" w:rsidRPr="00F11FC6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rPrChange w:id="21" w:author="EDWARDS, LARRY D., VBADENV Trng Facility" w:date="2021-09-21T15:27:00Z">
                  <w:rPr>
                    <w:rFonts w:ascii="Arial" w:eastAsia="Times New Roman" w:hAnsi="Arial" w:cs="Arial"/>
                    <w:bCs/>
                    <w:color w:val="000000" w:themeColor="text1"/>
                    <w:sz w:val="20"/>
                    <w:szCs w:val="20"/>
                    <w:highlight w:val="cyan"/>
                  </w:rPr>
                </w:rPrChange>
              </w:rPr>
              <w:t xml:space="preserve"> II.</w:t>
            </w:r>
            <w:r w:rsidR="007E6950" w:rsidRPr="00F11FC6">
              <w:rPr>
                <w:rFonts w:ascii="Arial" w:hAnsi="Arial" w:cs="Arial"/>
                <w:sz w:val="20"/>
                <w:szCs w:val="20"/>
                <w:rPrChange w:id="22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cyan"/>
                  </w:rPr>
                </w:rPrChange>
              </w:rPr>
              <w:t>iii.</w:t>
            </w:r>
            <w:proofErr w:type="gramStart"/>
            <w:r w:rsidR="007E6950" w:rsidRPr="00F11FC6">
              <w:rPr>
                <w:rFonts w:ascii="Arial" w:hAnsi="Arial" w:cs="Arial"/>
                <w:sz w:val="20"/>
                <w:szCs w:val="20"/>
                <w:rPrChange w:id="23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cyan"/>
                  </w:rPr>
                </w:rPrChange>
              </w:rPr>
              <w:t>1.A.4.c</w:t>
            </w:r>
            <w:proofErr w:type="gramEnd"/>
            <w:r w:rsidR="007E6950" w:rsidRPr="00F11FC6">
              <w:rPr>
                <w:rFonts w:ascii="Arial" w:hAnsi="Arial" w:cs="Arial"/>
                <w:sz w:val="20"/>
                <w:szCs w:val="20"/>
                <w:rPrChange w:id="24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cyan"/>
                  </w:rPr>
                </w:rPrChange>
              </w:rPr>
              <w:t xml:space="preserve"> </w:t>
            </w:r>
            <w:r w:rsidR="007E6950" w:rsidRPr="00F11FC6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rPrChange w:id="25" w:author="EDWARDS, LARRY D., VBADENV Trng Facility" w:date="2021-09-21T15:27:00Z">
                  <w:rPr>
                    <w:rStyle w:val="Strong"/>
                    <w:rFonts w:ascii="Arial" w:hAnsi="Arial" w:cs="Arial"/>
                    <w:b w:val="0"/>
                    <w:bCs w:val="0"/>
                    <w:color w:val="000000"/>
                    <w:sz w:val="21"/>
                    <w:szCs w:val="21"/>
                    <w:highlight w:val="cyan"/>
                  </w:rPr>
                </w:rPrChange>
              </w:rPr>
              <w:t>Determining the Proper DOC for</w:t>
            </w:r>
            <w:r w:rsidR="00E33A43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  <w:t xml:space="preserve"> Claims </w:t>
            </w:r>
            <w:r w:rsidR="007E6950" w:rsidRPr="00F11FC6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rPrChange w:id="26" w:author="EDWARDS, LARRY D., VBADENV Trng Facility" w:date="2021-09-21T15:27:00Z">
                  <w:rPr>
                    <w:rStyle w:val="Strong"/>
                    <w:rFonts w:ascii="Arial" w:hAnsi="Arial" w:cs="Arial"/>
                    <w:b w:val="0"/>
                    <w:bCs w:val="0"/>
                    <w:color w:val="000000"/>
                    <w:sz w:val="21"/>
                    <w:szCs w:val="21"/>
                    <w:highlight w:val="cyan"/>
                  </w:rPr>
                </w:rPrChange>
              </w:rPr>
              <w:t>Establishment Purposes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 and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38 CFR 3.1(r)</w:t>
            </w:r>
          </w:p>
          <w:p w14:paraId="1597E967" w14:textId="77777777" w:rsidR="004A75D8" w:rsidRPr="00237691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7FE1DB4C" w14:textId="77777777" w:rsidR="004A75D8" w:rsidRPr="00237691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75D8" w:rsidRPr="00237691" w14:paraId="6935F21D" w14:textId="77777777" w:rsidTr="00194910">
        <w:trPr>
          <w:trHeight w:val="288"/>
        </w:trPr>
        <w:tc>
          <w:tcPr>
            <w:tcW w:w="7308" w:type="dxa"/>
            <w:shd w:val="clear" w:color="auto" w:fill="FFC000"/>
          </w:tcPr>
          <w:p w14:paraId="1CC6B26F" w14:textId="77777777" w:rsidR="004A75D8" w:rsidRPr="00237691" w:rsidRDefault="00DC46ED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="00C76277"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F053E4" w:rsidRPr="00237691">
              <w:rPr>
                <w:rFonts w:ascii="Arial" w:hAnsi="Arial" w:cs="Arial"/>
                <w:sz w:val="20"/>
                <w:szCs w:val="20"/>
              </w:rPr>
              <w:t>ontinue</w:t>
            </w:r>
            <w:r w:rsidR="00E51A0B"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to 040.</w:t>
            </w:r>
          </w:p>
        </w:tc>
        <w:tc>
          <w:tcPr>
            <w:tcW w:w="7308" w:type="dxa"/>
            <w:shd w:val="clear" w:color="auto" w:fill="FFC000"/>
          </w:tcPr>
          <w:p w14:paraId="0DB80F77" w14:textId="77777777" w:rsidR="004A75D8" w:rsidRPr="00237691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75D8" w:rsidRPr="00237691" w14:paraId="6D05128A" w14:textId="77777777" w:rsidTr="00C1663A">
        <w:trPr>
          <w:trHeight w:val="1250"/>
        </w:trPr>
        <w:tc>
          <w:tcPr>
            <w:tcW w:w="7308" w:type="dxa"/>
          </w:tcPr>
          <w:p w14:paraId="559630FA" w14:textId="77777777" w:rsidR="00E51A0B" w:rsidRPr="00C1663A" w:rsidRDefault="00E51A0B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C1663A">
              <w:rPr>
                <w:rFonts w:ascii="Arial" w:hAnsi="Arial" w:cs="Arial"/>
                <w:b/>
                <w:sz w:val="20"/>
                <w:szCs w:val="20"/>
              </w:rPr>
              <w:t xml:space="preserve">Representation </w:t>
            </w:r>
          </w:p>
          <w:p w14:paraId="7DE1DCFB" w14:textId="77777777" w:rsidR="004A75D8" w:rsidRPr="00237691" w:rsidRDefault="004A75D8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</w:t>
            </w:r>
            <w:r w:rsidR="00D508B5" w:rsidRPr="00237691">
              <w:rPr>
                <w:rFonts w:ascii="Arial" w:hAnsi="Arial" w:cs="Arial"/>
                <w:sz w:val="20"/>
                <w:szCs w:val="20"/>
              </w:rPr>
              <w:t>40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CE7742E" w14:textId="77777777" w:rsidR="00E51A0B" w:rsidRPr="00237691" w:rsidRDefault="00E51A0B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660F13D" w14:textId="77777777" w:rsidR="00E51A0B" w:rsidRPr="00237691" w:rsidRDefault="00E51A0B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Did the Veteran appoint a POA?</w:t>
            </w:r>
          </w:p>
          <w:p w14:paraId="4013738C" w14:textId="77777777" w:rsidR="00F053E4" w:rsidRPr="00E07F75" w:rsidRDefault="00F053E4" w:rsidP="009355CF">
            <w:pPr>
              <w:pStyle w:val="ListParagraph"/>
              <w:numPr>
                <w:ilvl w:val="0"/>
                <w:numId w:val="4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E07F75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45449927" w14:textId="77777777" w:rsidR="00F053E4" w:rsidRPr="00C1663A" w:rsidRDefault="00F053E4" w:rsidP="009355CF">
            <w:pPr>
              <w:pStyle w:val="ListParagraph"/>
              <w:numPr>
                <w:ilvl w:val="0"/>
                <w:numId w:val="4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1663A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73B43818" w14:textId="77777777" w:rsidR="00E51A0B" w:rsidRPr="00237691" w:rsidRDefault="00E51A0B" w:rsidP="00E51A0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3D8E322" w14:textId="77777777" w:rsidR="00E51A0B" w:rsidRPr="00237691" w:rsidRDefault="00E51A0B" w:rsidP="00E51A0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128E7748" w14:textId="77777777" w:rsidR="00E51A0B" w:rsidRPr="00237691" w:rsidRDefault="00E51A0B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Good job! A properly completed and executed VA Form 21-22, </w:t>
            </w:r>
            <w:r w:rsidRPr="00CE15A0">
              <w:rPr>
                <w:rFonts w:ascii="Arial" w:hAnsi="Arial" w:cs="Arial"/>
                <w:i/>
                <w:sz w:val="20"/>
                <w:szCs w:val="20"/>
              </w:rPr>
              <w:t>Appointment of Veterans Service Organization as Claimant's Representative</w:t>
            </w:r>
            <w:r w:rsidRPr="00237691">
              <w:rPr>
                <w:rFonts w:ascii="Arial" w:hAnsi="Arial" w:cs="Arial"/>
                <w:sz w:val="20"/>
                <w:szCs w:val="20"/>
              </w:rPr>
              <w:t>, shows the service organization as representative.  M21-1 I.3.A - General Information on Power of Attorney (POA)</w:t>
            </w:r>
          </w:p>
          <w:p w14:paraId="7E82B628" w14:textId="77777777" w:rsidR="004A75D8" w:rsidRPr="00237691" w:rsidRDefault="004A75D8" w:rsidP="00E51A0B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79314CA" w14:textId="77777777" w:rsidR="00E51A0B" w:rsidRPr="00237691" w:rsidRDefault="00E51A0B" w:rsidP="00E51A0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609177C0" w14:textId="7E3D9D21" w:rsidR="00E51A0B" w:rsidRPr="00237691" w:rsidRDefault="00E51A0B" w:rsidP="00E51A0B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Sorry, that is incorrect. This case has a properly completed and executed VA Form 21-22, </w:t>
            </w:r>
            <w:r w:rsidRPr="00CE15A0">
              <w:rPr>
                <w:rFonts w:ascii="Arial" w:hAnsi="Arial" w:cs="Arial"/>
                <w:i/>
                <w:sz w:val="20"/>
                <w:szCs w:val="20"/>
              </w:rPr>
              <w:t>Appointment of Veterans Service Organization as Claimant's Representative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, that shows </w:t>
            </w:r>
            <w:r w:rsidR="00C40DD1">
              <w:rPr>
                <w:rFonts w:ascii="Arial" w:hAnsi="Arial" w:cs="Arial"/>
                <w:sz w:val="20"/>
                <w:szCs w:val="20"/>
              </w:rPr>
              <w:t xml:space="preserve">American Legion is the appointed representative, has access to VBMS and authorization to change the Veteran’s mailing address. </w:t>
            </w:r>
            <w:r w:rsidRPr="00237691">
              <w:rPr>
                <w:rFonts w:ascii="Arial" w:hAnsi="Arial" w:cs="Arial"/>
                <w:sz w:val="20"/>
                <w:szCs w:val="20"/>
              </w:rPr>
              <w:t>M21-1 I.3.A - General Information on Power of Attorney (POA)</w:t>
            </w:r>
          </w:p>
          <w:p w14:paraId="47ABF005" w14:textId="77777777" w:rsidR="004A75D8" w:rsidRPr="00237691" w:rsidRDefault="004A75D8" w:rsidP="007670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2A23BF8B" w14:textId="77777777" w:rsidR="004A75D8" w:rsidRPr="00237691" w:rsidRDefault="004A75D8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ind w:left="90"/>
              <w:rPr>
                <w:rFonts w:ascii="Arial" w:hAnsi="Arial" w:cs="Arial"/>
                <w:sz w:val="20"/>
                <w:szCs w:val="20"/>
              </w:rPr>
            </w:pPr>
          </w:p>
          <w:p w14:paraId="3877F52A" w14:textId="77777777" w:rsidR="004A75D8" w:rsidRPr="00237691" w:rsidRDefault="004A75D8" w:rsidP="007670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75D8" w:rsidRPr="00237691" w14:paraId="32DA9D1D" w14:textId="77777777" w:rsidTr="00194910">
        <w:trPr>
          <w:trHeight w:val="288"/>
        </w:trPr>
        <w:tc>
          <w:tcPr>
            <w:tcW w:w="7308" w:type="dxa"/>
            <w:shd w:val="clear" w:color="auto" w:fill="FFC000"/>
          </w:tcPr>
          <w:p w14:paraId="76A52081" w14:textId="77777777" w:rsidR="004A75D8" w:rsidRPr="00237691" w:rsidRDefault="00C1663A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Correct answer, go to 045</w:t>
            </w:r>
          </w:p>
        </w:tc>
        <w:tc>
          <w:tcPr>
            <w:tcW w:w="7308" w:type="dxa"/>
            <w:shd w:val="clear" w:color="auto" w:fill="FFC000"/>
          </w:tcPr>
          <w:p w14:paraId="37DCF61E" w14:textId="77777777" w:rsidR="004A75D8" w:rsidRPr="00237691" w:rsidRDefault="00C1663A" w:rsidP="00194910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Incorrect answer, jump to 048</w:t>
            </w:r>
          </w:p>
        </w:tc>
      </w:tr>
      <w:tr w:rsidR="004A75D8" w:rsidRPr="00237691" w14:paraId="08CB860B" w14:textId="77777777" w:rsidTr="00D143E9">
        <w:tc>
          <w:tcPr>
            <w:tcW w:w="7308" w:type="dxa"/>
          </w:tcPr>
          <w:p w14:paraId="07CA2E91" w14:textId="77777777" w:rsidR="00F053E4" w:rsidRPr="00C1663A" w:rsidRDefault="00F053E4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C1663A">
              <w:rPr>
                <w:rFonts w:ascii="Arial" w:hAnsi="Arial" w:cs="Arial"/>
                <w:b/>
                <w:sz w:val="20"/>
                <w:szCs w:val="20"/>
              </w:rPr>
              <w:t>Representation</w:t>
            </w:r>
          </w:p>
          <w:p w14:paraId="726919A9" w14:textId="77777777" w:rsidR="004A75D8" w:rsidRDefault="004A75D8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04</w:t>
            </w:r>
            <w:r w:rsidR="00F053E4" w:rsidRPr="00237691"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450A4FF2" w14:textId="77777777" w:rsidR="00C1663A" w:rsidRDefault="00C1663A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7A9D1F4" w14:textId="77777777" w:rsidR="00B80490" w:rsidRPr="00B80490" w:rsidRDefault="00B80490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3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>What organization did Hester Hamilton select as her POA?</w:t>
            </w:r>
          </w:p>
          <w:p w14:paraId="08E84BB8" w14:textId="77777777" w:rsidR="00B80490" w:rsidRPr="00B80490" w:rsidRDefault="00B80490" w:rsidP="009355CF">
            <w:pPr>
              <w:pStyle w:val="ListParagraph"/>
              <w:numPr>
                <w:ilvl w:val="0"/>
                <w:numId w:val="6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>Disabled American Veterans (083)</w:t>
            </w:r>
          </w:p>
          <w:p w14:paraId="52AD8FA9" w14:textId="77777777" w:rsidR="00B80490" w:rsidRPr="00B80490" w:rsidRDefault="00B80490" w:rsidP="009355CF">
            <w:pPr>
              <w:pStyle w:val="ListParagraph"/>
              <w:numPr>
                <w:ilvl w:val="0"/>
                <w:numId w:val="6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>Vietnam Veterans of America (070)</w:t>
            </w:r>
          </w:p>
          <w:p w14:paraId="676D1A9D" w14:textId="77777777" w:rsidR="00B80490" w:rsidRPr="00E07F75" w:rsidRDefault="00B80490" w:rsidP="009355CF">
            <w:pPr>
              <w:pStyle w:val="ListParagraph"/>
              <w:numPr>
                <w:ilvl w:val="0"/>
                <w:numId w:val="6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  <w:highlight w:val="green"/>
              </w:rPr>
            </w:pPr>
            <w:r w:rsidRPr="00E07F75">
              <w:rPr>
                <w:rFonts w:ascii="Arial" w:hAnsi="Arial" w:cs="Arial"/>
                <w:sz w:val="20"/>
                <w:szCs w:val="23"/>
                <w:highlight w:val="green"/>
              </w:rPr>
              <w:t>American Legion (074)</w:t>
            </w:r>
          </w:p>
          <w:p w14:paraId="5FA2D92B" w14:textId="77777777" w:rsidR="00B80490" w:rsidRPr="00B80490" w:rsidRDefault="00B80490" w:rsidP="009355CF">
            <w:pPr>
              <w:pStyle w:val="ListParagraph"/>
              <w:numPr>
                <w:ilvl w:val="0"/>
                <w:numId w:val="6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>Military Order of the Purple Heart (089)</w:t>
            </w:r>
          </w:p>
          <w:p w14:paraId="05722230" w14:textId="77777777" w:rsidR="00B80490" w:rsidRPr="00B80490" w:rsidRDefault="00B80490" w:rsidP="009355CF">
            <w:pPr>
              <w:pStyle w:val="ListParagraph"/>
              <w:numPr>
                <w:ilvl w:val="0"/>
                <w:numId w:val="6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>Veterans of Foreign Wars (097)</w:t>
            </w:r>
          </w:p>
          <w:p w14:paraId="06963D92" w14:textId="77777777" w:rsidR="00B80490" w:rsidRPr="00B80490" w:rsidRDefault="00B80490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3"/>
              </w:rPr>
            </w:pPr>
          </w:p>
          <w:p w14:paraId="4CC4AB02" w14:textId="77777777" w:rsidR="00B80490" w:rsidRPr="00B80490" w:rsidRDefault="00B80490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3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>Does the organization have access to VBMS?</w:t>
            </w:r>
          </w:p>
          <w:p w14:paraId="2FE14292" w14:textId="77777777" w:rsidR="00B80490" w:rsidRPr="00E07F75" w:rsidRDefault="00B80490" w:rsidP="009355CF">
            <w:pPr>
              <w:pStyle w:val="ListParagraph"/>
              <w:numPr>
                <w:ilvl w:val="0"/>
                <w:numId w:val="7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  <w:highlight w:val="green"/>
              </w:rPr>
            </w:pPr>
            <w:r w:rsidRPr="00E07F75">
              <w:rPr>
                <w:rFonts w:ascii="Arial" w:hAnsi="Arial" w:cs="Arial"/>
                <w:sz w:val="20"/>
                <w:szCs w:val="23"/>
                <w:highlight w:val="green"/>
              </w:rPr>
              <w:t>Yes</w:t>
            </w:r>
          </w:p>
          <w:p w14:paraId="6FC3A285" w14:textId="77777777" w:rsidR="00B80490" w:rsidRPr="00B80490" w:rsidRDefault="00B80490" w:rsidP="009355CF">
            <w:pPr>
              <w:pStyle w:val="ListParagraph"/>
              <w:numPr>
                <w:ilvl w:val="0"/>
                <w:numId w:val="7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>No</w:t>
            </w:r>
          </w:p>
          <w:p w14:paraId="3F3EAD18" w14:textId="77777777" w:rsidR="00B80490" w:rsidRPr="00B80490" w:rsidRDefault="00B80490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3"/>
              </w:rPr>
            </w:pPr>
          </w:p>
          <w:p w14:paraId="62835765" w14:textId="77777777" w:rsidR="00B80490" w:rsidRPr="00B80490" w:rsidRDefault="00B80490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3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>Did Hester Hamilton authorize her representative to change her mailing address?</w:t>
            </w:r>
          </w:p>
          <w:p w14:paraId="63BCAA30" w14:textId="77777777" w:rsidR="00B80490" w:rsidRPr="00E07F75" w:rsidRDefault="00B80490" w:rsidP="009355CF">
            <w:pPr>
              <w:pStyle w:val="ListParagraph"/>
              <w:numPr>
                <w:ilvl w:val="0"/>
                <w:numId w:val="8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  <w:highlight w:val="green"/>
              </w:rPr>
            </w:pPr>
            <w:r w:rsidRPr="00E07F75">
              <w:rPr>
                <w:rFonts w:ascii="Arial" w:hAnsi="Arial" w:cs="Arial"/>
                <w:sz w:val="20"/>
                <w:szCs w:val="23"/>
                <w:highlight w:val="green"/>
              </w:rPr>
              <w:t>Yes</w:t>
            </w:r>
          </w:p>
          <w:p w14:paraId="57D9CDE0" w14:textId="77777777" w:rsidR="00C1663A" w:rsidRPr="00F509C9" w:rsidRDefault="00B80490" w:rsidP="009355CF">
            <w:pPr>
              <w:pStyle w:val="ListParagraph"/>
              <w:numPr>
                <w:ilvl w:val="0"/>
                <w:numId w:val="8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>No</w:t>
            </w:r>
          </w:p>
          <w:p w14:paraId="59BBED6E" w14:textId="77777777" w:rsidR="004A75D8" w:rsidRPr="00237691" w:rsidRDefault="004A75D8" w:rsidP="00E51A0B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99073BF" w14:textId="77777777" w:rsidR="00E51A0B" w:rsidRPr="00237691" w:rsidRDefault="00E51A0B" w:rsidP="00E51A0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bookmarkStart w:id="27" w:name="_Hlk31984458"/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55B5379C" w14:textId="0A7DCB65" w:rsidR="00E51A0B" w:rsidRPr="00F11FC6" w:rsidRDefault="00C76277" w:rsidP="00E51A0B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Awesome! Use VBMS to reflect the appointment of a POA, as well as the POA’s permission to change a claimant’s address and/or access to a Veteran’s </w:t>
            </w:r>
            <w:r w:rsidRPr="00F11FC6">
              <w:rPr>
                <w:rFonts w:ascii="Arial" w:hAnsi="Arial" w:cs="Arial"/>
                <w:sz w:val="20"/>
                <w:szCs w:val="20"/>
              </w:rPr>
              <w:t>eFolder.  </w:t>
            </w:r>
            <w:r w:rsidR="00FA6355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7F75" w:rsidRPr="00F11FC6">
              <w:rPr>
                <w:rFonts w:ascii="Arial" w:hAnsi="Arial" w:cs="Arial"/>
                <w:sz w:val="20"/>
                <w:szCs w:val="20"/>
                <w:rPrChange w:id="28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sym w:font="Wingdings" w:char="F0E0"/>
            </w:r>
            <w:r w:rsidR="00E07F75" w:rsidRPr="00F11FC6">
              <w:rPr>
                <w:rFonts w:ascii="Arial" w:hAnsi="Arial" w:cs="Arial"/>
                <w:sz w:val="20"/>
                <w:szCs w:val="20"/>
                <w:rPrChange w:id="29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M21-</w:t>
            </w:r>
            <w:proofErr w:type="gramStart"/>
            <w:r w:rsidR="00E07F75" w:rsidRPr="00F11FC6">
              <w:rPr>
                <w:rFonts w:ascii="Arial" w:hAnsi="Arial" w:cs="Arial"/>
                <w:sz w:val="20"/>
                <w:szCs w:val="20"/>
                <w:rPrChange w:id="30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1 </w:t>
            </w:r>
            <w:r w:rsidR="00FA6355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6355" w:rsidRPr="00F11FC6">
              <w:rPr>
                <w:rFonts w:ascii="Arial" w:hAnsi="Arial" w:cs="Arial"/>
                <w:sz w:val="20"/>
                <w:szCs w:val="20"/>
                <w:rPrChange w:id="31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cyan"/>
                  </w:rPr>
                </w:rPrChange>
              </w:rPr>
              <w:t>III.ii.3.C.5.b</w:t>
            </w:r>
            <w:proofErr w:type="gramEnd"/>
            <w:r w:rsidR="00FA6355" w:rsidRPr="00F11FC6">
              <w:rPr>
                <w:rFonts w:ascii="Arial" w:hAnsi="Arial" w:cs="Arial"/>
                <w:sz w:val="20"/>
                <w:szCs w:val="20"/>
                <w:rPrChange w:id="32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cyan"/>
                  </w:rPr>
                </w:rPrChange>
              </w:rPr>
              <w:t xml:space="preserve"> </w:t>
            </w:r>
            <w:r w:rsidR="00FA6355" w:rsidRPr="00F11FC6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rPrChange w:id="33" w:author="EDWARDS, LARRY D., VBADENV Trng Facility" w:date="2021-09-21T15:27:00Z">
                  <w:rPr>
                    <w:rStyle w:val="Strong"/>
                    <w:rFonts w:ascii="Arial" w:hAnsi="Arial" w:cs="Arial"/>
                    <w:b w:val="0"/>
                    <w:bCs w:val="0"/>
                    <w:color w:val="000000"/>
                    <w:sz w:val="21"/>
                    <w:szCs w:val="21"/>
                    <w:highlight w:val="cyan"/>
                  </w:rPr>
                </w:rPrChange>
              </w:rPr>
              <w:t>Updating the POA and POA Permissions in VBMS</w:t>
            </w:r>
          </w:p>
          <w:p w14:paraId="2423319E" w14:textId="77777777" w:rsidR="00C76277" w:rsidRPr="00F11FC6" w:rsidRDefault="00C76277" w:rsidP="00E51A0B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5333AFC" w14:textId="77777777" w:rsidR="00C76277" w:rsidRPr="00F11FC6" w:rsidRDefault="00E51A0B" w:rsidP="00E51A0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F11FC6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96AC56A" w14:textId="77DCE1E1" w:rsidR="00E51A0B" w:rsidRPr="00237691" w:rsidRDefault="00C76277" w:rsidP="00E51A0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 xml:space="preserve">Incorrect. </w:t>
            </w:r>
            <w:r w:rsidR="00B80490" w:rsidRPr="00F11FC6">
              <w:rPr>
                <w:rFonts w:ascii="Arial" w:hAnsi="Arial" w:cs="Arial"/>
                <w:sz w:val="20"/>
                <w:szCs w:val="20"/>
              </w:rPr>
              <w:t xml:space="preserve">According to the VA Form 21-22, American Legion is the appointed representative, has access to VBMS and authorization to change the Veteran’s mailing address. </w:t>
            </w:r>
            <w:r w:rsidRPr="00F11FC6">
              <w:rPr>
                <w:rFonts w:ascii="Arial" w:hAnsi="Arial" w:cs="Arial"/>
                <w:sz w:val="20"/>
                <w:szCs w:val="20"/>
              </w:rPr>
              <w:t>Use VBMS to reflect the appointment of a POA, as well as the POA’s permission to change a claimant’s address and/or access to a Veteran’s eFolder.  </w:t>
            </w:r>
            <w:r w:rsidR="00FA6355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E3236" w:rsidRPr="00F11FC6">
              <w:rPr>
                <w:rFonts w:ascii="Arial" w:hAnsi="Arial" w:cs="Arial"/>
                <w:sz w:val="20"/>
                <w:szCs w:val="20"/>
                <w:rPrChange w:id="34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cyan"/>
                  </w:rPr>
                </w:rPrChange>
              </w:rPr>
              <w:t>M</w:t>
            </w:r>
            <w:r w:rsidR="00FA6355" w:rsidRPr="00F11FC6">
              <w:rPr>
                <w:rFonts w:ascii="Arial" w:hAnsi="Arial" w:cs="Arial"/>
                <w:sz w:val="20"/>
                <w:szCs w:val="20"/>
                <w:rPrChange w:id="35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cyan"/>
                  </w:rPr>
                </w:rPrChange>
              </w:rPr>
              <w:t>21-1III.ii.</w:t>
            </w:r>
            <w:proofErr w:type="gramStart"/>
            <w:r w:rsidR="00FA6355" w:rsidRPr="00F11FC6">
              <w:rPr>
                <w:rFonts w:ascii="Arial" w:hAnsi="Arial" w:cs="Arial"/>
                <w:sz w:val="20"/>
                <w:szCs w:val="20"/>
                <w:rPrChange w:id="36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cyan"/>
                  </w:rPr>
                </w:rPrChange>
              </w:rPr>
              <w:t>3.C.5.b</w:t>
            </w:r>
            <w:proofErr w:type="gramEnd"/>
            <w:r w:rsidR="00FA6355" w:rsidRPr="00F11FC6">
              <w:rPr>
                <w:rFonts w:ascii="Arial" w:hAnsi="Arial" w:cs="Arial"/>
                <w:sz w:val="20"/>
                <w:szCs w:val="20"/>
                <w:rPrChange w:id="37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cyan"/>
                  </w:rPr>
                </w:rPrChange>
              </w:rPr>
              <w:t xml:space="preserve"> </w:t>
            </w:r>
            <w:r w:rsidR="00FA6355" w:rsidRPr="00F11FC6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rPrChange w:id="38" w:author="EDWARDS, LARRY D., VBADENV Trng Facility" w:date="2021-09-21T15:27:00Z">
                  <w:rPr>
                    <w:rStyle w:val="Strong"/>
                    <w:rFonts w:ascii="Arial" w:hAnsi="Arial" w:cs="Arial"/>
                    <w:b w:val="0"/>
                    <w:bCs w:val="0"/>
                    <w:color w:val="000000"/>
                    <w:sz w:val="21"/>
                    <w:szCs w:val="21"/>
                    <w:highlight w:val="cyan"/>
                  </w:rPr>
                </w:rPrChange>
              </w:rPr>
              <w:t>Updating the POA and POA Permissions in VBMS</w:t>
            </w:r>
          </w:p>
          <w:bookmarkEnd w:id="27"/>
          <w:p w14:paraId="202454B1" w14:textId="77777777" w:rsidR="004A75D8" w:rsidRPr="00237691" w:rsidRDefault="004A75D8" w:rsidP="0076700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2CD1D455" w14:textId="77777777" w:rsidR="004A75D8" w:rsidRPr="00237691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663A" w:rsidRPr="00237691" w14:paraId="2A68893C" w14:textId="77777777" w:rsidTr="00194910">
        <w:trPr>
          <w:trHeight w:val="288"/>
        </w:trPr>
        <w:tc>
          <w:tcPr>
            <w:tcW w:w="7308" w:type="dxa"/>
            <w:shd w:val="clear" w:color="auto" w:fill="FFC000" w:themeFill="accent4"/>
          </w:tcPr>
          <w:p w14:paraId="02E1FA37" w14:textId="77777777" w:rsidR="00C1663A" w:rsidRPr="00237691" w:rsidRDefault="00C1663A" w:rsidP="00C1663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048.</w:t>
            </w:r>
          </w:p>
        </w:tc>
        <w:tc>
          <w:tcPr>
            <w:tcW w:w="7308" w:type="dxa"/>
            <w:shd w:val="clear" w:color="auto" w:fill="FFC000" w:themeFill="accent4"/>
          </w:tcPr>
          <w:p w14:paraId="3248B585" w14:textId="77777777" w:rsidR="00C1663A" w:rsidRPr="00237691" w:rsidRDefault="00C1663A" w:rsidP="00C1663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663A" w:rsidRPr="00237691" w14:paraId="3687E57B" w14:textId="77777777" w:rsidTr="00D143E9">
        <w:tc>
          <w:tcPr>
            <w:tcW w:w="7308" w:type="dxa"/>
          </w:tcPr>
          <w:p w14:paraId="07658C15" w14:textId="77777777" w:rsidR="00C1663A" w:rsidRPr="00194910" w:rsidRDefault="00C1663A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194910">
              <w:rPr>
                <w:rFonts w:ascii="Arial" w:hAnsi="Arial" w:cs="Arial"/>
                <w:b/>
                <w:sz w:val="20"/>
                <w:szCs w:val="20"/>
              </w:rPr>
              <w:t>Electronic Funds Transfer</w:t>
            </w:r>
          </w:p>
          <w:p w14:paraId="5DBBA777" w14:textId="77777777" w:rsidR="00C1663A" w:rsidRPr="00237691" w:rsidRDefault="00C1663A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048</w:t>
            </w:r>
          </w:p>
          <w:p w14:paraId="03147606" w14:textId="77777777" w:rsidR="00C1663A" w:rsidRPr="00237691" w:rsidRDefault="00C1663A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30065F9" w14:textId="205F928F" w:rsidR="00C1663A" w:rsidRPr="00237691" w:rsidRDefault="00F5019F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5019F">
              <w:rPr>
                <w:rFonts w:ascii="Arial" w:hAnsi="Arial" w:cs="Arial"/>
                <w:sz w:val="20"/>
                <w:szCs w:val="20"/>
              </w:rPr>
              <w:t>Did you verify and update (if needed) the correct electronic funds transfer (EFT) information for this Veteran</w:t>
            </w:r>
            <w:r w:rsidR="00C1663A" w:rsidRPr="00237691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0154D83B" w14:textId="77777777" w:rsidR="00C1663A" w:rsidRPr="00E07F75" w:rsidRDefault="00C1663A" w:rsidP="009355CF">
            <w:pPr>
              <w:pStyle w:val="ListParagraph"/>
              <w:numPr>
                <w:ilvl w:val="0"/>
                <w:numId w:val="5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E07F75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2EF80097" w14:textId="77777777" w:rsidR="00C1663A" w:rsidRPr="00194910" w:rsidRDefault="00C1663A" w:rsidP="009355CF">
            <w:pPr>
              <w:pStyle w:val="ListParagraph"/>
              <w:numPr>
                <w:ilvl w:val="0"/>
                <w:numId w:val="5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94910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7B3B5A53" w14:textId="77777777" w:rsidR="00C1663A" w:rsidRPr="00237691" w:rsidRDefault="00C1663A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F0513B5" w14:textId="77777777" w:rsidR="00C1663A" w:rsidRPr="00237691" w:rsidRDefault="00C1663A" w:rsidP="00C1663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70D1D80C" w14:textId="11A24844" w:rsidR="00C1663A" w:rsidRPr="00F11FC6" w:rsidRDefault="00C1663A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Great Job! Veteran provided direct deposit information on VA Form 21-526EZ. VSR </w:t>
            </w:r>
            <w:r w:rsidRPr="00F11FC6">
              <w:rPr>
                <w:rFonts w:ascii="Arial" w:hAnsi="Arial" w:cs="Arial"/>
                <w:sz w:val="20"/>
                <w:szCs w:val="20"/>
              </w:rPr>
              <w:t>Task Based Quality Review Checklist Task 11 required you to enter EFT information.  M21-1 III.ii.3.C - System Updates</w:t>
            </w:r>
            <w:r w:rsidR="00E07F75" w:rsidRPr="00F11FC6">
              <w:rPr>
                <w:rFonts w:ascii="Arial" w:hAnsi="Arial" w:cs="Arial"/>
                <w:sz w:val="20"/>
                <w:szCs w:val="20"/>
                <w:rPrChange w:id="39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sym w:font="Wingdings" w:char="F0E0"/>
            </w:r>
            <w:r w:rsidR="00E07F75" w:rsidRPr="00F11FC6">
              <w:rPr>
                <w:rFonts w:ascii="Arial" w:hAnsi="Arial" w:cs="Arial"/>
                <w:sz w:val="20"/>
                <w:szCs w:val="20"/>
                <w:rPrChange w:id="40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M21-1 II.iii.</w:t>
            </w:r>
            <w:proofErr w:type="gramStart"/>
            <w:r w:rsidR="00E07F75" w:rsidRPr="00F11FC6">
              <w:rPr>
                <w:rFonts w:ascii="Arial" w:hAnsi="Arial" w:cs="Arial"/>
                <w:sz w:val="20"/>
                <w:szCs w:val="20"/>
                <w:rPrChange w:id="41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>3.B</w:t>
            </w:r>
            <w:proofErr w:type="gramEnd"/>
            <w:r w:rsidR="00E07F75" w:rsidRPr="00F11FC6">
              <w:rPr>
                <w:rFonts w:ascii="Arial" w:hAnsi="Arial" w:cs="Arial"/>
                <w:sz w:val="20"/>
                <w:szCs w:val="20"/>
                <w:rPrChange w:id="42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– System Updates at Intake</w:t>
            </w:r>
            <w:r w:rsidRPr="00F11FC6">
              <w:rPr>
                <w:rFonts w:ascii="Arial" w:hAnsi="Arial" w:cs="Arial"/>
                <w:sz w:val="20"/>
                <w:szCs w:val="20"/>
              </w:rPr>
              <w:t>, M21-4 6.A.a - VSR Task Based Quality Review Checklist</w:t>
            </w:r>
          </w:p>
          <w:p w14:paraId="3D5A47A2" w14:textId="77777777" w:rsidR="00C1663A" w:rsidRPr="00F11FC6" w:rsidRDefault="00C1663A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B7AF4AE" w14:textId="77777777" w:rsidR="00C1663A" w:rsidRPr="00F11FC6" w:rsidRDefault="00C1663A" w:rsidP="00C1663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F11FC6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709A774" w14:textId="55156D4E" w:rsidR="00C1663A" w:rsidRPr="00237691" w:rsidRDefault="00C1663A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Incorrect. We received a complete VA Form 21-526EZ with the Veteran's direct deposit information; therefore, change and/or add the new direct deposit information into VBMS. VSR Task Based Quality Review Checklist Task 11 required you to enter EFT information</w:t>
            </w:r>
            <w:ins w:id="43" w:author="EDWARDS, LARRY D., VBADENV Trng Facility" w:date="2021-12-23T14:38:00Z">
              <w:r w:rsidR="00683A4E">
                <w:rPr>
                  <w:rFonts w:ascii="Arial" w:hAnsi="Arial" w:cs="Arial"/>
                  <w:sz w:val="20"/>
                  <w:szCs w:val="20"/>
                </w:rPr>
                <w:t>.</w:t>
              </w:r>
            </w:ins>
            <w:r w:rsidR="00F11FC6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7F75" w:rsidRPr="00F11FC6">
              <w:rPr>
                <w:rFonts w:ascii="Arial" w:hAnsi="Arial" w:cs="Arial"/>
                <w:sz w:val="20"/>
                <w:szCs w:val="20"/>
                <w:rPrChange w:id="44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</w:t>
            </w:r>
            <w:proofErr w:type="gramStart"/>
            <w:r w:rsidR="00E07F75" w:rsidRPr="00F11FC6">
              <w:rPr>
                <w:rFonts w:ascii="Arial" w:hAnsi="Arial" w:cs="Arial"/>
                <w:sz w:val="20"/>
                <w:szCs w:val="20"/>
                <w:rPrChange w:id="45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>M</w:t>
            </w:r>
            <w:proofErr w:type="gramEnd"/>
            <w:r w:rsidR="00E07F75" w:rsidRPr="00F11FC6">
              <w:rPr>
                <w:rFonts w:ascii="Arial" w:hAnsi="Arial" w:cs="Arial"/>
                <w:sz w:val="20"/>
                <w:szCs w:val="20"/>
                <w:rPrChange w:id="46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>21-1 II.iii.3.B – System Updates at Intake</w:t>
            </w:r>
            <w:r w:rsidRPr="00F11FC6">
              <w:rPr>
                <w:rFonts w:ascii="Arial" w:hAnsi="Arial" w:cs="Arial"/>
                <w:sz w:val="20"/>
                <w:szCs w:val="20"/>
              </w:rPr>
              <w:t>, M21-4 6.A.a - VSR Task Based Quality Review Checklist</w:t>
            </w:r>
          </w:p>
          <w:p w14:paraId="5869EABA" w14:textId="77777777" w:rsidR="00C1663A" w:rsidRPr="00237691" w:rsidRDefault="00C1663A" w:rsidP="00C1663A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725EB663" w14:textId="77777777" w:rsidR="00C1663A" w:rsidRPr="00237691" w:rsidRDefault="00C1663A" w:rsidP="00C1663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48E09A97" w14:textId="77777777" w:rsidTr="00194910">
        <w:trPr>
          <w:trHeight w:val="288"/>
        </w:trPr>
        <w:tc>
          <w:tcPr>
            <w:tcW w:w="7308" w:type="dxa"/>
            <w:shd w:val="clear" w:color="auto" w:fill="FFC000" w:themeFill="accent4"/>
          </w:tcPr>
          <w:p w14:paraId="167B80B8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050.</w:t>
            </w:r>
          </w:p>
        </w:tc>
        <w:tc>
          <w:tcPr>
            <w:tcW w:w="7308" w:type="dxa"/>
            <w:shd w:val="clear" w:color="auto" w:fill="FFC000" w:themeFill="accent4"/>
          </w:tcPr>
          <w:p w14:paraId="1B05CEF0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55E95019" w14:textId="77777777" w:rsidTr="00D143E9">
        <w:tc>
          <w:tcPr>
            <w:tcW w:w="7308" w:type="dxa"/>
          </w:tcPr>
          <w:p w14:paraId="6B975EAE" w14:textId="77777777" w:rsidR="00194910" w:rsidRPr="00F509C9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F509C9">
              <w:rPr>
                <w:rFonts w:ascii="Arial" w:hAnsi="Arial" w:cs="Arial"/>
                <w:b/>
                <w:sz w:val="20"/>
                <w:szCs w:val="20"/>
              </w:rPr>
              <w:t>Military Service</w:t>
            </w:r>
          </w:p>
          <w:p w14:paraId="29183286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050</w:t>
            </w:r>
          </w:p>
          <w:p w14:paraId="2056F528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307B508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Based on the scenario, provide details of the Veteran’s service.</w:t>
            </w:r>
          </w:p>
          <w:p w14:paraId="19B8C1E9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FF3BE7E" w14:textId="6C3FF23A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Enter</w:t>
            </w:r>
            <w:r w:rsidR="00D02045">
              <w:rPr>
                <w:rFonts w:ascii="Arial" w:hAnsi="Arial" w:cs="Arial"/>
                <w:sz w:val="20"/>
                <w:szCs w:val="20"/>
              </w:rPr>
              <w:t>(</w:t>
            </w:r>
            <w:r w:rsidRPr="00237691">
              <w:rPr>
                <w:rFonts w:ascii="Arial" w:hAnsi="Arial" w:cs="Arial"/>
                <w:sz w:val="20"/>
                <w:szCs w:val="20"/>
              </w:rPr>
              <w:t>ed</w:t>
            </w:r>
            <w:r w:rsidR="00D02045">
              <w:rPr>
                <w:rFonts w:ascii="Arial" w:hAnsi="Arial" w:cs="Arial"/>
                <w:sz w:val="20"/>
                <w:szCs w:val="20"/>
              </w:rPr>
              <w:t>)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on Duty (EOD) Date</w:t>
            </w:r>
          </w:p>
          <w:p w14:paraId="24DFC01E" w14:textId="587111FE" w:rsidR="00194910" w:rsidRPr="00F509C9" w:rsidRDefault="00D02045" w:rsidP="009355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 xml:space="preserve">/* </w:t>
            </w:r>
            <w:proofErr w:type="spellStart"/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serviceentrydate</w:t>
            </w:r>
            <w:proofErr w:type="spellEnd"/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 xml:space="preserve"> */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194910" w:rsidRPr="00E07F75">
              <w:rPr>
                <w:rFonts w:ascii="Arial" w:hAnsi="Arial" w:cs="Arial"/>
                <w:sz w:val="20"/>
                <w:szCs w:val="20"/>
                <w:highlight w:val="green"/>
              </w:rPr>
              <w:t>6/11/1970</w:t>
            </w:r>
          </w:p>
          <w:p w14:paraId="36D9F84B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3173454" w14:textId="6C3C9221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Release</w:t>
            </w:r>
            <w:r w:rsidR="00D02045">
              <w:rPr>
                <w:rFonts w:ascii="Arial" w:hAnsi="Arial" w:cs="Arial"/>
                <w:sz w:val="20"/>
                <w:szCs w:val="20"/>
              </w:rPr>
              <w:t xml:space="preserve"> from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Active Duty (RAD) Date</w:t>
            </w:r>
          </w:p>
          <w:p w14:paraId="0C3F679D" w14:textId="4D7C6AB7" w:rsidR="00194910" w:rsidRPr="00F509C9" w:rsidRDefault="00D02045" w:rsidP="009355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 xml:space="preserve">/* </w:t>
            </w:r>
            <w:proofErr w:type="spellStart"/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serviceexitdate</w:t>
            </w:r>
            <w:proofErr w:type="spellEnd"/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 xml:space="preserve"> */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194910" w:rsidRPr="00E07F75">
              <w:rPr>
                <w:rFonts w:ascii="Arial" w:hAnsi="Arial" w:cs="Arial"/>
                <w:sz w:val="20"/>
                <w:szCs w:val="20"/>
                <w:highlight w:val="green"/>
              </w:rPr>
              <w:t>3/31/1990</w:t>
            </w:r>
          </w:p>
          <w:p w14:paraId="7776B77E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06A453A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Branch of Service</w:t>
            </w:r>
          </w:p>
          <w:p w14:paraId="27EE7DA4" w14:textId="77777777" w:rsidR="00194910" w:rsidRPr="00E07F75" w:rsidRDefault="00194910" w:rsidP="009355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E07F75">
              <w:rPr>
                <w:rFonts w:ascii="Arial" w:hAnsi="Arial" w:cs="Arial"/>
                <w:sz w:val="20"/>
                <w:szCs w:val="20"/>
                <w:highlight w:val="green"/>
              </w:rPr>
              <w:t>Air Force</w:t>
            </w:r>
          </w:p>
          <w:p w14:paraId="0356BF91" w14:textId="77777777" w:rsidR="00194910" w:rsidRPr="00F509C9" w:rsidRDefault="00194910" w:rsidP="009355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09C9">
              <w:rPr>
                <w:rFonts w:ascii="Arial" w:hAnsi="Arial" w:cs="Arial"/>
                <w:sz w:val="20"/>
                <w:szCs w:val="20"/>
              </w:rPr>
              <w:t>Marines</w:t>
            </w:r>
          </w:p>
          <w:p w14:paraId="31FFDFFD" w14:textId="77777777" w:rsidR="00194910" w:rsidRPr="00F509C9" w:rsidRDefault="00194910" w:rsidP="009355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09C9">
              <w:rPr>
                <w:rFonts w:ascii="Arial" w:hAnsi="Arial" w:cs="Arial"/>
                <w:sz w:val="20"/>
                <w:szCs w:val="20"/>
              </w:rPr>
              <w:t>Navy</w:t>
            </w:r>
          </w:p>
          <w:p w14:paraId="4040BD3C" w14:textId="77777777" w:rsidR="00194910" w:rsidRPr="00F509C9" w:rsidRDefault="00194910" w:rsidP="009355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09C9">
              <w:rPr>
                <w:rFonts w:ascii="Arial" w:hAnsi="Arial" w:cs="Arial"/>
                <w:sz w:val="20"/>
                <w:szCs w:val="20"/>
              </w:rPr>
              <w:t>Army</w:t>
            </w:r>
          </w:p>
          <w:p w14:paraId="0EA875D9" w14:textId="77777777" w:rsidR="00194910" w:rsidRPr="00F509C9" w:rsidRDefault="00194910" w:rsidP="009355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09C9">
              <w:rPr>
                <w:rFonts w:ascii="Arial" w:hAnsi="Arial" w:cs="Arial"/>
                <w:sz w:val="20"/>
                <w:szCs w:val="20"/>
              </w:rPr>
              <w:t>Coast Guard</w:t>
            </w:r>
          </w:p>
          <w:p w14:paraId="6FBDD182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01B5399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Service Verified in VBMS</w:t>
            </w:r>
          </w:p>
          <w:p w14:paraId="1362F9AA" w14:textId="77777777" w:rsidR="00194910" w:rsidRPr="00E07F75" w:rsidRDefault="00194910" w:rsidP="009355C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E07F75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5710A382" w14:textId="77777777" w:rsidR="00194910" w:rsidRPr="00F509C9" w:rsidRDefault="00194910" w:rsidP="009355C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09C9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345D8745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031B4221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7C49A38" w14:textId="61B17EBD" w:rsidR="00194910" w:rsidRPr="00F11FC6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Good Job! VA Form 21-526EZ and DD Form 214 state the Veteran </w:t>
            </w:r>
            <w:r w:rsidR="000E17F7" w:rsidRPr="00F509C9">
              <w:rPr>
                <w:rFonts w:ascii="Arial" w:hAnsi="Arial" w:cs="Arial"/>
                <w:sz w:val="20"/>
                <w:szCs w:val="20"/>
              </w:rPr>
              <w:t xml:space="preserve">served from </w:t>
            </w:r>
            <w:r w:rsidR="000E17F7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0E17F7">
              <w:rPr>
                <w:rFonts w:ascii="Arial" w:hAnsi="Arial" w:cs="Arial"/>
                <w:sz w:val="20"/>
                <w:szCs w:val="20"/>
              </w:rPr>
              <w:t>serviceentrydate</w:t>
            </w:r>
            <w:proofErr w:type="spellEnd"/>
            <w:r w:rsidR="000E17F7">
              <w:rPr>
                <w:rFonts w:ascii="Arial" w:hAnsi="Arial" w:cs="Arial"/>
                <w:sz w:val="20"/>
                <w:szCs w:val="20"/>
              </w:rPr>
              <w:t xml:space="preserve"> */</w:t>
            </w:r>
            <w:r w:rsidR="000E17F7" w:rsidRPr="00F509C9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0E17F7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0E17F7">
              <w:rPr>
                <w:rFonts w:ascii="Arial" w:hAnsi="Arial" w:cs="Arial"/>
                <w:sz w:val="20"/>
                <w:szCs w:val="20"/>
              </w:rPr>
              <w:t>serviceexitdate</w:t>
            </w:r>
            <w:proofErr w:type="spellEnd"/>
            <w:r w:rsidR="000E17F7">
              <w:rPr>
                <w:rFonts w:ascii="Arial" w:hAnsi="Arial" w:cs="Arial"/>
                <w:sz w:val="20"/>
                <w:szCs w:val="20"/>
              </w:rPr>
              <w:t xml:space="preserve"> */</w:t>
            </w:r>
            <w:r w:rsidR="000E17F7" w:rsidRPr="00F509C9">
              <w:rPr>
                <w:rFonts w:ascii="Arial" w:hAnsi="Arial" w:cs="Arial"/>
                <w:sz w:val="20"/>
                <w:szCs w:val="20"/>
              </w:rPr>
              <w:t xml:space="preserve"> in the </w:t>
            </w:r>
            <w:r w:rsidR="000E17F7">
              <w:rPr>
                <w:rFonts w:ascii="Arial" w:hAnsi="Arial" w:cs="Arial"/>
                <w:sz w:val="20"/>
                <w:szCs w:val="20"/>
              </w:rPr>
              <w:t xml:space="preserve">United States /* service </w:t>
            </w:r>
            <w:r w:rsidR="000E17F7" w:rsidRPr="00F11FC6">
              <w:rPr>
                <w:rFonts w:ascii="Arial" w:hAnsi="Arial" w:cs="Arial"/>
                <w:sz w:val="20"/>
                <w:szCs w:val="20"/>
              </w:rPr>
              <w:lastRenderedPageBreak/>
              <w:t>*/</w:t>
            </w:r>
            <w:r w:rsidRPr="00F11FC6">
              <w:rPr>
                <w:rFonts w:ascii="Arial" w:hAnsi="Arial" w:cs="Arial"/>
                <w:sz w:val="20"/>
                <w:szCs w:val="20"/>
              </w:rPr>
              <w:t>.  </w:t>
            </w:r>
            <w:r w:rsidR="00F11FC6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7F75" w:rsidRPr="00F11FC6">
              <w:rPr>
                <w:rFonts w:ascii="Arial" w:hAnsi="Arial" w:cs="Arial"/>
                <w:sz w:val="20"/>
                <w:szCs w:val="20"/>
                <w:rPrChange w:id="47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M21-1 II.iii.</w:t>
            </w:r>
            <w:proofErr w:type="gramStart"/>
            <w:r w:rsidR="00E07F75" w:rsidRPr="00F11FC6">
              <w:rPr>
                <w:rFonts w:ascii="Arial" w:hAnsi="Arial" w:cs="Arial"/>
                <w:sz w:val="20"/>
                <w:szCs w:val="20"/>
                <w:rPrChange w:id="48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>3.B</w:t>
            </w:r>
            <w:proofErr w:type="gramEnd"/>
            <w:r w:rsidR="00E07F75" w:rsidRPr="00F11FC6">
              <w:rPr>
                <w:rFonts w:ascii="Arial" w:hAnsi="Arial" w:cs="Arial"/>
                <w:sz w:val="20"/>
                <w:szCs w:val="20"/>
                <w:rPrChange w:id="49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– System Updates at Intake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F11FC6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7F75" w:rsidRPr="00F11FC6">
              <w:rPr>
                <w:rFonts w:ascii="Arial" w:hAnsi="Arial" w:cs="Arial"/>
                <w:sz w:val="20"/>
                <w:szCs w:val="20"/>
                <w:rPrChange w:id="50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M21-1 II.iii.1.B - Screening Applications for Benefit Eligibility</w:t>
            </w:r>
          </w:p>
          <w:p w14:paraId="5C5D32F5" w14:textId="77777777" w:rsidR="00194910" w:rsidRPr="00F11FC6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E78BEF6" w14:textId="77777777" w:rsidR="00194910" w:rsidRPr="00F11FC6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F11FC6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942DB06" w14:textId="1E8F87C5" w:rsidR="001059CE" w:rsidRDefault="00F509C9" w:rsidP="001059C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 xml:space="preserve">Sorry, that is incorrect.  VA Form 21-526EZ and DD Form 214 state the Veteran served from </w:t>
            </w:r>
            <w:r w:rsidR="00C40DD1" w:rsidRPr="00F11FC6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C40DD1" w:rsidRPr="00F11FC6">
              <w:rPr>
                <w:rFonts w:ascii="Arial" w:hAnsi="Arial" w:cs="Arial"/>
                <w:sz w:val="20"/>
                <w:szCs w:val="20"/>
              </w:rPr>
              <w:t>serviceentrydate</w:t>
            </w:r>
            <w:proofErr w:type="spellEnd"/>
            <w:r w:rsidR="00C40DD1" w:rsidRPr="00F11FC6">
              <w:rPr>
                <w:rFonts w:ascii="Arial" w:hAnsi="Arial" w:cs="Arial"/>
                <w:sz w:val="20"/>
                <w:szCs w:val="20"/>
              </w:rPr>
              <w:t xml:space="preserve"> */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C40DD1" w:rsidRPr="00F11FC6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C40DD1" w:rsidRPr="00F11FC6">
              <w:rPr>
                <w:rFonts w:ascii="Arial" w:hAnsi="Arial" w:cs="Arial"/>
                <w:sz w:val="20"/>
                <w:szCs w:val="20"/>
              </w:rPr>
              <w:t>serviceexitdate</w:t>
            </w:r>
            <w:proofErr w:type="spellEnd"/>
            <w:r w:rsidR="00C40DD1" w:rsidRPr="00F11FC6">
              <w:rPr>
                <w:rFonts w:ascii="Arial" w:hAnsi="Arial" w:cs="Arial"/>
                <w:sz w:val="20"/>
                <w:szCs w:val="20"/>
              </w:rPr>
              <w:t xml:space="preserve"> */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 in the </w:t>
            </w:r>
            <w:r w:rsidR="00C40DD1" w:rsidRPr="00F11FC6">
              <w:rPr>
                <w:rFonts w:ascii="Arial" w:hAnsi="Arial" w:cs="Arial"/>
                <w:sz w:val="20"/>
                <w:szCs w:val="20"/>
              </w:rPr>
              <w:t>United States /* service */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 and service is verified in VBMS. </w:t>
            </w:r>
            <w:r w:rsidR="00F11FC6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7F75" w:rsidRPr="00F11FC6">
              <w:rPr>
                <w:rFonts w:ascii="Arial" w:hAnsi="Arial" w:cs="Arial"/>
                <w:sz w:val="20"/>
                <w:szCs w:val="20"/>
                <w:rPrChange w:id="51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M21-1 II.iii.</w:t>
            </w:r>
            <w:proofErr w:type="gramStart"/>
            <w:r w:rsidR="00E07F75" w:rsidRPr="00F11FC6">
              <w:rPr>
                <w:rFonts w:ascii="Arial" w:hAnsi="Arial" w:cs="Arial"/>
                <w:sz w:val="20"/>
                <w:szCs w:val="20"/>
                <w:rPrChange w:id="52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>3.B</w:t>
            </w:r>
            <w:proofErr w:type="gramEnd"/>
            <w:r w:rsidR="00E07F75" w:rsidRPr="00F11FC6">
              <w:rPr>
                <w:rFonts w:ascii="Arial" w:hAnsi="Arial" w:cs="Arial"/>
                <w:sz w:val="20"/>
                <w:szCs w:val="20"/>
                <w:rPrChange w:id="53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– System Updates at Intake</w:t>
            </w:r>
            <w:r w:rsidR="001059CE" w:rsidRPr="00F11FC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F11FC6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7F75" w:rsidRPr="00F11FC6">
              <w:rPr>
                <w:rFonts w:ascii="Arial" w:hAnsi="Arial" w:cs="Arial"/>
                <w:sz w:val="20"/>
                <w:szCs w:val="20"/>
                <w:rPrChange w:id="54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M21-1 II.iii.1.B - Screening Applications for Benefit Eligibility</w:t>
            </w:r>
          </w:p>
          <w:p w14:paraId="14D97888" w14:textId="77777777" w:rsidR="001059CE" w:rsidRPr="00237691" w:rsidRDefault="001059CE" w:rsidP="00194910">
            <w:pPr>
              <w:autoSpaceDE w:val="0"/>
              <w:autoSpaceDN w:val="0"/>
              <w:adjustRightInd w:val="0"/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75F1BCEA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6EE56A51" w14:textId="77777777" w:rsidTr="00F509C9">
        <w:tc>
          <w:tcPr>
            <w:tcW w:w="7308" w:type="dxa"/>
            <w:shd w:val="clear" w:color="auto" w:fill="FFC000" w:themeFill="accent4"/>
          </w:tcPr>
          <w:p w14:paraId="72B2A8EB" w14:textId="77777777" w:rsidR="00194910" w:rsidRPr="00237691" w:rsidRDefault="00F509C9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060.</w:t>
            </w:r>
          </w:p>
        </w:tc>
        <w:tc>
          <w:tcPr>
            <w:tcW w:w="7308" w:type="dxa"/>
            <w:shd w:val="clear" w:color="auto" w:fill="FFC000" w:themeFill="accent4"/>
          </w:tcPr>
          <w:p w14:paraId="4B073768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4646F546" w14:textId="77777777" w:rsidTr="00D143E9">
        <w:tc>
          <w:tcPr>
            <w:tcW w:w="7308" w:type="dxa"/>
          </w:tcPr>
          <w:p w14:paraId="722CA7F3" w14:textId="77777777" w:rsidR="00194910" w:rsidRPr="00F509C9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F509C9">
              <w:rPr>
                <w:rFonts w:ascii="Arial" w:hAnsi="Arial" w:cs="Arial"/>
                <w:b/>
                <w:sz w:val="20"/>
                <w:szCs w:val="20"/>
              </w:rPr>
              <w:t>Claims Establishment</w:t>
            </w:r>
          </w:p>
          <w:p w14:paraId="3633FF4D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060</w:t>
            </w:r>
          </w:p>
          <w:p w14:paraId="03D607B7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4F2A9AF" w14:textId="77777777" w:rsidR="00194910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What EP(s) and claim label(s) did you apply to Hester Hamilton's claim at CEST? Select all appropriate End Product(s) (EP) and claim label(s) that you established.</w:t>
            </w:r>
          </w:p>
          <w:p w14:paraId="2C646CE0" w14:textId="77777777" w:rsidR="00F509C9" w:rsidRDefault="00F509C9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3B1A019" w14:textId="77777777" w:rsidR="00F509C9" w:rsidRPr="00E07F75" w:rsidRDefault="00F509C9" w:rsidP="009355CF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20"/>
                <w:highlight w:val="green"/>
              </w:rPr>
            </w:pPr>
            <w:r w:rsidRPr="00E07F75">
              <w:rPr>
                <w:rFonts w:ascii="Arial" w:hAnsi="Arial" w:cs="Arial"/>
                <w:sz w:val="20"/>
                <w:szCs w:val="23"/>
                <w:highlight w:val="green"/>
              </w:rPr>
              <w:t>020NI - New/Increase</w:t>
            </w:r>
          </w:p>
          <w:p w14:paraId="7057A6F0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DAC2671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004BB491" w14:textId="03585BB9" w:rsidR="00194910" w:rsidRPr="00F11FC6" w:rsidRDefault="00F509C9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509C9">
              <w:rPr>
                <w:rFonts w:ascii="Arial" w:hAnsi="Arial" w:cs="Arial"/>
                <w:sz w:val="20"/>
                <w:szCs w:val="20"/>
              </w:rPr>
              <w:t xml:space="preserve">Awesome!  </w:t>
            </w:r>
            <w:bookmarkStart w:id="55" w:name="_Hlk31983895"/>
            <w:r w:rsidRPr="00F509C9">
              <w:rPr>
                <w:rFonts w:ascii="Arial" w:hAnsi="Arial" w:cs="Arial"/>
                <w:sz w:val="20"/>
                <w:szCs w:val="20"/>
              </w:rPr>
              <w:t xml:space="preserve">Veteran is requesting Individual Unemployability (IU) due to their </w:t>
            </w:r>
            <w:proofErr w:type="gramStart"/>
            <w:r w:rsidRPr="00F509C9">
              <w:rPr>
                <w:rFonts w:ascii="Arial" w:hAnsi="Arial" w:cs="Arial"/>
                <w:sz w:val="20"/>
                <w:szCs w:val="20"/>
              </w:rPr>
              <w:t>service connected</w:t>
            </w:r>
            <w:proofErr w:type="gramEnd"/>
            <w:r w:rsidRPr="00F509C9">
              <w:rPr>
                <w:rFonts w:ascii="Arial" w:hAnsi="Arial" w:cs="Arial"/>
                <w:sz w:val="20"/>
                <w:szCs w:val="20"/>
              </w:rPr>
              <w:t xml:space="preserve"> conditions.  It is a new claim for IU, but also a claim for increased disability evaluation </w:t>
            </w:r>
            <w:r w:rsidRPr="00F11FC6">
              <w:rPr>
                <w:rFonts w:ascii="Arial" w:hAnsi="Arial" w:cs="Arial"/>
                <w:sz w:val="20"/>
                <w:szCs w:val="20"/>
              </w:rPr>
              <w:t>of her PTSD and low back condition because the Veteran identified these conditions on her 21-526EZ</w:t>
            </w:r>
            <w:r w:rsidR="00B257DA" w:rsidRPr="00F11FC6">
              <w:rPr>
                <w:rFonts w:ascii="Arial" w:hAnsi="Arial" w:cs="Arial"/>
                <w:sz w:val="20"/>
                <w:szCs w:val="20"/>
              </w:rPr>
              <w:t>.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End w:id="55"/>
            <w:r w:rsidRPr="00F11FC6">
              <w:rPr>
                <w:rFonts w:ascii="Arial" w:eastAsia="Times New Roman" w:hAnsi="Arial" w:cs="Arial"/>
                <w:sz w:val="20"/>
                <w:szCs w:val="20"/>
              </w:rPr>
              <w:t xml:space="preserve">M21-1 </w:t>
            </w:r>
            <w:r w:rsidR="00761803" w:rsidRPr="00F11FC6">
              <w:rPr>
                <w:rFonts w:ascii="Arial" w:eastAsia="Times New Roman" w:hAnsi="Arial" w:cs="Arial"/>
                <w:sz w:val="20"/>
                <w:szCs w:val="20"/>
                <w:rPrChange w:id="56" w:author="EDWARDS, LARRY D., VBADENV Trng Facility" w:date="2021-09-21T15:27:00Z">
                  <w:rPr>
                    <w:rFonts w:ascii="Arial" w:eastAsia="Times New Roman" w:hAnsi="Arial" w:cs="Arial"/>
                    <w:sz w:val="20"/>
                    <w:szCs w:val="20"/>
                    <w:highlight w:val="cyan"/>
                  </w:rPr>
                </w:rPrChange>
              </w:rPr>
              <w:t>II.iii.2.C</w:t>
            </w:r>
            <w:r w:rsidRPr="00F11FC6">
              <w:rPr>
                <w:rFonts w:ascii="Arial" w:eastAsia="Times New Roman" w:hAnsi="Arial" w:cs="Arial"/>
                <w:sz w:val="20"/>
                <w:szCs w:val="20"/>
              </w:rPr>
              <w:t xml:space="preserve"> - Claims for Increase</w:t>
            </w:r>
          </w:p>
          <w:p w14:paraId="735AC75C" w14:textId="77777777" w:rsidR="00F509C9" w:rsidRPr="00F11FC6" w:rsidRDefault="00F509C9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C9F0676" w14:textId="77777777" w:rsidR="00194910" w:rsidRPr="00F11FC6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F11FC6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BC7D69F" w14:textId="6FC382CC" w:rsidR="00194910" w:rsidRPr="00237691" w:rsidRDefault="00F509C9" w:rsidP="00194910">
            <w:pPr>
              <w:spacing w:after="158"/>
              <w:rPr>
                <w:rFonts w:ascii="Arial" w:eastAsia="Times New Roman" w:hAnsi="Arial" w:cs="Arial"/>
                <w:sz w:val="20"/>
                <w:szCs w:val="20"/>
              </w:rPr>
            </w:pPr>
            <w:r w:rsidRPr="00F11FC6">
              <w:rPr>
                <w:rFonts w:ascii="Arial" w:eastAsia="Times New Roman" w:hAnsi="Arial" w:cs="Arial"/>
                <w:sz w:val="20"/>
                <w:szCs w:val="20"/>
              </w:rPr>
              <w:t xml:space="preserve">Incorrect.  </w:t>
            </w:r>
            <w:r w:rsidR="00C40DD1" w:rsidRPr="00F11FC6">
              <w:rPr>
                <w:rFonts w:ascii="Arial" w:eastAsia="Times New Roman" w:hAnsi="Arial" w:cs="Arial"/>
                <w:sz w:val="20"/>
                <w:szCs w:val="20"/>
              </w:rPr>
              <w:t xml:space="preserve">The proper EP is 020NI – New/Increase because the </w:t>
            </w:r>
            <w:r w:rsidRPr="00F11FC6">
              <w:rPr>
                <w:rFonts w:ascii="Arial" w:eastAsia="Times New Roman" w:hAnsi="Arial" w:cs="Arial"/>
                <w:sz w:val="20"/>
                <w:szCs w:val="20"/>
              </w:rPr>
              <w:t xml:space="preserve">Veteran is requesting Individual Unemployability (IU) due to their </w:t>
            </w:r>
            <w:proofErr w:type="gramStart"/>
            <w:r w:rsidRPr="00F11FC6">
              <w:rPr>
                <w:rFonts w:ascii="Arial" w:eastAsia="Times New Roman" w:hAnsi="Arial" w:cs="Arial"/>
                <w:sz w:val="20"/>
                <w:szCs w:val="20"/>
              </w:rPr>
              <w:t>service connected</w:t>
            </w:r>
            <w:proofErr w:type="gramEnd"/>
            <w:r w:rsidRPr="00F11FC6">
              <w:rPr>
                <w:rFonts w:ascii="Arial" w:eastAsia="Times New Roman" w:hAnsi="Arial" w:cs="Arial"/>
                <w:sz w:val="20"/>
                <w:szCs w:val="20"/>
              </w:rPr>
              <w:t xml:space="preserve"> conditions.  It is a new claim for IU, but also a claim for increased disability evaluation of her PTSD and low back condition because the Veteran identified these conditions on </w:t>
            </w:r>
            <w:r w:rsidR="00C40DD1" w:rsidRPr="00F11FC6">
              <w:rPr>
                <w:rFonts w:ascii="Arial" w:eastAsia="Times New Roman" w:hAnsi="Arial" w:cs="Arial"/>
                <w:sz w:val="20"/>
                <w:szCs w:val="20"/>
              </w:rPr>
              <w:t xml:space="preserve">/* his/her */ </w:t>
            </w:r>
            <w:r w:rsidRPr="00F11FC6">
              <w:rPr>
                <w:rFonts w:ascii="Arial" w:eastAsia="Times New Roman" w:hAnsi="Arial" w:cs="Arial"/>
                <w:sz w:val="20"/>
                <w:szCs w:val="20"/>
              </w:rPr>
              <w:t>21-526EZ.</w:t>
            </w:r>
            <w:r w:rsidR="00194910" w:rsidRPr="00F11FC6">
              <w:rPr>
                <w:rFonts w:ascii="Arial" w:eastAsia="Times New Roman" w:hAnsi="Arial" w:cs="Arial"/>
                <w:sz w:val="20"/>
                <w:szCs w:val="20"/>
              </w:rPr>
              <w:t xml:space="preserve"> M21-1 </w:t>
            </w:r>
            <w:r w:rsidR="00761803" w:rsidRPr="00F11FC6">
              <w:rPr>
                <w:rFonts w:ascii="Arial" w:eastAsia="Times New Roman" w:hAnsi="Arial" w:cs="Arial"/>
                <w:sz w:val="20"/>
                <w:szCs w:val="20"/>
                <w:rPrChange w:id="57" w:author="EDWARDS, LARRY D., VBADENV Trng Facility" w:date="2021-09-21T15:27:00Z">
                  <w:rPr>
                    <w:rFonts w:ascii="Arial" w:eastAsia="Times New Roman" w:hAnsi="Arial" w:cs="Arial"/>
                    <w:sz w:val="20"/>
                    <w:szCs w:val="20"/>
                    <w:highlight w:val="cyan"/>
                  </w:rPr>
                </w:rPrChange>
              </w:rPr>
              <w:t>II.iii.2.C</w:t>
            </w:r>
            <w:r w:rsidR="00194910" w:rsidRPr="00F11FC6">
              <w:rPr>
                <w:rFonts w:ascii="Arial" w:eastAsia="Times New Roman" w:hAnsi="Arial" w:cs="Arial"/>
                <w:sz w:val="20"/>
                <w:szCs w:val="20"/>
              </w:rPr>
              <w:t xml:space="preserve"> - Claims</w:t>
            </w:r>
            <w:r w:rsidR="00194910" w:rsidRPr="00237691">
              <w:rPr>
                <w:rFonts w:ascii="Arial" w:eastAsia="Times New Roman" w:hAnsi="Arial" w:cs="Arial"/>
                <w:sz w:val="20"/>
                <w:szCs w:val="20"/>
              </w:rPr>
              <w:t xml:space="preserve"> for Increase</w:t>
            </w:r>
          </w:p>
          <w:p w14:paraId="3C819869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52C0B75B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4E5ECBFF" w14:textId="77777777" w:rsidTr="00D143E9">
        <w:tc>
          <w:tcPr>
            <w:tcW w:w="7308" w:type="dxa"/>
            <w:shd w:val="clear" w:color="auto" w:fill="FFC000"/>
          </w:tcPr>
          <w:p w14:paraId="2B3C68C1" w14:textId="77777777" w:rsidR="00194910" w:rsidRPr="00237691" w:rsidRDefault="00F509C9" w:rsidP="001949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="00194910"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194910"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070.</w:t>
            </w:r>
          </w:p>
        </w:tc>
        <w:tc>
          <w:tcPr>
            <w:tcW w:w="7308" w:type="dxa"/>
            <w:shd w:val="clear" w:color="auto" w:fill="FFC000"/>
          </w:tcPr>
          <w:p w14:paraId="478B8449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40DBA325" w14:textId="77777777" w:rsidTr="00D143E9">
        <w:tc>
          <w:tcPr>
            <w:tcW w:w="7308" w:type="dxa"/>
          </w:tcPr>
          <w:p w14:paraId="25C4C98F" w14:textId="77777777" w:rsidR="00194910" w:rsidRPr="00F509C9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F509C9">
              <w:rPr>
                <w:rFonts w:ascii="Arial" w:hAnsi="Arial" w:cs="Arial"/>
                <w:b/>
                <w:sz w:val="20"/>
                <w:szCs w:val="20"/>
              </w:rPr>
              <w:t>Date of Claim</w:t>
            </w:r>
          </w:p>
          <w:p w14:paraId="09753736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070</w:t>
            </w:r>
          </w:p>
          <w:p w14:paraId="70D3D84C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0A1DD8F8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What is the Date of Claim (DOC)?</w:t>
            </w:r>
          </w:p>
          <w:p w14:paraId="36195139" w14:textId="3CF8BCF4" w:rsidR="00194910" w:rsidRPr="00F11FC6" w:rsidRDefault="00C40DD1" w:rsidP="009355CF">
            <w:pPr>
              <w:pStyle w:val="ListParagraph"/>
              <w:numPr>
                <w:ilvl w:val="0"/>
                <w:numId w:val="11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Pr="00F11FC6">
              <w:rPr>
                <w:rFonts w:ascii="Arial" w:hAnsi="Arial" w:cs="Arial"/>
                <w:sz w:val="20"/>
                <w:szCs w:val="20"/>
              </w:rPr>
              <w:t>dateadd</w:t>
            </w:r>
            <w:proofErr w:type="spellEnd"/>
            <w:r w:rsidRPr="00F11FC6">
              <w:rPr>
                <w:rFonts w:ascii="Arial" w:hAnsi="Arial" w:cs="Arial"/>
                <w:sz w:val="20"/>
                <w:szCs w:val="20"/>
              </w:rPr>
              <w:t>(d,</w:t>
            </w:r>
            <w:proofErr w:type="gramStart"/>
            <w:r w:rsidRPr="00F11FC6">
              <w:rPr>
                <w:rFonts w:ascii="Arial" w:hAnsi="Arial" w:cs="Arial"/>
                <w:sz w:val="20"/>
                <w:szCs w:val="20"/>
              </w:rPr>
              <w:t>0,receivedon</w:t>
            </w:r>
            <w:proofErr w:type="gramEnd"/>
            <w:r w:rsidRPr="00F11FC6">
              <w:rPr>
                <w:rFonts w:ascii="Arial" w:hAnsi="Arial" w:cs="Arial"/>
                <w:sz w:val="20"/>
                <w:szCs w:val="20"/>
              </w:rPr>
              <w:t>,MM/dd/</w:t>
            </w:r>
            <w:proofErr w:type="spellStart"/>
            <w:r w:rsidRPr="00F11FC6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Pr="00F11FC6"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="005C2003" w:rsidRPr="00F11FC6">
              <w:rPr>
                <w:rFonts w:ascii="Arial" w:hAnsi="Arial" w:cs="Arial"/>
                <w:sz w:val="20"/>
                <w:szCs w:val="20"/>
              </w:rPr>
              <w:t>*/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86B76">
              <w:rPr>
                <w:rFonts w:ascii="Arial" w:hAnsi="Arial" w:cs="Arial"/>
                <w:sz w:val="20"/>
                <w:szCs w:val="20"/>
              </w:rPr>
              <w:t>(</w:t>
            </w:r>
            <w:r w:rsidR="00515328" w:rsidRPr="00F11FC6">
              <w:rPr>
                <w:rFonts w:ascii="Arial" w:hAnsi="Arial" w:cs="Arial"/>
                <w:color w:val="FF0000"/>
                <w:sz w:val="20"/>
                <w:szCs w:val="20"/>
                <w:rPrChange w:id="58" w:author="EDWARDS, LARRY D., VBADENV Trng Facility" w:date="2021-09-21T15:29:00Z">
                  <w:rPr>
                    <w:rFonts w:ascii="Arial" w:hAnsi="Arial" w:cs="Arial"/>
                    <w:color w:val="FF0000"/>
                    <w:sz w:val="20"/>
                    <w:szCs w:val="20"/>
                    <w:highlight w:val="yellow"/>
                  </w:rPr>
                </w:rPrChange>
              </w:rPr>
              <w:t>09/10/2021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044DDB37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9DF88D9" w14:textId="77777777" w:rsidR="00194910" w:rsidRPr="00F11FC6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F91CBB1" w14:textId="5F3665E3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Correct. The date of claim is the date VA received the VA Form 21-526EZ.  M21-</w:t>
            </w:r>
            <w:proofErr w:type="gramStart"/>
            <w:r w:rsidRPr="00F11FC6"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="0000160C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0160C" w:rsidRPr="00F11FC6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rPrChange w:id="59" w:author="EDWARDS, LARRY D., VBADENV Trng Facility" w:date="2021-09-21T15:27:00Z">
                  <w:rPr>
                    <w:rFonts w:ascii="Arial" w:eastAsia="Times New Roman" w:hAnsi="Arial" w:cs="Arial"/>
                    <w:bCs/>
                    <w:color w:val="000000" w:themeColor="text1"/>
                    <w:sz w:val="20"/>
                    <w:szCs w:val="20"/>
                    <w:highlight w:val="cyan"/>
                  </w:rPr>
                </w:rPrChange>
              </w:rPr>
              <w:t>M</w:t>
            </w:r>
            <w:proofErr w:type="gramEnd"/>
            <w:r w:rsidR="0000160C" w:rsidRPr="00F11FC6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rPrChange w:id="60" w:author="EDWARDS, LARRY D., VBADENV Trng Facility" w:date="2021-09-21T15:27:00Z">
                  <w:rPr>
                    <w:rFonts w:ascii="Arial" w:eastAsia="Times New Roman" w:hAnsi="Arial" w:cs="Arial"/>
                    <w:bCs/>
                    <w:color w:val="000000" w:themeColor="text1"/>
                    <w:sz w:val="20"/>
                    <w:szCs w:val="20"/>
                    <w:highlight w:val="cyan"/>
                  </w:rPr>
                </w:rPrChange>
              </w:rPr>
              <w:t>21-1</w:t>
            </w:r>
            <w:proofErr w:type="spellEnd"/>
            <w:r w:rsidR="00B30849" w:rsidRPr="00F11FC6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rPrChange w:id="61" w:author="EDWARDS, LARRY D., VBADENV Trng Facility" w:date="2021-09-21T15:27:00Z">
                  <w:rPr>
                    <w:rFonts w:ascii="Arial" w:eastAsia="Times New Roman" w:hAnsi="Arial" w:cs="Arial"/>
                    <w:bCs/>
                    <w:color w:val="000000" w:themeColor="text1"/>
                    <w:sz w:val="20"/>
                    <w:szCs w:val="20"/>
                    <w:highlight w:val="cyan"/>
                  </w:rPr>
                </w:rPrChange>
              </w:rPr>
              <w:t xml:space="preserve"> II.</w:t>
            </w:r>
            <w:r w:rsidR="0000160C" w:rsidRPr="00F11FC6">
              <w:rPr>
                <w:rFonts w:ascii="Arial" w:hAnsi="Arial" w:cs="Arial"/>
                <w:sz w:val="20"/>
                <w:szCs w:val="20"/>
                <w:rPrChange w:id="62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cyan"/>
                  </w:rPr>
                </w:rPrChange>
              </w:rPr>
              <w:t xml:space="preserve">iii.1.A.4.c </w:t>
            </w:r>
            <w:r w:rsidR="0000160C" w:rsidRPr="00F11FC6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rPrChange w:id="63" w:author="EDWARDS, LARRY D., VBADENV Trng Facility" w:date="2021-09-21T15:27:00Z">
                  <w:rPr>
                    <w:rStyle w:val="Strong"/>
                    <w:rFonts w:ascii="Arial" w:hAnsi="Arial" w:cs="Arial"/>
                    <w:b w:val="0"/>
                    <w:bCs w:val="0"/>
                    <w:color w:val="000000"/>
                    <w:sz w:val="21"/>
                    <w:szCs w:val="21"/>
                    <w:highlight w:val="cyan"/>
                  </w:rPr>
                </w:rPrChange>
              </w:rPr>
              <w:t>Determining the Proper DOC fo</w:t>
            </w:r>
            <w:r w:rsidR="00E33A43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  <w:t>r</w:t>
            </w:r>
            <w:r w:rsidR="0000160C" w:rsidRPr="00F11FC6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rPrChange w:id="64" w:author="EDWARDS, LARRY D., VBADENV Trng Facility" w:date="2021-09-21T15:28:00Z">
                  <w:rPr>
                    <w:rStyle w:val="Strong"/>
                    <w:rFonts w:ascii="Arial" w:hAnsi="Arial" w:cs="Arial"/>
                    <w:b w:val="0"/>
                    <w:bCs w:val="0"/>
                    <w:color w:val="000000"/>
                    <w:sz w:val="21"/>
                    <w:szCs w:val="21"/>
                    <w:highlight w:val="cyan"/>
                  </w:rPr>
                </w:rPrChange>
              </w:rPr>
              <w:t> </w:t>
            </w:r>
            <w:r w:rsidR="00E33A43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  <w:t xml:space="preserve">Claims </w:t>
            </w:r>
            <w:r w:rsidR="0000160C" w:rsidRPr="00F11FC6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rPrChange w:id="65" w:author="EDWARDS, LARRY D., VBADENV Trng Facility" w:date="2021-09-21T15:28:00Z">
                  <w:rPr>
                    <w:rStyle w:val="Strong"/>
                    <w:rFonts w:ascii="Arial" w:hAnsi="Arial" w:cs="Arial"/>
                    <w:b w:val="0"/>
                    <w:bCs w:val="0"/>
                    <w:color w:val="000000"/>
                    <w:sz w:val="21"/>
                    <w:szCs w:val="21"/>
                    <w:highlight w:val="cyan"/>
                  </w:rPr>
                </w:rPrChange>
              </w:rPr>
              <w:t>Establishment</w:t>
            </w:r>
            <w:r w:rsidR="0000160C" w:rsidRPr="00F11FC6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rPrChange w:id="66" w:author="EDWARDS, LARRY D., VBADENV Trng Facility" w:date="2021-09-21T15:27:00Z">
                  <w:rPr>
                    <w:rStyle w:val="Strong"/>
                    <w:rFonts w:ascii="Arial" w:hAnsi="Arial" w:cs="Arial"/>
                    <w:b w:val="0"/>
                    <w:bCs w:val="0"/>
                    <w:color w:val="000000"/>
                    <w:sz w:val="21"/>
                    <w:szCs w:val="21"/>
                    <w:highlight w:val="cyan"/>
                  </w:rPr>
                </w:rPrChange>
              </w:rPr>
              <w:t xml:space="preserve"> Purposes</w:t>
            </w:r>
            <w:r w:rsidR="0000160C" w:rsidRPr="00F11FC6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  <w:t>,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 and 38 CFR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3.155(d)(1)</w:t>
            </w:r>
          </w:p>
          <w:p w14:paraId="27401D7E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1B83C98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lastRenderedPageBreak/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3F97A8B" w14:textId="7110455B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Sorry, that is incorrect. The date of </w:t>
            </w:r>
            <w:r w:rsidRPr="00F11FC6">
              <w:rPr>
                <w:rFonts w:ascii="Arial" w:hAnsi="Arial" w:cs="Arial"/>
                <w:sz w:val="20"/>
                <w:szCs w:val="20"/>
              </w:rPr>
              <w:t>claim is the date VA received the VA Form 21-526EZ</w:t>
            </w:r>
            <w:r w:rsidR="00C40DD1" w:rsidRPr="00F11FC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5C2003" w:rsidRPr="00F11FC6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5C2003" w:rsidRPr="00F11FC6">
              <w:rPr>
                <w:rFonts w:ascii="Arial" w:hAnsi="Arial" w:cs="Arial"/>
                <w:sz w:val="20"/>
                <w:szCs w:val="20"/>
              </w:rPr>
              <w:t>dateadd</w:t>
            </w:r>
            <w:proofErr w:type="spellEnd"/>
            <w:r w:rsidR="005C2003" w:rsidRPr="00F11FC6">
              <w:rPr>
                <w:rFonts w:ascii="Arial" w:hAnsi="Arial" w:cs="Arial"/>
                <w:sz w:val="20"/>
                <w:szCs w:val="20"/>
              </w:rPr>
              <w:t>(d,</w:t>
            </w:r>
            <w:proofErr w:type="gramStart"/>
            <w:r w:rsidR="005C2003" w:rsidRPr="00F11FC6">
              <w:rPr>
                <w:rFonts w:ascii="Arial" w:hAnsi="Arial" w:cs="Arial"/>
                <w:sz w:val="20"/>
                <w:szCs w:val="20"/>
              </w:rPr>
              <w:t>0,receivedon</w:t>
            </w:r>
            <w:proofErr w:type="gramEnd"/>
            <w:r w:rsidR="005C2003" w:rsidRPr="00F11FC6">
              <w:rPr>
                <w:rFonts w:ascii="Arial" w:hAnsi="Arial" w:cs="Arial"/>
                <w:sz w:val="20"/>
                <w:szCs w:val="20"/>
              </w:rPr>
              <w:t>,MM/dd/</w:t>
            </w:r>
            <w:proofErr w:type="spellStart"/>
            <w:r w:rsidR="005C2003" w:rsidRPr="00F11FC6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="005C2003" w:rsidRPr="00F11FC6">
              <w:rPr>
                <w:rFonts w:ascii="Arial" w:hAnsi="Arial" w:cs="Arial"/>
                <w:sz w:val="20"/>
                <w:szCs w:val="20"/>
              </w:rPr>
              <w:t>) */</w:t>
            </w:r>
            <w:r w:rsidRPr="00F11FC6">
              <w:rPr>
                <w:rFonts w:ascii="Arial" w:hAnsi="Arial" w:cs="Arial"/>
                <w:sz w:val="20"/>
                <w:szCs w:val="20"/>
              </w:rPr>
              <w:t>.  M21-1</w:t>
            </w:r>
            <w:r w:rsidR="0000160C" w:rsidRPr="00F11FC6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rPrChange w:id="67" w:author="EDWARDS, LARRY D., VBADENV Trng Facility" w:date="2021-09-21T15:29:00Z">
                  <w:rPr>
                    <w:rFonts w:ascii="Arial" w:eastAsia="Times New Roman" w:hAnsi="Arial" w:cs="Arial"/>
                    <w:bCs/>
                    <w:color w:val="000000" w:themeColor="text1"/>
                    <w:sz w:val="20"/>
                    <w:szCs w:val="20"/>
                    <w:highlight w:val="cyan"/>
                  </w:rPr>
                </w:rPrChange>
              </w:rPr>
              <w:t xml:space="preserve"> </w:t>
            </w:r>
            <w:proofErr w:type="spellStart"/>
            <w:r w:rsidR="0000160C" w:rsidRPr="00F11FC6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rPrChange w:id="68" w:author="EDWARDS, LARRY D., VBADENV Trng Facility" w:date="2021-09-21T15:29:00Z">
                  <w:rPr>
                    <w:rFonts w:ascii="Arial" w:eastAsia="Times New Roman" w:hAnsi="Arial" w:cs="Arial"/>
                    <w:bCs/>
                    <w:color w:val="000000" w:themeColor="text1"/>
                    <w:sz w:val="20"/>
                    <w:szCs w:val="20"/>
                    <w:highlight w:val="cyan"/>
                  </w:rPr>
                </w:rPrChange>
              </w:rPr>
              <w:t>M21-1</w:t>
            </w:r>
            <w:proofErr w:type="spellEnd"/>
            <w:r w:rsidR="00B30849" w:rsidRPr="00F11FC6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rPrChange w:id="69" w:author="EDWARDS, LARRY D., VBADENV Trng Facility" w:date="2021-09-21T15:29:00Z">
                  <w:rPr>
                    <w:rFonts w:ascii="Arial" w:eastAsia="Times New Roman" w:hAnsi="Arial" w:cs="Arial"/>
                    <w:bCs/>
                    <w:color w:val="000000" w:themeColor="text1"/>
                    <w:sz w:val="20"/>
                    <w:szCs w:val="20"/>
                    <w:highlight w:val="cyan"/>
                  </w:rPr>
                </w:rPrChange>
              </w:rPr>
              <w:t xml:space="preserve"> II.</w:t>
            </w:r>
            <w:r w:rsidR="0000160C" w:rsidRPr="00F11FC6">
              <w:rPr>
                <w:rFonts w:ascii="Arial" w:hAnsi="Arial" w:cs="Arial"/>
                <w:sz w:val="20"/>
                <w:szCs w:val="20"/>
                <w:rPrChange w:id="70" w:author="EDWARDS, LARRY D., VBADENV Trng Facility" w:date="2021-09-21T15:29:00Z">
                  <w:rPr>
                    <w:rFonts w:ascii="Arial" w:hAnsi="Arial" w:cs="Arial"/>
                    <w:sz w:val="20"/>
                    <w:szCs w:val="20"/>
                    <w:highlight w:val="cyan"/>
                  </w:rPr>
                </w:rPrChange>
              </w:rPr>
              <w:t>iii.</w:t>
            </w:r>
            <w:proofErr w:type="gramStart"/>
            <w:r w:rsidR="0000160C" w:rsidRPr="00F11FC6">
              <w:rPr>
                <w:rFonts w:ascii="Arial" w:hAnsi="Arial" w:cs="Arial"/>
                <w:sz w:val="20"/>
                <w:szCs w:val="20"/>
                <w:rPrChange w:id="71" w:author="EDWARDS, LARRY D., VBADENV Trng Facility" w:date="2021-09-21T15:29:00Z">
                  <w:rPr>
                    <w:rFonts w:ascii="Arial" w:hAnsi="Arial" w:cs="Arial"/>
                    <w:sz w:val="20"/>
                    <w:szCs w:val="20"/>
                    <w:highlight w:val="cyan"/>
                  </w:rPr>
                </w:rPrChange>
              </w:rPr>
              <w:t>1.A.4.c</w:t>
            </w:r>
            <w:proofErr w:type="gramEnd"/>
            <w:r w:rsidR="0000160C" w:rsidRPr="00F11FC6">
              <w:rPr>
                <w:rFonts w:ascii="Arial" w:hAnsi="Arial" w:cs="Arial"/>
                <w:sz w:val="20"/>
                <w:szCs w:val="20"/>
                <w:rPrChange w:id="72" w:author="EDWARDS, LARRY D., VBADENV Trng Facility" w:date="2021-09-21T15:29:00Z">
                  <w:rPr>
                    <w:rFonts w:ascii="Arial" w:hAnsi="Arial" w:cs="Arial"/>
                    <w:sz w:val="20"/>
                    <w:szCs w:val="20"/>
                    <w:highlight w:val="cyan"/>
                  </w:rPr>
                </w:rPrChange>
              </w:rPr>
              <w:t xml:space="preserve"> </w:t>
            </w:r>
            <w:r w:rsidR="0000160C" w:rsidRPr="00F11FC6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rPrChange w:id="73" w:author="EDWARDS, LARRY D., VBADENV Trng Facility" w:date="2021-09-21T15:29:00Z">
                  <w:rPr>
                    <w:rStyle w:val="Strong"/>
                    <w:rFonts w:ascii="Arial" w:hAnsi="Arial" w:cs="Arial"/>
                    <w:b w:val="0"/>
                    <w:bCs w:val="0"/>
                    <w:color w:val="000000"/>
                    <w:sz w:val="21"/>
                    <w:szCs w:val="21"/>
                    <w:highlight w:val="cyan"/>
                  </w:rPr>
                </w:rPrChange>
              </w:rPr>
              <w:t>Determining the Proper DOC for </w:t>
            </w:r>
            <w:r w:rsidR="00E33A43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  <w:t xml:space="preserve">Claims </w:t>
            </w:r>
            <w:r w:rsidR="0000160C" w:rsidRPr="00F11FC6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rPrChange w:id="74" w:author="EDWARDS, LARRY D., VBADENV Trng Facility" w:date="2021-09-21T15:29:00Z">
                  <w:rPr>
                    <w:rStyle w:val="Strong"/>
                    <w:rFonts w:ascii="Arial" w:hAnsi="Arial" w:cs="Arial"/>
                    <w:b w:val="0"/>
                    <w:bCs w:val="0"/>
                    <w:color w:val="000000"/>
                    <w:sz w:val="21"/>
                    <w:szCs w:val="21"/>
                    <w:highlight w:val="cyan"/>
                  </w:rPr>
                </w:rPrChange>
              </w:rPr>
              <w:t>Establishment Purposes</w:t>
            </w:r>
            <w:r w:rsidR="0000160C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11FC6">
              <w:rPr>
                <w:rFonts w:ascii="Arial" w:hAnsi="Arial" w:cs="Arial"/>
                <w:sz w:val="20"/>
                <w:szCs w:val="20"/>
              </w:rPr>
              <w:t>and 38 CFR 3.155(d)(1)</w:t>
            </w:r>
          </w:p>
          <w:p w14:paraId="44DF12D8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3CE2B51F" w14:textId="77777777" w:rsidR="00194910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04B3921" w14:textId="0745C7C3" w:rsidR="00CF2A94" w:rsidRPr="00237691" w:rsidRDefault="00CF2A94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1C5FDC9C" w14:textId="77777777" w:rsidTr="00B21652">
        <w:tc>
          <w:tcPr>
            <w:tcW w:w="7308" w:type="dxa"/>
            <w:shd w:val="clear" w:color="auto" w:fill="FFC000" w:themeFill="accent4"/>
          </w:tcPr>
          <w:p w14:paraId="450E9B75" w14:textId="77777777" w:rsidR="00194910" w:rsidRPr="00237691" w:rsidRDefault="00B21652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085.</w:t>
            </w:r>
          </w:p>
        </w:tc>
        <w:tc>
          <w:tcPr>
            <w:tcW w:w="7308" w:type="dxa"/>
            <w:shd w:val="clear" w:color="auto" w:fill="FFC000" w:themeFill="accent4"/>
          </w:tcPr>
          <w:p w14:paraId="5C6EA940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6177AD1D" w14:textId="77777777" w:rsidTr="00D143E9">
        <w:tc>
          <w:tcPr>
            <w:tcW w:w="7308" w:type="dxa"/>
          </w:tcPr>
          <w:p w14:paraId="249F16C7" w14:textId="77777777" w:rsidR="00194910" w:rsidRPr="00B21652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B21652">
              <w:rPr>
                <w:rFonts w:ascii="Arial" w:hAnsi="Arial" w:cs="Arial"/>
                <w:b/>
                <w:sz w:val="20"/>
                <w:szCs w:val="20"/>
              </w:rPr>
              <w:t>Fully Developed Claim (FDC)</w:t>
            </w:r>
          </w:p>
          <w:p w14:paraId="06399C6D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085</w:t>
            </w:r>
          </w:p>
          <w:p w14:paraId="6B32A3B0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0BE8995" w14:textId="3B235F73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Was it necessary to exclude this claim from </w:t>
            </w:r>
            <w:r w:rsidR="000950A5" w:rsidRPr="00237691">
              <w:rPr>
                <w:rFonts w:ascii="Arial" w:hAnsi="Arial" w:cs="Arial"/>
                <w:sz w:val="20"/>
                <w:szCs w:val="20"/>
              </w:rPr>
              <w:t xml:space="preserve">Fully Developed Claims </w:t>
            </w:r>
            <w:r w:rsidR="000950A5">
              <w:rPr>
                <w:rFonts w:ascii="Arial" w:hAnsi="Arial" w:cs="Arial"/>
                <w:sz w:val="20"/>
                <w:szCs w:val="20"/>
              </w:rPr>
              <w:t>(</w:t>
            </w:r>
            <w:r w:rsidRPr="00237691">
              <w:rPr>
                <w:rFonts w:ascii="Arial" w:hAnsi="Arial" w:cs="Arial"/>
                <w:sz w:val="20"/>
                <w:szCs w:val="20"/>
              </w:rPr>
              <w:t>FDC</w:t>
            </w:r>
            <w:r w:rsidR="000950A5">
              <w:rPr>
                <w:rFonts w:ascii="Arial" w:hAnsi="Arial" w:cs="Arial"/>
                <w:sz w:val="20"/>
                <w:szCs w:val="20"/>
              </w:rPr>
              <w:t>)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? </w:t>
            </w:r>
          </w:p>
          <w:p w14:paraId="78B0C94E" w14:textId="77777777" w:rsidR="00194910" w:rsidRPr="00515328" w:rsidRDefault="00194910" w:rsidP="009355CF">
            <w:pPr>
              <w:pStyle w:val="ListParagraph"/>
              <w:numPr>
                <w:ilvl w:val="0"/>
                <w:numId w:val="11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515328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3127ADAC" w14:textId="77777777" w:rsidR="00194910" w:rsidRPr="00B21652" w:rsidRDefault="00194910" w:rsidP="009355CF">
            <w:pPr>
              <w:pStyle w:val="ListParagraph"/>
              <w:numPr>
                <w:ilvl w:val="0"/>
                <w:numId w:val="11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21652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5A3E6E88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8234973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6CC585C9" w14:textId="7EEF00D7" w:rsidR="00194910" w:rsidRPr="00F11FC6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Good 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job! </w:t>
            </w:r>
            <w:bookmarkStart w:id="75" w:name="_Hlk31984032"/>
            <w:r w:rsidRPr="00F11FC6">
              <w:rPr>
                <w:rFonts w:ascii="Arial" w:hAnsi="Arial" w:cs="Arial"/>
                <w:sz w:val="20"/>
                <w:szCs w:val="20"/>
              </w:rPr>
              <w:t xml:space="preserve">This case is excluded from the FDC Program. M21-1 </w:t>
            </w:r>
            <w:bookmarkEnd w:id="75"/>
            <w:r w:rsidR="0000160C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15328" w:rsidRPr="00F11FC6">
              <w:rPr>
                <w:rFonts w:ascii="Arial" w:hAnsi="Arial" w:cs="Arial"/>
                <w:sz w:val="20"/>
                <w:szCs w:val="20"/>
                <w:rPrChange w:id="76" w:author="EDWARDS, LARRY D., VBADENV Trng Facility" w:date="2021-09-21T15:28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</w:t>
            </w:r>
            <w:r w:rsidR="00515328" w:rsidRPr="00F11FC6">
              <w:rPr>
                <w:rFonts w:ascii="Arial" w:hAnsi="Arial" w:cs="Arial"/>
                <w:sz w:val="20"/>
                <w:szCs w:val="20"/>
                <w:rPrChange w:id="77" w:author="EDWARDS, LARRY D., VBADENV Trng Facility" w:date="2021-09-21T15:28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sym w:font="Wingdings" w:char="F0E0"/>
            </w:r>
            <w:r w:rsidR="00515328" w:rsidRPr="00F11FC6">
              <w:rPr>
                <w:rFonts w:ascii="Arial" w:hAnsi="Arial" w:cs="Arial"/>
                <w:sz w:val="20"/>
                <w:szCs w:val="20"/>
                <w:rPrChange w:id="78" w:author="EDWARDS, LARRY D., VBADENV Trng Facility" w:date="2021-09-21T15:28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X.i.2.B - Processing Fully Developed Claims (FDCs)</w:t>
            </w:r>
          </w:p>
          <w:p w14:paraId="70AA5505" w14:textId="77777777" w:rsidR="00194910" w:rsidRPr="00F11FC6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18C9B53" w14:textId="77777777" w:rsidR="00194910" w:rsidRPr="00F11FC6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F11FC6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0156F81" w14:textId="05EEF3F4" w:rsidR="005C2003" w:rsidRPr="00237691" w:rsidRDefault="00194910" w:rsidP="005C2003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Incorrect. This case is excluded from the FDC Program</w:t>
            </w:r>
            <w:r w:rsidR="005C2003" w:rsidRPr="00F11FC6">
              <w:rPr>
                <w:rFonts w:ascii="Arial" w:hAnsi="Arial" w:cs="Arial"/>
                <w:sz w:val="20"/>
                <w:szCs w:val="20"/>
              </w:rPr>
              <w:t xml:space="preserve"> because the Veteran failed to simultaneously submit any of the required forms required to process /* </w:t>
            </w:r>
            <w:proofErr w:type="spellStart"/>
            <w:r w:rsidR="005C2003" w:rsidRPr="00F11FC6">
              <w:rPr>
                <w:rFonts w:ascii="Arial" w:hAnsi="Arial" w:cs="Arial"/>
                <w:sz w:val="20"/>
                <w:szCs w:val="20"/>
              </w:rPr>
              <w:t>hisher</w:t>
            </w:r>
            <w:proofErr w:type="spellEnd"/>
            <w:r w:rsidR="005C2003" w:rsidRPr="00F11FC6">
              <w:rPr>
                <w:rFonts w:ascii="Arial" w:hAnsi="Arial" w:cs="Arial"/>
                <w:sz w:val="20"/>
                <w:szCs w:val="20"/>
              </w:rPr>
              <w:t xml:space="preserve"> */ claim. M21-</w:t>
            </w:r>
            <w:proofErr w:type="gramStart"/>
            <w:r w:rsidR="005C2003" w:rsidRPr="00F11FC6"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="0000160C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C2003" w:rsidRPr="00F11FC6"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  <w:r w:rsidR="00515328" w:rsidRPr="00F11FC6">
              <w:rPr>
                <w:rFonts w:ascii="Arial" w:hAnsi="Arial" w:cs="Arial"/>
                <w:sz w:val="20"/>
                <w:szCs w:val="20"/>
                <w:rPrChange w:id="79" w:author="EDWARDS, LARRY D., VBADENV Trng Facility" w:date="2021-09-21T15:28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</w:t>
            </w:r>
            <w:r w:rsidR="00515328" w:rsidRPr="00F11FC6">
              <w:rPr>
                <w:rFonts w:ascii="Arial" w:hAnsi="Arial" w:cs="Arial"/>
                <w:sz w:val="20"/>
                <w:szCs w:val="20"/>
                <w:rPrChange w:id="80" w:author="EDWARDS, LARRY D., VBADENV Trng Facility" w:date="2021-09-21T15:28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sym w:font="Wingdings" w:char="F0E0"/>
            </w:r>
            <w:r w:rsidR="00515328" w:rsidRPr="00F11FC6">
              <w:rPr>
                <w:rFonts w:ascii="Arial" w:hAnsi="Arial" w:cs="Arial"/>
                <w:sz w:val="20"/>
                <w:szCs w:val="20"/>
                <w:rPrChange w:id="81" w:author="EDWARDS, LARRY D., VBADENV Trng Facility" w:date="2021-09-21T15:28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X.i.2.B - Processing Fully Developed Claims (FDCs)</w:t>
            </w:r>
          </w:p>
          <w:p w14:paraId="2EF61AFB" w14:textId="77777777" w:rsidR="00194910" w:rsidRPr="00237691" w:rsidRDefault="00194910" w:rsidP="005C2003">
            <w:pPr>
              <w:tabs>
                <w:tab w:val="left" w:pos="1710"/>
              </w:tabs>
              <w:autoSpaceDE w:val="0"/>
              <w:autoSpaceDN w:val="0"/>
              <w:adjustRightInd w:val="0"/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</w:p>
        </w:tc>
        <w:tc>
          <w:tcPr>
            <w:tcW w:w="7308" w:type="dxa"/>
          </w:tcPr>
          <w:p w14:paraId="3275E32E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F9926F0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72D71EBF" w14:textId="77777777" w:rsidTr="00D143E9">
        <w:tc>
          <w:tcPr>
            <w:tcW w:w="7308" w:type="dxa"/>
            <w:shd w:val="clear" w:color="auto" w:fill="FFC000"/>
          </w:tcPr>
          <w:p w14:paraId="473908FA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If correct, proceed to 087</w:t>
            </w:r>
          </w:p>
        </w:tc>
        <w:tc>
          <w:tcPr>
            <w:tcW w:w="7308" w:type="dxa"/>
            <w:shd w:val="clear" w:color="auto" w:fill="FFC000"/>
          </w:tcPr>
          <w:p w14:paraId="721A37AF" w14:textId="77777777" w:rsidR="00194910" w:rsidRPr="00B21652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21652">
              <w:rPr>
                <w:rFonts w:ascii="Arial" w:hAnsi="Arial" w:cs="Arial"/>
                <w:sz w:val="20"/>
                <w:szCs w:val="20"/>
              </w:rPr>
              <w:t>If incorrect, jump to 090</w:t>
            </w:r>
          </w:p>
        </w:tc>
      </w:tr>
      <w:tr w:rsidR="00194910" w:rsidRPr="00237691" w14:paraId="2DD0B9B8" w14:textId="77777777" w:rsidTr="00D143E9">
        <w:tc>
          <w:tcPr>
            <w:tcW w:w="7308" w:type="dxa"/>
          </w:tcPr>
          <w:p w14:paraId="41C36E10" w14:textId="77777777" w:rsidR="00B21652" w:rsidRPr="00B21652" w:rsidRDefault="00B21652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B21652">
              <w:rPr>
                <w:rFonts w:ascii="Arial" w:hAnsi="Arial" w:cs="Arial"/>
                <w:b/>
                <w:sz w:val="20"/>
                <w:szCs w:val="20"/>
              </w:rPr>
              <w:t>FDC Exclusion</w:t>
            </w:r>
          </w:p>
          <w:p w14:paraId="01622C37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087</w:t>
            </w:r>
          </w:p>
          <w:p w14:paraId="2E46E9A3" w14:textId="77777777" w:rsidR="00B21652" w:rsidRDefault="00B21652" w:rsidP="00B2165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17DD9C5" w14:textId="77777777" w:rsidR="00B21652" w:rsidRPr="00237691" w:rsidRDefault="00B21652" w:rsidP="00B2165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Why was the claim excluded? </w:t>
            </w:r>
          </w:p>
          <w:p w14:paraId="041851D2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991966F" w14:textId="77777777" w:rsidR="00330F8C" w:rsidRPr="00330F8C" w:rsidRDefault="00330F8C" w:rsidP="00330F8C">
            <w:pPr>
              <w:pStyle w:val="ListParagraph"/>
              <w:numPr>
                <w:ilvl w:val="0"/>
                <w:numId w:val="13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30F8C">
              <w:rPr>
                <w:rFonts w:ascii="Arial" w:eastAsia="Times New Roman" w:hAnsi="Arial" w:cs="Arial"/>
                <w:sz w:val="20"/>
                <w:szCs w:val="20"/>
              </w:rPr>
              <w:t>Claimant declines FDC processing</w:t>
            </w:r>
          </w:p>
          <w:p w14:paraId="114505C8" w14:textId="77777777" w:rsidR="00330F8C" w:rsidRPr="008B31CE" w:rsidRDefault="00330F8C" w:rsidP="00330F8C">
            <w:pPr>
              <w:pStyle w:val="ListParagraph"/>
              <w:numPr>
                <w:ilvl w:val="0"/>
                <w:numId w:val="13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green"/>
              </w:rPr>
            </w:pPr>
            <w:r w:rsidRPr="008B31CE">
              <w:rPr>
                <w:rFonts w:ascii="Arial" w:eastAsia="Times New Roman" w:hAnsi="Arial" w:cs="Arial"/>
                <w:sz w:val="20"/>
                <w:szCs w:val="20"/>
                <w:highlight w:val="green"/>
              </w:rPr>
              <w:t>Claimant fails to simultaneously submit any of the required additional forms to process his/her specific claim</w:t>
            </w:r>
          </w:p>
          <w:p w14:paraId="1FFB7AE3" w14:textId="77777777" w:rsidR="00330F8C" w:rsidRPr="00330F8C" w:rsidRDefault="00330F8C" w:rsidP="00330F8C">
            <w:pPr>
              <w:pStyle w:val="ListParagraph"/>
              <w:numPr>
                <w:ilvl w:val="0"/>
                <w:numId w:val="13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30F8C">
              <w:rPr>
                <w:rFonts w:ascii="Arial" w:eastAsia="Times New Roman" w:hAnsi="Arial" w:cs="Arial"/>
                <w:sz w:val="20"/>
                <w:szCs w:val="20"/>
              </w:rPr>
              <w:t>Claim requires Non-Federal Evidence development</w:t>
            </w:r>
          </w:p>
          <w:p w14:paraId="0DA616E8" w14:textId="77777777" w:rsidR="00330F8C" w:rsidRPr="00330F8C" w:rsidRDefault="00330F8C" w:rsidP="00330F8C">
            <w:pPr>
              <w:pStyle w:val="ListParagraph"/>
              <w:numPr>
                <w:ilvl w:val="0"/>
                <w:numId w:val="13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30F8C">
              <w:rPr>
                <w:rFonts w:ascii="Arial" w:eastAsia="Times New Roman" w:hAnsi="Arial" w:cs="Arial"/>
                <w:sz w:val="20"/>
                <w:szCs w:val="20"/>
              </w:rPr>
              <w:t>Claim requires a character of discharge determination</w:t>
            </w:r>
          </w:p>
          <w:p w14:paraId="37C97DDA" w14:textId="77777777" w:rsidR="00330F8C" w:rsidRPr="00330F8C" w:rsidRDefault="00330F8C" w:rsidP="00330F8C">
            <w:pPr>
              <w:pStyle w:val="ListParagraph"/>
              <w:numPr>
                <w:ilvl w:val="0"/>
                <w:numId w:val="13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30F8C">
              <w:rPr>
                <w:rFonts w:ascii="Arial" w:eastAsia="Times New Roman" w:hAnsi="Arial" w:cs="Arial"/>
                <w:sz w:val="20"/>
                <w:szCs w:val="20"/>
              </w:rPr>
              <w:t>Claimant or POA submits an additional claim</w:t>
            </w:r>
          </w:p>
          <w:p w14:paraId="7401A19F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DA24499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552E9AE4" w14:textId="68E380E8" w:rsidR="00194910" w:rsidRPr="00F11FC6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Good work! The 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Veteran failed to simultaneously submit any of the </w:t>
            </w:r>
            <w:r w:rsidR="00332113" w:rsidRPr="00F11FC6">
              <w:rPr>
                <w:rFonts w:ascii="Arial" w:hAnsi="Arial" w:cs="Arial"/>
                <w:sz w:val="20"/>
                <w:szCs w:val="20"/>
              </w:rPr>
              <w:t>required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 forms required to process her claim. M21-1</w:t>
            </w:r>
            <w:del w:id="82" w:author="EDWARDS, LARRY D., VBADENV Trng Facility" w:date="2021-12-23T14:26:00Z">
              <w:r w:rsidR="0000160C" w:rsidRPr="00F11FC6" w:rsidDel="00D07017">
                <w:rPr>
                  <w:rFonts w:ascii="Arial" w:hAnsi="Arial" w:cs="Arial"/>
                  <w:sz w:val="20"/>
                  <w:szCs w:val="20"/>
                </w:rPr>
                <w:delText xml:space="preserve"> </w:delText>
              </w:r>
              <w:r w:rsidR="008B31CE" w:rsidRPr="00F11FC6" w:rsidDel="00D07017">
                <w:rPr>
                  <w:rFonts w:ascii="Arial" w:hAnsi="Arial" w:cs="Arial"/>
                  <w:sz w:val="20"/>
                  <w:szCs w:val="20"/>
                  <w:rPrChange w:id="83" w:author="EDWARDS, LARRY D., VBADENV Trng Facility" w:date="2021-09-21T15:28:00Z"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</w:rPrChange>
                </w:rPr>
                <w:delText xml:space="preserve"> </w:delText>
              </w:r>
              <w:r w:rsidR="008B31CE" w:rsidRPr="00F11FC6" w:rsidDel="00D07017">
                <w:rPr>
                  <w:rFonts w:ascii="Arial" w:hAnsi="Arial" w:cs="Arial"/>
                  <w:sz w:val="20"/>
                  <w:szCs w:val="20"/>
                  <w:rPrChange w:id="84" w:author="EDWARDS, LARRY D., VBADENV Trng Facility" w:date="2021-09-21T15:28:00Z"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</w:rPrChange>
                </w:rPr>
                <w:sym w:font="Wingdings" w:char="F0E0"/>
              </w:r>
              <w:r w:rsidR="008B31CE" w:rsidRPr="00F11FC6" w:rsidDel="00D07017">
                <w:rPr>
                  <w:rFonts w:ascii="Arial" w:hAnsi="Arial" w:cs="Arial"/>
                  <w:sz w:val="20"/>
                  <w:szCs w:val="20"/>
                  <w:rPrChange w:id="85" w:author="EDWARDS, LARRY D., VBADENV Trng Facility" w:date="2021-09-21T15:28:00Z"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</w:rPrChange>
                </w:rPr>
                <w:delText xml:space="preserve"> </w:delText>
              </w:r>
            </w:del>
            <w:r w:rsidR="008B31CE" w:rsidRPr="00F11FC6">
              <w:rPr>
                <w:rFonts w:ascii="Arial" w:hAnsi="Arial" w:cs="Arial"/>
                <w:sz w:val="20"/>
                <w:szCs w:val="20"/>
                <w:rPrChange w:id="86" w:author="EDWARDS, LARRY D., VBADENV Trng Facility" w:date="2021-09-21T15:28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>X.i.2.B - Processing Fully Developed Claims (FDCs)</w:t>
            </w:r>
          </w:p>
          <w:p w14:paraId="77F8F9A9" w14:textId="77777777" w:rsidR="00194910" w:rsidRPr="00F11FC6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58ECA9F" w14:textId="77777777" w:rsidR="00194910" w:rsidRPr="00F11FC6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F11FC6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20003E9" w14:textId="3156C415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 xml:space="preserve">The Veteran failed to simultaneously submit any of the </w:t>
            </w:r>
            <w:r w:rsidR="00332113" w:rsidRPr="00F11FC6">
              <w:rPr>
                <w:rFonts w:ascii="Arial" w:hAnsi="Arial" w:cs="Arial"/>
                <w:sz w:val="20"/>
                <w:szCs w:val="20"/>
              </w:rPr>
              <w:t>required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 forms required to process her claim. M21-1</w:t>
            </w:r>
            <w:del w:id="87" w:author="EDWARDS, LARRY D., VBADENV Trng Facility" w:date="2021-12-23T14:26:00Z">
              <w:r w:rsidR="0000160C" w:rsidRPr="00F11FC6" w:rsidDel="00D07017">
                <w:rPr>
                  <w:rFonts w:ascii="Arial" w:hAnsi="Arial" w:cs="Arial"/>
                  <w:sz w:val="20"/>
                  <w:szCs w:val="20"/>
                </w:rPr>
                <w:delText xml:space="preserve"> </w:delText>
              </w:r>
              <w:r w:rsidR="008B31CE" w:rsidRPr="00F11FC6" w:rsidDel="00D07017">
                <w:rPr>
                  <w:rFonts w:ascii="Arial" w:hAnsi="Arial" w:cs="Arial"/>
                  <w:sz w:val="20"/>
                  <w:szCs w:val="20"/>
                  <w:rPrChange w:id="88" w:author="EDWARDS, LARRY D., VBADENV Trng Facility" w:date="2021-09-21T15:28:00Z"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</w:rPrChange>
                </w:rPr>
                <w:delText xml:space="preserve"> </w:delText>
              </w:r>
              <w:r w:rsidR="008B31CE" w:rsidRPr="00F11FC6" w:rsidDel="00D07017">
                <w:rPr>
                  <w:rFonts w:ascii="Arial" w:hAnsi="Arial" w:cs="Arial"/>
                  <w:sz w:val="20"/>
                  <w:szCs w:val="20"/>
                  <w:rPrChange w:id="89" w:author="EDWARDS, LARRY D., VBADENV Trng Facility" w:date="2021-09-21T15:28:00Z"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</w:rPrChange>
                </w:rPr>
                <w:sym w:font="Wingdings" w:char="F0E0"/>
              </w:r>
              <w:r w:rsidR="008B31CE" w:rsidRPr="00F11FC6" w:rsidDel="00D07017">
                <w:rPr>
                  <w:rFonts w:ascii="Arial" w:hAnsi="Arial" w:cs="Arial"/>
                  <w:sz w:val="20"/>
                  <w:szCs w:val="20"/>
                  <w:rPrChange w:id="90" w:author="EDWARDS, LARRY D., VBADENV Trng Facility" w:date="2021-09-21T15:28:00Z"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</w:rPrChange>
                </w:rPr>
                <w:delText xml:space="preserve"> </w:delText>
              </w:r>
            </w:del>
            <w:r w:rsidR="008B31CE" w:rsidRPr="00F11FC6">
              <w:rPr>
                <w:rFonts w:ascii="Arial" w:hAnsi="Arial" w:cs="Arial"/>
                <w:sz w:val="20"/>
                <w:szCs w:val="20"/>
                <w:rPrChange w:id="91" w:author="EDWARDS, LARRY D., VBADENV Trng Facility" w:date="2021-09-21T15:28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>X.i.2.B - Processing Fully Developed Claims (FDCs)</w:t>
            </w:r>
          </w:p>
          <w:p w14:paraId="05A2ECCC" w14:textId="77777777" w:rsidR="00194910" w:rsidRPr="00237691" w:rsidRDefault="00194910" w:rsidP="00194910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7308" w:type="dxa"/>
          </w:tcPr>
          <w:p w14:paraId="5662F7FE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00BA" w:rsidRPr="00237691" w14:paraId="3A2044EE" w14:textId="77777777" w:rsidTr="002A00BA">
        <w:tc>
          <w:tcPr>
            <w:tcW w:w="7308" w:type="dxa"/>
            <w:shd w:val="clear" w:color="auto" w:fill="FFC000" w:themeFill="accent4"/>
          </w:tcPr>
          <w:p w14:paraId="3B7197A5" w14:textId="77777777" w:rsidR="002A00BA" w:rsidRPr="00B21652" w:rsidRDefault="002A00BA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090.</w:t>
            </w:r>
          </w:p>
        </w:tc>
        <w:tc>
          <w:tcPr>
            <w:tcW w:w="7308" w:type="dxa"/>
            <w:shd w:val="clear" w:color="auto" w:fill="FFC000" w:themeFill="accent4"/>
          </w:tcPr>
          <w:p w14:paraId="0FD35994" w14:textId="77777777" w:rsidR="002A00BA" w:rsidRPr="00237691" w:rsidRDefault="002A00BA" w:rsidP="001949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01A962B5" w14:textId="77777777" w:rsidTr="002A00BA">
        <w:trPr>
          <w:trHeight w:val="2951"/>
        </w:trPr>
        <w:tc>
          <w:tcPr>
            <w:tcW w:w="7308" w:type="dxa"/>
          </w:tcPr>
          <w:p w14:paraId="030120DA" w14:textId="77777777" w:rsidR="00194910" w:rsidRPr="002A00BA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2A00BA">
              <w:rPr>
                <w:rFonts w:ascii="Arial" w:hAnsi="Arial" w:cs="Arial"/>
                <w:b/>
                <w:sz w:val="20"/>
                <w:szCs w:val="20"/>
              </w:rPr>
              <w:t>Entering Claimed Contentions into VBMS</w:t>
            </w:r>
          </w:p>
          <w:p w14:paraId="5D55FC1F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090</w:t>
            </w:r>
          </w:p>
          <w:p w14:paraId="46B6228E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45884A4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Select the contentions you added to VBMS for the Hester Hamilton eCase. Select all that apply.</w:t>
            </w:r>
          </w:p>
          <w:p w14:paraId="62E5665C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594CF03" w14:textId="77777777" w:rsidR="00194910" w:rsidRPr="00F11FC6" w:rsidRDefault="00194910" w:rsidP="009355CF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11FC6">
              <w:rPr>
                <w:rFonts w:ascii="Arial" w:hAnsi="Arial" w:cs="Arial"/>
                <w:sz w:val="20"/>
                <w:szCs w:val="20"/>
                <w:highlight w:val="green"/>
              </w:rPr>
              <w:t>Individual Unemployability</w:t>
            </w:r>
          </w:p>
          <w:p w14:paraId="08D655AC" w14:textId="77777777" w:rsidR="00194910" w:rsidRPr="00F11FC6" w:rsidRDefault="00194910" w:rsidP="009355CF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11FC6">
              <w:rPr>
                <w:rFonts w:ascii="Arial" w:hAnsi="Arial" w:cs="Arial"/>
                <w:sz w:val="20"/>
                <w:szCs w:val="20"/>
                <w:highlight w:val="green"/>
              </w:rPr>
              <w:t>PTSD</w:t>
            </w:r>
          </w:p>
          <w:p w14:paraId="21A16813" w14:textId="1D380EFE" w:rsidR="00194910" w:rsidRPr="00F11FC6" w:rsidRDefault="00194910" w:rsidP="009355CF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11FC6">
              <w:rPr>
                <w:rFonts w:ascii="Arial" w:hAnsi="Arial" w:cs="Arial"/>
                <w:sz w:val="20"/>
                <w:szCs w:val="20"/>
                <w:highlight w:val="green"/>
              </w:rPr>
              <w:t>Low Back</w:t>
            </w:r>
            <w:r w:rsidR="005C2003" w:rsidRPr="00F11FC6">
              <w:rPr>
                <w:rFonts w:ascii="Arial" w:hAnsi="Arial" w:cs="Arial"/>
                <w:sz w:val="20"/>
                <w:szCs w:val="20"/>
                <w:highlight w:val="green"/>
              </w:rPr>
              <w:t xml:space="preserve"> Condition</w:t>
            </w:r>
          </w:p>
          <w:p w14:paraId="48226A68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B58F8E3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F5105E3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Correct. These are the contentions that the Veteran claimed on her VA Form 21-526EZ.</w:t>
            </w:r>
          </w:p>
          <w:p w14:paraId="725BC52E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5A86F3F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9C08F56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Incorrect. The contentions that the Veteran claimed on her VA Form 21-526EZ are: Low Back Condition, PTSD and Individual Unemployability due to low back condition and PTSD.</w:t>
            </w:r>
          </w:p>
          <w:p w14:paraId="1B47D313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2D794AE8" w14:textId="77777777" w:rsidR="00194910" w:rsidRDefault="00194910" w:rsidP="00194910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213B794E" w14:textId="1A139F3A" w:rsidR="00CF2A94" w:rsidRPr="00237691" w:rsidRDefault="00CF2A94" w:rsidP="00194910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52A7DDE4" w14:textId="77777777" w:rsidTr="002A00BA">
        <w:trPr>
          <w:trHeight w:val="288"/>
        </w:trPr>
        <w:tc>
          <w:tcPr>
            <w:tcW w:w="7308" w:type="dxa"/>
            <w:shd w:val="clear" w:color="auto" w:fill="FFC000" w:themeFill="accent4"/>
          </w:tcPr>
          <w:p w14:paraId="5A3C6429" w14:textId="77777777" w:rsidR="00194910" w:rsidRPr="00237691" w:rsidRDefault="002A00BA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095.</w:t>
            </w:r>
          </w:p>
        </w:tc>
        <w:tc>
          <w:tcPr>
            <w:tcW w:w="7308" w:type="dxa"/>
            <w:shd w:val="clear" w:color="auto" w:fill="FFC000" w:themeFill="accent4"/>
          </w:tcPr>
          <w:p w14:paraId="59DB71C1" w14:textId="77777777" w:rsidR="00194910" w:rsidRPr="00CB7986" w:rsidRDefault="00194910" w:rsidP="00CB7986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0942BE9F" w14:textId="77777777" w:rsidTr="00044AFA">
        <w:tc>
          <w:tcPr>
            <w:tcW w:w="7308" w:type="dxa"/>
            <w:tcBorders>
              <w:bottom w:val="single" w:sz="4" w:space="0" w:color="auto"/>
            </w:tcBorders>
          </w:tcPr>
          <w:p w14:paraId="0CF8596F" w14:textId="77777777" w:rsidR="00194910" w:rsidRPr="002A00BA" w:rsidRDefault="00194910" w:rsidP="001949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A00BA">
              <w:rPr>
                <w:rFonts w:ascii="Arial" w:hAnsi="Arial" w:cs="Arial"/>
                <w:b/>
                <w:sz w:val="20"/>
                <w:szCs w:val="20"/>
              </w:rPr>
              <w:t>Entering Claimed Contentions into VBMS</w:t>
            </w:r>
          </w:p>
          <w:p w14:paraId="2E8BB67D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095</w:t>
            </w:r>
          </w:p>
          <w:p w14:paraId="40E4B7F8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17287C7" w14:textId="3CD7CDAE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For each of these contentions found in Hester Hamilton's claim, identify the classification, contention date and type, </w:t>
            </w:r>
            <w:proofErr w:type="gramStart"/>
            <w:r w:rsidRPr="00237691">
              <w:rPr>
                <w:rFonts w:ascii="Arial" w:hAnsi="Arial" w:cs="Arial"/>
                <w:sz w:val="20"/>
                <w:szCs w:val="20"/>
              </w:rPr>
              <w:t>whether or not</w:t>
            </w:r>
            <w:proofErr w:type="gramEnd"/>
            <w:r w:rsidRPr="00237691">
              <w:rPr>
                <w:rFonts w:ascii="Arial" w:hAnsi="Arial" w:cs="Arial"/>
                <w:sz w:val="20"/>
                <w:szCs w:val="20"/>
              </w:rPr>
              <w:t xml:space="preserve"> it is a medical contention, and any applicable special issue </w:t>
            </w:r>
            <w:r w:rsidR="00044AFA">
              <w:rPr>
                <w:rFonts w:ascii="Arial" w:hAnsi="Arial" w:cs="Arial"/>
                <w:sz w:val="20"/>
                <w:szCs w:val="20"/>
              </w:rPr>
              <w:t>indicators</w:t>
            </w:r>
            <w:r w:rsidRPr="00237691">
              <w:rPr>
                <w:rFonts w:ascii="Arial" w:hAnsi="Arial" w:cs="Arial"/>
                <w:sz w:val="20"/>
                <w:szCs w:val="20"/>
              </w:rPr>
              <w:t>.</w:t>
            </w:r>
            <w:r w:rsidR="00F5019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5019F" w:rsidRPr="0003109D">
              <w:rPr>
                <w:rFonts w:ascii="Arial" w:hAnsi="Arial" w:cs="Arial"/>
                <w:sz w:val="20"/>
                <w:szCs w:val="20"/>
              </w:rPr>
              <w:t>If Fully Developed Claim, FDC Excluded or Local Mentor Review special issue indicators are needed, only answer on the first contention below.</w:t>
            </w:r>
          </w:p>
          <w:p w14:paraId="41CF993C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43678A0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37691">
              <w:rPr>
                <w:rFonts w:ascii="Arial" w:hAnsi="Arial" w:cs="Arial"/>
                <w:sz w:val="20"/>
                <w:szCs w:val="20"/>
                <w:u w:val="single"/>
              </w:rPr>
              <w:t>PTSD</w:t>
            </w:r>
          </w:p>
          <w:p w14:paraId="48BE6632" w14:textId="77777777" w:rsidR="00194910" w:rsidRPr="00F11FC6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Classification:</w:t>
            </w:r>
            <w:r w:rsidR="001059CE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059CE" w:rsidRPr="00F11FC6">
              <w:rPr>
                <w:rStyle w:val="autocompletevaluesection"/>
                <w:rFonts w:ascii="Arial" w:hAnsi="Arial" w:cs="Arial"/>
                <w:sz w:val="20"/>
                <w:szCs w:val="20"/>
              </w:rPr>
              <w:t>Post Traumatic Stress Disorder (PTSD) Combat - Mental Disorders</w:t>
            </w:r>
          </w:p>
          <w:p w14:paraId="4B635E5C" w14:textId="151A9E8F" w:rsidR="00194910" w:rsidRPr="00F11FC6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 xml:space="preserve">Date: </w:t>
            </w:r>
            <w:r w:rsidR="00200E10" w:rsidRPr="00F11FC6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200E10" w:rsidRPr="00F11FC6">
              <w:rPr>
                <w:rFonts w:ascii="Arial" w:hAnsi="Arial" w:cs="Arial"/>
                <w:sz w:val="20"/>
                <w:szCs w:val="20"/>
              </w:rPr>
              <w:t>dateadd</w:t>
            </w:r>
            <w:proofErr w:type="spellEnd"/>
            <w:r w:rsidR="00200E10" w:rsidRPr="00F11FC6">
              <w:rPr>
                <w:rFonts w:ascii="Arial" w:hAnsi="Arial" w:cs="Arial"/>
                <w:sz w:val="20"/>
                <w:szCs w:val="20"/>
              </w:rPr>
              <w:t>(d,</w:t>
            </w:r>
            <w:proofErr w:type="gramStart"/>
            <w:r w:rsidR="00200E10" w:rsidRPr="00F11FC6">
              <w:rPr>
                <w:rFonts w:ascii="Arial" w:hAnsi="Arial" w:cs="Arial"/>
                <w:sz w:val="20"/>
                <w:szCs w:val="20"/>
              </w:rPr>
              <w:t>0,receivedon</w:t>
            </w:r>
            <w:proofErr w:type="gramEnd"/>
            <w:r w:rsidR="00200E10" w:rsidRPr="00F11FC6">
              <w:rPr>
                <w:rFonts w:ascii="Arial" w:hAnsi="Arial" w:cs="Arial"/>
                <w:sz w:val="20"/>
                <w:szCs w:val="20"/>
              </w:rPr>
              <w:t>,MM/dd/</w:t>
            </w:r>
            <w:proofErr w:type="spellStart"/>
            <w:r w:rsidR="00200E10" w:rsidRPr="00F11FC6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="00200E10" w:rsidRPr="00F11FC6">
              <w:rPr>
                <w:rFonts w:ascii="Arial" w:hAnsi="Arial" w:cs="Arial"/>
                <w:sz w:val="20"/>
                <w:szCs w:val="20"/>
              </w:rPr>
              <w:t xml:space="preserve">) */ </w:t>
            </w:r>
            <w:r w:rsidR="00F11FC6" w:rsidRPr="00F11FC6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8B31CE" w:rsidRPr="00F11FC6">
              <w:rPr>
                <w:rFonts w:ascii="Arial" w:hAnsi="Arial" w:cs="Arial"/>
                <w:color w:val="FF0000"/>
                <w:sz w:val="20"/>
                <w:szCs w:val="20"/>
                <w:rPrChange w:id="92" w:author="EDWARDS, LARRY D., VBADENV Trng Facility" w:date="2021-09-21T15:29:00Z">
                  <w:rPr>
                    <w:rFonts w:ascii="Arial" w:hAnsi="Arial" w:cs="Arial"/>
                    <w:color w:val="FF0000"/>
                    <w:sz w:val="20"/>
                    <w:szCs w:val="20"/>
                    <w:highlight w:val="yellow"/>
                  </w:rPr>
                </w:rPrChange>
              </w:rPr>
              <w:t>09/10/2021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3E27D33A" w14:textId="77777777" w:rsidR="00194910" w:rsidRPr="00F11FC6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Type: Increase</w:t>
            </w:r>
          </w:p>
          <w:p w14:paraId="18DF2FD0" w14:textId="77777777" w:rsidR="00194910" w:rsidRPr="00F11FC6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11FC6">
              <w:rPr>
                <w:rFonts w:ascii="Arial" w:hAnsi="Arial" w:cs="Arial"/>
                <w:sz w:val="20"/>
                <w:szCs w:val="20"/>
              </w:rPr>
              <w:t>Medical?:</w:t>
            </w:r>
            <w:proofErr w:type="gramEnd"/>
            <w:r w:rsidRPr="00F11FC6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  <w:p w14:paraId="453A0CF0" w14:textId="28913962" w:rsidR="00194910" w:rsidRPr="00F11FC6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Special Issues Indicators</w:t>
            </w:r>
            <w:r w:rsidR="00332113" w:rsidRPr="00F11FC6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3959ED" w:rsidRPr="00F11FC6">
              <w:rPr>
                <w:rStyle w:val="Emphasis"/>
                <w:rFonts w:ascii="Arial" w:hAnsi="Arial" w:cs="Arial"/>
                <w:i w:val="0"/>
                <w:iCs w:val="0"/>
                <w:sz w:val="20"/>
                <w:szCs w:val="20"/>
              </w:rPr>
              <w:t>FDC Excluded – All Required Items Not Submitted</w:t>
            </w:r>
            <w:r w:rsidR="00332113" w:rsidRPr="00F11FC6">
              <w:rPr>
                <w:rFonts w:ascii="Arial" w:hAnsi="Arial" w:cs="Arial"/>
                <w:sz w:val="20"/>
                <w:szCs w:val="20"/>
              </w:rPr>
              <w:t>, Local Mentor Review</w:t>
            </w:r>
          </w:p>
          <w:p w14:paraId="5F0F2CE0" w14:textId="77777777" w:rsidR="00194910" w:rsidRPr="00F11FC6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64397779" w14:textId="4627CB0A" w:rsidR="00194910" w:rsidRPr="00F11FC6" w:rsidRDefault="00194910" w:rsidP="0019491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11FC6">
              <w:rPr>
                <w:rFonts w:ascii="Arial" w:hAnsi="Arial" w:cs="Arial"/>
                <w:sz w:val="20"/>
                <w:szCs w:val="20"/>
                <w:u w:val="single"/>
              </w:rPr>
              <w:t>Low Back</w:t>
            </w:r>
            <w:r w:rsidR="005C2003" w:rsidRPr="00F11FC6">
              <w:rPr>
                <w:rFonts w:ascii="Arial" w:hAnsi="Arial" w:cs="Arial"/>
                <w:sz w:val="20"/>
                <w:szCs w:val="20"/>
                <w:u w:val="single"/>
              </w:rPr>
              <w:t xml:space="preserve"> Condition</w:t>
            </w:r>
          </w:p>
          <w:p w14:paraId="0BA93E98" w14:textId="77777777" w:rsidR="00194910" w:rsidRPr="00F11FC6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Classification:</w:t>
            </w:r>
            <w:r w:rsidR="001059CE" w:rsidRPr="00F11FC6">
              <w:rPr>
                <w:rFonts w:ascii="Arial" w:hAnsi="Arial" w:cs="Arial"/>
                <w:sz w:val="20"/>
                <w:szCs w:val="20"/>
              </w:rPr>
              <w:t xml:space="preserve"> Musculoskeletal - Mid/Lower Back (Thoracolumbar Spine)</w:t>
            </w:r>
          </w:p>
          <w:p w14:paraId="76D2F454" w14:textId="2630E184" w:rsidR="00194910" w:rsidRPr="00F11FC6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 xml:space="preserve">Date: </w:t>
            </w:r>
            <w:r w:rsidR="00200E10" w:rsidRPr="00F11FC6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200E10" w:rsidRPr="00F11FC6">
              <w:rPr>
                <w:rFonts w:ascii="Arial" w:hAnsi="Arial" w:cs="Arial"/>
                <w:sz w:val="20"/>
                <w:szCs w:val="20"/>
              </w:rPr>
              <w:t>dateadd</w:t>
            </w:r>
            <w:proofErr w:type="spellEnd"/>
            <w:r w:rsidR="00200E10" w:rsidRPr="00F11FC6">
              <w:rPr>
                <w:rFonts w:ascii="Arial" w:hAnsi="Arial" w:cs="Arial"/>
                <w:sz w:val="20"/>
                <w:szCs w:val="20"/>
              </w:rPr>
              <w:t>(d,</w:t>
            </w:r>
            <w:proofErr w:type="gramStart"/>
            <w:r w:rsidR="00200E10" w:rsidRPr="00F11FC6">
              <w:rPr>
                <w:rFonts w:ascii="Arial" w:hAnsi="Arial" w:cs="Arial"/>
                <w:sz w:val="20"/>
                <w:szCs w:val="20"/>
              </w:rPr>
              <w:t>0,receivedon</w:t>
            </w:r>
            <w:proofErr w:type="gramEnd"/>
            <w:r w:rsidR="00200E10" w:rsidRPr="00F11FC6">
              <w:rPr>
                <w:rFonts w:ascii="Arial" w:hAnsi="Arial" w:cs="Arial"/>
                <w:sz w:val="20"/>
                <w:szCs w:val="20"/>
              </w:rPr>
              <w:t>,MM/dd/</w:t>
            </w:r>
            <w:proofErr w:type="spellStart"/>
            <w:r w:rsidR="00200E10" w:rsidRPr="00F11FC6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="00200E10" w:rsidRPr="00F11FC6">
              <w:rPr>
                <w:rFonts w:ascii="Arial" w:hAnsi="Arial" w:cs="Arial"/>
                <w:sz w:val="20"/>
                <w:szCs w:val="20"/>
              </w:rPr>
              <w:t xml:space="preserve">) */ </w:t>
            </w:r>
            <w:r w:rsidR="00F11FC6" w:rsidRPr="00F11FC6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8B31CE" w:rsidRPr="00F11FC6">
              <w:rPr>
                <w:rFonts w:ascii="Arial" w:hAnsi="Arial" w:cs="Arial"/>
                <w:color w:val="FF0000"/>
                <w:sz w:val="20"/>
                <w:szCs w:val="20"/>
                <w:rPrChange w:id="93" w:author="EDWARDS, LARRY D., VBADENV Trng Facility" w:date="2021-09-21T15:29:00Z">
                  <w:rPr>
                    <w:rFonts w:ascii="Arial" w:hAnsi="Arial" w:cs="Arial"/>
                    <w:color w:val="FF0000"/>
                    <w:sz w:val="20"/>
                    <w:szCs w:val="20"/>
                    <w:highlight w:val="yellow"/>
                  </w:rPr>
                </w:rPrChange>
              </w:rPr>
              <w:t>09/10/2021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15F433AD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Type: Increase</w:t>
            </w:r>
          </w:p>
          <w:p w14:paraId="546F42BF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37691">
              <w:rPr>
                <w:rFonts w:ascii="Arial" w:hAnsi="Arial" w:cs="Arial"/>
                <w:sz w:val="20"/>
                <w:szCs w:val="20"/>
              </w:rPr>
              <w:t>Medical?:</w:t>
            </w:r>
            <w:proofErr w:type="gramEnd"/>
            <w:r w:rsidRPr="0023769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  <w:p w14:paraId="4B607D7E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Special Issues Indicators: </w:t>
            </w:r>
            <w:r w:rsidR="00332113">
              <w:rPr>
                <w:rFonts w:ascii="Arial" w:hAnsi="Arial" w:cs="Arial"/>
                <w:sz w:val="20"/>
                <w:szCs w:val="20"/>
              </w:rPr>
              <w:t>N/A</w:t>
            </w:r>
          </w:p>
          <w:p w14:paraId="4FBB1806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95826F" w14:textId="77777777" w:rsidR="00194910" w:rsidRPr="00044AFA" w:rsidRDefault="00194910" w:rsidP="0019491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44AFA">
              <w:rPr>
                <w:rFonts w:ascii="Arial" w:hAnsi="Arial" w:cs="Arial"/>
                <w:sz w:val="20"/>
                <w:szCs w:val="20"/>
                <w:u w:val="single"/>
              </w:rPr>
              <w:lastRenderedPageBreak/>
              <w:t>Individual Unemployability due to low back condition and PTSD</w:t>
            </w:r>
          </w:p>
          <w:p w14:paraId="1DB9B784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Classification: Unemployability</w:t>
            </w:r>
          </w:p>
          <w:p w14:paraId="25E778B5" w14:textId="3C7B252C" w:rsidR="00F5019F" w:rsidRPr="00F11FC6" w:rsidRDefault="00194910" w:rsidP="0019491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Date: </w:t>
            </w:r>
            <w:r w:rsidR="00200E10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200E10">
              <w:rPr>
                <w:rFonts w:ascii="Arial" w:hAnsi="Arial" w:cs="Arial"/>
                <w:sz w:val="20"/>
                <w:szCs w:val="20"/>
              </w:rPr>
              <w:t>dateadd</w:t>
            </w:r>
            <w:proofErr w:type="spellEnd"/>
            <w:r w:rsidR="00200E10">
              <w:rPr>
                <w:rFonts w:ascii="Arial" w:hAnsi="Arial" w:cs="Arial"/>
                <w:sz w:val="20"/>
                <w:szCs w:val="20"/>
              </w:rPr>
              <w:t>(d,</w:t>
            </w:r>
            <w:proofErr w:type="gramStart"/>
            <w:r w:rsidR="00200E10">
              <w:rPr>
                <w:rFonts w:ascii="Arial" w:hAnsi="Arial" w:cs="Arial"/>
                <w:sz w:val="20"/>
                <w:szCs w:val="20"/>
              </w:rPr>
              <w:t>0,receivedon</w:t>
            </w:r>
            <w:proofErr w:type="gramEnd"/>
            <w:r w:rsidR="00200E10">
              <w:rPr>
                <w:rFonts w:ascii="Arial" w:hAnsi="Arial" w:cs="Arial"/>
                <w:sz w:val="20"/>
                <w:szCs w:val="20"/>
              </w:rPr>
              <w:t>,MM/dd/</w:t>
            </w:r>
            <w:proofErr w:type="spellStart"/>
            <w:r w:rsidR="00200E10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="00200E10">
              <w:rPr>
                <w:rFonts w:ascii="Arial" w:hAnsi="Arial" w:cs="Arial"/>
                <w:sz w:val="20"/>
                <w:szCs w:val="20"/>
              </w:rPr>
              <w:t xml:space="preserve">) */ </w:t>
            </w:r>
            <w:r w:rsidR="00F11FC6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8B31CE" w:rsidRPr="00F11FC6">
              <w:rPr>
                <w:rFonts w:ascii="Arial" w:hAnsi="Arial" w:cs="Arial"/>
                <w:color w:val="FF0000"/>
                <w:sz w:val="20"/>
                <w:szCs w:val="20"/>
                <w:rPrChange w:id="94" w:author="EDWARDS, LARRY D., VBADENV Trng Facility" w:date="2021-09-21T15:29:00Z">
                  <w:rPr>
                    <w:rFonts w:ascii="Arial" w:hAnsi="Arial" w:cs="Arial"/>
                    <w:color w:val="FF0000"/>
                    <w:sz w:val="20"/>
                    <w:szCs w:val="20"/>
                    <w:highlight w:val="yellow"/>
                  </w:rPr>
                </w:rPrChange>
              </w:rPr>
              <w:t>09/10/2021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446B07E2" w14:textId="49218491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Type: New</w:t>
            </w:r>
          </w:p>
          <w:p w14:paraId="591A3E25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37691">
              <w:rPr>
                <w:rFonts w:ascii="Arial" w:hAnsi="Arial" w:cs="Arial"/>
                <w:sz w:val="20"/>
                <w:szCs w:val="20"/>
              </w:rPr>
              <w:t>Medical?:</w:t>
            </w:r>
            <w:proofErr w:type="gramEnd"/>
            <w:r w:rsidRPr="0023769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  <w:p w14:paraId="5ECEF17F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Special Issues Indicators: N/A</w:t>
            </w:r>
          </w:p>
          <w:p w14:paraId="44139018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3D8BC555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1E14D6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3B12301B" w14:textId="277C866C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Good job. The </w:t>
            </w:r>
            <w:r w:rsidR="003959ED">
              <w:rPr>
                <w:rFonts w:ascii="Arial" w:hAnsi="Arial" w:cs="Arial"/>
                <w:sz w:val="20"/>
                <w:szCs w:val="20"/>
              </w:rPr>
              <w:t>Classification</w:t>
            </w:r>
            <w:r w:rsidR="003959ED"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3959ED">
              <w:rPr>
                <w:rFonts w:ascii="Arial" w:hAnsi="Arial" w:cs="Arial"/>
                <w:sz w:val="20"/>
                <w:szCs w:val="20"/>
              </w:rPr>
              <w:t>Medical</w:t>
            </w:r>
            <w:r w:rsidR="003959ED"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fields are required components when entering a contention. Each contention must also have the correct claim type associated with it. Additionally, Special </w:t>
            </w:r>
            <w:r w:rsidR="003959ED">
              <w:rPr>
                <w:rFonts w:ascii="Arial" w:hAnsi="Arial" w:cs="Arial"/>
                <w:sz w:val="20"/>
                <w:szCs w:val="20"/>
              </w:rPr>
              <w:t>I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ssues must be identified and </w:t>
            </w:r>
            <w:r w:rsidR="003959ED">
              <w:rPr>
                <w:rFonts w:ascii="Arial" w:hAnsi="Arial" w:cs="Arial"/>
                <w:sz w:val="20"/>
                <w:szCs w:val="20"/>
              </w:rPr>
              <w:t>added/applied</w:t>
            </w:r>
            <w:r w:rsidR="003959ED"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when applicable. If a </w:t>
            </w:r>
            <w:r w:rsidR="003959ED">
              <w:rPr>
                <w:rFonts w:ascii="Arial" w:hAnsi="Arial" w:cs="Arial"/>
                <w:sz w:val="20"/>
                <w:szCs w:val="20"/>
              </w:rPr>
              <w:t>S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pecial </w:t>
            </w:r>
            <w:r w:rsidR="003959ED">
              <w:rPr>
                <w:rFonts w:ascii="Arial" w:hAnsi="Arial" w:cs="Arial"/>
                <w:sz w:val="20"/>
                <w:szCs w:val="20"/>
              </w:rPr>
              <w:t>I</w:t>
            </w:r>
            <w:r w:rsidRPr="00237691">
              <w:rPr>
                <w:rFonts w:ascii="Arial" w:hAnsi="Arial" w:cs="Arial"/>
                <w:sz w:val="20"/>
                <w:szCs w:val="20"/>
              </w:rPr>
              <w:t>ssue exists and applies to the claim, it is required.  M21-1 III.iii.</w:t>
            </w:r>
            <w:proofErr w:type="gramStart"/>
            <w:r w:rsidRPr="00237691">
              <w:rPr>
                <w:rFonts w:ascii="Arial" w:hAnsi="Arial" w:cs="Arial"/>
                <w:sz w:val="20"/>
                <w:szCs w:val="20"/>
              </w:rPr>
              <w:t>1.F</w:t>
            </w:r>
            <w:proofErr w:type="gramEnd"/>
            <w:r w:rsidRPr="00237691">
              <w:rPr>
                <w:rFonts w:ascii="Arial" w:hAnsi="Arial" w:cs="Arial"/>
                <w:sz w:val="20"/>
                <w:szCs w:val="20"/>
              </w:rPr>
              <w:t xml:space="preserve"> - Record Maintenance During the Development Process, M21-4 Appendix C.3 - Index of Claim Attributes - Special Issues</w:t>
            </w:r>
          </w:p>
          <w:p w14:paraId="43CC57E5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154CF1A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D99C2ED" w14:textId="41D919A9" w:rsidR="00194910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Incorrect. The </w:t>
            </w:r>
            <w:r w:rsidR="003959ED">
              <w:rPr>
                <w:rFonts w:ascii="Arial" w:hAnsi="Arial" w:cs="Arial"/>
                <w:sz w:val="20"/>
                <w:szCs w:val="20"/>
              </w:rPr>
              <w:t>Classification</w:t>
            </w:r>
            <w:r w:rsidR="003959ED"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3959ED">
              <w:rPr>
                <w:rFonts w:ascii="Arial" w:hAnsi="Arial" w:cs="Arial"/>
                <w:sz w:val="20"/>
                <w:szCs w:val="20"/>
              </w:rPr>
              <w:t>Medical</w:t>
            </w:r>
            <w:r w:rsidR="003959ED"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fields are required components when entering a contention. Each contention must also have the correct claim type associated with it. Additionally, Special </w:t>
            </w:r>
            <w:r w:rsidR="003959ED">
              <w:rPr>
                <w:rFonts w:ascii="Arial" w:hAnsi="Arial" w:cs="Arial"/>
                <w:sz w:val="20"/>
                <w:szCs w:val="20"/>
              </w:rPr>
              <w:t>I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ssues must be identified and </w:t>
            </w:r>
            <w:r w:rsidR="003959ED">
              <w:rPr>
                <w:rFonts w:ascii="Arial" w:hAnsi="Arial" w:cs="Arial"/>
                <w:sz w:val="20"/>
                <w:szCs w:val="20"/>
              </w:rPr>
              <w:t>added/applied</w:t>
            </w:r>
            <w:r w:rsidR="003959ED"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when applicable. If a Special </w:t>
            </w:r>
            <w:r w:rsidR="003959ED">
              <w:rPr>
                <w:rFonts w:ascii="Arial" w:hAnsi="Arial" w:cs="Arial"/>
                <w:sz w:val="20"/>
                <w:szCs w:val="20"/>
              </w:rPr>
              <w:t>I</w:t>
            </w:r>
            <w:r w:rsidRPr="00237691">
              <w:rPr>
                <w:rFonts w:ascii="Arial" w:hAnsi="Arial" w:cs="Arial"/>
                <w:sz w:val="20"/>
                <w:szCs w:val="20"/>
              </w:rPr>
              <w:t>ssue exists and applies to the claim, it is required.  M21-1 III.iii.</w:t>
            </w:r>
            <w:proofErr w:type="gramStart"/>
            <w:r w:rsidRPr="00237691">
              <w:rPr>
                <w:rFonts w:ascii="Arial" w:hAnsi="Arial" w:cs="Arial"/>
                <w:sz w:val="20"/>
                <w:szCs w:val="20"/>
              </w:rPr>
              <w:t>1.F</w:t>
            </w:r>
            <w:proofErr w:type="gramEnd"/>
            <w:r w:rsidRPr="00237691">
              <w:rPr>
                <w:rFonts w:ascii="Arial" w:hAnsi="Arial" w:cs="Arial"/>
                <w:sz w:val="20"/>
                <w:szCs w:val="20"/>
              </w:rPr>
              <w:t xml:space="preserve"> - Record Maintenance During the Development Process, M21-4, Appendix C.3 - Index of Claim Attributes - Special Issues</w:t>
            </w:r>
          </w:p>
          <w:p w14:paraId="0EB586E8" w14:textId="650518A5" w:rsidR="00200E10" w:rsidRDefault="00200E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75B0955" w14:textId="77777777" w:rsidR="00200E10" w:rsidRPr="00237691" w:rsidRDefault="00200E10" w:rsidP="00200E1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37691">
              <w:rPr>
                <w:rFonts w:ascii="Arial" w:hAnsi="Arial" w:cs="Arial"/>
                <w:sz w:val="20"/>
                <w:szCs w:val="20"/>
                <w:u w:val="single"/>
              </w:rPr>
              <w:t>PTSD</w:t>
            </w:r>
          </w:p>
          <w:p w14:paraId="4A81B4E8" w14:textId="77777777" w:rsidR="00200E10" w:rsidRPr="00F11FC6" w:rsidRDefault="00200E10" w:rsidP="00200E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 xml:space="preserve">Classification: </w:t>
            </w:r>
            <w:r w:rsidRPr="00F11FC6">
              <w:rPr>
                <w:rStyle w:val="autocompletevaluesection"/>
                <w:rFonts w:ascii="Arial" w:hAnsi="Arial" w:cs="Arial"/>
                <w:sz w:val="20"/>
                <w:szCs w:val="20"/>
              </w:rPr>
              <w:t>Post Traumatic Stress Disorder (PTSD) Combat - Mental Disorders</w:t>
            </w:r>
          </w:p>
          <w:p w14:paraId="6D05F681" w14:textId="5628E8A4" w:rsidR="00200E10" w:rsidRPr="00F11FC6" w:rsidRDefault="00200E10" w:rsidP="00200E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 xml:space="preserve">Date: /* </w:t>
            </w:r>
            <w:proofErr w:type="spellStart"/>
            <w:r w:rsidRPr="00F11FC6">
              <w:rPr>
                <w:rFonts w:ascii="Arial" w:hAnsi="Arial" w:cs="Arial"/>
                <w:sz w:val="20"/>
                <w:szCs w:val="20"/>
              </w:rPr>
              <w:t>dateadd</w:t>
            </w:r>
            <w:proofErr w:type="spellEnd"/>
            <w:r w:rsidRPr="00F11FC6">
              <w:rPr>
                <w:rFonts w:ascii="Arial" w:hAnsi="Arial" w:cs="Arial"/>
                <w:sz w:val="20"/>
                <w:szCs w:val="20"/>
              </w:rPr>
              <w:t>(d,</w:t>
            </w:r>
            <w:proofErr w:type="gramStart"/>
            <w:r w:rsidRPr="00F11FC6">
              <w:rPr>
                <w:rFonts w:ascii="Arial" w:hAnsi="Arial" w:cs="Arial"/>
                <w:sz w:val="20"/>
                <w:szCs w:val="20"/>
              </w:rPr>
              <w:t>0,receivedon</w:t>
            </w:r>
            <w:proofErr w:type="gramEnd"/>
            <w:r w:rsidRPr="00F11FC6">
              <w:rPr>
                <w:rFonts w:ascii="Arial" w:hAnsi="Arial" w:cs="Arial"/>
                <w:sz w:val="20"/>
                <w:szCs w:val="20"/>
              </w:rPr>
              <w:t>,MM/dd/</w:t>
            </w:r>
            <w:proofErr w:type="spellStart"/>
            <w:r w:rsidRPr="00F11FC6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Pr="00F11FC6">
              <w:rPr>
                <w:rFonts w:ascii="Arial" w:hAnsi="Arial" w:cs="Arial"/>
                <w:sz w:val="20"/>
                <w:szCs w:val="20"/>
              </w:rPr>
              <w:t xml:space="preserve">) */ </w:t>
            </w:r>
            <w:r w:rsidR="00F11FC6" w:rsidRPr="00F11FC6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9918B4" w:rsidRPr="00F11FC6">
              <w:rPr>
                <w:rFonts w:ascii="Arial" w:hAnsi="Arial" w:cs="Arial"/>
                <w:color w:val="FF0000"/>
                <w:sz w:val="20"/>
                <w:szCs w:val="20"/>
                <w:rPrChange w:id="95" w:author="EDWARDS, LARRY D., VBADENV Trng Facility" w:date="2021-09-21T15:29:00Z">
                  <w:rPr>
                    <w:rFonts w:ascii="Arial" w:hAnsi="Arial" w:cs="Arial"/>
                    <w:color w:val="FF0000"/>
                    <w:sz w:val="20"/>
                    <w:szCs w:val="20"/>
                    <w:highlight w:val="yellow"/>
                  </w:rPr>
                </w:rPrChange>
              </w:rPr>
              <w:t>09/10/2021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18CEA4FB" w14:textId="77777777" w:rsidR="00200E10" w:rsidRPr="00F11FC6" w:rsidRDefault="00200E10" w:rsidP="00200E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Type: Increase</w:t>
            </w:r>
          </w:p>
          <w:p w14:paraId="4A9BFD3C" w14:textId="77777777" w:rsidR="00200E10" w:rsidRPr="00F11FC6" w:rsidRDefault="00200E10" w:rsidP="00200E1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11FC6">
              <w:rPr>
                <w:rFonts w:ascii="Arial" w:hAnsi="Arial" w:cs="Arial"/>
                <w:sz w:val="20"/>
                <w:szCs w:val="20"/>
              </w:rPr>
              <w:t>Medical?:</w:t>
            </w:r>
            <w:proofErr w:type="gramEnd"/>
            <w:r w:rsidRPr="00F11FC6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  <w:p w14:paraId="5D4ECEA5" w14:textId="40BA52F1" w:rsidR="00200E10" w:rsidRPr="00F11FC6" w:rsidRDefault="00200E10" w:rsidP="00200E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 xml:space="preserve">Special Issues Indicators: </w:t>
            </w:r>
            <w:r w:rsidR="003959ED" w:rsidRPr="00F11FC6">
              <w:rPr>
                <w:rStyle w:val="Emphasis"/>
                <w:rFonts w:ascii="Arial" w:hAnsi="Arial" w:cs="Arial"/>
                <w:i w:val="0"/>
                <w:iCs w:val="0"/>
                <w:sz w:val="20"/>
                <w:szCs w:val="20"/>
              </w:rPr>
              <w:t>FDC Excluded – All Required Items Not Submitted</w:t>
            </w:r>
            <w:r w:rsidRPr="00F11FC6">
              <w:rPr>
                <w:rFonts w:ascii="Arial" w:hAnsi="Arial" w:cs="Arial"/>
                <w:sz w:val="20"/>
                <w:szCs w:val="20"/>
              </w:rPr>
              <w:t>, Local Mentor Review</w:t>
            </w:r>
          </w:p>
          <w:p w14:paraId="335A86B4" w14:textId="77777777" w:rsidR="00200E10" w:rsidRPr="00F11FC6" w:rsidRDefault="00200E10" w:rsidP="00200E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EE7D69" w14:textId="77777777" w:rsidR="00200E10" w:rsidRPr="00F11FC6" w:rsidRDefault="00200E10" w:rsidP="00200E1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11FC6">
              <w:rPr>
                <w:rFonts w:ascii="Arial" w:hAnsi="Arial" w:cs="Arial"/>
                <w:sz w:val="20"/>
                <w:szCs w:val="20"/>
                <w:u w:val="single"/>
              </w:rPr>
              <w:t>Low Back Condition</w:t>
            </w:r>
          </w:p>
          <w:p w14:paraId="024DECB5" w14:textId="77777777" w:rsidR="00200E10" w:rsidRPr="00F11FC6" w:rsidRDefault="00200E10" w:rsidP="00200E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Classification: Musculoskeletal - Mid/Lower Back (Thoracolumbar Spine)</w:t>
            </w:r>
          </w:p>
          <w:p w14:paraId="027E7AC7" w14:textId="7AB0945B" w:rsidR="00200E10" w:rsidRPr="00F11FC6" w:rsidRDefault="00200E10" w:rsidP="00200E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 xml:space="preserve">Date: /* </w:t>
            </w:r>
            <w:proofErr w:type="spellStart"/>
            <w:r w:rsidRPr="00F11FC6">
              <w:rPr>
                <w:rFonts w:ascii="Arial" w:hAnsi="Arial" w:cs="Arial"/>
                <w:sz w:val="20"/>
                <w:szCs w:val="20"/>
              </w:rPr>
              <w:t>dateadd</w:t>
            </w:r>
            <w:proofErr w:type="spellEnd"/>
            <w:r w:rsidRPr="00F11FC6">
              <w:rPr>
                <w:rFonts w:ascii="Arial" w:hAnsi="Arial" w:cs="Arial"/>
                <w:sz w:val="20"/>
                <w:szCs w:val="20"/>
              </w:rPr>
              <w:t>(d,</w:t>
            </w:r>
            <w:proofErr w:type="gramStart"/>
            <w:r w:rsidRPr="00F11FC6">
              <w:rPr>
                <w:rFonts w:ascii="Arial" w:hAnsi="Arial" w:cs="Arial"/>
                <w:sz w:val="20"/>
                <w:szCs w:val="20"/>
              </w:rPr>
              <w:t>0,receivedon</w:t>
            </w:r>
            <w:proofErr w:type="gramEnd"/>
            <w:r w:rsidRPr="00F11FC6">
              <w:rPr>
                <w:rFonts w:ascii="Arial" w:hAnsi="Arial" w:cs="Arial"/>
                <w:sz w:val="20"/>
                <w:szCs w:val="20"/>
              </w:rPr>
              <w:t>,MM/dd/</w:t>
            </w:r>
            <w:proofErr w:type="spellStart"/>
            <w:r w:rsidRPr="00F11FC6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Pr="00F11FC6">
              <w:rPr>
                <w:rFonts w:ascii="Arial" w:hAnsi="Arial" w:cs="Arial"/>
                <w:sz w:val="20"/>
                <w:szCs w:val="20"/>
              </w:rPr>
              <w:t xml:space="preserve">) */ </w:t>
            </w:r>
            <w:r w:rsidR="00F11FC6" w:rsidRPr="00F11FC6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8B31CE" w:rsidRPr="00F11FC6">
              <w:rPr>
                <w:rFonts w:ascii="Arial" w:hAnsi="Arial" w:cs="Arial"/>
                <w:color w:val="FF0000"/>
                <w:sz w:val="20"/>
                <w:szCs w:val="20"/>
                <w:rPrChange w:id="96" w:author="EDWARDS, LARRY D., VBADENV Trng Facility" w:date="2021-09-21T15:29:00Z">
                  <w:rPr>
                    <w:rFonts w:ascii="Arial" w:hAnsi="Arial" w:cs="Arial"/>
                    <w:color w:val="FF0000"/>
                    <w:sz w:val="20"/>
                    <w:szCs w:val="20"/>
                    <w:highlight w:val="yellow"/>
                  </w:rPr>
                </w:rPrChange>
              </w:rPr>
              <w:t>09/10/2021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4938DF6A" w14:textId="77777777" w:rsidR="00200E10" w:rsidRPr="00F11FC6" w:rsidRDefault="00200E10" w:rsidP="00200E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Type: Increase</w:t>
            </w:r>
          </w:p>
          <w:p w14:paraId="25DFBC0C" w14:textId="77777777" w:rsidR="00200E10" w:rsidRPr="00F11FC6" w:rsidRDefault="00200E10" w:rsidP="00200E1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11FC6">
              <w:rPr>
                <w:rFonts w:ascii="Arial" w:hAnsi="Arial" w:cs="Arial"/>
                <w:sz w:val="20"/>
                <w:szCs w:val="20"/>
              </w:rPr>
              <w:t>Medical?:</w:t>
            </w:r>
            <w:proofErr w:type="gramEnd"/>
            <w:r w:rsidRPr="00F11FC6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  <w:p w14:paraId="133DE2B1" w14:textId="77777777" w:rsidR="00200E10" w:rsidRPr="00F11FC6" w:rsidRDefault="00200E10" w:rsidP="00200E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Special Issues Indicators: N/A</w:t>
            </w:r>
          </w:p>
          <w:p w14:paraId="482E5AF8" w14:textId="77777777" w:rsidR="00200E10" w:rsidRPr="00F11FC6" w:rsidRDefault="00200E10" w:rsidP="00200E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64BE8D" w14:textId="77777777" w:rsidR="00200E10" w:rsidRPr="00F11FC6" w:rsidRDefault="00200E10" w:rsidP="00200E1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11FC6">
              <w:rPr>
                <w:rFonts w:ascii="Arial" w:hAnsi="Arial" w:cs="Arial"/>
                <w:sz w:val="20"/>
                <w:szCs w:val="20"/>
                <w:u w:val="single"/>
              </w:rPr>
              <w:t>Individual Unemployability due to low back condition and PTSD</w:t>
            </w:r>
          </w:p>
          <w:p w14:paraId="74EEF49F" w14:textId="77777777" w:rsidR="00200E10" w:rsidRPr="00F11FC6" w:rsidRDefault="00200E10" w:rsidP="00200E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Classification: Unemployability</w:t>
            </w:r>
          </w:p>
          <w:p w14:paraId="5113179A" w14:textId="02A82C14" w:rsidR="000950A5" w:rsidRDefault="00200E10" w:rsidP="00200E1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 xml:space="preserve">Date: /* </w:t>
            </w:r>
            <w:proofErr w:type="spellStart"/>
            <w:r w:rsidRPr="00F11FC6">
              <w:rPr>
                <w:rFonts w:ascii="Arial" w:hAnsi="Arial" w:cs="Arial"/>
                <w:sz w:val="20"/>
                <w:szCs w:val="20"/>
              </w:rPr>
              <w:t>dateadd</w:t>
            </w:r>
            <w:proofErr w:type="spellEnd"/>
            <w:r w:rsidRPr="00F11FC6">
              <w:rPr>
                <w:rFonts w:ascii="Arial" w:hAnsi="Arial" w:cs="Arial"/>
                <w:sz w:val="20"/>
                <w:szCs w:val="20"/>
              </w:rPr>
              <w:t>(d,</w:t>
            </w:r>
            <w:proofErr w:type="gramStart"/>
            <w:r w:rsidRPr="00F11FC6">
              <w:rPr>
                <w:rFonts w:ascii="Arial" w:hAnsi="Arial" w:cs="Arial"/>
                <w:sz w:val="20"/>
                <w:szCs w:val="20"/>
              </w:rPr>
              <w:t>0,receivedon</w:t>
            </w:r>
            <w:proofErr w:type="gramEnd"/>
            <w:r w:rsidRPr="00F11FC6">
              <w:rPr>
                <w:rFonts w:ascii="Arial" w:hAnsi="Arial" w:cs="Arial"/>
                <w:sz w:val="20"/>
                <w:szCs w:val="20"/>
              </w:rPr>
              <w:t>,MM/dd/</w:t>
            </w:r>
            <w:proofErr w:type="spellStart"/>
            <w:r w:rsidRPr="00F11FC6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Pr="00F11FC6">
              <w:rPr>
                <w:rFonts w:ascii="Arial" w:hAnsi="Arial" w:cs="Arial"/>
                <w:sz w:val="20"/>
                <w:szCs w:val="20"/>
              </w:rPr>
              <w:t xml:space="preserve">) */ </w:t>
            </w:r>
            <w:r w:rsidR="00F11FC6" w:rsidRPr="00F11FC6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F11FC6" w:rsidRPr="00F11FC6">
              <w:rPr>
                <w:rFonts w:ascii="Arial" w:hAnsi="Arial" w:cs="Arial"/>
                <w:color w:val="FF0000"/>
                <w:sz w:val="20"/>
                <w:szCs w:val="20"/>
                <w:rPrChange w:id="97" w:author="EDWARDS, LARRY D., VBADENV Trng Facility" w:date="2021-09-21T15:29:00Z">
                  <w:rPr>
                    <w:rFonts w:ascii="Arial" w:hAnsi="Arial" w:cs="Arial"/>
                    <w:color w:val="FF0000"/>
                    <w:sz w:val="20"/>
                    <w:szCs w:val="20"/>
                    <w:highlight w:val="yellow"/>
                  </w:rPr>
                </w:rPrChange>
              </w:rPr>
              <w:t xml:space="preserve"> 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8B31CE" w:rsidRPr="00F11FC6">
              <w:rPr>
                <w:rFonts w:ascii="Arial" w:hAnsi="Arial" w:cs="Arial"/>
                <w:color w:val="FF0000"/>
                <w:sz w:val="20"/>
                <w:szCs w:val="20"/>
                <w:rPrChange w:id="98" w:author="EDWARDS, LARRY D., VBADENV Trng Facility" w:date="2021-09-21T15:29:00Z">
                  <w:rPr>
                    <w:rFonts w:ascii="Arial" w:hAnsi="Arial" w:cs="Arial"/>
                    <w:color w:val="FF0000"/>
                    <w:sz w:val="20"/>
                    <w:szCs w:val="20"/>
                    <w:highlight w:val="yellow"/>
                  </w:rPr>
                </w:rPrChange>
              </w:rPr>
              <w:t>09/10/2021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0E2B69F5" w14:textId="470CCCA1" w:rsidR="00200E10" w:rsidRPr="00237691" w:rsidRDefault="00200E10" w:rsidP="00200E10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Type: New</w:t>
            </w:r>
          </w:p>
          <w:p w14:paraId="328C8896" w14:textId="77777777" w:rsidR="00200E10" w:rsidRPr="00237691" w:rsidRDefault="00200E10" w:rsidP="00200E1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37691">
              <w:rPr>
                <w:rFonts w:ascii="Arial" w:hAnsi="Arial" w:cs="Arial"/>
                <w:sz w:val="20"/>
                <w:szCs w:val="20"/>
              </w:rPr>
              <w:lastRenderedPageBreak/>
              <w:t>Medical?:</w:t>
            </w:r>
            <w:proofErr w:type="gramEnd"/>
            <w:r w:rsidRPr="0023769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  <w:p w14:paraId="5460BF41" w14:textId="77777777" w:rsidR="00200E10" w:rsidRPr="00237691" w:rsidRDefault="00200E10" w:rsidP="00200E10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Special Issues Indicators: N/A</w:t>
            </w:r>
          </w:p>
          <w:p w14:paraId="0F8F4BC9" w14:textId="77777777" w:rsidR="00200E10" w:rsidRPr="00237691" w:rsidRDefault="00200E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D7FDEE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  <w:tcBorders>
              <w:bottom w:val="single" w:sz="4" w:space="0" w:color="auto"/>
            </w:tcBorders>
          </w:tcPr>
          <w:p w14:paraId="0F354272" w14:textId="7A32FC70" w:rsidR="00C92E3D" w:rsidRPr="00237691" w:rsidRDefault="00C92E3D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42AB4E7F" w14:textId="77777777" w:rsidTr="00044AFA">
        <w:tc>
          <w:tcPr>
            <w:tcW w:w="7308" w:type="dxa"/>
            <w:shd w:val="clear" w:color="auto" w:fill="FFC000" w:themeFill="accent4"/>
          </w:tcPr>
          <w:p w14:paraId="60979DDF" w14:textId="77777777" w:rsidR="00194910" w:rsidRPr="00237691" w:rsidRDefault="00044AFA" w:rsidP="001949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100.</w:t>
            </w:r>
          </w:p>
        </w:tc>
        <w:tc>
          <w:tcPr>
            <w:tcW w:w="7308" w:type="dxa"/>
            <w:shd w:val="clear" w:color="auto" w:fill="FFC000" w:themeFill="accent4"/>
          </w:tcPr>
          <w:p w14:paraId="3390521F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1"/>
        <w:tblW w:w="14616" w:type="dxa"/>
        <w:tblLayout w:type="fixed"/>
        <w:tblLook w:val="04A0" w:firstRow="1" w:lastRow="0" w:firstColumn="1" w:lastColumn="0" w:noHBand="0" w:noVBand="1"/>
      </w:tblPr>
      <w:tblGrid>
        <w:gridCol w:w="7308"/>
        <w:gridCol w:w="7308"/>
      </w:tblGrid>
      <w:tr w:rsidR="004A75D8" w:rsidRPr="00237691" w14:paraId="136A37E7" w14:textId="77777777" w:rsidTr="00D143E9">
        <w:tc>
          <w:tcPr>
            <w:tcW w:w="7308" w:type="dxa"/>
          </w:tcPr>
          <w:p w14:paraId="40EF32CE" w14:textId="77777777" w:rsidR="00881267" w:rsidRPr="00044AFA" w:rsidRDefault="00881267" w:rsidP="00D143E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4AFA">
              <w:rPr>
                <w:rFonts w:ascii="Arial" w:hAnsi="Arial" w:cs="Arial"/>
                <w:b/>
                <w:sz w:val="20"/>
                <w:szCs w:val="20"/>
              </w:rPr>
              <w:t>5103 Requirements</w:t>
            </w:r>
          </w:p>
          <w:p w14:paraId="337CEC6B" w14:textId="77777777" w:rsidR="004A75D8" w:rsidRPr="00237691" w:rsidRDefault="004A75D8" w:rsidP="00D143E9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Page Number: </w:t>
            </w:r>
            <w:r w:rsidR="00881267" w:rsidRPr="00237691">
              <w:rPr>
                <w:rFonts w:ascii="Arial" w:hAnsi="Arial" w:cs="Arial"/>
                <w:sz w:val="20"/>
                <w:szCs w:val="20"/>
              </w:rPr>
              <w:t>100</w:t>
            </w:r>
          </w:p>
          <w:p w14:paraId="5A8687B5" w14:textId="77777777" w:rsidR="00881267" w:rsidRPr="00237691" w:rsidRDefault="00881267" w:rsidP="00D143E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611057D" w14:textId="77777777" w:rsidR="00881267" w:rsidRPr="00237691" w:rsidRDefault="00881267" w:rsidP="00D143E9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Was a </w:t>
            </w:r>
            <w:proofErr w:type="gramStart"/>
            <w:r w:rsidRPr="00237691">
              <w:rPr>
                <w:rFonts w:ascii="Arial" w:hAnsi="Arial" w:cs="Arial"/>
                <w:sz w:val="20"/>
                <w:szCs w:val="20"/>
              </w:rPr>
              <w:t>5103 letter</w:t>
            </w:r>
            <w:proofErr w:type="gramEnd"/>
            <w:r w:rsidRPr="00237691">
              <w:rPr>
                <w:rFonts w:ascii="Arial" w:hAnsi="Arial" w:cs="Arial"/>
                <w:sz w:val="20"/>
                <w:szCs w:val="20"/>
              </w:rPr>
              <w:t xml:space="preserve"> required for this claim?</w:t>
            </w:r>
          </w:p>
          <w:p w14:paraId="060C8B58" w14:textId="77777777" w:rsidR="00881267" w:rsidRPr="00044AFA" w:rsidRDefault="00881267" w:rsidP="009355C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44AFA">
              <w:rPr>
                <w:rFonts w:ascii="Arial" w:hAnsi="Arial" w:cs="Arial"/>
                <w:sz w:val="20"/>
                <w:szCs w:val="20"/>
              </w:rPr>
              <w:t>Yes</w:t>
            </w:r>
          </w:p>
          <w:p w14:paraId="2A4A570F" w14:textId="77777777" w:rsidR="00881267" w:rsidRPr="00B626DE" w:rsidRDefault="00881267" w:rsidP="009355C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B626DE">
              <w:rPr>
                <w:rFonts w:ascii="Arial" w:hAnsi="Arial" w:cs="Arial"/>
                <w:sz w:val="20"/>
                <w:szCs w:val="20"/>
                <w:highlight w:val="green"/>
              </w:rPr>
              <w:t>No</w:t>
            </w:r>
          </w:p>
          <w:p w14:paraId="00FA94BF" w14:textId="77777777" w:rsidR="00881267" w:rsidRPr="00237691" w:rsidRDefault="00881267" w:rsidP="00D143E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292301" w14:textId="77777777" w:rsidR="00133242" w:rsidRPr="00237691" w:rsidRDefault="00133242" w:rsidP="0013324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D309902" w14:textId="250E2DBA" w:rsidR="00133242" w:rsidRPr="00F11FC6" w:rsidRDefault="00CE2E06" w:rsidP="0013324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Great Job!! A 5103 letter is 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not required because the Veteran filed her claim on a VA Form 21-526EZ, which contains the 5103 Notice and What the Evidence Must Show information.  M21-1 </w:t>
            </w:r>
            <w:r w:rsidR="00F11FC6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626DE" w:rsidRPr="00F11FC6">
              <w:rPr>
                <w:rFonts w:ascii="Arial" w:hAnsi="Arial" w:cs="Arial"/>
                <w:sz w:val="20"/>
                <w:szCs w:val="20"/>
                <w:rPrChange w:id="99" w:author="EDWARDS, LARRY D., VBADENV Trng Facility" w:date="2021-09-21T15:28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II.iii.1.C - Screening Applications for Substantial Completeness and Notification Requirements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 and 38 CFR 3.159(c)</w:t>
            </w:r>
          </w:p>
          <w:p w14:paraId="5C6AB72E" w14:textId="77777777" w:rsidR="00CE2E06" w:rsidRPr="00F11FC6" w:rsidRDefault="00CE2E06" w:rsidP="0013324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050252F4" w14:textId="77777777" w:rsidR="00133242" w:rsidRPr="00F11FC6" w:rsidRDefault="00133242" w:rsidP="0013324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F11FC6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5351C0E" w14:textId="21D88FF2" w:rsidR="004A75D8" w:rsidRPr="00237691" w:rsidRDefault="00CE2E06" w:rsidP="0076700A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 xml:space="preserve">Sorry, that is not correct. A 5103 letter is not required because the Veteran filed her claim on a VA Form 21-526EZ, which contains the 5103 Notice and What the Evidence Must Show information.  M21-1 </w:t>
            </w:r>
            <w:r w:rsidR="00F11FC6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626DE" w:rsidRPr="00F11FC6">
              <w:rPr>
                <w:rFonts w:ascii="Arial" w:hAnsi="Arial" w:cs="Arial"/>
                <w:sz w:val="20"/>
                <w:szCs w:val="20"/>
                <w:rPrChange w:id="100" w:author="EDWARDS, LARRY D., VBADENV Trng Facility" w:date="2021-09-21T15:28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II.iii.1.C - Screening Applications for Substantial Completeness and Notification Requirements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 and 38 CFR 3.159(c)</w:t>
            </w:r>
          </w:p>
          <w:p w14:paraId="21820E85" w14:textId="77777777" w:rsidR="00CE2E06" w:rsidRPr="00237691" w:rsidRDefault="00CE2E06" w:rsidP="007670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1573B818" w14:textId="77777777" w:rsidR="004A75D8" w:rsidRPr="00237691" w:rsidRDefault="004A75D8" w:rsidP="00D143E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4AFA" w:rsidRPr="00237691" w14:paraId="342365E8" w14:textId="77777777" w:rsidTr="00044AFA">
        <w:tc>
          <w:tcPr>
            <w:tcW w:w="7308" w:type="dxa"/>
            <w:shd w:val="clear" w:color="auto" w:fill="FFC000" w:themeFill="accent4"/>
          </w:tcPr>
          <w:p w14:paraId="6CEF61D2" w14:textId="77777777" w:rsidR="00044AFA" w:rsidRPr="00237691" w:rsidRDefault="00044AFA" w:rsidP="00044A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110.</w:t>
            </w:r>
          </w:p>
        </w:tc>
        <w:tc>
          <w:tcPr>
            <w:tcW w:w="7308" w:type="dxa"/>
            <w:shd w:val="clear" w:color="auto" w:fill="FFC000" w:themeFill="accent4"/>
          </w:tcPr>
          <w:p w14:paraId="3688AB60" w14:textId="77777777" w:rsidR="00044AFA" w:rsidRPr="00237691" w:rsidRDefault="00044AFA" w:rsidP="00044AF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4AFA" w:rsidRPr="00237691" w14:paraId="502C8FA5" w14:textId="77777777" w:rsidTr="004D2036">
        <w:trPr>
          <w:trHeight w:val="3617"/>
        </w:trPr>
        <w:tc>
          <w:tcPr>
            <w:tcW w:w="7308" w:type="dxa"/>
          </w:tcPr>
          <w:p w14:paraId="4D093B90" w14:textId="77777777" w:rsidR="00044AFA" w:rsidRPr="00044AFA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044AFA">
              <w:rPr>
                <w:rFonts w:ascii="Arial" w:hAnsi="Arial" w:cs="Arial"/>
                <w:b/>
                <w:sz w:val="20"/>
                <w:szCs w:val="20"/>
              </w:rPr>
              <w:t>Additional Development to Support the Claim</w:t>
            </w:r>
          </w:p>
          <w:p w14:paraId="763EEBAF" w14:textId="77777777" w:rsidR="00044AFA" w:rsidRPr="00237691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110</w:t>
            </w:r>
          </w:p>
          <w:p w14:paraId="66E499C0" w14:textId="77777777" w:rsidR="00044AFA" w:rsidRPr="00237691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C1DF0A0" w14:textId="77777777" w:rsidR="00221F76" w:rsidRDefault="00221F76" w:rsidP="00221F76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Does this claim require notification, form development, Federal record, or non-Federal record development? (excluding exams or medical opinions)?</w:t>
            </w:r>
          </w:p>
          <w:p w14:paraId="5D27CCB2" w14:textId="77777777" w:rsidR="00044AFA" w:rsidRPr="00B626DE" w:rsidRDefault="00044AFA" w:rsidP="009355CF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B626DE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5AE4C245" w14:textId="77777777" w:rsidR="00044AFA" w:rsidRPr="00044AFA" w:rsidRDefault="00044AFA" w:rsidP="009355CF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44AFA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14FDC9B4" w14:textId="77777777" w:rsidR="00044AFA" w:rsidRPr="00237691" w:rsidRDefault="00044AFA" w:rsidP="00044AF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72FC2CC" w14:textId="77777777" w:rsidR="00044AFA" w:rsidRPr="00237691" w:rsidRDefault="00044AFA" w:rsidP="00044AF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2E510618" w14:textId="5F2BAED1" w:rsidR="00044AFA" w:rsidRPr="00F11FC6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Great Job! The Veteran </w:t>
            </w:r>
            <w:r w:rsidRPr="00F11FC6">
              <w:rPr>
                <w:rFonts w:ascii="Arial" w:hAnsi="Arial" w:cs="Arial"/>
                <w:sz w:val="20"/>
                <w:szCs w:val="20"/>
              </w:rPr>
              <w:t>expressly claimed entitlement to IU; however, additional information is necessary to adjudicate the claim.  </w:t>
            </w:r>
            <w:r w:rsidR="00F11FC6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626DE" w:rsidRPr="00F11FC6">
              <w:rPr>
                <w:rFonts w:ascii="Arial" w:hAnsi="Arial" w:cs="Arial"/>
                <w:color w:val="2F5496" w:themeColor="accent1" w:themeShade="BF"/>
                <w:sz w:val="20"/>
                <w:szCs w:val="20"/>
                <w:rPrChange w:id="101" w:author="EDWARDS, LARRY D., VBADENV Trng Facility" w:date="2021-09-21T15:28:00Z">
                  <w:rPr>
                    <w:rFonts w:ascii="Arial" w:hAnsi="Arial" w:cs="Arial"/>
                    <w:color w:val="2F5496" w:themeColor="accent1" w:themeShade="BF"/>
                    <w:sz w:val="20"/>
                    <w:szCs w:val="20"/>
                    <w:highlight w:val="yellow"/>
                  </w:rPr>
                </w:rPrChange>
              </w:rPr>
              <w:t>M21-1 VIII.iv.3.A – General Information on Individual Unemployment (IU)</w:t>
            </w:r>
          </w:p>
          <w:p w14:paraId="75639577" w14:textId="77777777" w:rsidR="00044AFA" w:rsidRPr="00F11FC6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0869F2C4" w14:textId="77777777" w:rsidR="00044AFA" w:rsidRPr="00F11FC6" w:rsidRDefault="00044AFA" w:rsidP="00044AF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F11FC6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392F87B" w14:textId="6FBF5C33" w:rsidR="00044AFA" w:rsidRPr="00237691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Incorrect. Since the Veteran did not submit the required forms, we must develop for the VA Form 21-8940 and VA Form 21-4192</w:t>
            </w:r>
            <w:r w:rsidR="00200E10" w:rsidRPr="00F11FC6">
              <w:rPr>
                <w:rFonts w:ascii="Arial" w:hAnsi="Arial" w:cs="Arial"/>
                <w:sz w:val="20"/>
                <w:szCs w:val="20"/>
              </w:rPr>
              <w:t xml:space="preserve"> and notify /* </w:t>
            </w:r>
            <w:proofErr w:type="spellStart"/>
            <w:r w:rsidR="00200E10" w:rsidRPr="00F11FC6">
              <w:rPr>
                <w:rFonts w:ascii="Arial" w:hAnsi="Arial" w:cs="Arial"/>
                <w:sz w:val="20"/>
                <w:szCs w:val="20"/>
              </w:rPr>
              <w:t>himher</w:t>
            </w:r>
            <w:proofErr w:type="spellEnd"/>
            <w:r w:rsidR="00200E10" w:rsidRPr="00F11FC6">
              <w:rPr>
                <w:rFonts w:ascii="Arial" w:hAnsi="Arial" w:cs="Arial"/>
                <w:sz w:val="20"/>
                <w:szCs w:val="20"/>
              </w:rPr>
              <w:t xml:space="preserve"> */ of FDC exclusion</w:t>
            </w:r>
            <w:r w:rsidRPr="00F11FC6">
              <w:rPr>
                <w:rFonts w:ascii="Arial" w:hAnsi="Arial" w:cs="Arial"/>
                <w:sz w:val="20"/>
                <w:szCs w:val="20"/>
              </w:rPr>
              <w:t>.  </w:t>
            </w:r>
            <w:r w:rsidR="00F11FC6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626DE" w:rsidRPr="00F11FC6">
              <w:rPr>
                <w:rFonts w:ascii="Arial" w:hAnsi="Arial" w:cs="Arial"/>
                <w:color w:val="2F5496" w:themeColor="accent1" w:themeShade="BF"/>
                <w:sz w:val="20"/>
                <w:szCs w:val="20"/>
                <w:rPrChange w:id="102" w:author="EDWARDS, LARRY D., VBADENV Trng Facility" w:date="2021-09-21T15:28:00Z">
                  <w:rPr>
                    <w:rFonts w:ascii="Arial" w:hAnsi="Arial" w:cs="Arial"/>
                    <w:color w:val="2F5496" w:themeColor="accent1" w:themeShade="BF"/>
                    <w:sz w:val="20"/>
                    <w:szCs w:val="20"/>
                    <w:highlight w:val="yellow"/>
                  </w:rPr>
                </w:rPrChange>
              </w:rPr>
              <w:t>M21-1 VIII.iv.3.A – General Information on Individual Unemployment (IU)</w:t>
            </w:r>
          </w:p>
          <w:p w14:paraId="18537821" w14:textId="77777777" w:rsidR="00044AFA" w:rsidRPr="00237691" w:rsidRDefault="00044AFA" w:rsidP="00044A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55343D9D" w14:textId="77777777" w:rsidR="00044AFA" w:rsidRPr="00237691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4AFA" w:rsidRPr="00237691" w14:paraId="54570C96" w14:textId="77777777" w:rsidTr="00044AFA">
        <w:trPr>
          <w:trHeight w:val="278"/>
        </w:trPr>
        <w:tc>
          <w:tcPr>
            <w:tcW w:w="7308" w:type="dxa"/>
            <w:shd w:val="clear" w:color="auto" w:fill="FFC000" w:themeFill="accent4"/>
          </w:tcPr>
          <w:p w14:paraId="588F7E16" w14:textId="77777777" w:rsidR="00044AFA" w:rsidRPr="00237691" w:rsidRDefault="00044AFA" w:rsidP="00044A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correct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115.</w:t>
            </w:r>
          </w:p>
        </w:tc>
        <w:tc>
          <w:tcPr>
            <w:tcW w:w="7308" w:type="dxa"/>
            <w:shd w:val="clear" w:color="auto" w:fill="FFC000" w:themeFill="accent4"/>
          </w:tcPr>
          <w:p w14:paraId="13E50755" w14:textId="77777777" w:rsidR="00044AFA" w:rsidRPr="00237691" w:rsidRDefault="00044AFA" w:rsidP="00044AF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incorrect, jump to 120.</w:t>
            </w:r>
          </w:p>
        </w:tc>
      </w:tr>
    </w:tbl>
    <w:tbl>
      <w:tblPr>
        <w:tblStyle w:val="TableGrid"/>
        <w:tblW w:w="14616" w:type="dxa"/>
        <w:tblLayout w:type="fixed"/>
        <w:tblLook w:val="04A0" w:firstRow="1" w:lastRow="0" w:firstColumn="1" w:lastColumn="0" w:noHBand="0" w:noVBand="1"/>
      </w:tblPr>
      <w:tblGrid>
        <w:gridCol w:w="7308"/>
        <w:gridCol w:w="7308"/>
      </w:tblGrid>
      <w:tr w:rsidR="004A75D8" w:rsidRPr="00237691" w14:paraId="4A166EF6" w14:textId="77777777" w:rsidTr="00D143E9">
        <w:tc>
          <w:tcPr>
            <w:tcW w:w="7308" w:type="dxa"/>
          </w:tcPr>
          <w:p w14:paraId="2A8AC5FD" w14:textId="77777777" w:rsidR="004D2036" w:rsidRPr="00DC46ED" w:rsidRDefault="004D2036" w:rsidP="00D143E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C46ED">
              <w:rPr>
                <w:rFonts w:ascii="Arial" w:hAnsi="Arial" w:cs="Arial"/>
                <w:b/>
                <w:sz w:val="20"/>
                <w:szCs w:val="20"/>
              </w:rPr>
              <w:lastRenderedPageBreak/>
              <w:t>Additional Development to Support the Claim</w:t>
            </w:r>
          </w:p>
          <w:p w14:paraId="28DA392D" w14:textId="77777777" w:rsidR="004D2036" w:rsidRPr="00237691" w:rsidRDefault="004A75D8" w:rsidP="00D143E9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</w:t>
            </w:r>
            <w:r w:rsidR="004D2036" w:rsidRPr="00237691">
              <w:rPr>
                <w:rFonts w:ascii="Arial" w:hAnsi="Arial" w:cs="Arial"/>
                <w:sz w:val="20"/>
                <w:szCs w:val="20"/>
              </w:rPr>
              <w:t xml:space="preserve"> 115</w:t>
            </w:r>
          </w:p>
          <w:p w14:paraId="56D04B03" w14:textId="77777777" w:rsidR="004D2036" w:rsidRPr="00237691" w:rsidRDefault="004D2036" w:rsidP="00D143E9">
            <w:pPr>
              <w:rPr>
                <w:rFonts w:ascii="Arial" w:hAnsi="Arial" w:cs="Arial"/>
                <w:sz w:val="20"/>
                <w:szCs w:val="20"/>
              </w:rPr>
            </w:pPr>
          </w:p>
          <w:p w14:paraId="0FDA9FDD" w14:textId="77777777" w:rsidR="004D2036" w:rsidRPr="00237691" w:rsidRDefault="004D2036" w:rsidP="004D2036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What development actions did you take on this claim? Select all that apply. </w:t>
            </w:r>
          </w:p>
          <w:p w14:paraId="513398BB" w14:textId="77777777" w:rsidR="004A75D8" w:rsidRPr="00237691" w:rsidRDefault="004A75D8" w:rsidP="00D143E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7727A8" w14:textId="77777777" w:rsidR="004D2036" w:rsidRPr="00B626DE" w:rsidRDefault="004D2036" w:rsidP="0082509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B626DE">
              <w:rPr>
                <w:rFonts w:ascii="Arial" w:hAnsi="Arial" w:cs="Arial"/>
                <w:sz w:val="20"/>
                <w:szCs w:val="20"/>
                <w:highlight w:val="green"/>
              </w:rPr>
              <w:t>Developed for VA Forms 21-8940 and/or 21-4192</w:t>
            </w:r>
          </w:p>
          <w:p w14:paraId="4D393D2F" w14:textId="77777777" w:rsidR="00332113" w:rsidRPr="00B626DE" w:rsidRDefault="00332113" w:rsidP="0082509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B626DE">
              <w:rPr>
                <w:rFonts w:ascii="Arial" w:hAnsi="Arial" w:cs="Arial"/>
                <w:sz w:val="20"/>
                <w:szCs w:val="20"/>
                <w:highlight w:val="green"/>
              </w:rPr>
              <w:t>Notified the Veteran of FDC Exclusion</w:t>
            </w:r>
          </w:p>
          <w:p w14:paraId="27ED1628" w14:textId="77777777" w:rsidR="004D2036" w:rsidRPr="00237691" w:rsidRDefault="004D2036" w:rsidP="00D143E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77CD74" w14:textId="77777777" w:rsidR="00133242" w:rsidRPr="00237691" w:rsidRDefault="00133242" w:rsidP="0013324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0811BB94" w14:textId="05A75BD6" w:rsidR="00133242" w:rsidRPr="00F11FC6" w:rsidRDefault="004D2036" w:rsidP="0013324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Correct. Since the Veteran did not submit the required forms, we must develop for the VA </w:t>
            </w:r>
            <w:r w:rsidRPr="00F11FC6">
              <w:rPr>
                <w:rFonts w:ascii="Arial" w:hAnsi="Arial" w:cs="Arial"/>
                <w:sz w:val="20"/>
                <w:szCs w:val="20"/>
              </w:rPr>
              <w:t>Form 21-8940 and VA Form 21-4192</w:t>
            </w:r>
            <w:r w:rsidR="00203D15" w:rsidRPr="00F11FC6">
              <w:rPr>
                <w:rFonts w:ascii="Arial" w:hAnsi="Arial" w:cs="Arial"/>
                <w:sz w:val="20"/>
                <w:szCs w:val="20"/>
              </w:rPr>
              <w:t xml:space="preserve"> and notify her of FDC exclusion</w:t>
            </w:r>
            <w:r w:rsidRPr="00F11FC6">
              <w:rPr>
                <w:rFonts w:ascii="Arial" w:hAnsi="Arial" w:cs="Arial"/>
                <w:sz w:val="20"/>
                <w:szCs w:val="20"/>
              </w:rPr>
              <w:t>.  </w:t>
            </w:r>
            <w:r w:rsidR="00F11FC6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175DF" w:rsidRPr="00F11FC6">
              <w:rPr>
                <w:rFonts w:ascii="Arial" w:hAnsi="Arial" w:cs="Arial"/>
                <w:color w:val="2F5496" w:themeColor="accent1" w:themeShade="BF"/>
                <w:sz w:val="20"/>
                <w:szCs w:val="20"/>
                <w:rPrChange w:id="103" w:author="EDWARDS, LARRY D., VBADENV Trng Facility" w:date="2021-09-21T15:29:00Z">
                  <w:rPr>
                    <w:rFonts w:ascii="Arial" w:hAnsi="Arial" w:cs="Arial"/>
                    <w:color w:val="2F5496" w:themeColor="accent1" w:themeShade="BF"/>
                    <w:sz w:val="20"/>
                    <w:szCs w:val="20"/>
                    <w:highlight w:val="yellow"/>
                  </w:rPr>
                </w:rPrChange>
              </w:rPr>
              <w:t>M21-1 VIII.iv.3.A – General Information on Individual Unemployment (IU)</w:t>
            </w:r>
          </w:p>
          <w:p w14:paraId="2B55C77A" w14:textId="77777777" w:rsidR="004D2036" w:rsidRPr="00F11FC6" w:rsidRDefault="004D2036" w:rsidP="0013324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4D25B54" w14:textId="77777777" w:rsidR="00133242" w:rsidRPr="00F11FC6" w:rsidRDefault="00133242" w:rsidP="0013324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F11FC6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5066E58" w14:textId="44BD4AFA" w:rsidR="004A75D8" w:rsidRPr="00237691" w:rsidRDefault="004D2036" w:rsidP="00D143E9">
            <w:pPr>
              <w:rPr>
                <w:rStyle w:val="Hyperlink"/>
                <w:rFonts w:ascii="Arial" w:hAnsi="Arial" w:cs="Arial"/>
                <w:i/>
                <w:color w:val="auto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Incorrect. Since the Veteran did not submit the required forms, we must develop for the VA Form 21-8940 and VA Form 21-4192</w:t>
            </w:r>
            <w:r w:rsidR="00203D15" w:rsidRPr="00F11FC6">
              <w:rPr>
                <w:rFonts w:ascii="Arial" w:hAnsi="Arial" w:cs="Arial"/>
                <w:sz w:val="20"/>
                <w:szCs w:val="20"/>
              </w:rPr>
              <w:t xml:space="preserve"> and notify </w:t>
            </w:r>
            <w:r w:rsidR="00200E10" w:rsidRPr="00F11FC6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200E10" w:rsidRPr="00F11FC6">
              <w:rPr>
                <w:rFonts w:ascii="Arial" w:hAnsi="Arial" w:cs="Arial"/>
                <w:sz w:val="20"/>
                <w:szCs w:val="20"/>
              </w:rPr>
              <w:t>himher</w:t>
            </w:r>
            <w:proofErr w:type="spellEnd"/>
            <w:r w:rsidR="00200E10" w:rsidRPr="00F11FC6">
              <w:rPr>
                <w:rFonts w:ascii="Arial" w:hAnsi="Arial" w:cs="Arial"/>
                <w:sz w:val="20"/>
                <w:szCs w:val="20"/>
              </w:rPr>
              <w:t xml:space="preserve"> */</w:t>
            </w:r>
            <w:r w:rsidR="00203D15" w:rsidRPr="00F11FC6">
              <w:rPr>
                <w:rFonts w:ascii="Arial" w:hAnsi="Arial" w:cs="Arial"/>
                <w:sz w:val="20"/>
                <w:szCs w:val="20"/>
              </w:rPr>
              <w:t xml:space="preserve"> of FDC exclusion</w:t>
            </w:r>
            <w:r w:rsidRPr="00F11FC6">
              <w:rPr>
                <w:rFonts w:ascii="Arial" w:hAnsi="Arial" w:cs="Arial"/>
                <w:sz w:val="20"/>
                <w:szCs w:val="20"/>
              </w:rPr>
              <w:t>.  </w:t>
            </w:r>
            <w:r w:rsidR="00F11FC6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175DF" w:rsidRPr="00F11FC6">
              <w:rPr>
                <w:rFonts w:ascii="Arial" w:hAnsi="Arial" w:cs="Arial"/>
                <w:color w:val="2F5496" w:themeColor="accent1" w:themeShade="BF"/>
                <w:sz w:val="20"/>
                <w:szCs w:val="20"/>
                <w:rPrChange w:id="104" w:author="EDWARDS, LARRY D., VBADENV Trng Facility" w:date="2021-09-21T15:29:00Z">
                  <w:rPr>
                    <w:rFonts w:ascii="Arial" w:hAnsi="Arial" w:cs="Arial"/>
                    <w:color w:val="2F5496" w:themeColor="accent1" w:themeShade="BF"/>
                    <w:sz w:val="20"/>
                    <w:szCs w:val="20"/>
                    <w:highlight w:val="yellow"/>
                  </w:rPr>
                </w:rPrChange>
              </w:rPr>
              <w:t>M21-1 VIII.iv.3.A – General Information on Individual Unemployment (IU)</w:t>
            </w:r>
          </w:p>
          <w:p w14:paraId="42C41516" w14:textId="77777777" w:rsidR="004A75D8" w:rsidRPr="00237691" w:rsidRDefault="004A75D8" w:rsidP="0076700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7769D524" w14:textId="77777777" w:rsidR="004A75D8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222B25A" w14:textId="296A41FB" w:rsidR="00E3779D" w:rsidRDefault="00226FA5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820EC4D" w14:textId="77777777" w:rsidR="004F5E33" w:rsidRDefault="004F5E33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2163C5D" w14:textId="77777777" w:rsidR="004F5E33" w:rsidRPr="00237691" w:rsidRDefault="004F5E33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53711BD4" w14:textId="77777777" w:rsidTr="009355CF">
        <w:tc>
          <w:tcPr>
            <w:tcW w:w="7308" w:type="dxa"/>
            <w:shd w:val="clear" w:color="auto" w:fill="FFC000" w:themeFill="accent4"/>
          </w:tcPr>
          <w:p w14:paraId="4ED63F3F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130.</w:t>
            </w:r>
          </w:p>
        </w:tc>
        <w:tc>
          <w:tcPr>
            <w:tcW w:w="7308" w:type="dxa"/>
            <w:shd w:val="clear" w:color="auto" w:fill="FFC000" w:themeFill="accent4"/>
          </w:tcPr>
          <w:p w14:paraId="0C45238A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4E9E13D9" w14:textId="77777777" w:rsidTr="00D143E9">
        <w:tc>
          <w:tcPr>
            <w:tcW w:w="7308" w:type="dxa"/>
          </w:tcPr>
          <w:p w14:paraId="354584C9" w14:textId="77777777" w:rsidR="009355CF" w:rsidRPr="009355CF" w:rsidRDefault="009355CF" w:rsidP="009355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55CF">
              <w:rPr>
                <w:rFonts w:ascii="Arial" w:hAnsi="Arial" w:cs="Arial"/>
                <w:b/>
                <w:sz w:val="20"/>
                <w:szCs w:val="20"/>
              </w:rPr>
              <w:t>Intent to File (ITF)</w:t>
            </w:r>
          </w:p>
          <w:p w14:paraId="4703D4A8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Number:130</w:t>
            </w:r>
          </w:p>
          <w:p w14:paraId="79020F5D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F1456EC" w14:textId="679DD650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Is an </w:t>
            </w:r>
            <w:r w:rsidR="00337AF4" w:rsidRPr="00237691">
              <w:rPr>
                <w:rFonts w:ascii="Arial" w:hAnsi="Arial" w:cs="Arial"/>
                <w:sz w:val="20"/>
                <w:szCs w:val="20"/>
              </w:rPr>
              <w:t>I</w:t>
            </w:r>
            <w:r w:rsidR="00337AF4">
              <w:rPr>
                <w:rFonts w:ascii="Arial" w:hAnsi="Arial" w:cs="Arial"/>
                <w:sz w:val="20"/>
                <w:szCs w:val="20"/>
              </w:rPr>
              <w:t xml:space="preserve">ntent to </w:t>
            </w:r>
            <w:r w:rsidR="00337AF4" w:rsidRPr="00237691">
              <w:rPr>
                <w:rFonts w:ascii="Arial" w:hAnsi="Arial" w:cs="Arial"/>
                <w:sz w:val="20"/>
                <w:szCs w:val="20"/>
              </w:rPr>
              <w:t>F</w:t>
            </w:r>
            <w:r w:rsidR="00337AF4">
              <w:rPr>
                <w:rFonts w:ascii="Arial" w:hAnsi="Arial" w:cs="Arial"/>
                <w:sz w:val="20"/>
                <w:szCs w:val="20"/>
              </w:rPr>
              <w:t>ile (ITF)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of record with this claim?</w:t>
            </w:r>
          </w:p>
          <w:p w14:paraId="2A578A8E" w14:textId="77777777" w:rsidR="009355CF" w:rsidRPr="009175DF" w:rsidRDefault="009355CF" w:rsidP="009355C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9175DF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7B6B35DC" w14:textId="77777777" w:rsidR="009355CF" w:rsidRPr="009355CF" w:rsidRDefault="009355CF" w:rsidP="009355C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355CF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5AFE35AD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55E1852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65D7DFE6" w14:textId="016410A1" w:rsidR="009355CF" w:rsidRPr="00F11FC6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You are correct. The VA 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received a complete VA Form 21-0966 on </w:t>
            </w:r>
            <w:r w:rsidR="00337AF4" w:rsidRPr="00F11FC6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337AF4" w:rsidRPr="00F11FC6">
              <w:rPr>
                <w:rFonts w:ascii="Arial" w:hAnsi="Arial" w:cs="Arial"/>
                <w:sz w:val="20"/>
                <w:szCs w:val="20"/>
              </w:rPr>
              <w:t>dateadd</w:t>
            </w:r>
            <w:proofErr w:type="spellEnd"/>
            <w:r w:rsidR="00337AF4" w:rsidRPr="00F11FC6">
              <w:rPr>
                <w:rFonts w:ascii="Arial" w:hAnsi="Arial" w:cs="Arial"/>
                <w:sz w:val="20"/>
                <w:szCs w:val="20"/>
              </w:rPr>
              <w:t>(d,-63,receivedon,MM/dd/</w:t>
            </w:r>
            <w:proofErr w:type="spellStart"/>
            <w:r w:rsidR="00337AF4" w:rsidRPr="00F11FC6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="00337AF4" w:rsidRPr="00F11FC6">
              <w:rPr>
                <w:rFonts w:ascii="Arial" w:hAnsi="Arial" w:cs="Arial"/>
                <w:sz w:val="20"/>
                <w:szCs w:val="20"/>
              </w:rPr>
              <w:t xml:space="preserve">) </w:t>
            </w:r>
            <w:ins w:id="105" w:author="EDWARDS, LARRY D., VBADENV Trng Facility" w:date="2021-12-23T14:29:00Z">
              <w:r w:rsidR="00D07017" w:rsidRPr="00234C5B">
                <w:rPr>
                  <w:rFonts w:ascii="Arial" w:hAnsi="Arial" w:cs="Arial"/>
                  <w:sz w:val="20"/>
                  <w:szCs w:val="20"/>
                </w:rPr>
                <w:t>M21-1 II.iii.2.A - Intent to File</w:t>
              </w:r>
            </w:ins>
            <w:del w:id="106" w:author="EDWARDS, LARRY D., VBADENV Trng Facility" w:date="2021-12-23T14:29:00Z">
              <w:r w:rsidR="00337AF4" w:rsidRPr="00F11FC6" w:rsidDel="00D07017">
                <w:rPr>
                  <w:rFonts w:ascii="Arial" w:hAnsi="Arial" w:cs="Arial"/>
                  <w:sz w:val="20"/>
                  <w:szCs w:val="20"/>
                </w:rPr>
                <w:delText>*/</w:delText>
              </w:r>
              <w:r w:rsidRPr="00F11FC6" w:rsidDel="00D07017">
                <w:rPr>
                  <w:rFonts w:ascii="Arial" w:hAnsi="Arial" w:cs="Arial"/>
                  <w:sz w:val="20"/>
                  <w:szCs w:val="20"/>
                </w:rPr>
                <w:delText>.  </w:delText>
              </w:r>
              <w:r w:rsidR="00F11FC6" w:rsidRPr="00F11FC6" w:rsidDel="00D07017">
                <w:rPr>
                  <w:rFonts w:ascii="Arial" w:hAnsi="Arial" w:cs="Arial"/>
                  <w:sz w:val="20"/>
                  <w:szCs w:val="20"/>
                </w:rPr>
                <w:delText xml:space="preserve"> </w:delText>
              </w:r>
              <w:r w:rsidR="009175DF" w:rsidRPr="00F11FC6" w:rsidDel="00D07017">
                <w:rPr>
                  <w:rFonts w:ascii="Arial" w:hAnsi="Arial" w:cs="Arial"/>
                  <w:sz w:val="20"/>
                  <w:szCs w:val="20"/>
                  <w:rPrChange w:id="107" w:author="EDWARDS, LARRY D., VBADENV Trng Facility" w:date="2021-09-21T15:29:00Z"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</w:rPrChange>
                </w:rPr>
                <w:delText xml:space="preserve"> M21-1 II.iii.2.H – Historical Guidance on Formal Applications and Informal Claims Prior to March 24, 2015</w:delText>
              </w:r>
              <w:r w:rsidRPr="00F11FC6" w:rsidDel="00D07017">
                <w:rPr>
                  <w:rFonts w:ascii="Arial" w:hAnsi="Arial" w:cs="Arial"/>
                  <w:sz w:val="20"/>
                  <w:szCs w:val="20"/>
                </w:rPr>
                <w:delText xml:space="preserve"> and 38 CFR 3.155(b)</w:delText>
              </w:r>
            </w:del>
          </w:p>
          <w:p w14:paraId="25B559CA" w14:textId="77777777" w:rsidR="009355CF" w:rsidRPr="00F11FC6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9426F0D" w14:textId="77777777" w:rsidR="009355CF" w:rsidRPr="00F11FC6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F11FC6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4AB294D" w14:textId="32AD1CB2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 xml:space="preserve">That is incorrect. The VA received a complete VA Form 21-0966 on </w:t>
            </w:r>
            <w:r w:rsidR="00337AF4" w:rsidRPr="00F11FC6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337AF4" w:rsidRPr="00F11FC6">
              <w:rPr>
                <w:rFonts w:ascii="Arial" w:hAnsi="Arial" w:cs="Arial"/>
                <w:sz w:val="20"/>
                <w:szCs w:val="20"/>
              </w:rPr>
              <w:t>dateadd</w:t>
            </w:r>
            <w:proofErr w:type="spellEnd"/>
            <w:r w:rsidR="00337AF4" w:rsidRPr="00F11FC6">
              <w:rPr>
                <w:rFonts w:ascii="Arial" w:hAnsi="Arial" w:cs="Arial"/>
                <w:sz w:val="20"/>
                <w:szCs w:val="20"/>
              </w:rPr>
              <w:t>(d,-63,receivedon,MM/dd/</w:t>
            </w:r>
            <w:proofErr w:type="spellStart"/>
            <w:r w:rsidR="00337AF4" w:rsidRPr="00F11FC6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="00337AF4" w:rsidRPr="00F11FC6">
              <w:rPr>
                <w:rFonts w:ascii="Arial" w:hAnsi="Arial" w:cs="Arial"/>
                <w:sz w:val="20"/>
                <w:szCs w:val="20"/>
              </w:rPr>
              <w:t xml:space="preserve">) </w:t>
            </w:r>
            <w:del w:id="108" w:author="EDWARDS, LARRY D., VBADENV Trng Facility" w:date="2021-12-23T14:29:00Z">
              <w:r w:rsidR="00337AF4" w:rsidRPr="00F11FC6" w:rsidDel="00D07017">
                <w:rPr>
                  <w:rFonts w:ascii="Arial" w:hAnsi="Arial" w:cs="Arial"/>
                  <w:sz w:val="20"/>
                  <w:szCs w:val="20"/>
                </w:rPr>
                <w:delText>*/</w:delText>
              </w:r>
              <w:r w:rsidRPr="00F11FC6" w:rsidDel="00D07017">
                <w:rPr>
                  <w:rFonts w:ascii="Arial" w:hAnsi="Arial" w:cs="Arial"/>
                  <w:sz w:val="20"/>
                  <w:szCs w:val="20"/>
                </w:rPr>
                <w:delText>.  </w:delText>
              </w:r>
              <w:r w:rsidR="00F11FC6" w:rsidRPr="00F11FC6" w:rsidDel="00D07017">
                <w:rPr>
                  <w:rFonts w:ascii="Arial" w:hAnsi="Arial" w:cs="Arial"/>
                  <w:sz w:val="20"/>
                  <w:szCs w:val="20"/>
                </w:rPr>
                <w:delText xml:space="preserve"> </w:delText>
              </w:r>
              <w:r w:rsidR="009175DF" w:rsidRPr="00F11FC6" w:rsidDel="00D07017">
                <w:rPr>
                  <w:rFonts w:ascii="Arial" w:hAnsi="Arial" w:cs="Arial"/>
                  <w:sz w:val="20"/>
                  <w:szCs w:val="20"/>
                  <w:rPrChange w:id="109" w:author="EDWARDS, LARRY D., VBADENV Trng Facility" w:date="2021-09-21T15:29:00Z"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</w:rPrChange>
                </w:rPr>
                <w:delText xml:space="preserve"> M21-1 II.iii.2.H – Historical Guidance on Formal Applications and Informal Claims Prior to March 24, 2015</w:delText>
              </w:r>
              <w:r w:rsidR="009175DF" w:rsidRPr="00F11FC6" w:rsidDel="00D07017">
                <w:rPr>
                  <w:rFonts w:ascii="Arial" w:hAnsi="Arial" w:cs="Arial"/>
                  <w:sz w:val="20"/>
                  <w:szCs w:val="20"/>
                </w:rPr>
                <w:delText xml:space="preserve"> </w:delText>
              </w:r>
              <w:r w:rsidRPr="00F11FC6" w:rsidDel="00D07017">
                <w:rPr>
                  <w:rFonts w:ascii="Arial" w:hAnsi="Arial" w:cs="Arial"/>
                  <w:sz w:val="20"/>
                  <w:szCs w:val="20"/>
                </w:rPr>
                <w:delText xml:space="preserve"> and 38 CFR 3.155(b)</w:delText>
              </w:r>
            </w:del>
            <w:ins w:id="110" w:author="EDWARDS, LARRY D., VBADENV Trng Facility" w:date="2021-12-23T14:29:00Z">
              <w:r w:rsidR="00D07017"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r w:rsidR="00D07017" w:rsidRPr="00234C5B">
                <w:rPr>
                  <w:rFonts w:ascii="Arial" w:hAnsi="Arial" w:cs="Arial"/>
                  <w:sz w:val="20"/>
                  <w:szCs w:val="20"/>
                </w:rPr>
                <w:t>M21-1 II.iii.2.A - Intent to File</w:t>
              </w:r>
            </w:ins>
          </w:p>
          <w:p w14:paraId="755C582B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72AF6AB8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021A6B7C" w14:textId="77777777" w:rsidTr="009355CF">
        <w:tc>
          <w:tcPr>
            <w:tcW w:w="7308" w:type="dxa"/>
            <w:shd w:val="clear" w:color="auto" w:fill="FFC000" w:themeFill="accent4"/>
          </w:tcPr>
          <w:p w14:paraId="216C412D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137.</w:t>
            </w:r>
          </w:p>
        </w:tc>
        <w:tc>
          <w:tcPr>
            <w:tcW w:w="7308" w:type="dxa"/>
            <w:shd w:val="clear" w:color="auto" w:fill="FFC000" w:themeFill="accent4"/>
          </w:tcPr>
          <w:p w14:paraId="510D30EA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48DB0BBA" w14:textId="77777777" w:rsidTr="00D143E9">
        <w:tc>
          <w:tcPr>
            <w:tcW w:w="7308" w:type="dxa"/>
          </w:tcPr>
          <w:p w14:paraId="4A9A2BCB" w14:textId="77777777" w:rsidR="009355CF" w:rsidRPr="004311ED" w:rsidRDefault="009355CF" w:rsidP="009355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311ED">
              <w:rPr>
                <w:rFonts w:ascii="Arial" w:hAnsi="Arial" w:cs="Arial"/>
                <w:b/>
                <w:sz w:val="20"/>
                <w:szCs w:val="20"/>
              </w:rPr>
              <w:t>Examinations</w:t>
            </w:r>
          </w:p>
          <w:p w14:paraId="178EE9FC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137</w:t>
            </w:r>
          </w:p>
          <w:p w14:paraId="60B32DDB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4F30512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Is an exam warranted?</w:t>
            </w:r>
          </w:p>
          <w:p w14:paraId="0A166D91" w14:textId="77777777" w:rsidR="009355CF" w:rsidRPr="009175DF" w:rsidRDefault="009355CF" w:rsidP="009355C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9175DF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197607FA" w14:textId="77777777" w:rsidR="009355CF" w:rsidRPr="009355CF" w:rsidRDefault="009355CF" w:rsidP="009355C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355CF">
              <w:rPr>
                <w:rFonts w:ascii="Arial" w:hAnsi="Arial" w:cs="Arial"/>
                <w:sz w:val="20"/>
                <w:szCs w:val="20"/>
              </w:rPr>
              <w:lastRenderedPageBreak/>
              <w:t>No</w:t>
            </w:r>
          </w:p>
          <w:p w14:paraId="601CD36A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E7824B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6F177D58" w14:textId="77777777" w:rsidR="00683A4E" w:rsidRPr="001F4F1D" w:rsidRDefault="009355CF" w:rsidP="00683A4E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ins w:id="111" w:author="EDWARDS, LARRY D., VBADENV Trng Facility" w:date="2021-12-23T14:32:00Z"/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You are correct. Exams for the increase conditions are warranted. </w:t>
            </w:r>
            <w:ins w:id="112" w:author="EDWARDS, LARRY D., VBADENV Trng Facility" w:date="2021-12-23T14:32:00Z">
              <w:r w:rsidR="00683A4E" w:rsidRPr="00237691">
                <w:rPr>
                  <w:rFonts w:ascii="Arial" w:hAnsi="Arial" w:cs="Arial"/>
                  <w:sz w:val="20"/>
                  <w:szCs w:val="20"/>
                </w:rPr>
                <w:t xml:space="preserve">M21-1 </w:t>
              </w:r>
            </w:ins>
          </w:p>
          <w:p w14:paraId="1E62A474" w14:textId="3CDBC4AA" w:rsidR="00683A4E" w:rsidRPr="001F4F1D" w:rsidRDefault="00683A4E" w:rsidP="00683A4E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ins w:id="113" w:author="EDWARDS, LARRY D., VBADENV Trng Facility" w:date="2021-12-23T14:31:00Z"/>
                <w:rFonts w:ascii="Arial" w:hAnsi="Arial" w:cs="Arial"/>
                <w:sz w:val="20"/>
                <w:szCs w:val="20"/>
              </w:rPr>
            </w:pPr>
            <w:ins w:id="114" w:author="EDWARDS, LARRY D., VBADENV Trng Facility" w:date="2021-12-23T14:32:00Z">
              <w:r w:rsidRPr="001F4F1D">
                <w:rPr>
                  <w:rFonts w:ascii="Arial" w:hAnsi="Arial" w:cs="Arial"/>
                  <w:sz w:val="20"/>
                  <w:szCs w:val="20"/>
                </w:rPr>
                <w:t>III.i.2.C.1</w:t>
              </w:r>
              <w:r w:rsidRPr="001F4F1D" w:rsidDel="001F4F1D"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r w:rsidRPr="00237691">
                <w:rPr>
                  <w:rFonts w:ascii="Arial" w:hAnsi="Arial" w:cs="Arial"/>
                  <w:sz w:val="20"/>
                  <w:szCs w:val="20"/>
                </w:rPr>
                <w:t xml:space="preserve">- </w:t>
              </w:r>
              <w:r w:rsidRPr="00F37FCC">
                <w:rPr>
                  <w:rFonts w:ascii="Arial" w:hAnsi="Arial" w:cs="Arial"/>
                  <w:sz w:val="20"/>
                  <w:szCs w:val="20"/>
                </w:rPr>
                <w:t>Duty to Assist with Obtaining Records</w:t>
              </w:r>
              <w:r>
                <w:rPr>
                  <w:rFonts w:ascii="Arial" w:hAnsi="Arial" w:cs="Arial"/>
                  <w:sz w:val="20"/>
                  <w:szCs w:val="20"/>
                </w:rPr>
                <w:t xml:space="preserve">, </w:t>
              </w:r>
              <w:proofErr w:type="gramStart"/>
              <w:r>
                <w:rPr>
                  <w:rFonts w:ascii="Arial" w:hAnsi="Arial" w:cs="Arial"/>
                  <w:sz w:val="20"/>
                  <w:szCs w:val="20"/>
                </w:rPr>
                <w:t xml:space="preserve">and </w:t>
              </w:r>
            </w:ins>
            <w:r w:rsidR="009355CF" w:rsidRPr="00237691">
              <w:rPr>
                <w:rFonts w:ascii="Arial" w:hAnsi="Arial" w:cs="Arial"/>
                <w:sz w:val="20"/>
                <w:szCs w:val="20"/>
              </w:rPr>
              <w:t> </w:t>
            </w:r>
            <w:ins w:id="115" w:author="EDWARDS, LARRY D., VBADENV Trng Facility" w:date="2021-12-23T14:31:00Z">
              <w:r>
                <w:rPr>
                  <w:rFonts w:ascii="Arial" w:hAnsi="Arial" w:cs="Arial"/>
                  <w:sz w:val="20"/>
                  <w:szCs w:val="20"/>
                </w:rPr>
                <w:t>M</w:t>
              </w:r>
              <w:proofErr w:type="gramEnd"/>
              <w:r>
                <w:rPr>
                  <w:rFonts w:ascii="Arial" w:hAnsi="Arial" w:cs="Arial"/>
                  <w:sz w:val="20"/>
                  <w:szCs w:val="20"/>
                </w:rPr>
                <w:t xml:space="preserve">21-1 </w:t>
              </w:r>
            </w:ins>
          </w:p>
          <w:p w14:paraId="687E4997" w14:textId="494BCB7C" w:rsidR="009355CF" w:rsidRPr="00237691" w:rsidRDefault="00683A4E" w:rsidP="00683A4E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ins w:id="116" w:author="EDWARDS, LARRY D., VBADENV Trng Facility" w:date="2021-12-23T14:31:00Z">
              <w:r w:rsidRPr="001F4F1D">
                <w:rPr>
                  <w:rFonts w:ascii="Arial" w:hAnsi="Arial" w:cs="Arial"/>
                  <w:sz w:val="20"/>
                  <w:szCs w:val="20"/>
                </w:rPr>
                <w:t>IV.i.1.A.1</w:t>
              </w:r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</w:ins>
            <w:del w:id="117" w:author="EDWARDS, LARRY D., VBADENV Trng Facility" w:date="2021-12-23T14:31:00Z">
              <w:r w:rsidR="009355CF" w:rsidRPr="00237691" w:rsidDel="00683A4E">
                <w:rPr>
                  <w:rFonts w:ascii="Arial" w:hAnsi="Arial" w:cs="Arial"/>
                  <w:sz w:val="20"/>
                  <w:szCs w:val="20"/>
                </w:rPr>
                <w:delText xml:space="preserve">M21-1 I.1.C </w:delText>
              </w:r>
            </w:del>
            <w:r w:rsidR="00F75C37" w:rsidRPr="00237691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F75C37" w:rsidRPr="00A55BED">
              <w:rPr>
                <w:rFonts w:ascii="Arial" w:hAnsi="Arial" w:cs="Arial"/>
                <w:sz w:val="20"/>
                <w:szCs w:val="20"/>
              </w:rPr>
              <w:t>Duty</w:t>
            </w:r>
            <w:r w:rsidR="00A55BED" w:rsidRPr="00A55BED">
              <w:rPr>
                <w:rFonts w:ascii="Arial" w:hAnsi="Arial" w:cs="Arial"/>
                <w:sz w:val="20"/>
                <w:szCs w:val="20"/>
              </w:rPr>
              <w:t xml:space="preserve"> to Assist with Obtaining Records and a Medical Examination or Opinion</w:t>
            </w:r>
            <w:r w:rsidR="00A55B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355CF" w:rsidRPr="00237691">
              <w:rPr>
                <w:rFonts w:ascii="Arial" w:hAnsi="Arial" w:cs="Arial"/>
                <w:sz w:val="20"/>
                <w:szCs w:val="20"/>
              </w:rPr>
              <w:t>and 38 CFR 3.159(c)(4)</w:t>
            </w:r>
          </w:p>
          <w:p w14:paraId="4FDA1799" w14:textId="77777777" w:rsidR="009355CF" w:rsidRPr="00237691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CC81814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61492AF" w14:textId="77777777" w:rsidR="00683A4E" w:rsidRPr="001F4F1D" w:rsidRDefault="009355CF" w:rsidP="00683A4E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ins w:id="118" w:author="EDWARDS, LARRY D., VBADENV Trng Facility" w:date="2021-12-23T14:32:00Z"/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eastAsia="Times New Roman" w:hAnsi="Arial" w:cs="Arial"/>
                <w:sz w:val="20"/>
                <w:szCs w:val="20"/>
              </w:rPr>
              <w:t>That is incorrect. Exams for the increase conditions are warranted.  </w:t>
            </w:r>
            <w:ins w:id="119" w:author="EDWARDS, LARRY D., VBADENV Trng Facility" w:date="2021-12-23T14:32:00Z">
              <w:r w:rsidR="00683A4E" w:rsidRPr="00237691">
                <w:rPr>
                  <w:rFonts w:ascii="Arial" w:hAnsi="Arial" w:cs="Arial"/>
                  <w:sz w:val="20"/>
                  <w:szCs w:val="20"/>
                </w:rPr>
                <w:t xml:space="preserve">M21-1 </w:t>
              </w:r>
            </w:ins>
          </w:p>
          <w:p w14:paraId="25764FC6" w14:textId="734CF7DE" w:rsidR="00683A4E" w:rsidRPr="001F4F1D" w:rsidRDefault="00683A4E" w:rsidP="00683A4E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ins w:id="120" w:author="EDWARDS, LARRY D., VBADENV Trng Facility" w:date="2021-12-23T14:30:00Z"/>
                <w:rFonts w:ascii="Arial" w:hAnsi="Arial" w:cs="Arial"/>
                <w:sz w:val="20"/>
                <w:szCs w:val="20"/>
              </w:rPr>
            </w:pPr>
            <w:ins w:id="121" w:author="EDWARDS, LARRY D., VBADENV Trng Facility" w:date="2021-12-23T14:32:00Z">
              <w:r w:rsidRPr="001F4F1D">
                <w:rPr>
                  <w:rFonts w:ascii="Arial" w:hAnsi="Arial" w:cs="Arial"/>
                  <w:sz w:val="20"/>
                  <w:szCs w:val="20"/>
                </w:rPr>
                <w:t>III.i.2.C.1</w:t>
              </w:r>
              <w:r w:rsidRPr="001F4F1D" w:rsidDel="001F4F1D"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r w:rsidRPr="00237691">
                <w:rPr>
                  <w:rFonts w:ascii="Arial" w:hAnsi="Arial" w:cs="Arial"/>
                  <w:sz w:val="20"/>
                  <w:szCs w:val="20"/>
                </w:rPr>
                <w:t xml:space="preserve">- </w:t>
              </w:r>
              <w:r w:rsidRPr="00F37FCC">
                <w:rPr>
                  <w:rFonts w:ascii="Arial" w:hAnsi="Arial" w:cs="Arial"/>
                  <w:sz w:val="20"/>
                  <w:szCs w:val="20"/>
                </w:rPr>
                <w:t>Duty to Assist with Obtaining Records</w:t>
              </w:r>
              <w:r>
                <w:rPr>
                  <w:rFonts w:ascii="Arial" w:hAnsi="Arial" w:cs="Arial"/>
                  <w:sz w:val="20"/>
                  <w:szCs w:val="20"/>
                </w:rPr>
                <w:t xml:space="preserve">, and </w:t>
              </w:r>
            </w:ins>
            <w:ins w:id="122" w:author="EDWARDS, LARRY D., VBADENV Trng Facility" w:date="2021-12-23T14:30:00Z">
              <w:r>
                <w:rPr>
                  <w:rFonts w:ascii="Arial" w:hAnsi="Arial" w:cs="Arial"/>
                  <w:sz w:val="20"/>
                  <w:szCs w:val="20"/>
                </w:rPr>
                <w:t xml:space="preserve">M21-1 </w:t>
              </w:r>
            </w:ins>
          </w:p>
          <w:p w14:paraId="2350ACC1" w14:textId="46DF13D4" w:rsidR="009355CF" w:rsidRPr="009355CF" w:rsidRDefault="00683A4E" w:rsidP="00683A4E">
            <w:pPr>
              <w:spacing w:after="158"/>
              <w:rPr>
                <w:rFonts w:ascii="Arial" w:eastAsia="Times New Roman" w:hAnsi="Arial" w:cs="Arial"/>
                <w:sz w:val="20"/>
                <w:szCs w:val="20"/>
              </w:rPr>
            </w:pPr>
            <w:ins w:id="123" w:author="EDWARDS, LARRY D., VBADENV Trng Facility" w:date="2021-12-23T14:30:00Z">
              <w:r w:rsidRPr="001F4F1D">
                <w:rPr>
                  <w:rFonts w:ascii="Arial" w:hAnsi="Arial" w:cs="Arial"/>
                  <w:sz w:val="20"/>
                  <w:szCs w:val="20"/>
                </w:rPr>
                <w:t>IV.i.1.A.1</w:t>
              </w:r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</w:ins>
            <w:del w:id="124" w:author="EDWARDS, LARRY D., VBADENV Trng Facility" w:date="2021-12-23T14:30:00Z">
              <w:r w:rsidR="009355CF" w:rsidRPr="00237691" w:rsidDel="00683A4E">
                <w:rPr>
                  <w:rFonts w:ascii="Arial" w:eastAsia="Times New Roman" w:hAnsi="Arial" w:cs="Arial"/>
                  <w:sz w:val="20"/>
                  <w:szCs w:val="20"/>
                </w:rPr>
                <w:delText xml:space="preserve">M21-1 I.1.C </w:delText>
              </w:r>
            </w:del>
            <w:r w:rsidR="009355CF" w:rsidRPr="00237691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A55BED" w:rsidRPr="00A55BED">
              <w:rPr>
                <w:rFonts w:ascii="Arial" w:eastAsia="Times New Roman" w:hAnsi="Arial" w:cs="Arial"/>
                <w:sz w:val="20"/>
                <w:szCs w:val="20"/>
              </w:rPr>
              <w:t>Duty to Assist with Obtaining Records and a Medical Examination or Opinion</w:t>
            </w:r>
            <w:r w:rsidR="00A55BE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355CF" w:rsidRPr="00237691">
              <w:rPr>
                <w:rFonts w:ascii="Arial" w:eastAsia="Times New Roman" w:hAnsi="Arial" w:cs="Arial"/>
                <w:sz w:val="20"/>
                <w:szCs w:val="20"/>
              </w:rPr>
              <w:t>and 38 CFR 3.159(c)(4)</w:t>
            </w:r>
          </w:p>
        </w:tc>
        <w:tc>
          <w:tcPr>
            <w:tcW w:w="7308" w:type="dxa"/>
          </w:tcPr>
          <w:p w14:paraId="69003AC2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10428F7B" w14:textId="77777777" w:rsidTr="004311ED">
        <w:tc>
          <w:tcPr>
            <w:tcW w:w="7308" w:type="dxa"/>
            <w:shd w:val="clear" w:color="auto" w:fill="FFC000" w:themeFill="accent4"/>
          </w:tcPr>
          <w:p w14:paraId="165DC3F3" w14:textId="1AF33B79" w:rsidR="009355CF" w:rsidRDefault="009355CF" w:rsidP="009355CF">
            <w:r>
              <w:rPr>
                <w:rFonts w:ascii="Arial" w:hAnsi="Arial" w:cs="Arial"/>
                <w:sz w:val="20"/>
                <w:szCs w:val="20"/>
              </w:rPr>
              <w:t>Correct answer</w:t>
            </w:r>
            <w:r w:rsidRPr="001C0920">
              <w:rPr>
                <w:rFonts w:ascii="Arial" w:hAnsi="Arial" w:cs="Arial"/>
                <w:sz w:val="20"/>
                <w:szCs w:val="20"/>
              </w:rPr>
              <w:t>, continue to 1</w:t>
            </w:r>
            <w:r w:rsidR="00DC785C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7308" w:type="dxa"/>
            <w:shd w:val="clear" w:color="auto" w:fill="FFC000" w:themeFill="accent4"/>
          </w:tcPr>
          <w:p w14:paraId="263311E7" w14:textId="77777777" w:rsidR="009355CF" w:rsidRDefault="009355CF" w:rsidP="009355CF">
            <w:r>
              <w:rPr>
                <w:rFonts w:ascii="Arial" w:hAnsi="Arial" w:cs="Arial"/>
                <w:sz w:val="20"/>
                <w:szCs w:val="20"/>
              </w:rPr>
              <w:t>Incorrect answer</w:t>
            </w:r>
            <w:r w:rsidRPr="001C0920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jump</w:t>
            </w:r>
            <w:r w:rsidRPr="001C0920">
              <w:rPr>
                <w:rFonts w:ascii="Arial" w:hAnsi="Arial" w:cs="Arial"/>
                <w:sz w:val="20"/>
                <w:szCs w:val="20"/>
              </w:rPr>
              <w:t xml:space="preserve"> to 15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355CF" w:rsidRPr="00237691" w14:paraId="339A9523" w14:textId="77777777" w:rsidTr="00D143E9">
        <w:tc>
          <w:tcPr>
            <w:tcW w:w="7308" w:type="dxa"/>
          </w:tcPr>
          <w:p w14:paraId="64871CE0" w14:textId="77777777" w:rsidR="009355CF" w:rsidRPr="004311ED" w:rsidRDefault="009355CF" w:rsidP="009355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311ED">
              <w:rPr>
                <w:rFonts w:ascii="Arial" w:hAnsi="Arial" w:cs="Arial"/>
                <w:b/>
                <w:sz w:val="20"/>
                <w:szCs w:val="20"/>
              </w:rPr>
              <w:t>ERRA</w:t>
            </w:r>
          </w:p>
          <w:p w14:paraId="2E6BAA3F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138</w:t>
            </w:r>
          </w:p>
          <w:p w14:paraId="736F09CD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B75906" w14:textId="77777777" w:rsidR="00F75C37" w:rsidRPr="00F75C37" w:rsidRDefault="00F75C37" w:rsidP="00F75C37">
            <w:pPr>
              <w:rPr>
                <w:rFonts w:ascii="Arial" w:hAnsi="Arial" w:cs="Arial"/>
                <w:sz w:val="20"/>
                <w:szCs w:val="20"/>
              </w:rPr>
            </w:pPr>
            <w:r w:rsidRPr="00F75C37">
              <w:rPr>
                <w:rFonts w:ascii="Arial" w:hAnsi="Arial" w:cs="Arial"/>
                <w:sz w:val="20"/>
                <w:szCs w:val="20"/>
              </w:rPr>
              <w:t>Did you use the Examination Request Routing Assistant (ERRA) tool to assist in the routing of exam requests?</w:t>
            </w:r>
          </w:p>
          <w:p w14:paraId="4876BB40" w14:textId="22700688" w:rsidR="009355CF" w:rsidRPr="009175DF" w:rsidRDefault="009355CF" w:rsidP="009355C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9175DF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0DFA7333" w14:textId="77777777" w:rsidR="009355CF" w:rsidRPr="009355CF" w:rsidRDefault="009355CF" w:rsidP="009355C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355CF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5C22230C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A7740E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71BF7C1" w14:textId="77777777" w:rsidR="009355CF" w:rsidRPr="00237691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Good job! Use of the ERRA is mandatory when determining where to order exams.  M21-1 III.iv.3.A - Examination Requests Overview</w:t>
            </w:r>
          </w:p>
          <w:p w14:paraId="16FC8992" w14:textId="77777777" w:rsidR="009355CF" w:rsidRPr="00237691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1367370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0F781E1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That is incorrect. Use of the ERRA is mandatory when determining where to order exams.  M21-1 III.iv.3.A - Examination Requests Overview</w:t>
            </w:r>
          </w:p>
          <w:p w14:paraId="423E67AF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6F1C8155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307B6285" w14:textId="77777777" w:rsidTr="004311ED">
        <w:tc>
          <w:tcPr>
            <w:tcW w:w="7308" w:type="dxa"/>
            <w:shd w:val="clear" w:color="auto" w:fill="FFC000" w:themeFill="accent4"/>
          </w:tcPr>
          <w:p w14:paraId="4C5831E9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140</w:t>
            </w:r>
          </w:p>
        </w:tc>
        <w:tc>
          <w:tcPr>
            <w:tcW w:w="7308" w:type="dxa"/>
            <w:shd w:val="clear" w:color="auto" w:fill="FFC000" w:themeFill="accent4"/>
          </w:tcPr>
          <w:p w14:paraId="6E7F9B72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5070240C" w14:textId="77777777" w:rsidTr="00D143E9">
        <w:tc>
          <w:tcPr>
            <w:tcW w:w="7308" w:type="dxa"/>
          </w:tcPr>
          <w:p w14:paraId="087F56C5" w14:textId="77777777" w:rsidR="009355CF" w:rsidRPr="005D200E" w:rsidRDefault="009355CF" w:rsidP="009355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200E">
              <w:rPr>
                <w:rFonts w:ascii="Arial" w:hAnsi="Arial" w:cs="Arial"/>
                <w:b/>
                <w:sz w:val="20"/>
                <w:szCs w:val="20"/>
              </w:rPr>
              <w:t xml:space="preserve">Examinations </w:t>
            </w:r>
          </w:p>
          <w:p w14:paraId="18307DDD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140</w:t>
            </w:r>
          </w:p>
          <w:p w14:paraId="175946E7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01C78F" w14:textId="72D679B4" w:rsidR="009355CF" w:rsidRPr="00237691" w:rsidRDefault="008D2AD9" w:rsidP="009355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 DBQ(s) did you select in Exam Request Builder? (select all that apply)</w:t>
            </w:r>
          </w:p>
          <w:p w14:paraId="7A51A943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D77A42" w14:textId="69C6AAC7" w:rsidR="009355CF" w:rsidRPr="009175DF" w:rsidRDefault="00E77C45" w:rsidP="009355C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9175DF">
              <w:rPr>
                <w:rFonts w:ascii="Arial" w:hAnsi="Arial" w:cs="Arial"/>
                <w:sz w:val="20"/>
                <w:szCs w:val="20"/>
                <w:highlight w:val="green"/>
              </w:rPr>
              <w:t xml:space="preserve">DBQ </w:t>
            </w:r>
            <w:r w:rsidR="009355CF" w:rsidRPr="009175DF">
              <w:rPr>
                <w:rFonts w:ascii="Arial" w:hAnsi="Arial" w:cs="Arial"/>
                <w:sz w:val="20"/>
                <w:szCs w:val="20"/>
                <w:highlight w:val="green"/>
              </w:rPr>
              <w:t>PSYCH PTSD Review</w:t>
            </w:r>
          </w:p>
          <w:p w14:paraId="4A7A06D3" w14:textId="0AAF20E7" w:rsidR="009355CF" w:rsidRPr="009175DF" w:rsidRDefault="00E77C45" w:rsidP="009355C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9175DF">
              <w:rPr>
                <w:rFonts w:ascii="Arial" w:hAnsi="Arial" w:cs="Arial"/>
                <w:sz w:val="20"/>
                <w:szCs w:val="20"/>
                <w:highlight w:val="green"/>
              </w:rPr>
              <w:t xml:space="preserve">DBQ </w:t>
            </w:r>
            <w:r w:rsidR="009355CF" w:rsidRPr="009175DF">
              <w:rPr>
                <w:rFonts w:ascii="Arial" w:hAnsi="Arial" w:cs="Arial"/>
                <w:sz w:val="20"/>
                <w:szCs w:val="20"/>
                <w:highlight w:val="green"/>
              </w:rPr>
              <w:t>MUSC Back (Thoracolumbar Spine)</w:t>
            </w:r>
          </w:p>
          <w:p w14:paraId="4664A61E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45A218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70683A59" w14:textId="499AB6B4" w:rsidR="009355CF" w:rsidRPr="00237691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Great job! The Veteran is entitled to a MUSC Back (Thoracolumbar Spine) DBQ </w:t>
            </w:r>
            <w:proofErr w:type="gramStart"/>
            <w:r w:rsidRPr="00237691">
              <w:rPr>
                <w:rFonts w:ascii="Arial" w:hAnsi="Arial" w:cs="Arial"/>
                <w:sz w:val="20"/>
                <w:szCs w:val="20"/>
              </w:rPr>
              <w:t>in order to</w:t>
            </w:r>
            <w:proofErr w:type="gramEnd"/>
            <w:r w:rsidRPr="00237691">
              <w:rPr>
                <w:rFonts w:ascii="Arial" w:hAnsi="Arial" w:cs="Arial"/>
                <w:sz w:val="20"/>
                <w:szCs w:val="20"/>
              </w:rPr>
              <w:t xml:space="preserve"> evaluate her lumbosacral strain and is also entitled to a PSYCH PTSD Review DBQ to evaluate her posttraumatic stress disorder.  </w:t>
            </w:r>
            <w:del w:id="125" w:author="EDWARDS, LARRY D., VBADENV Trng Facility" w:date="2021-12-23T14:38:00Z">
              <w:r w:rsidRPr="00237691" w:rsidDel="00683A4E">
                <w:rPr>
                  <w:rFonts w:ascii="Arial" w:hAnsi="Arial" w:cs="Arial"/>
                  <w:sz w:val="20"/>
                  <w:szCs w:val="20"/>
                </w:rPr>
                <w:delText xml:space="preserve">M21-1 I.1.C </w:delText>
              </w:r>
              <w:r w:rsidR="00F75C37" w:rsidRPr="00237691" w:rsidDel="00683A4E">
                <w:rPr>
                  <w:rFonts w:ascii="Arial" w:hAnsi="Arial" w:cs="Arial"/>
                  <w:sz w:val="20"/>
                  <w:szCs w:val="20"/>
                </w:rPr>
                <w:delText xml:space="preserve">- </w:delText>
              </w:r>
              <w:r w:rsidR="00F75C37" w:rsidRPr="00AC7915" w:rsidDel="00683A4E">
                <w:rPr>
                  <w:rFonts w:ascii="Arial" w:hAnsi="Arial" w:cs="Arial"/>
                  <w:sz w:val="20"/>
                  <w:szCs w:val="20"/>
                </w:rPr>
                <w:delText>Duty</w:delText>
              </w:r>
              <w:r w:rsidR="00AC7915" w:rsidRPr="00AC7915" w:rsidDel="00683A4E">
                <w:rPr>
                  <w:rFonts w:ascii="Arial" w:hAnsi="Arial" w:cs="Arial"/>
                  <w:sz w:val="20"/>
                  <w:szCs w:val="20"/>
                </w:rPr>
                <w:delText xml:space="preserve"> to Assist with Obtaining Records and a Medical Examination or Opinion</w:delText>
              </w:r>
            </w:del>
            <w:ins w:id="126" w:author="EDWARDS, LARRY D., VBADENV Trng Facility" w:date="2021-12-23T14:38:00Z">
              <w:r w:rsidR="00683A4E"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r w:rsidR="00683A4E">
                <w:rPr>
                  <w:rFonts w:ascii="Calibri" w:hAnsi="Calibri" w:cs="Calibri"/>
                </w:rPr>
                <w:t>M21-1 IV.i.1.A Duty to Assist with Providing a Medical Examination or Opinion</w:t>
              </w:r>
            </w:ins>
          </w:p>
          <w:p w14:paraId="69935B0C" w14:textId="77777777" w:rsidR="009355CF" w:rsidRPr="00237691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518B8CB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07630FE" w14:textId="4D37145F" w:rsidR="009355CF" w:rsidRPr="00237691" w:rsidDel="00683A4E" w:rsidRDefault="009355CF" w:rsidP="009355CF">
            <w:pPr>
              <w:rPr>
                <w:del w:id="127" w:author="EDWARDS, LARRY D., VBADENV Trng Facility" w:date="2021-12-23T14:38:00Z"/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Sorry, that is not correct. The Veteran is entitled to a MUSC Back (Thoracolumbar Spine) DBQ in order to evaluate her lumbosacral strain and is also entitled to a PSYCH PTSD Review DBQ to evaluate her posttraumatic stress disorder</w:t>
            </w:r>
            <w:ins w:id="128" w:author="EDWARDS, LARRY D., VBADENV Trng Facility" w:date="2021-12-23T14:38:00Z">
              <w:r w:rsidR="00683A4E">
                <w:rPr>
                  <w:rFonts w:ascii="Calibri" w:hAnsi="Calibri" w:cs="Calibri"/>
                </w:rPr>
                <w:t xml:space="preserve"> </w:t>
              </w:r>
              <w:r w:rsidR="00683A4E">
                <w:rPr>
                  <w:rFonts w:ascii="Calibri" w:hAnsi="Calibri" w:cs="Calibri"/>
                </w:rPr>
                <w:t>M21-1 IV.i.1.A Duty to Assist with Providing a Medical Examination or Opinion</w:t>
              </w:r>
              <w:r w:rsidR="00683A4E" w:rsidRPr="00237691" w:rsidDel="00683A4E"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</w:ins>
            <w:del w:id="129" w:author="EDWARDS, LARRY D., VBADENV Trng Facility" w:date="2021-12-23T14:38:00Z">
              <w:r w:rsidRPr="00237691" w:rsidDel="00683A4E">
                <w:rPr>
                  <w:rFonts w:ascii="Arial" w:hAnsi="Arial" w:cs="Arial"/>
                  <w:sz w:val="20"/>
                  <w:szCs w:val="20"/>
                </w:rPr>
                <w:delText xml:space="preserve">.  M21-1 I.1.C - </w:delText>
              </w:r>
              <w:r w:rsidR="00AC7915" w:rsidRPr="00AC7915" w:rsidDel="00683A4E">
                <w:rPr>
                  <w:rFonts w:ascii="Arial" w:hAnsi="Arial" w:cs="Arial"/>
                  <w:sz w:val="20"/>
                  <w:szCs w:val="20"/>
                </w:rPr>
                <w:delText>Duty to Assist with Obtaining Records and a Medical Examination or Opinion</w:delText>
              </w:r>
            </w:del>
          </w:p>
          <w:p w14:paraId="414253AB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2890A755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4C5233F9" w14:textId="77777777" w:rsidTr="00CC2FE5">
        <w:tc>
          <w:tcPr>
            <w:tcW w:w="7308" w:type="dxa"/>
            <w:shd w:val="clear" w:color="auto" w:fill="FFC000" w:themeFill="accent4"/>
          </w:tcPr>
          <w:p w14:paraId="7923B4BA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150</w:t>
            </w:r>
          </w:p>
        </w:tc>
        <w:tc>
          <w:tcPr>
            <w:tcW w:w="7308" w:type="dxa"/>
            <w:shd w:val="clear" w:color="auto" w:fill="FFC000" w:themeFill="accent4"/>
          </w:tcPr>
          <w:p w14:paraId="69D931A3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550FC657" w14:textId="77777777" w:rsidTr="00D143E9">
        <w:tc>
          <w:tcPr>
            <w:tcW w:w="7308" w:type="dxa"/>
          </w:tcPr>
          <w:p w14:paraId="08A0B7AB" w14:textId="77777777" w:rsidR="009355CF" w:rsidRPr="00CC2FE5" w:rsidRDefault="009355CF" w:rsidP="009355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FE5">
              <w:rPr>
                <w:rFonts w:ascii="Arial" w:hAnsi="Arial" w:cs="Arial"/>
                <w:b/>
                <w:sz w:val="20"/>
                <w:szCs w:val="20"/>
              </w:rPr>
              <w:t>Examinations</w:t>
            </w:r>
          </w:p>
          <w:p w14:paraId="18B2D74B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150</w:t>
            </w:r>
          </w:p>
          <w:p w14:paraId="1FFA0641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5CEB352" w14:textId="7F5B58D0" w:rsidR="009355CF" w:rsidRPr="00237691" w:rsidRDefault="008D2AD9" w:rsidP="009355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Select the appropriate basis for examination and any </w:t>
            </w:r>
            <w:r w:rsidR="0084056A">
              <w:rPr>
                <w:rFonts w:ascii="Arial" w:hAnsi="Arial" w:cs="Arial"/>
                <w:sz w:val="20"/>
                <w:szCs w:val="20"/>
              </w:rPr>
              <w:t>check block(s)</w:t>
            </w:r>
            <w:r w:rsidR="00E77C45">
              <w:rPr>
                <w:rFonts w:ascii="Arial" w:hAnsi="Arial" w:cs="Arial"/>
                <w:sz w:val="20"/>
                <w:szCs w:val="20"/>
              </w:rPr>
              <w:t xml:space="preserve"> to generate additional exam language required</w:t>
            </w:r>
            <w:r w:rsidR="0084056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in Exam Request Builder:</w:t>
            </w:r>
          </w:p>
          <w:p w14:paraId="75C2241B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33F01F6A" w14:textId="6E6B17EC" w:rsidR="009355CF" w:rsidRPr="00940FE9" w:rsidRDefault="0084056A" w:rsidP="009355CF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40FE9">
              <w:rPr>
                <w:rFonts w:ascii="Arial" w:hAnsi="Arial" w:cs="Arial"/>
                <w:sz w:val="20"/>
                <w:szCs w:val="20"/>
                <w:u w:val="single"/>
              </w:rPr>
              <w:t>Lumbosacral Strain:</w:t>
            </w:r>
          </w:p>
          <w:p w14:paraId="1DF1E5E0" w14:textId="1D81BC63" w:rsidR="009355CF" w:rsidRPr="009175DF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9175DF">
              <w:rPr>
                <w:rFonts w:ascii="Arial" w:hAnsi="Arial" w:cs="Arial"/>
                <w:sz w:val="20"/>
                <w:szCs w:val="20"/>
                <w:highlight w:val="green"/>
              </w:rPr>
              <w:t>Increase</w:t>
            </w:r>
          </w:p>
          <w:p w14:paraId="18565D37" w14:textId="7100EBB0" w:rsidR="0084056A" w:rsidRPr="009175DF" w:rsidRDefault="0084056A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9175DF">
              <w:rPr>
                <w:rFonts w:ascii="Arial" w:hAnsi="Arial" w:cs="Arial"/>
                <w:sz w:val="20"/>
                <w:szCs w:val="20"/>
                <w:highlight w:val="green"/>
              </w:rPr>
              <w:t>ACE Exam</w:t>
            </w:r>
          </w:p>
          <w:p w14:paraId="4B5EC31C" w14:textId="1AC62059" w:rsidR="0084056A" w:rsidRPr="00CC2FE5" w:rsidRDefault="0084056A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175DF">
              <w:rPr>
                <w:rFonts w:ascii="Arial" w:hAnsi="Arial" w:cs="Arial"/>
                <w:sz w:val="20"/>
                <w:szCs w:val="20"/>
                <w:highlight w:val="green"/>
              </w:rPr>
              <w:t>IU</w:t>
            </w:r>
          </w:p>
          <w:p w14:paraId="640C76F9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3D1BED" w14:textId="1524DAFD" w:rsidR="009355CF" w:rsidRPr="00940FE9" w:rsidRDefault="0084056A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40FE9">
              <w:rPr>
                <w:rFonts w:ascii="Arial" w:hAnsi="Arial" w:cs="Arial"/>
                <w:sz w:val="20"/>
                <w:szCs w:val="20"/>
                <w:u w:val="single"/>
              </w:rPr>
              <w:t>Posttraumatic Stress Disorder:</w:t>
            </w:r>
          </w:p>
          <w:p w14:paraId="3C653B66" w14:textId="41F1D827" w:rsidR="009355CF" w:rsidRPr="009175DF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9175DF">
              <w:rPr>
                <w:rFonts w:ascii="Arial" w:hAnsi="Arial" w:cs="Arial"/>
                <w:sz w:val="20"/>
                <w:szCs w:val="20"/>
                <w:highlight w:val="green"/>
              </w:rPr>
              <w:t>Increase</w:t>
            </w:r>
          </w:p>
          <w:p w14:paraId="7D626DA4" w14:textId="25F3A428" w:rsidR="0084056A" w:rsidRPr="009175DF" w:rsidRDefault="0084056A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9175DF">
              <w:rPr>
                <w:rFonts w:ascii="Arial" w:hAnsi="Arial" w:cs="Arial"/>
                <w:sz w:val="20"/>
                <w:szCs w:val="20"/>
                <w:highlight w:val="green"/>
              </w:rPr>
              <w:t>IU</w:t>
            </w:r>
          </w:p>
          <w:p w14:paraId="0EED5765" w14:textId="35A3C5CC" w:rsidR="0084056A" w:rsidRPr="00CC2FE5" w:rsidRDefault="0084056A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175DF">
              <w:rPr>
                <w:rFonts w:ascii="Arial" w:hAnsi="Arial" w:cs="Arial"/>
                <w:sz w:val="20"/>
                <w:szCs w:val="20"/>
                <w:highlight w:val="green"/>
              </w:rPr>
              <w:t>Review C-File</w:t>
            </w:r>
          </w:p>
          <w:p w14:paraId="12A48BE7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97DA35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559B136C" w14:textId="2E97A170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Great job! </w:t>
            </w:r>
            <w:r w:rsidR="00E77C45">
              <w:rPr>
                <w:rFonts w:ascii="Arial" w:hAnsi="Arial" w:cs="Arial"/>
                <w:sz w:val="20"/>
                <w:szCs w:val="20"/>
              </w:rPr>
              <w:t>You selected the correct basis for examinations and additional check blocks required for this examination request</w:t>
            </w:r>
            <w:r w:rsidRPr="00237691">
              <w:rPr>
                <w:rFonts w:ascii="Arial" w:hAnsi="Arial" w:cs="Arial"/>
                <w:sz w:val="20"/>
                <w:szCs w:val="20"/>
              </w:rPr>
              <w:t>.  M21-1 III.iv.3.A - Examination Requests Overview</w:t>
            </w:r>
          </w:p>
          <w:p w14:paraId="3944ECDA" w14:textId="77777777" w:rsidR="009355CF" w:rsidRPr="00237691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43F4023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50CC4F3" w14:textId="7D0E5CC2" w:rsidR="009355CF" w:rsidRDefault="009355CF" w:rsidP="00E77C45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Sorry, that is not correct. </w:t>
            </w:r>
            <w:r w:rsidR="00E77C45">
              <w:rPr>
                <w:rFonts w:ascii="Arial" w:hAnsi="Arial" w:cs="Arial"/>
                <w:sz w:val="20"/>
                <w:szCs w:val="20"/>
              </w:rPr>
              <w:t xml:space="preserve"> For the issue of Lumbosacral Strain, you should have selected increase, ACE Exam, and IU</w:t>
            </w:r>
            <w:r w:rsidRPr="00237691">
              <w:rPr>
                <w:rFonts w:ascii="Arial" w:hAnsi="Arial" w:cs="Arial"/>
                <w:sz w:val="20"/>
                <w:szCs w:val="20"/>
              </w:rPr>
              <w:t>.</w:t>
            </w:r>
            <w:r w:rsidR="00E77C45">
              <w:rPr>
                <w:rFonts w:ascii="Arial" w:hAnsi="Arial" w:cs="Arial"/>
                <w:sz w:val="20"/>
                <w:szCs w:val="20"/>
              </w:rPr>
              <w:t xml:space="preserve">  For the issue of Posttraumatic Stress Disorder, you should have selected increase, IU, and Review C-File.  The IU check block.  The IU check block </w:t>
            </w:r>
            <w:r w:rsidR="00E77C45" w:rsidRPr="00F11FC6">
              <w:rPr>
                <w:rFonts w:ascii="Arial" w:hAnsi="Arial" w:cs="Arial"/>
                <w:sz w:val="20"/>
                <w:szCs w:val="20"/>
              </w:rPr>
              <w:t xml:space="preserve">selection is required to solicit on the Veteran’s ability to function in an occupational environment </w:t>
            </w:r>
            <w:r w:rsidR="008E646F" w:rsidRPr="00F11FC6">
              <w:rPr>
                <w:rFonts w:ascii="Arial" w:hAnsi="Arial" w:cs="Arial"/>
                <w:sz w:val="20"/>
                <w:szCs w:val="20"/>
              </w:rPr>
              <w:t xml:space="preserve">caused solely by the service-connected disabilities.  </w:t>
            </w:r>
            <w:del w:id="130" w:author="EDWARDS, LARRY D., VBADENV Trng Facility" w:date="2021-12-23T14:19:00Z">
              <w:r w:rsidR="00E77C45" w:rsidRPr="00F11FC6" w:rsidDel="00D07017">
                <w:rPr>
                  <w:rFonts w:ascii="Arial" w:hAnsi="Arial" w:cs="Arial"/>
                  <w:sz w:val="20"/>
                  <w:szCs w:val="20"/>
                </w:rPr>
                <w:delText>M21-1</w:delText>
              </w:r>
              <w:r w:rsidR="00E77C45" w:rsidRPr="00F11FC6" w:rsidDel="00D07017">
                <w:delText xml:space="preserve"> </w:delText>
              </w:r>
              <w:r w:rsidR="006C42C0" w:rsidRPr="00F11FC6" w:rsidDel="00D07017">
                <w:rPr>
                  <w:rFonts w:ascii="Arial" w:hAnsi="Arial" w:cs="Arial"/>
                  <w:sz w:val="20"/>
                  <w:szCs w:val="20"/>
                </w:rPr>
                <w:delText xml:space="preserve"> </w:delText>
              </w:r>
              <w:r w:rsidR="009175DF" w:rsidRPr="00F11FC6" w:rsidDel="00D07017">
                <w:rPr>
                  <w:rFonts w:ascii="Arial" w:hAnsi="Arial" w:cs="Arial"/>
                  <w:sz w:val="20"/>
                  <w:szCs w:val="20"/>
                </w:rPr>
                <w:delText xml:space="preserve"> </w:delText>
              </w:r>
              <w:r w:rsidR="009175DF" w:rsidRPr="00F11FC6" w:rsidDel="00D07017">
                <w:rPr>
                  <w:rFonts w:ascii="Arial" w:hAnsi="Arial" w:cs="Arial"/>
                  <w:sz w:val="20"/>
                  <w:szCs w:val="20"/>
                  <w:rPrChange w:id="131" w:author="EDWARDS, LARRY D., VBADENV Trng Facility" w:date="2021-09-21T15:29:00Z"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</w:rPrChange>
                </w:rPr>
                <w:sym w:font="Wingdings" w:char="F0E0"/>
              </w:r>
            </w:del>
            <w:ins w:id="132" w:author="EDWARDS, LARRY D., VBADENV Trng Facility" w:date="2021-12-23T14:19:00Z">
              <w:r w:rsidR="00D07017"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</w:ins>
            <w:r w:rsidR="009175DF" w:rsidRPr="00F11FC6">
              <w:rPr>
                <w:rFonts w:ascii="Arial" w:hAnsi="Arial" w:cs="Arial"/>
                <w:sz w:val="20"/>
                <w:szCs w:val="20"/>
                <w:rPrChange w:id="133" w:author="EDWARDS, LARRY D., VBADENV Trng Facility" w:date="2021-09-21T15:29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M21-1 </w:t>
            </w:r>
            <w:r w:rsidR="00D313B8" w:rsidRPr="00F11FC6">
              <w:rPr>
                <w:rFonts w:ascii="Arial" w:hAnsi="Arial" w:cs="Arial"/>
                <w:sz w:val="20"/>
                <w:szCs w:val="20"/>
                <w:rPrChange w:id="134" w:author="EDWARDS, LARRY D., VBADENV Trng Facility" w:date="2021-09-21T15:29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>VIII.iv.3.B – Individual Unemployability (IU) Development</w:t>
            </w:r>
            <w:r w:rsidR="00E77C45" w:rsidRPr="00F11FC6">
              <w:rPr>
                <w:rFonts w:ascii="Arial" w:hAnsi="Arial" w:cs="Arial"/>
                <w:sz w:val="20"/>
                <w:szCs w:val="20"/>
              </w:rPr>
              <w:t xml:space="preserve"> and </w:t>
            </w:r>
            <w:ins w:id="135" w:author="EDWARDS, LARRY D., VBADENV Trng Facility" w:date="2021-12-23T14:25:00Z">
              <w:r w:rsidR="00D07017">
                <w:rPr>
                  <w:rFonts w:ascii="Calibri" w:hAnsi="Calibri" w:cs="Calibri"/>
                  <w:color w:val="000000"/>
                </w:rPr>
                <w:t>M21-1 IV.i.2.A.1</w:t>
              </w:r>
              <w:r w:rsidR="00D07017" w:rsidRPr="00F11FC6" w:rsidDel="00D07017"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</w:ins>
            <w:del w:id="136" w:author="EDWARDS, LARRY D., VBADENV Trng Facility" w:date="2021-12-23T14:25:00Z">
              <w:r w:rsidRPr="00F11FC6" w:rsidDel="00D07017">
                <w:rPr>
                  <w:rFonts w:ascii="Arial" w:hAnsi="Arial" w:cs="Arial"/>
                  <w:sz w:val="20"/>
                  <w:szCs w:val="20"/>
                </w:rPr>
                <w:delText xml:space="preserve">M21-1 III.iv.3.A </w:delText>
              </w:r>
            </w:del>
            <w:r w:rsidRPr="00F11FC6">
              <w:rPr>
                <w:rFonts w:ascii="Arial" w:hAnsi="Arial" w:cs="Arial"/>
                <w:sz w:val="20"/>
                <w:szCs w:val="20"/>
              </w:rPr>
              <w:t>- Examination Requests Overview</w:t>
            </w:r>
          </w:p>
          <w:p w14:paraId="298C497F" w14:textId="3E754CB6" w:rsidR="00AC7915" w:rsidRPr="00237691" w:rsidRDefault="00AC7915" w:rsidP="009355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704A97B8" w14:textId="59EF7D17" w:rsidR="0084056A" w:rsidRPr="00940FE9" w:rsidRDefault="008D2AD9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40FE9">
              <w:rPr>
                <w:rFonts w:ascii="Arial" w:hAnsi="Arial" w:cs="Arial"/>
                <w:b/>
                <w:bCs/>
                <w:sz w:val="20"/>
                <w:szCs w:val="20"/>
              </w:rPr>
              <w:t>Distractors:</w:t>
            </w:r>
          </w:p>
          <w:p w14:paraId="288B1061" w14:textId="0D8987A8" w:rsidR="0084056A" w:rsidRDefault="0084056A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Service connection w/o MO</w:t>
            </w:r>
          </w:p>
          <w:p w14:paraId="0A9FD095" w14:textId="4F3B8165" w:rsidR="008D2AD9" w:rsidRDefault="008D2AD9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Increase</w:t>
            </w:r>
          </w:p>
          <w:p w14:paraId="728F4426" w14:textId="77777777" w:rsidR="0084056A" w:rsidRDefault="0084056A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Routine future</w:t>
            </w:r>
          </w:p>
          <w:p w14:paraId="2C68A13B" w14:textId="77777777" w:rsidR="0084056A" w:rsidRDefault="0084056A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 (MO)</w:t>
            </w:r>
          </w:p>
          <w:p w14:paraId="2573987B" w14:textId="77777777" w:rsidR="0084056A" w:rsidRDefault="0084056A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Secondary (MO)</w:t>
            </w:r>
          </w:p>
          <w:p w14:paraId="7EB1A7B0" w14:textId="77777777" w:rsidR="0084056A" w:rsidRDefault="0084056A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NSC aggravation (MO)</w:t>
            </w:r>
          </w:p>
          <w:p w14:paraId="5B0EADA2" w14:textId="77777777" w:rsidR="0084056A" w:rsidRDefault="0084056A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ACE Exam</w:t>
            </w:r>
          </w:p>
          <w:p w14:paraId="3419CB77" w14:textId="77777777" w:rsidR="0084056A" w:rsidRDefault="0084056A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GW Notice</w:t>
            </w:r>
          </w:p>
          <w:p w14:paraId="2E50ECD5" w14:textId="77777777" w:rsidR="0084056A" w:rsidRDefault="0084056A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 C-File</w:t>
            </w:r>
          </w:p>
          <w:p w14:paraId="0C3D7533" w14:textId="77777777" w:rsidR="0084056A" w:rsidRDefault="0084056A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IU</w:t>
            </w:r>
          </w:p>
          <w:p w14:paraId="05EC4B42" w14:textId="1354E218" w:rsidR="0084056A" w:rsidRPr="00237691" w:rsidRDefault="0084056A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Insufficient Exam</w:t>
            </w:r>
          </w:p>
        </w:tc>
      </w:tr>
      <w:tr w:rsidR="009355CF" w:rsidRPr="00237691" w14:paraId="4B8BB045" w14:textId="77777777" w:rsidTr="00CC2FE5">
        <w:tc>
          <w:tcPr>
            <w:tcW w:w="7308" w:type="dxa"/>
            <w:shd w:val="clear" w:color="auto" w:fill="FFC000" w:themeFill="accent4"/>
          </w:tcPr>
          <w:p w14:paraId="5938ED9E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155</w:t>
            </w:r>
          </w:p>
        </w:tc>
        <w:tc>
          <w:tcPr>
            <w:tcW w:w="7308" w:type="dxa"/>
            <w:shd w:val="clear" w:color="auto" w:fill="FFC000" w:themeFill="accent4"/>
          </w:tcPr>
          <w:p w14:paraId="7800A375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603A6660" w14:textId="77777777" w:rsidTr="00D143E9">
        <w:tc>
          <w:tcPr>
            <w:tcW w:w="7308" w:type="dxa"/>
          </w:tcPr>
          <w:p w14:paraId="48F62F24" w14:textId="77777777" w:rsidR="009355CF" w:rsidRPr="00CC2FE5" w:rsidRDefault="009355CF" w:rsidP="009355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FE5">
              <w:rPr>
                <w:rFonts w:ascii="Arial" w:hAnsi="Arial" w:cs="Arial"/>
                <w:b/>
                <w:sz w:val="20"/>
                <w:szCs w:val="20"/>
              </w:rPr>
              <w:t>Tracked Items</w:t>
            </w:r>
          </w:p>
          <w:p w14:paraId="277B5D62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155</w:t>
            </w:r>
          </w:p>
          <w:p w14:paraId="42BA4242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E8CA6A7" w14:textId="77777777" w:rsidR="009355CF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Which tracked item(s) apply to this claim?</w:t>
            </w:r>
          </w:p>
          <w:p w14:paraId="74E25C36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F87416" w14:textId="77777777" w:rsidR="009355CF" w:rsidRPr="00D313B8" w:rsidRDefault="009355CF" w:rsidP="009355C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D313B8">
              <w:rPr>
                <w:rFonts w:ascii="Arial" w:hAnsi="Arial" w:cs="Arial"/>
                <w:sz w:val="20"/>
                <w:szCs w:val="20"/>
                <w:highlight w:val="green"/>
              </w:rPr>
              <w:t>DBQ PSYCH PTSD Review</w:t>
            </w:r>
          </w:p>
          <w:p w14:paraId="188A3C32" w14:textId="77777777" w:rsidR="009355CF" w:rsidRPr="00D313B8" w:rsidRDefault="009355CF" w:rsidP="009355C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D313B8">
              <w:rPr>
                <w:rFonts w:ascii="Arial" w:hAnsi="Arial" w:cs="Arial"/>
                <w:sz w:val="20"/>
                <w:szCs w:val="20"/>
                <w:highlight w:val="green"/>
              </w:rPr>
              <w:t>Unemployability - 21-8940 needed &amp; 4192(s) requested</w:t>
            </w:r>
          </w:p>
          <w:p w14:paraId="0A341997" w14:textId="77777777" w:rsidR="009355CF" w:rsidRPr="00D313B8" w:rsidRDefault="009355CF" w:rsidP="009355C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D313B8">
              <w:rPr>
                <w:rFonts w:ascii="Arial" w:hAnsi="Arial" w:cs="Arial"/>
                <w:sz w:val="20"/>
                <w:szCs w:val="20"/>
                <w:highlight w:val="green"/>
              </w:rPr>
              <w:t>DBQ MUSC Back (thoracolumbar spine)</w:t>
            </w:r>
          </w:p>
          <w:p w14:paraId="0BC67E04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DD0FDB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33B62B70" w14:textId="27E06B1A" w:rsidR="009355CF" w:rsidRPr="00237691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Great job! Tracked items are required for all pending development. The request for VA Form 21-8940 and VA Form 21-4192(s) is tracked in addition to the request for examinations. The examination requests will be tracked by the DBQ MUSC Back (Thoracolumbar Spine) and DBQ PSYCH </w:t>
            </w:r>
            <w:r>
              <w:rPr>
                <w:rFonts w:ascii="Arial" w:hAnsi="Arial" w:cs="Arial"/>
                <w:sz w:val="20"/>
                <w:szCs w:val="20"/>
              </w:rPr>
              <w:t>PTSD Review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tracked items.  </w:t>
            </w:r>
            <w:ins w:id="137" w:author="EDWARDS, LARRY D., VBADENV Trng Facility" w:date="2021-12-23T14:19:00Z">
              <w:r w:rsidR="00D07017" w:rsidRPr="00DB14B2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t xml:space="preserve">M21-1 </w:t>
              </w:r>
              <w:r w:rsidR="00D07017" w:rsidRPr="00D370DB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t>III.i.2.F</w:t>
              </w:r>
              <w:r w:rsidR="00D07017" w:rsidRPr="00DB14B2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t xml:space="preserve"> </w:t>
              </w:r>
            </w:ins>
            <w:del w:id="138" w:author="EDWARDS, LARRY D., VBADENV Trng Facility" w:date="2021-12-23T14:19:00Z">
              <w:r w:rsidRPr="00237691" w:rsidDel="00D07017">
                <w:rPr>
                  <w:rFonts w:ascii="Arial" w:hAnsi="Arial" w:cs="Arial"/>
                  <w:sz w:val="20"/>
                  <w:szCs w:val="20"/>
                </w:rPr>
                <w:delText xml:space="preserve">M21-1 III.iii.1.F </w:delText>
              </w:r>
            </w:del>
            <w:r w:rsidRPr="00237691">
              <w:rPr>
                <w:rFonts w:ascii="Arial" w:hAnsi="Arial" w:cs="Arial"/>
                <w:sz w:val="20"/>
                <w:szCs w:val="20"/>
              </w:rPr>
              <w:t>- Record Maintenance During the Development Process</w:t>
            </w:r>
          </w:p>
          <w:p w14:paraId="6EAD2A39" w14:textId="77777777" w:rsidR="009355CF" w:rsidRPr="00237691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0439B1F0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6552801" w14:textId="185D13ED" w:rsidR="009355CF" w:rsidRDefault="009355CF" w:rsidP="009355CF">
            <w:pPr>
              <w:rPr>
                <w:rFonts w:ascii="Arial" w:hAnsi="Arial" w:cs="Arial"/>
                <w:sz w:val="20"/>
              </w:rPr>
            </w:pPr>
            <w:r w:rsidRPr="00CC2FE5">
              <w:rPr>
                <w:rFonts w:ascii="Arial" w:hAnsi="Arial" w:cs="Arial"/>
                <w:sz w:val="20"/>
              </w:rPr>
              <w:t xml:space="preserve">Sorry, that is not correct. Tracked items are required for all pending development. The request for VA Form 21-8940 and VA Form 21-4192(s) is tracked in addition to the request for examinations. The examination requests will be tracked by the DBQ MUSC Back (Thoracolumbar Spine) and 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DBQ PSYCH </w:t>
            </w:r>
            <w:r>
              <w:rPr>
                <w:rFonts w:ascii="Arial" w:hAnsi="Arial" w:cs="Arial"/>
                <w:sz w:val="20"/>
                <w:szCs w:val="20"/>
              </w:rPr>
              <w:t>PTSD Review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C2FE5">
              <w:rPr>
                <w:rFonts w:ascii="Arial" w:hAnsi="Arial" w:cs="Arial"/>
                <w:sz w:val="20"/>
              </w:rPr>
              <w:t>tracked items.  </w:t>
            </w:r>
            <w:ins w:id="139" w:author="EDWARDS, LARRY D., VBADENV Trng Facility" w:date="2021-12-23T14:19:00Z">
              <w:r w:rsidR="00D07017" w:rsidRPr="00DB14B2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t xml:space="preserve">M21-1 </w:t>
              </w:r>
              <w:r w:rsidR="00D07017" w:rsidRPr="00D370DB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t>III.i.2.F</w:t>
              </w:r>
              <w:r w:rsidR="00D07017" w:rsidRPr="00DB14B2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t xml:space="preserve"> </w:t>
              </w:r>
            </w:ins>
            <w:del w:id="140" w:author="EDWARDS, LARRY D., VBADENV Trng Facility" w:date="2021-12-23T14:19:00Z">
              <w:r w:rsidRPr="00CC2FE5" w:rsidDel="00D07017">
                <w:rPr>
                  <w:rFonts w:ascii="Arial" w:hAnsi="Arial" w:cs="Arial"/>
                  <w:sz w:val="20"/>
                </w:rPr>
                <w:delText xml:space="preserve">M21-1 III.iii.1.F </w:delText>
              </w:r>
            </w:del>
            <w:r w:rsidRPr="00CC2FE5">
              <w:rPr>
                <w:rFonts w:ascii="Arial" w:hAnsi="Arial" w:cs="Arial"/>
                <w:sz w:val="20"/>
              </w:rPr>
              <w:t>- Record Maintenance During the Development Process</w:t>
            </w:r>
          </w:p>
          <w:p w14:paraId="346C06F3" w14:textId="115AE022" w:rsidR="004810A4" w:rsidRPr="00CC2FE5" w:rsidRDefault="004810A4" w:rsidP="009355CF">
            <w:pPr>
              <w:rPr>
                <w:rFonts w:ascii="Arial" w:hAnsi="Arial" w:cs="Arial"/>
              </w:rPr>
            </w:pPr>
          </w:p>
        </w:tc>
        <w:tc>
          <w:tcPr>
            <w:tcW w:w="7308" w:type="dxa"/>
          </w:tcPr>
          <w:p w14:paraId="2F536C0C" w14:textId="77777777" w:rsidR="009355CF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F8A85C3" w14:textId="2772A5B1" w:rsidR="002A70E7" w:rsidRPr="00237691" w:rsidRDefault="002A70E7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1C56654D" w14:textId="77777777" w:rsidTr="009355CF">
        <w:tc>
          <w:tcPr>
            <w:tcW w:w="7308" w:type="dxa"/>
            <w:shd w:val="clear" w:color="auto" w:fill="FFC000" w:themeFill="accent4"/>
          </w:tcPr>
          <w:p w14:paraId="3B76573A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160</w:t>
            </w:r>
          </w:p>
        </w:tc>
        <w:tc>
          <w:tcPr>
            <w:tcW w:w="7308" w:type="dxa"/>
            <w:shd w:val="clear" w:color="auto" w:fill="FFC000" w:themeFill="accent4"/>
          </w:tcPr>
          <w:p w14:paraId="45FD2A8E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799917F8" w14:textId="77777777" w:rsidTr="00D143E9">
        <w:tc>
          <w:tcPr>
            <w:tcW w:w="7308" w:type="dxa"/>
          </w:tcPr>
          <w:p w14:paraId="3978FB09" w14:textId="77777777" w:rsidR="009355CF" w:rsidRPr="00CC2FE5" w:rsidRDefault="009355CF" w:rsidP="009355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FE5">
              <w:rPr>
                <w:rFonts w:ascii="Arial" w:hAnsi="Arial" w:cs="Arial"/>
                <w:b/>
                <w:sz w:val="20"/>
                <w:szCs w:val="20"/>
              </w:rPr>
              <w:t>Exam Review Note</w:t>
            </w:r>
          </w:p>
          <w:p w14:paraId="71436DB8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160</w:t>
            </w:r>
          </w:p>
          <w:p w14:paraId="42D529CC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B15DFD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Select the correct VBMS note for the status of examinations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D6F7572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F97BA5" w14:textId="77777777" w:rsidR="009355CF" w:rsidRPr="00D313B8" w:rsidRDefault="009355CF" w:rsidP="009355C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D313B8">
              <w:rPr>
                <w:rFonts w:ascii="Arial" w:hAnsi="Arial" w:cs="Arial"/>
                <w:sz w:val="20"/>
                <w:szCs w:val="20"/>
                <w:highlight w:val="green"/>
              </w:rPr>
              <w:t>Exam review - complete for all issues. Detailed explanation of actions taken</w:t>
            </w:r>
          </w:p>
          <w:p w14:paraId="59092BA0" w14:textId="77777777" w:rsidR="009355CF" w:rsidRPr="00CC2FE5" w:rsidRDefault="009355CF" w:rsidP="009355C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C2FE5">
              <w:rPr>
                <w:rFonts w:ascii="Arial" w:hAnsi="Arial" w:cs="Arial"/>
                <w:sz w:val="20"/>
                <w:szCs w:val="20"/>
              </w:rPr>
              <w:t>Exam review – partially complete. Detailed explanation of information required to complete review</w:t>
            </w:r>
          </w:p>
          <w:p w14:paraId="4FDB8C4A" w14:textId="77777777" w:rsidR="009355CF" w:rsidRPr="00CC2FE5" w:rsidRDefault="009355CF" w:rsidP="009355C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C2FE5">
              <w:rPr>
                <w:rFonts w:ascii="Arial" w:hAnsi="Arial" w:cs="Arial"/>
                <w:sz w:val="20"/>
                <w:szCs w:val="20"/>
              </w:rPr>
              <w:t>Exam review – not yet performed Detailed explanation as to why the exam has yet to be performed</w:t>
            </w:r>
          </w:p>
          <w:p w14:paraId="34A1D3B1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42FADA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079E56F7" w14:textId="02A1525F" w:rsidR="009355CF" w:rsidRPr="00237691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Great job! </w:t>
            </w:r>
            <w:r w:rsidR="00AC7915" w:rsidRPr="00AC7915">
              <w:rPr>
                <w:rFonts w:ascii="Arial" w:hAnsi="Arial" w:cs="Arial"/>
                <w:sz w:val="20"/>
                <w:szCs w:val="20"/>
              </w:rPr>
              <w:t xml:space="preserve">The examination review is complete, as it was determined </w:t>
            </w:r>
            <w:r w:rsidR="006E022F">
              <w:rPr>
                <w:rFonts w:ascii="Arial" w:hAnsi="Arial" w:cs="Arial"/>
                <w:sz w:val="20"/>
                <w:szCs w:val="20"/>
              </w:rPr>
              <w:t>that</w:t>
            </w:r>
            <w:r w:rsidR="00AC7915" w:rsidRPr="00AC7915">
              <w:rPr>
                <w:rFonts w:ascii="Arial" w:hAnsi="Arial" w:cs="Arial"/>
                <w:sz w:val="20"/>
                <w:szCs w:val="20"/>
              </w:rPr>
              <w:t xml:space="preserve"> exams are warranted for the increase contentions. The VBMS note is required to begin with "Exam Review," with a detailed explanation of actions taken.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 M21-1 I.1.C </w:t>
            </w:r>
            <w:r w:rsidR="004810A4">
              <w:rPr>
                <w:rFonts w:ascii="Arial" w:hAnsi="Arial" w:cs="Arial"/>
                <w:sz w:val="20"/>
                <w:szCs w:val="20"/>
              </w:rPr>
              <w:t>-</w:t>
            </w:r>
            <w:r w:rsidR="00AC7915" w:rsidRPr="00AC7915">
              <w:rPr>
                <w:rFonts w:ascii="Arial" w:hAnsi="Arial" w:cs="Arial"/>
                <w:sz w:val="20"/>
                <w:szCs w:val="20"/>
              </w:rPr>
              <w:t xml:space="preserve"> Duty to Assist with Obtaining Records and a Medical Examination or Opinion</w:t>
            </w:r>
          </w:p>
          <w:p w14:paraId="607AE612" w14:textId="77777777" w:rsidR="009355CF" w:rsidRPr="00237691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5D91E0C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562A692" w14:textId="4C35CA3F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Sorry, that is not correct. </w:t>
            </w:r>
            <w:r w:rsidR="00AC7915" w:rsidRPr="00AC7915">
              <w:rPr>
                <w:rFonts w:ascii="Arial" w:hAnsi="Arial" w:cs="Arial"/>
                <w:sz w:val="20"/>
                <w:szCs w:val="20"/>
              </w:rPr>
              <w:t xml:space="preserve">The examination review is complete, as it was determined </w:t>
            </w:r>
            <w:r w:rsidR="006E022F">
              <w:rPr>
                <w:rFonts w:ascii="Arial" w:hAnsi="Arial" w:cs="Arial"/>
                <w:sz w:val="20"/>
                <w:szCs w:val="20"/>
              </w:rPr>
              <w:t>that</w:t>
            </w:r>
            <w:r w:rsidR="00AC7915" w:rsidRPr="00AC7915">
              <w:rPr>
                <w:rFonts w:ascii="Arial" w:hAnsi="Arial" w:cs="Arial"/>
                <w:sz w:val="20"/>
                <w:szCs w:val="20"/>
              </w:rPr>
              <w:t xml:space="preserve"> exams are warranted for the increase contentions. The VBMS note is required to begin with "Exam Review," with a detailed explanation of </w:t>
            </w:r>
            <w:r w:rsidR="00AC7915" w:rsidRPr="00AC7915">
              <w:rPr>
                <w:rFonts w:ascii="Arial" w:hAnsi="Arial" w:cs="Arial"/>
                <w:sz w:val="20"/>
                <w:szCs w:val="20"/>
              </w:rPr>
              <w:lastRenderedPageBreak/>
              <w:t xml:space="preserve">actions taken. </w:t>
            </w:r>
            <w:r w:rsidRPr="00237691">
              <w:rPr>
                <w:rFonts w:ascii="Arial" w:hAnsi="Arial" w:cs="Arial"/>
                <w:sz w:val="20"/>
                <w:szCs w:val="20"/>
              </w:rPr>
              <w:t>M21-1 I.1.C -</w:t>
            </w:r>
            <w:r w:rsidR="00AC7915" w:rsidRPr="00AC7915">
              <w:rPr>
                <w:rFonts w:ascii="Arial" w:hAnsi="Arial" w:cs="Arial"/>
                <w:sz w:val="20"/>
                <w:szCs w:val="20"/>
              </w:rPr>
              <w:t xml:space="preserve"> Duty to Assist with Obtaining Records and a Medical Examination or Opinion</w:t>
            </w:r>
          </w:p>
          <w:p w14:paraId="449D24AD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5B94E16E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4B663F77" w14:textId="77777777" w:rsidTr="00CC2FE5">
        <w:tc>
          <w:tcPr>
            <w:tcW w:w="7308" w:type="dxa"/>
            <w:shd w:val="clear" w:color="auto" w:fill="FFC000" w:themeFill="accent4"/>
          </w:tcPr>
          <w:p w14:paraId="01396B3A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170</w:t>
            </w:r>
          </w:p>
        </w:tc>
        <w:tc>
          <w:tcPr>
            <w:tcW w:w="7308" w:type="dxa"/>
            <w:shd w:val="clear" w:color="auto" w:fill="FFC000" w:themeFill="accent4"/>
          </w:tcPr>
          <w:p w14:paraId="12D3335D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195464B4" w14:textId="77777777" w:rsidTr="00D143E9">
        <w:tc>
          <w:tcPr>
            <w:tcW w:w="7308" w:type="dxa"/>
          </w:tcPr>
          <w:p w14:paraId="2C9DA4EA" w14:textId="77777777" w:rsidR="009355CF" w:rsidRPr="00CC2FE5" w:rsidRDefault="009355CF" w:rsidP="009355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FE5">
              <w:rPr>
                <w:rFonts w:ascii="Arial" w:hAnsi="Arial" w:cs="Arial"/>
                <w:b/>
                <w:sz w:val="20"/>
                <w:szCs w:val="20"/>
              </w:rPr>
              <w:t>Claim Status</w:t>
            </w:r>
          </w:p>
          <w:p w14:paraId="36CC7DB9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170</w:t>
            </w:r>
          </w:p>
          <w:p w14:paraId="5DFFFE71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D125E5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What is the claim status?</w:t>
            </w:r>
          </w:p>
          <w:p w14:paraId="32A78ACC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848E52" w14:textId="77777777" w:rsidR="009355CF" w:rsidRPr="00CC2FE5" w:rsidRDefault="009355CF" w:rsidP="009355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C2FE5">
              <w:rPr>
                <w:rFonts w:ascii="Arial" w:hAnsi="Arial" w:cs="Arial"/>
                <w:sz w:val="20"/>
                <w:szCs w:val="20"/>
              </w:rPr>
              <w:t>Ready for Decision</w:t>
            </w:r>
          </w:p>
          <w:p w14:paraId="5854D44D" w14:textId="77777777" w:rsidR="009355CF" w:rsidRPr="00CC2FE5" w:rsidRDefault="009355CF" w:rsidP="009355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C2FE5">
              <w:rPr>
                <w:rFonts w:ascii="Arial" w:hAnsi="Arial" w:cs="Arial"/>
                <w:sz w:val="20"/>
                <w:szCs w:val="20"/>
              </w:rPr>
              <w:t>Rating Decision Complete</w:t>
            </w:r>
          </w:p>
          <w:p w14:paraId="4961791F" w14:textId="77777777" w:rsidR="009355CF" w:rsidRPr="00CC2FE5" w:rsidRDefault="009355CF" w:rsidP="009355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C2FE5">
              <w:rPr>
                <w:rFonts w:ascii="Arial" w:hAnsi="Arial" w:cs="Arial"/>
                <w:sz w:val="20"/>
                <w:szCs w:val="20"/>
              </w:rPr>
              <w:t>Secondary Ready for Decision</w:t>
            </w:r>
          </w:p>
          <w:p w14:paraId="3B706A5C" w14:textId="77777777" w:rsidR="009355CF" w:rsidRPr="00CC2FE5" w:rsidRDefault="009355CF" w:rsidP="009355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C2FE5">
              <w:rPr>
                <w:rFonts w:ascii="Arial" w:hAnsi="Arial" w:cs="Arial"/>
                <w:sz w:val="20"/>
                <w:szCs w:val="20"/>
              </w:rPr>
              <w:t>Ready to Work</w:t>
            </w:r>
          </w:p>
          <w:p w14:paraId="62AD2BED" w14:textId="77777777" w:rsidR="009355CF" w:rsidRPr="00D313B8" w:rsidRDefault="009355CF" w:rsidP="009355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D313B8">
              <w:rPr>
                <w:rFonts w:ascii="Arial" w:hAnsi="Arial" w:cs="Arial"/>
                <w:sz w:val="20"/>
                <w:szCs w:val="20"/>
                <w:highlight w:val="green"/>
              </w:rPr>
              <w:t>Open</w:t>
            </w:r>
          </w:p>
          <w:p w14:paraId="287B2181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C115C0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086C2FF5" w14:textId="7C074570" w:rsidR="009355CF" w:rsidRPr="00237691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Great job! The claim status remains open while the DBQs and VA Form 21-8940 requests are pending.  </w:t>
            </w:r>
            <w:ins w:id="141" w:author="EDWARDS, LARRY D., VBADENV Trng Facility" w:date="2021-12-23T14:19:00Z">
              <w:r w:rsidR="00D07017" w:rsidRPr="00DB14B2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t xml:space="preserve">M21-1 </w:t>
              </w:r>
              <w:r w:rsidR="00D07017" w:rsidRPr="00D370DB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t>III.i.2.F</w:t>
              </w:r>
              <w:r w:rsidR="00D07017" w:rsidRPr="00DB14B2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t xml:space="preserve"> </w:t>
              </w:r>
            </w:ins>
            <w:del w:id="142" w:author="EDWARDS, LARRY D., VBADENV Trng Facility" w:date="2021-12-23T14:19:00Z">
              <w:r w:rsidRPr="00237691" w:rsidDel="00D07017">
                <w:rPr>
                  <w:rFonts w:ascii="Arial" w:hAnsi="Arial" w:cs="Arial"/>
                  <w:sz w:val="20"/>
                  <w:szCs w:val="20"/>
                </w:rPr>
                <w:delText xml:space="preserve">M21-1 III.iii.1.F </w:delText>
              </w:r>
            </w:del>
            <w:r w:rsidRPr="00237691">
              <w:rPr>
                <w:rFonts w:ascii="Arial" w:hAnsi="Arial" w:cs="Arial"/>
                <w:sz w:val="20"/>
                <w:szCs w:val="20"/>
              </w:rPr>
              <w:t>- Record Maintenance During the Development Process</w:t>
            </w:r>
          </w:p>
          <w:p w14:paraId="39788F3D" w14:textId="77777777" w:rsidR="009355CF" w:rsidRPr="00237691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11BEAB4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707E98A" w14:textId="0068070E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Sorry, that is not correct. The claim status remains open while the DBQs and VA Form 21-8940 requests are pending.  </w:t>
            </w:r>
            <w:ins w:id="143" w:author="EDWARDS, LARRY D., VBADENV Trng Facility" w:date="2021-12-23T14:19:00Z">
              <w:r w:rsidR="00D07017" w:rsidRPr="00DB14B2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t xml:space="preserve">M21-1 </w:t>
              </w:r>
              <w:r w:rsidR="00D07017" w:rsidRPr="00D370DB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t>III.i.2.F</w:t>
              </w:r>
              <w:r w:rsidR="00D07017" w:rsidRPr="00DB14B2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t xml:space="preserve"> </w:t>
              </w:r>
            </w:ins>
            <w:del w:id="144" w:author="EDWARDS, LARRY D., VBADENV Trng Facility" w:date="2021-12-23T14:19:00Z">
              <w:r w:rsidRPr="00237691" w:rsidDel="00D07017">
                <w:rPr>
                  <w:rFonts w:ascii="Arial" w:hAnsi="Arial" w:cs="Arial"/>
                  <w:sz w:val="20"/>
                  <w:szCs w:val="20"/>
                </w:rPr>
                <w:delText xml:space="preserve">M21-1 III.iii.1.F </w:delText>
              </w:r>
            </w:del>
            <w:r w:rsidRPr="00237691">
              <w:rPr>
                <w:rFonts w:ascii="Arial" w:hAnsi="Arial" w:cs="Arial"/>
                <w:sz w:val="20"/>
                <w:szCs w:val="20"/>
              </w:rPr>
              <w:t>- Record Maintenance During the Development Process</w:t>
            </w:r>
          </w:p>
          <w:p w14:paraId="5597070F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1DF69F92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4F7534DD" w14:textId="77777777" w:rsidTr="00D143E9">
        <w:tc>
          <w:tcPr>
            <w:tcW w:w="7308" w:type="dxa"/>
            <w:shd w:val="clear" w:color="auto" w:fill="92D050"/>
          </w:tcPr>
          <w:p w14:paraId="55A81DDD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End of test</w:t>
            </w:r>
          </w:p>
        </w:tc>
        <w:tc>
          <w:tcPr>
            <w:tcW w:w="7308" w:type="dxa"/>
            <w:shd w:val="clear" w:color="auto" w:fill="92D050"/>
          </w:tcPr>
          <w:p w14:paraId="2D8E8446" w14:textId="77777777" w:rsidR="009355CF" w:rsidRPr="00237691" w:rsidRDefault="009355CF" w:rsidP="009355CF">
            <w:pPr>
              <w:autoSpaceDE w:val="0"/>
              <w:autoSpaceDN w:val="0"/>
              <w:adjustRightInd w:val="0"/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End of test</w:t>
            </w:r>
          </w:p>
        </w:tc>
      </w:tr>
    </w:tbl>
    <w:p w14:paraId="5E79EE68" w14:textId="77777777" w:rsidR="0042567A" w:rsidRPr="00237691" w:rsidRDefault="0042567A"/>
    <w:sectPr w:rsidR="0042567A" w:rsidRPr="00237691" w:rsidSect="00D143E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77E64"/>
    <w:multiLevelType w:val="hybridMultilevel"/>
    <w:tmpl w:val="13D2C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01157"/>
    <w:multiLevelType w:val="hybridMultilevel"/>
    <w:tmpl w:val="DDBA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94F69"/>
    <w:multiLevelType w:val="hybridMultilevel"/>
    <w:tmpl w:val="4A46C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C6DC2"/>
    <w:multiLevelType w:val="hybridMultilevel"/>
    <w:tmpl w:val="15E8E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B585D"/>
    <w:multiLevelType w:val="hybridMultilevel"/>
    <w:tmpl w:val="8076D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C5461"/>
    <w:multiLevelType w:val="hybridMultilevel"/>
    <w:tmpl w:val="A79A2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05086"/>
    <w:multiLevelType w:val="hybridMultilevel"/>
    <w:tmpl w:val="FBBC2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714FD"/>
    <w:multiLevelType w:val="hybridMultilevel"/>
    <w:tmpl w:val="AF12C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2553E"/>
    <w:multiLevelType w:val="hybridMultilevel"/>
    <w:tmpl w:val="D2B62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31DAD"/>
    <w:multiLevelType w:val="hybridMultilevel"/>
    <w:tmpl w:val="DF5A1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76EDC"/>
    <w:multiLevelType w:val="hybridMultilevel"/>
    <w:tmpl w:val="69A45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825C8F"/>
    <w:multiLevelType w:val="hybridMultilevel"/>
    <w:tmpl w:val="3058F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2F4478"/>
    <w:multiLevelType w:val="hybridMultilevel"/>
    <w:tmpl w:val="FAE4A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BD0891"/>
    <w:multiLevelType w:val="hybridMultilevel"/>
    <w:tmpl w:val="C2222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22B53"/>
    <w:multiLevelType w:val="hybridMultilevel"/>
    <w:tmpl w:val="7AD84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1668A"/>
    <w:multiLevelType w:val="hybridMultilevel"/>
    <w:tmpl w:val="210E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26EBF"/>
    <w:multiLevelType w:val="hybridMultilevel"/>
    <w:tmpl w:val="B9DCA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7A2766"/>
    <w:multiLevelType w:val="hybridMultilevel"/>
    <w:tmpl w:val="4F64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B56EDD"/>
    <w:multiLevelType w:val="hybridMultilevel"/>
    <w:tmpl w:val="B4D2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177A2A"/>
    <w:multiLevelType w:val="hybridMultilevel"/>
    <w:tmpl w:val="E3F85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E2426A"/>
    <w:multiLevelType w:val="hybridMultilevel"/>
    <w:tmpl w:val="39B40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DC274F"/>
    <w:multiLevelType w:val="hybridMultilevel"/>
    <w:tmpl w:val="57F24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2"/>
  </w:num>
  <w:num w:numId="4">
    <w:abstractNumId w:val="6"/>
  </w:num>
  <w:num w:numId="5">
    <w:abstractNumId w:val="15"/>
  </w:num>
  <w:num w:numId="6">
    <w:abstractNumId w:val="16"/>
  </w:num>
  <w:num w:numId="7">
    <w:abstractNumId w:val="11"/>
  </w:num>
  <w:num w:numId="8">
    <w:abstractNumId w:val="10"/>
  </w:num>
  <w:num w:numId="9">
    <w:abstractNumId w:val="21"/>
  </w:num>
  <w:num w:numId="10">
    <w:abstractNumId w:val="7"/>
  </w:num>
  <w:num w:numId="11">
    <w:abstractNumId w:val="9"/>
  </w:num>
  <w:num w:numId="12">
    <w:abstractNumId w:val="4"/>
  </w:num>
  <w:num w:numId="13">
    <w:abstractNumId w:val="20"/>
  </w:num>
  <w:num w:numId="14">
    <w:abstractNumId w:val="1"/>
  </w:num>
  <w:num w:numId="15">
    <w:abstractNumId w:val="19"/>
  </w:num>
  <w:num w:numId="16">
    <w:abstractNumId w:val="17"/>
  </w:num>
  <w:num w:numId="17">
    <w:abstractNumId w:val="0"/>
  </w:num>
  <w:num w:numId="18">
    <w:abstractNumId w:val="3"/>
  </w:num>
  <w:num w:numId="19">
    <w:abstractNumId w:val="8"/>
  </w:num>
  <w:num w:numId="20">
    <w:abstractNumId w:val="13"/>
  </w:num>
  <w:num w:numId="21">
    <w:abstractNumId w:val="14"/>
  </w:num>
  <w:num w:numId="22">
    <w:abstractNumId w:val="12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DWARDS, LARRY D., VBADENV Trng Facility">
    <w15:presenceInfo w15:providerId="AD" w15:userId="S::larry.edwards3@va.gov::64a752fa-d972-49da-bbd7-3ec837d3f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D8"/>
    <w:rsid w:val="0000050E"/>
    <w:rsid w:val="0000160C"/>
    <w:rsid w:val="00011B62"/>
    <w:rsid w:val="000313C4"/>
    <w:rsid w:val="00044AFA"/>
    <w:rsid w:val="000950A5"/>
    <w:rsid w:val="000E17F7"/>
    <w:rsid w:val="000F57CC"/>
    <w:rsid w:val="001059CE"/>
    <w:rsid w:val="00133242"/>
    <w:rsid w:val="00165B0E"/>
    <w:rsid w:val="00170C52"/>
    <w:rsid w:val="001736F5"/>
    <w:rsid w:val="00185320"/>
    <w:rsid w:val="00186554"/>
    <w:rsid w:val="00192FA4"/>
    <w:rsid w:val="00194910"/>
    <w:rsid w:val="001F193F"/>
    <w:rsid w:val="00200E10"/>
    <w:rsid w:val="00203D15"/>
    <w:rsid w:val="00213F12"/>
    <w:rsid w:val="00221F76"/>
    <w:rsid w:val="00224DF2"/>
    <w:rsid w:val="00226FA5"/>
    <w:rsid w:val="00237691"/>
    <w:rsid w:val="00237AFB"/>
    <w:rsid w:val="00292AFC"/>
    <w:rsid w:val="002A00BA"/>
    <w:rsid w:val="002A70E7"/>
    <w:rsid w:val="002C32E8"/>
    <w:rsid w:val="00314AEA"/>
    <w:rsid w:val="00330F8C"/>
    <w:rsid w:val="00332113"/>
    <w:rsid w:val="00335113"/>
    <w:rsid w:val="00337AF4"/>
    <w:rsid w:val="00352B26"/>
    <w:rsid w:val="00387691"/>
    <w:rsid w:val="003959ED"/>
    <w:rsid w:val="00397C25"/>
    <w:rsid w:val="003A42EF"/>
    <w:rsid w:val="003C301E"/>
    <w:rsid w:val="003C7027"/>
    <w:rsid w:val="003E1268"/>
    <w:rsid w:val="0042567A"/>
    <w:rsid w:val="004311ED"/>
    <w:rsid w:val="004439F9"/>
    <w:rsid w:val="004810A4"/>
    <w:rsid w:val="0049689D"/>
    <w:rsid w:val="004A75D8"/>
    <w:rsid w:val="004A7C60"/>
    <w:rsid w:val="004B3ADE"/>
    <w:rsid w:val="004C2FD2"/>
    <w:rsid w:val="004D2036"/>
    <w:rsid w:val="004E6A94"/>
    <w:rsid w:val="004F56DD"/>
    <w:rsid w:val="004F5E33"/>
    <w:rsid w:val="00507844"/>
    <w:rsid w:val="0051134F"/>
    <w:rsid w:val="00515328"/>
    <w:rsid w:val="00536BC5"/>
    <w:rsid w:val="00563A18"/>
    <w:rsid w:val="0057656A"/>
    <w:rsid w:val="005B3FCA"/>
    <w:rsid w:val="005C2003"/>
    <w:rsid w:val="005C390C"/>
    <w:rsid w:val="005D200E"/>
    <w:rsid w:val="005E564D"/>
    <w:rsid w:val="005F3254"/>
    <w:rsid w:val="00611F56"/>
    <w:rsid w:val="00615C61"/>
    <w:rsid w:val="0062548D"/>
    <w:rsid w:val="00683A4E"/>
    <w:rsid w:val="006A0D32"/>
    <w:rsid w:val="006C42C0"/>
    <w:rsid w:val="006E022F"/>
    <w:rsid w:val="00714995"/>
    <w:rsid w:val="00741EF2"/>
    <w:rsid w:val="00745415"/>
    <w:rsid w:val="00761803"/>
    <w:rsid w:val="0076700A"/>
    <w:rsid w:val="00785791"/>
    <w:rsid w:val="00797568"/>
    <w:rsid w:val="007A441D"/>
    <w:rsid w:val="007E0461"/>
    <w:rsid w:val="007E52E4"/>
    <w:rsid w:val="007E6950"/>
    <w:rsid w:val="00825099"/>
    <w:rsid w:val="0084056A"/>
    <w:rsid w:val="00847CD7"/>
    <w:rsid w:val="00881267"/>
    <w:rsid w:val="008B31CE"/>
    <w:rsid w:val="008B4391"/>
    <w:rsid w:val="008D2AD9"/>
    <w:rsid w:val="008E646F"/>
    <w:rsid w:val="0090258D"/>
    <w:rsid w:val="009175DF"/>
    <w:rsid w:val="009355CF"/>
    <w:rsid w:val="00940FE9"/>
    <w:rsid w:val="00945AF4"/>
    <w:rsid w:val="00986B76"/>
    <w:rsid w:val="009918B4"/>
    <w:rsid w:val="009938B0"/>
    <w:rsid w:val="0099654B"/>
    <w:rsid w:val="009C7583"/>
    <w:rsid w:val="009D2489"/>
    <w:rsid w:val="00A45969"/>
    <w:rsid w:val="00A55BED"/>
    <w:rsid w:val="00A775AF"/>
    <w:rsid w:val="00A91AF0"/>
    <w:rsid w:val="00AC1291"/>
    <w:rsid w:val="00AC7915"/>
    <w:rsid w:val="00B21652"/>
    <w:rsid w:val="00B257DA"/>
    <w:rsid w:val="00B30849"/>
    <w:rsid w:val="00B3433B"/>
    <w:rsid w:val="00B42B5B"/>
    <w:rsid w:val="00B521EC"/>
    <w:rsid w:val="00B626DE"/>
    <w:rsid w:val="00B64D20"/>
    <w:rsid w:val="00B80490"/>
    <w:rsid w:val="00C1663A"/>
    <w:rsid w:val="00C40DD1"/>
    <w:rsid w:val="00C53B97"/>
    <w:rsid w:val="00C76277"/>
    <w:rsid w:val="00C92E3D"/>
    <w:rsid w:val="00CB7986"/>
    <w:rsid w:val="00CC1D93"/>
    <w:rsid w:val="00CC2FE5"/>
    <w:rsid w:val="00CD5277"/>
    <w:rsid w:val="00CE15A0"/>
    <w:rsid w:val="00CE2E06"/>
    <w:rsid w:val="00CF2A94"/>
    <w:rsid w:val="00D02045"/>
    <w:rsid w:val="00D07017"/>
    <w:rsid w:val="00D143E9"/>
    <w:rsid w:val="00D313B8"/>
    <w:rsid w:val="00D43F5C"/>
    <w:rsid w:val="00D46EC5"/>
    <w:rsid w:val="00D508B5"/>
    <w:rsid w:val="00D51D68"/>
    <w:rsid w:val="00D731F1"/>
    <w:rsid w:val="00DC2579"/>
    <w:rsid w:val="00DC46ED"/>
    <w:rsid w:val="00DC785C"/>
    <w:rsid w:val="00DE3236"/>
    <w:rsid w:val="00E00655"/>
    <w:rsid w:val="00E04310"/>
    <w:rsid w:val="00E07F75"/>
    <w:rsid w:val="00E172A5"/>
    <w:rsid w:val="00E33A43"/>
    <w:rsid w:val="00E3779D"/>
    <w:rsid w:val="00E51A0B"/>
    <w:rsid w:val="00E77C45"/>
    <w:rsid w:val="00EB66A4"/>
    <w:rsid w:val="00EF2220"/>
    <w:rsid w:val="00F053E4"/>
    <w:rsid w:val="00F06E7C"/>
    <w:rsid w:val="00F11FC6"/>
    <w:rsid w:val="00F27359"/>
    <w:rsid w:val="00F5019F"/>
    <w:rsid w:val="00F509C9"/>
    <w:rsid w:val="00F75C37"/>
    <w:rsid w:val="00FA6355"/>
    <w:rsid w:val="00FD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EF51"/>
  <w15:chartTrackingRefBased/>
  <w15:docId w15:val="{565DD77A-CC84-4AD9-B652-082890B8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5D8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5D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5D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A75D8"/>
    <w:pPr>
      <w:spacing w:after="200" w:line="276" w:lineRule="auto"/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A75D8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75D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A75D8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4A75D8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A75D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A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A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A75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5D8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5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5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5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5D8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4A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A42E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769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769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769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7691"/>
    <w:rPr>
      <w:rFonts w:ascii="Arial" w:hAnsi="Arial" w:cs="Arial"/>
      <w:vanish/>
      <w:sz w:val="16"/>
      <w:szCs w:val="16"/>
    </w:rPr>
  </w:style>
  <w:style w:type="character" w:customStyle="1" w:styleId="autocompletevaluesection">
    <w:name w:val="autocompletevaluesection"/>
    <w:basedOn w:val="DefaultParagraphFont"/>
    <w:rsid w:val="00105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26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49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5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3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28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0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54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1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9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3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2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9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2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67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35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6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3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2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33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8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9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8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4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4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67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51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8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65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5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65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93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47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48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2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6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81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62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4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65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46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8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0DAE7-DC10-48C1-91B8-D3864EEC2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3092</Words>
  <Characters>17627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Koob, Tessa, VBADENV Trng Facility</dc:creator>
  <cp:keywords/>
  <dc:description/>
  <cp:lastModifiedBy>EDWARDS, LARRY D., VBADENV Trng Facility</cp:lastModifiedBy>
  <cp:revision>2</cp:revision>
  <dcterms:created xsi:type="dcterms:W3CDTF">2021-12-23T21:39:00Z</dcterms:created>
  <dcterms:modified xsi:type="dcterms:W3CDTF">2021-12-23T21:39:00Z</dcterms:modified>
</cp:coreProperties>
</file>