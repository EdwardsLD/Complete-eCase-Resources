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065E" w14:textId="77777777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>VSR 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0F1F0661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5F" w14:textId="77777777" w:rsidR="005627D4" w:rsidRDefault="003B78AB">
            <w:r>
              <w:t>Sequence</w:t>
            </w:r>
          </w:p>
        </w:tc>
        <w:tc>
          <w:tcPr>
            <w:tcW w:w="7380" w:type="dxa"/>
          </w:tcPr>
          <w:p w14:paraId="0F1F0660" w14:textId="77777777" w:rsidR="005627D4" w:rsidRPr="00916FEF" w:rsidRDefault="005627D4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7D4" w14:paraId="0F1F0664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2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0F1F0663" w14:textId="1D416D03" w:rsidR="005627D4" w:rsidRPr="00916FEF" w:rsidRDefault="00585DE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BOCEPHIS, Henry</w:t>
            </w:r>
          </w:p>
        </w:tc>
      </w:tr>
      <w:tr w:rsidR="005627D4" w14:paraId="0F1F066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5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0F1F0666" w14:textId="7EA601A0" w:rsidR="005627D4" w:rsidRPr="00916FEF" w:rsidRDefault="0057329A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</w:t>
            </w:r>
            <w:r w:rsidR="00585DE1">
              <w:rPr>
                <w:b/>
              </w:rPr>
              <w:t>09</w:t>
            </w:r>
            <w:r>
              <w:rPr>
                <w:b/>
              </w:rPr>
              <w:t>XX00</w:t>
            </w:r>
            <w:r w:rsidR="006F399F">
              <w:rPr>
                <w:b/>
              </w:rPr>
              <w:t xml:space="preserve"> </w:t>
            </w:r>
          </w:p>
        </w:tc>
      </w:tr>
      <w:tr w:rsidR="005627D4" w14:paraId="0F1F066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8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0F1F0669" w14:textId="18789D7C" w:rsidR="005627D4" w:rsidRPr="00916FEF" w:rsidRDefault="00585DE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Navy</w:t>
            </w:r>
          </w:p>
        </w:tc>
      </w:tr>
      <w:tr w:rsidR="005627D4" w14:paraId="0F1F066D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B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0F1F066C" w14:textId="43CFE522" w:rsidR="005627D4" w:rsidRPr="00916FEF" w:rsidRDefault="00585DE1" w:rsidP="003B1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08/01/2000 – 07/31/2012</w:t>
            </w:r>
            <w:r w:rsidR="00095D7F">
              <w:rPr>
                <w:b/>
              </w:rPr>
              <w:t xml:space="preserve"> </w:t>
            </w:r>
          </w:p>
        </w:tc>
      </w:tr>
      <w:tr w:rsidR="005627D4" w14:paraId="0F1F0670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6E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0F1F066F" w14:textId="4AB6FD46" w:rsidR="005627D4" w:rsidRPr="00916FEF" w:rsidRDefault="00D3267B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585DE1">
              <w:rPr>
                <w:b/>
              </w:rPr>
              <w:t>30</w:t>
            </w:r>
            <w:r w:rsidR="0039449B">
              <w:rPr>
                <w:b/>
              </w:rPr>
              <w:t xml:space="preserve"> - Dependency</w:t>
            </w:r>
          </w:p>
        </w:tc>
      </w:tr>
      <w:tr w:rsidR="005627D4" w14:paraId="0F1F0673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1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0F1F0672" w14:textId="280C65B1" w:rsidR="005627D4" w:rsidRPr="00916FEF" w:rsidRDefault="00585DE1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Dependency for </w:t>
            </w:r>
            <w:r w:rsidR="006F399F">
              <w:rPr>
                <w:b/>
              </w:rPr>
              <w:t>Christopher</w:t>
            </w:r>
            <w:r>
              <w:rPr>
                <w:b/>
              </w:rPr>
              <w:t xml:space="preserve"> and Dependency for Joseph</w:t>
            </w:r>
          </w:p>
        </w:tc>
      </w:tr>
      <w:tr w:rsidR="005627D4" w14:paraId="0F1F0676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4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0F1F0675" w14:textId="71879C4F" w:rsidR="005627D4" w:rsidRPr="00916FEF" w:rsidRDefault="00585DE1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627D4" w14:paraId="0F1F0679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1F0677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0F1F0678" w14:textId="51648908" w:rsidR="005627D4" w:rsidRPr="00916FEF" w:rsidRDefault="00880F95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  <w:r w:rsidR="00585DE1">
              <w:rPr>
                <w:b/>
              </w:rPr>
              <w:t>/A</w:t>
            </w:r>
          </w:p>
        </w:tc>
      </w:tr>
    </w:tbl>
    <w:p w14:paraId="0F1F067A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5"/>
        <w:gridCol w:w="1509"/>
        <w:gridCol w:w="5106"/>
      </w:tblGrid>
      <w:tr w:rsidR="00176748" w14:paraId="0F1F067E" w14:textId="77777777" w:rsidTr="00D80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7B" w14:textId="77777777" w:rsidR="00176748" w:rsidRDefault="00176748" w:rsidP="00021DAB">
            <w:r>
              <w:t>VA Forms and Revision Date</w:t>
            </w:r>
          </w:p>
        </w:tc>
        <w:tc>
          <w:tcPr>
            <w:tcW w:w="1509" w:type="dxa"/>
          </w:tcPr>
          <w:p w14:paraId="0F1F067C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106" w:type="dxa"/>
          </w:tcPr>
          <w:p w14:paraId="0F1F067D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C220DA" w14:paraId="0F1F068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7F" w14:textId="77777777" w:rsidR="00C220DA" w:rsidRDefault="00C220DA">
            <w:r>
              <w:t xml:space="preserve">VA Form 21-526EZ     </w:t>
            </w:r>
          </w:p>
        </w:tc>
        <w:tc>
          <w:tcPr>
            <w:tcW w:w="1509" w:type="dxa"/>
          </w:tcPr>
          <w:p w14:paraId="0F1F0680" w14:textId="1400CFD5" w:rsidR="00C220DA" w:rsidRPr="006868F4" w:rsidRDefault="00F82E8B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03/2018</w:t>
            </w:r>
          </w:p>
        </w:tc>
        <w:tc>
          <w:tcPr>
            <w:tcW w:w="5106" w:type="dxa"/>
          </w:tcPr>
          <w:p w14:paraId="0F1F0681" w14:textId="5FBDCBAF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8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8B" w14:textId="77777777" w:rsidR="00C220DA" w:rsidRDefault="00C220DA">
            <w:r>
              <w:t>VA Form 21-22</w:t>
            </w:r>
          </w:p>
        </w:tc>
        <w:tc>
          <w:tcPr>
            <w:tcW w:w="1509" w:type="dxa"/>
          </w:tcPr>
          <w:p w14:paraId="0F1F068C" w14:textId="77777777" w:rsidR="00C220DA" w:rsidRPr="006868F4" w:rsidRDefault="00C220DA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8F4">
              <w:t>08/2015</w:t>
            </w:r>
          </w:p>
        </w:tc>
        <w:tc>
          <w:tcPr>
            <w:tcW w:w="5106" w:type="dxa"/>
          </w:tcPr>
          <w:p w14:paraId="0F1F068D" w14:textId="5FC35DBB" w:rsidR="00C220DA" w:rsidRPr="00916FEF" w:rsidRDefault="00C220DA" w:rsidP="003B1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5158A2">
              <w:rPr>
                <w:b/>
              </w:rPr>
              <w:t>AL</w:t>
            </w:r>
            <w:r>
              <w:rPr>
                <w:b/>
              </w:rPr>
              <w:t>, Y/Y</w:t>
            </w:r>
            <w:r w:rsidR="003B1053">
              <w:rPr>
                <w:b/>
              </w:rPr>
              <w:t xml:space="preserve"> (0</w:t>
            </w:r>
            <w:r w:rsidR="005158A2">
              <w:rPr>
                <w:b/>
              </w:rPr>
              <w:t>74</w:t>
            </w:r>
            <w:r w:rsidR="003B1053">
              <w:rPr>
                <w:b/>
              </w:rPr>
              <w:t>)</w:t>
            </w:r>
          </w:p>
        </w:tc>
      </w:tr>
      <w:tr w:rsidR="00C220DA" w14:paraId="0F1F069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8F" w14:textId="77777777" w:rsidR="00C220DA" w:rsidRDefault="00C220DA">
            <w:r>
              <w:t xml:space="preserve">VA Form 21-4138 </w:t>
            </w:r>
          </w:p>
        </w:tc>
        <w:tc>
          <w:tcPr>
            <w:tcW w:w="1509" w:type="dxa"/>
          </w:tcPr>
          <w:p w14:paraId="0F1F0690" w14:textId="77777777" w:rsidR="00C220DA" w:rsidRPr="006868F4" w:rsidRDefault="00C220DA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8F4">
              <w:t>12/2017</w:t>
            </w:r>
          </w:p>
        </w:tc>
        <w:tc>
          <w:tcPr>
            <w:tcW w:w="5106" w:type="dxa"/>
          </w:tcPr>
          <w:p w14:paraId="0F1F0691" w14:textId="77777777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9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3" w14:textId="77777777" w:rsidR="00C220DA" w:rsidRDefault="00C220DA">
            <w:r>
              <w:t xml:space="preserve">VA Form 21-0966 </w:t>
            </w:r>
          </w:p>
        </w:tc>
        <w:tc>
          <w:tcPr>
            <w:tcW w:w="1509" w:type="dxa"/>
          </w:tcPr>
          <w:p w14:paraId="0F1F0694" w14:textId="7E31D094" w:rsidR="00C220DA" w:rsidRPr="006868F4" w:rsidRDefault="00F82E8B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106" w:type="dxa"/>
          </w:tcPr>
          <w:p w14:paraId="0F1F0695" w14:textId="77777777" w:rsidR="00C220DA" w:rsidRPr="00916FEF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9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7" w14:textId="77777777" w:rsidR="00C220DA" w:rsidRDefault="00C220DA">
            <w:r>
              <w:t>VA Form 21-686c</w:t>
            </w:r>
          </w:p>
        </w:tc>
        <w:tc>
          <w:tcPr>
            <w:tcW w:w="1509" w:type="dxa"/>
          </w:tcPr>
          <w:p w14:paraId="0F1F0698" w14:textId="77777777" w:rsidR="00C220DA" w:rsidRPr="006868F4" w:rsidRDefault="00C220DA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8F4">
              <w:t>06/2017</w:t>
            </w:r>
          </w:p>
        </w:tc>
        <w:tc>
          <w:tcPr>
            <w:tcW w:w="5106" w:type="dxa"/>
          </w:tcPr>
          <w:p w14:paraId="0F1F0699" w14:textId="6D4BBA9C" w:rsidR="00C220DA" w:rsidRPr="00916FEF" w:rsidRDefault="00585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missing SSNs for both dependents</w:t>
            </w:r>
            <w:r w:rsidR="005158A2">
              <w:rPr>
                <w:b/>
              </w:rPr>
              <w:t>, only provided month and year of marriage</w:t>
            </w:r>
          </w:p>
        </w:tc>
      </w:tr>
      <w:tr w:rsidR="00C220DA" w14:paraId="0F1F069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B" w14:textId="77777777" w:rsidR="00C220DA" w:rsidRDefault="00C220DA">
            <w:r>
              <w:t xml:space="preserve">VA Form 21-674 </w:t>
            </w:r>
          </w:p>
        </w:tc>
        <w:tc>
          <w:tcPr>
            <w:tcW w:w="1509" w:type="dxa"/>
          </w:tcPr>
          <w:p w14:paraId="0F1F069C" w14:textId="581BB26E" w:rsidR="00C220DA" w:rsidRPr="006868F4" w:rsidRDefault="00F82E8B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106" w:type="dxa"/>
          </w:tcPr>
          <w:p w14:paraId="0F1F069D" w14:textId="77777777" w:rsidR="00C220DA" w:rsidRPr="00916FEF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A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9F" w14:textId="77777777" w:rsidR="00C220DA" w:rsidRDefault="00C220DA">
            <w:r>
              <w:t xml:space="preserve">VA Form 21-0538 </w:t>
            </w:r>
          </w:p>
        </w:tc>
        <w:tc>
          <w:tcPr>
            <w:tcW w:w="1509" w:type="dxa"/>
          </w:tcPr>
          <w:p w14:paraId="0F1F06A0" w14:textId="77777777" w:rsidR="00C220DA" w:rsidRPr="006868F4" w:rsidRDefault="00C220DA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8F4">
              <w:t>12/2017</w:t>
            </w:r>
          </w:p>
        </w:tc>
        <w:tc>
          <w:tcPr>
            <w:tcW w:w="5106" w:type="dxa"/>
          </w:tcPr>
          <w:p w14:paraId="0F1F06A1" w14:textId="77777777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A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3" w14:textId="77777777" w:rsidR="00C220DA" w:rsidRDefault="00C220DA">
            <w:r>
              <w:t xml:space="preserve">VA Form 21-0781 </w:t>
            </w:r>
          </w:p>
        </w:tc>
        <w:tc>
          <w:tcPr>
            <w:tcW w:w="1509" w:type="dxa"/>
          </w:tcPr>
          <w:p w14:paraId="0F1F06A4" w14:textId="77777777" w:rsidR="00C220DA" w:rsidRPr="006868F4" w:rsidRDefault="00C220DA" w:rsidP="00CC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8F4">
              <w:t>07/2017</w:t>
            </w:r>
          </w:p>
        </w:tc>
        <w:tc>
          <w:tcPr>
            <w:tcW w:w="5106" w:type="dxa"/>
          </w:tcPr>
          <w:p w14:paraId="0F1F06A5" w14:textId="77777777" w:rsidR="00C220DA" w:rsidRPr="00916FEF" w:rsidRDefault="00C2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20DA" w14:paraId="0F1F06A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7" w14:textId="77777777" w:rsidR="00C220DA" w:rsidRDefault="00C220DA">
            <w:r>
              <w:t xml:space="preserve">VA Form 21-0781a </w:t>
            </w:r>
          </w:p>
        </w:tc>
        <w:tc>
          <w:tcPr>
            <w:tcW w:w="1509" w:type="dxa"/>
          </w:tcPr>
          <w:p w14:paraId="0F1F06A8" w14:textId="77777777" w:rsidR="00C220DA" w:rsidRPr="006868F4" w:rsidRDefault="00C220DA" w:rsidP="00CC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8F4">
              <w:t>07/2017</w:t>
            </w:r>
          </w:p>
        </w:tc>
        <w:tc>
          <w:tcPr>
            <w:tcW w:w="5106" w:type="dxa"/>
          </w:tcPr>
          <w:p w14:paraId="0F1F06A9" w14:textId="77777777" w:rsidR="00C220DA" w:rsidRPr="00916FEF" w:rsidRDefault="00C2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A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B" w14:textId="77777777" w:rsidR="00176748" w:rsidRDefault="00176748">
            <w:r>
              <w:t>Standard 5103 Letter</w:t>
            </w:r>
          </w:p>
        </w:tc>
        <w:tc>
          <w:tcPr>
            <w:tcW w:w="1509" w:type="dxa"/>
          </w:tcPr>
          <w:p w14:paraId="0F1F06AC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AD" w14:textId="77777777" w:rsidR="00176748" w:rsidRPr="00916FEF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B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AF" w14:textId="77777777" w:rsidR="00176748" w:rsidRDefault="00176748" w:rsidP="00BC4D58">
            <w:r>
              <w:t>3101</w:t>
            </w:r>
          </w:p>
        </w:tc>
        <w:tc>
          <w:tcPr>
            <w:tcW w:w="1509" w:type="dxa"/>
          </w:tcPr>
          <w:p w14:paraId="0F1F06B0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1" w14:textId="3D17BCD6" w:rsidR="00176748" w:rsidRPr="00916FEF" w:rsidRDefault="00176748" w:rsidP="00095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B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3" w14:textId="77777777" w:rsidR="00176748" w:rsidRDefault="00176748" w:rsidP="00BC4D58">
            <w:r>
              <w:t>BIRLS SHARE Screen</w:t>
            </w:r>
          </w:p>
        </w:tc>
        <w:tc>
          <w:tcPr>
            <w:tcW w:w="1509" w:type="dxa"/>
          </w:tcPr>
          <w:p w14:paraId="0F1F06B4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5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0F1F06BA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7" w14:textId="77777777" w:rsidR="00176748" w:rsidRDefault="00176748" w:rsidP="00BC4D58">
            <w:r>
              <w:t>Rating Decision</w:t>
            </w:r>
          </w:p>
        </w:tc>
        <w:tc>
          <w:tcPr>
            <w:tcW w:w="1509" w:type="dxa"/>
          </w:tcPr>
          <w:p w14:paraId="0F1F06B8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9" w14:textId="613740A2" w:rsidR="00176748" w:rsidRPr="00916FEF" w:rsidRDefault="00585DE1" w:rsidP="003B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showing Veteran rated at </w:t>
            </w:r>
            <w:r w:rsidR="0039449B">
              <w:rPr>
                <w:b/>
              </w:rPr>
              <w:t>50</w:t>
            </w:r>
            <w:r>
              <w:rPr>
                <w:b/>
              </w:rPr>
              <w:t>%</w:t>
            </w:r>
            <w:r w:rsidR="0039449B">
              <w:rPr>
                <w:b/>
              </w:rPr>
              <w:t xml:space="preserve"> since 12/30/2016, notified of decision in June 2017.</w:t>
            </w:r>
          </w:p>
        </w:tc>
      </w:tr>
      <w:tr w:rsidR="00176748" w14:paraId="0F1F06BE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B" w14:textId="77777777" w:rsidR="00176748" w:rsidRDefault="00176748">
            <w:r>
              <w:t>CAPRI Records</w:t>
            </w:r>
          </w:p>
        </w:tc>
        <w:tc>
          <w:tcPr>
            <w:tcW w:w="1509" w:type="dxa"/>
          </w:tcPr>
          <w:p w14:paraId="0F1F06BC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BD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B78AB" w14:paraId="0F1F06C2" w14:textId="77777777" w:rsidTr="00D8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BF" w14:textId="77777777" w:rsidR="003B78AB" w:rsidRDefault="003B78AB">
            <w:r>
              <w:t>ERB/ERRA</w:t>
            </w:r>
          </w:p>
        </w:tc>
        <w:tc>
          <w:tcPr>
            <w:tcW w:w="1509" w:type="dxa"/>
          </w:tcPr>
          <w:p w14:paraId="0F1F06C0" w14:textId="77777777" w:rsidR="003B78AB" w:rsidRDefault="003B7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C1" w14:textId="77777777" w:rsidR="003B78AB" w:rsidRPr="00916FEF" w:rsidRDefault="003B78AB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B78AB" w14:paraId="0F1F06C6" w14:textId="77777777" w:rsidTr="00D80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F1F06C3" w14:textId="77777777" w:rsidR="003B78AB" w:rsidRDefault="003B78AB">
            <w:r>
              <w:t>DBQ</w:t>
            </w:r>
          </w:p>
        </w:tc>
        <w:tc>
          <w:tcPr>
            <w:tcW w:w="1509" w:type="dxa"/>
          </w:tcPr>
          <w:p w14:paraId="0F1F06C4" w14:textId="77777777" w:rsidR="003B78AB" w:rsidRDefault="003B7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6" w:type="dxa"/>
          </w:tcPr>
          <w:p w14:paraId="0F1F06C5" w14:textId="77777777" w:rsidR="003B78AB" w:rsidRPr="00916FEF" w:rsidRDefault="003B78AB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F1F06C8" w14:textId="4BA9B91E" w:rsidR="00293016" w:rsidRDefault="00293016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4"/>
        <w:gridCol w:w="6596"/>
      </w:tblGrid>
      <w:tr w:rsidR="005627D4" w14:paraId="0F1F06CB" w14:textId="77777777" w:rsidTr="00394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C9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596" w:type="dxa"/>
          </w:tcPr>
          <w:p w14:paraId="0F1F06CA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0F1F06CE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CC" w14:textId="77777777" w:rsidR="005627D4" w:rsidRDefault="005627D4">
            <w:r>
              <w:t>DD214</w:t>
            </w:r>
          </w:p>
        </w:tc>
        <w:tc>
          <w:tcPr>
            <w:tcW w:w="6596" w:type="dxa"/>
          </w:tcPr>
          <w:p w14:paraId="0F1F06CD" w14:textId="0FBA6919" w:rsidR="005627D4" w:rsidRPr="005627D4" w:rsidRDefault="0039449B" w:rsidP="003B1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Instructions explain DD214 is of record and service is verified.</w:t>
            </w:r>
          </w:p>
        </w:tc>
      </w:tr>
      <w:tr w:rsidR="00436A0C" w14:paraId="7423005E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DD7DCBB" w14:textId="1D620F54" w:rsidR="00436A0C" w:rsidRDefault="00436A0C">
            <w:r>
              <w:t>CAPRI Enterprise Search</w:t>
            </w:r>
          </w:p>
        </w:tc>
        <w:tc>
          <w:tcPr>
            <w:tcW w:w="6596" w:type="dxa"/>
          </w:tcPr>
          <w:p w14:paraId="7D3BA482" w14:textId="1FB774C6" w:rsidR="00436A0C" w:rsidRDefault="00E2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627D4" w14:paraId="0F1F06D1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CF" w14:textId="77777777" w:rsidR="005627D4" w:rsidRDefault="005627D4">
            <w:r>
              <w:t>Private Medical Records</w:t>
            </w:r>
          </w:p>
        </w:tc>
        <w:tc>
          <w:tcPr>
            <w:tcW w:w="6596" w:type="dxa"/>
          </w:tcPr>
          <w:p w14:paraId="0F1F06D0" w14:textId="5189E310" w:rsidR="005627D4" w:rsidRPr="005627D4" w:rsidRDefault="00E2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627D4" w14:paraId="0F1F06D4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2" w14:textId="77777777" w:rsidR="005627D4" w:rsidRDefault="005627D4">
            <w:r>
              <w:t>SF88 Entrance Exam</w:t>
            </w:r>
          </w:p>
        </w:tc>
        <w:tc>
          <w:tcPr>
            <w:tcW w:w="6596" w:type="dxa"/>
          </w:tcPr>
          <w:p w14:paraId="0F1F06D3" w14:textId="49DDF151" w:rsidR="005627D4" w:rsidRPr="005627D4" w:rsidRDefault="0039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9449B" w14:paraId="0F1F06D7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5" w14:textId="77777777" w:rsidR="0039449B" w:rsidRDefault="0039449B" w:rsidP="0039449B">
            <w:r>
              <w:t>SF88 Separation Exam</w:t>
            </w:r>
          </w:p>
        </w:tc>
        <w:tc>
          <w:tcPr>
            <w:tcW w:w="6596" w:type="dxa"/>
          </w:tcPr>
          <w:p w14:paraId="0F1F06D6" w14:textId="795490FB" w:rsidR="0039449B" w:rsidRPr="005627D4" w:rsidRDefault="0039449B" w:rsidP="00394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DA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8" w14:textId="77777777" w:rsidR="0039449B" w:rsidRDefault="0039449B" w:rsidP="0039449B">
            <w:r>
              <w:t>Service Treatment Records</w:t>
            </w:r>
          </w:p>
        </w:tc>
        <w:tc>
          <w:tcPr>
            <w:tcW w:w="6596" w:type="dxa"/>
          </w:tcPr>
          <w:p w14:paraId="0F1F06D9" w14:textId="3C4AF661" w:rsidR="0039449B" w:rsidRPr="005627D4" w:rsidRDefault="0039449B" w:rsidP="0039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DD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B" w14:textId="77777777" w:rsidR="0039449B" w:rsidRDefault="0039449B" w:rsidP="0039449B">
            <w:r>
              <w:t>Personnel Records</w:t>
            </w:r>
          </w:p>
        </w:tc>
        <w:tc>
          <w:tcPr>
            <w:tcW w:w="6596" w:type="dxa"/>
          </w:tcPr>
          <w:p w14:paraId="0F1F06DC" w14:textId="22DAB132" w:rsidR="0039449B" w:rsidRPr="005627D4" w:rsidRDefault="0039449B" w:rsidP="00394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E0" w14:textId="77777777" w:rsidTr="00394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DE" w14:textId="77777777" w:rsidR="0039449B" w:rsidRDefault="0039449B" w:rsidP="0039449B">
            <w:r>
              <w:t>DOMA first request letter</w:t>
            </w:r>
          </w:p>
        </w:tc>
        <w:tc>
          <w:tcPr>
            <w:tcW w:w="6596" w:type="dxa"/>
          </w:tcPr>
          <w:p w14:paraId="0F1F06DF" w14:textId="3ACC895B" w:rsidR="0039449B" w:rsidRPr="005627D4" w:rsidRDefault="0039449B" w:rsidP="0039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  <w:tr w:rsidR="0039449B" w14:paraId="0F1F06E3" w14:textId="77777777" w:rsidTr="00394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F1F06E1" w14:textId="77777777" w:rsidR="0039449B" w:rsidRDefault="0039449B" w:rsidP="0039449B">
            <w:r>
              <w:t>DOMA final letter</w:t>
            </w:r>
          </w:p>
        </w:tc>
        <w:tc>
          <w:tcPr>
            <w:tcW w:w="6596" w:type="dxa"/>
          </w:tcPr>
          <w:p w14:paraId="0F1F06E2" w14:textId="53BE38C1" w:rsidR="0039449B" w:rsidRPr="005627D4" w:rsidRDefault="0039449B" w:rsidP="00394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53726">
              <w:rPr>
                <w:b/>
              </w:rPr>
              <w:t>N/A</w:t>
            </w:r>
          </w:p>
        </w:tc>
      </w:tr>
    </w:tbl>
    <w:p w14:paraId="0F1F06E4" w14:textId="7686A1DF" w:rsidR="00F32ACA" w:rsidRDefault="00F32ACA"/>
    <w:p w14:paraId="25FCEECF" w14:textId="77777777" w:rsidR="008B41FA" w:rsidRDefault="008B41F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0F1F06E6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F1F06E5" w14:textId="77777777" w:rsidR="00331FF9" w:rsidRDefault="00331FF9">
            <w:r>
              <w:t>Scenario Comments</w:t>
            </w:r>
          </w:p>
        </w:tc>
      </w:tr>
      <w:tr w:rsidR="00331FF9" w14:paraId="0F1F073A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F1F06E7" w14:textId="77777777" w:rsidR="00576909" w:rsidRPr="004A4B92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4A4B92">
              <w:rPr>
                <w:b w:val="0"/>
              </w:rPr>
              <w:t>Upload all documents for this scenario to the VBMS eCase</w:t>
            </w:r>
          </w:p>
          <w:p w14:paraId="0F1F06E8" w14:textId="51B425A7" w:rsidR="00576909" w:rsidRPr="004A4B92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4A4B92">
              <w:rPr>
                <w:b w:val="0"/>
              </w:rPr>
              <w:t xml:space="preserve">Properly </w:t>
            </w:r>
            <w:r w:rsidR="00DF5E32">
              <w:rPr>
                <w:b w:val="0"/>
              </w:rPr>
              <w:t>l</w:t>
            </w:r>
            <w:r w:rsidRPr="004A4B92">
              <w:rPr>
                <w:b w:val="0"/>
              </w:rPr>
              <w:t xml:space="preserve">abel and establish date of receipt </w:t>
            </w:r>
          </w:p>
          <w:p w14:paraId="0F1F06E9" w14:textId="77777777" w:rsidR="00576909" w:rsidRPr="004A4B92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4A4B92">
              <w:rPr>
                <w:b w:val="0"/>
              </w:rPr>
              <w:t>Associating all documents to correct EP</w:t>
            </w:r>
          </w:p>
          <w:p w14:paraId="0F1F06EA" w14:textId="77777777" w:rsidR="00576909" w:rsidRPr="00A923B8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923B8">
              <w:rPr>
                <w:b w:val="0"/>
              </w:rPr>
              <w:t>Bookmark medical and dependency documents (at minimum)</w:t>
            </w:r>
          </w:p>
          <w:p w14:paraId="0F1F06EB" w14:textId="77777777" w:rsidR="00576909" w:rsidRPr="00A923B8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923B8">
              <w:rPr>
                <w:b w:val="0"/>
              </w:rPr>
              <w:t xml:space="preserve">Update subject line </w:t>
            </w:r>
          </w:p>
          <w:p w14:paraId="1B711222" w14:textId="248B1A07" w:rsidR="00D7481A" w:rsidRPr="006B3AC0" w:rsidRDefault="00D7481A" w:rsidP="00D7481A">
            <w:pPr>
              <w:ind w:left="1440"/>
              <w:rPr>
                <w:b w:val="0"/>
              </w:rPr>
            </w:pPr>
            <w:r w:rsidRPr="006B3AC0">
              <w:rPr>
                <w:b w:val="0"/>
              </w:rPr>
              <w:t>Subject: VA Form 21-</w:t>
            </w:r>
            <w:r w:rsidR="00E2339A">
              <w:rPr>
                <w:b w:val="0"/>
              </w:rPr>
              <w:t>686c</w:t>
            </w:r>
            <w:r w:rsidR="00E2339A" w:rsidRPr="006B3AC0">
              <w:rPr>
                <w:b w:val="0"/>
              </w:rPr>
              <w:t xml:space="preserve"> </w:t>
            </w:r>
            <w:r w:rsidRPr="006B3AC0">
              <w:rPr>
                <w:b w:val="0"/>
              </w:rPr>
              <w:t>with additional documents</w:t>
            </w:r>
          </w:p>
          <w:p w14:paraId="118D2119" w14:textId="53A0875E" w:rsidR="00E038A6" w:rsidRDefault="00D7481A" w:rsidP="00D7481A">
            <w:pPr>
              <w:ind w:left="1440"/>
              <w:rPr>
                <w:bCs w:val="0"/>
              </w:rPr>
            </w:pPr>
            <w:r w:rsidRPr="006B3AC0">
              <w:rPr>
                <w:b w:val="0"/>
              </w:rPr>
              <w:t xml:space="preserve">Category – Type: </w:t>
            </w:r>
            <w:r w:rsidR="003710A8">
              <w:rPr>
                <w:b w:val="0"/>
              </w:rPr>
              <w:t xml:space="preserve">VA 21-686c Application to Add </w:t>
            </w:r>
            <w:proofErr w:type="spellStart"/>
            <w:r w:rsidR="003710A8">
              <w:rPr>
                <w:b w:val="0"/>
              </w:rPr>
              <w:t>And/O</w:t>
            </w:r>
            <w:r w:rsidR="0039449B">
              <w:rPr>
                <w:b w:val="0"/>
              </w:rPr>
              <w:t>r</w:t>
            </w:r>
            <w:proofErr w:type="spellEnd"/>
            <w:r w:rsidR="003710A8">
              <w:rPr>
                <w:b w:val="0"/>
              </w:rPr>
              <w:t xml:space="preserve"> Remove </w:t>
            </w:r>
            <w:r w:rsidR="00E038A6">
              <w:rPr>
                <w:b w:val="0"/>
              </w:rPr>
              <w:t>Dependents</w:t>
            </w:r>
          </w:p>
          <w:p w14:paraId="5BD155FA" w14:textId="50760028" w:rsidR="00D7481A" w:rsidRPr="006F399F" w:rsidRDefault="00E038A6" w:rsidP="00D7481A">
            <w:pPr>
              <w:ind w:left="1440"/>
              <w:rPr>
                <w:bCs w:val="0"/>
                <w:i/>
                <w:iCs/>
              </w:rPr>
            </w:pPr>
            <w:r w:rsidRPr="006F399F">
              <w:rPr>
                <w:i/>
                <w:iCs/>
              </w:rPr>
              <w:t>Note</w:t>
            </w:r>
            <w:r w:rsidR="003710A8" w:rsidRPr="006F399F">
              <w:rPr>
                <w:i/>
                <w:iCs/>
              </w:rPr>
              <w:t xml:space="preserve">:  VBMS has removed the old forms from the </w:t>
            </w:r>
            <w:r w:rsidR="005F396C" w:rsidRPr="006F399F">
              <w:rPr>
                <w:i/>
                <w:iCs/>
              </w:rPr>
              <w:t xml:space="preserve">system. </w:t>
            </w:r>
          </w:p>
          <w:p w14:paraId="08DC376F" w14:textId="77777777" w:rsidR="00D7481A" w:rsidRPr="006B3AC0" w:rsidRDefault="00D7481A" w:rsidP="00D7481A">
            <w:pPr>
              <w:ind w:left="1440"/>
              <w:rPr>
                <w:b w:val="0"/>
                <w:bCs w:val="0"/>
              </w:rPr>
            </w:pPr>
            <w:r w:rsidRPr="006B3AC0">
              <w:rPr>
                <w:b w:val="0"/>
              </w:rPr>
              <w:t>Content Source: VBMS</w:t>
            </w:r>
          </w:p>
          <w:p w14:paraId="0347481D" w14:textId="5877EF31" w:rsidR="00D7481A" w:rsidRPr="006B3AC0" w:rsidRDefault="00D7481A" w:rsidP="00D7481A">
            <w:pPr>
              <w:ind w:left="1440"/>
              <w:rPr>
                <w:b w:val="0"/>
                <w:bCs w:val="0"/>
              </w:rPr>
            </w:pPr>
            <w:r w:rsidRPr="006B3AC0">
              <w:rPr>
                <w:b w:val="0"/>
              </w:rPr>
              <w:t>Date of Receipt – date of receipt on the 21-</w:t>
            </w:r>
            <w:r w:rsidR="00231FCB">
              <w:rPr>
                <w:b w:val="0"/>
              </w:rPr>
              <w:t>686c</w:t>
            </w:r>
            <w:r w:rsidR="0039449B">
              <w:rPr>
                <w:b w:val="0"/>
              </w:rPr>
              <w:t xml:space="preserve"> as received from SEP.</w:t>
            </w:r>
          </w:p>
          <w:p w14:paraId="0F1F06EE" w14:textId="77777777" w:rsidR="00576909" w:rsidRPr="00A923B8" w:rsidRDefault="00576909" w:rsidP="00576909">
            <w:pPr>
              <w:pStyle w:val="ListParagraph"/>
              <w:ind w:left="1485"/>
              <w:rPr>
                <w:b w:val="0"/>
              </w:rPr>
            </w:pPr>
          </w:p>
          <w:p w14:paraId="0F1F06EF" w14:textId="43D6D3DF" w:rsidR="00576909" w:rsidRDefault="00576909" w:rsidP="0057690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923B8">
              <w:rPr>
                <w:b w:val="0"/>
              </w:rPr>
              <w:t xml:space="preserve">CEST EP </w:t>
            </w:r>
            <w:r w:rsidR="00D3267B">
              <w:rPr>
                <w:b w:val="0"/>
              </w:rPr>
              <w:t>1</w:t>
            </w:r>
            <w:r w:rsidR="0039449B">
              <w:rPr>
                <w:b w:val="0"/>
              </w:rPr>
              <w:t>30 - Dependency</w:t>
            </w:r>
          </w:p>
          <w:p w14:paraId="0F1F06F0" w14:textId="77777777" w:rsidR="00576909" w:rsidRPr="00A923B8" w:rsidRDefault="00576909" w:rsidP="00576909">
            <w:pPr>
              <w:pStyle w:val="ListParagraph"/>
              <w:ind w:left="765"/>
              <w:rPr>
                <w:b w:val="0"/>
              </w:rPr>
            </w:pPr>
            <w:r w:rsidRPr="00A923B8">
              <w:rPr>
                <w:b w:val="0"/>
              </w:rPr>
              <w:t>Input Contentions:</w:t>
            </w:r>
          </w:p>
          <w:p w14:paraId="0F1F06F1" w14:textId="77777777" w:rsidR="00576909" w:rsidRPr="00411594" w:rsidRDefault="00576909" w:rsidP="00576909">
            <w:pPr>
              <w:pStyle w:val="ListParagraph"/>
              <w:ind w:left="765"/>
              <w:rPr>
                <w:b w:val="0"/>
                <w:bCs w:val="0"/>
              </w:rPr>
            </w:pPr>
          </w:p>
          <w:tbl>
            <w:tblPr>
              <w:tblStyle w:val="TableGrid"/>
              <w:tblW w:w="12558" w:type="dxa"/>
              <w:tblInd w:w="765" w:type="dxa"/>
              <w:tblLook w:val="04A0" w:firstRow="1" w:lastRow="0" w:firstColumn="1" w:lastColumn="0" w:noHBand="0" w:noVBand="1"/>
            </w:tblPr>
            <w:tblGrid>
              <w:gridCol w:w="4180"/>
              <w:gridCol w:w="4189"/>
              <w:gridCol w:w="4189"/>
            </w:tblGrid>
            <w:tr w:rsidR="0039449B" w14:paraId="0F1F06F9" w14:textId="77777777" w:rsidTr="0039449B">
              <w:tc>
                <w:tcPr>
                  <w:tcW w:w="4180" w:type="dxa"/>
                </w:tcPr>
                <w:p w14:paraId="0F1F06F2" w14:textId="1005A002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>
                    <w:rPr>
                      <w:color w:val="365F91" w:themeColor="accent1" w:themeShade="BF"/>
                    </w:rPr>
                    <w:t xml:space="preserve">Dependency </w:t>
                  </w:r>
                  <w:r w:rsidR="00293ED2">
                    <w:rPr>
                      <w:color w:val="365F91" w:themeColor="accent1" w:themeShade="BF"/>
                    </w:rPr>
                    <w:t xml:space="preserve">claim </w:t>
                  </w:r>
                  <w:r>
                    <w:rPr>
                      <w:color w:val="365F91" w:themeColor="accent1" w:themeShade="BF"/>
                    </w:rPr>
                    <w:t xml:space="preserve">for </w:t>
                  </w:r>
                  <w:r w:rsidR="006F399F">
                    <w:rPr>
                      <w:color w:val="365F91" w:themeColor="accent1" w:themeShade="BF"/>
                    </w:rPr>
                    <w:t>Christopher</w:t>
                  </w:r>
                </w:p>
                <w:p w14:paraId="0F1F06F3" w14:textId="6C3B0292" w:rsidR="0039449B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Administrative Issue</w:t>
                  </w:r>
                </w:p>
                <w:p w14:paraId="0F1F06F4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0F1F06F5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</w:t>
                  </w:r>
                  <w:r>
                    <w:rPr>
                      <w:color w:val="1F497D" w:themeColor="text2"/>
                    </w:rPr>
                    <w:t>New</w:t>
                  </w:r>
                </w:p>
                <w:p w14:paraId="0F1F06F6" w14:textId="2EDE95B3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 xml:space="preserve">Medical: </w:t>
                  </w:r>
                  <w:r>
                    <w:rPr>
                      <w:color w:val="1F497D" w:themeColor="text2"/>
                    </w:rPr>
                    <w:t>No</w:t>
                  </w:r>
                </w:p>
                <w:p w14:paraId="0F1F06F7" w14:textId="24237A84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Local Mentor Review</w:t>
                  </w:r>
                </w:p>
              </w:tc>
              <w:tc>
                <w:tcPr>
                  <w:tcW w:w="4189" w:type="dxa"/>
                </w:tcPr>
                <w:p w14:paraId="6543AB6C" w14:textId="645A77CB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Contention:</w:t>
                  </w:r>
                  <w:r>
                    <w:rPr>
                      <w:color w:val="1F497D" w:themeColor="text2"/>
                    </w:rPr>
                    <w:t xml:space="preserve"> </w:t>
                  </w:r>
                  <w:r>
                    <w:rPr>
                      <w:color w:val="365F91" w:themeColor="accent1" w:themeShade="BF"/>
                    </w:rPr>
                    <w:t xml:space="preserve">Dependency </w:t>
                  </w:r>
                  <w:r w:rsidR="00293ED2">
                    <w:rPr>
                      <w:color w:val="365F91" w:themeColor="accent1" w:themeShade="BF"/>
                    </w:rPr>
                    <w:t xml:space="preserve">claim </w:t>
                  </w:r>
                  <w:r>
                    <w:rPr>
                      <w:color w:val="365F91" w:themeColor="accent1" w:themeShade="BF"/>
                    </w:rPr>
                    <w:t xml:space="preserve">for </w:t>
                  </w:r>
                  <w:r w:rsidR="009F040C">
                    <w:rPr>
                      <w:color w:val="365F91" w:themeColor="accent1" w:themeShade="BF"/>
                    </w:rPr>
                    <w:t>Joseph</w:t>
                  </w:r>
                </w:p>
                <w:p w14:paraId="70142FDD" w14:textId="77777777" w:rsidR="0039449B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Classification:</w:t>
                  </w:r>
                  <w:r>
                    <w:rPr>
                      <w:color w:val="1F497D" w:themeColor="text2"/>
                    </w:rPr>
                    <w:t xml:space="preserve"> Administrative Issue</w:t>
                  </w:r>
                </w:p>
                <w:p w14:paraId="517D2520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Date of Contention: (DOC)</w:t>
                  </w:r>
                </w:p>
                <w:p w14:paraId="49060F92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Verified: Yes</w:t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</w:r>
                  <w:r w:rsidRPr="00CC30E2">
                    <w:rPr>
                      <w:color w:val="1F497D" w:themeColor="text2"/>
                    </w:rPr>
                    <w:tab/>
                    <w:t xml:space="preserve">              Type: </w:t>
                  </w:r>
                  <w:r>
                    <w:rPr>
                      <w:color w:val="1F497D" w:themeColor="text2"/>
                    </w:rPr>
                    <w:t>New</w:t>
                  </w:r>
                </w:p>
                <w:p w14:paraId="089030CE" w14:textId="77777777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 xml:space="preserve">Medical: </w:t>
                  </w:r>
                  <w:r>
                    <w:rPr>
                      <w:color w:val="1F497D" w:themeColor="text2"/>
                    </w:rPr>
                    <w:t>No</w:t>
                  </w:r>
                </w:p>
                <w:p w14:paraId="5CA8AC3A" w14:textId="1D18F562" w:rsidR="0039449B" w:rsidRDefault="0039449B" w:rsidP="0039449B">
                  <w:pPr>
                    <w:rPr>
                      <w:color w:val="1F497D" w:themeColor="text2"/>
                    </w:rPr>
                  </w:pPr>
                  <w:r w:rsidRPr="00CC30E2">
                    <w:rPr>
                      <w:color w:val="1F497D" w:themeColor="text2"/>
                    </w:rPr>
                    <w:t>Special Issue:</w:t>
                  </w:r>
                  <w:r>
                    <w:rPr>
                      <w:color w:val="1F497D" w:themeColor="text2"/>
                    </w:rPr>
                    <w:t xml:space="preserve"> </w:t>
                  </w:r>
                </w:p>
              </w:tc>
              <w:tc>
                <w:tcPr>
                  <w:tcW w:w="4189" w:type="dxa"/>
                </w:tcPr>
                <w:p w14:paraId="0F1F06F8" w14:textId="6DC5E9D6" w:rsidR="0039449B" w:rsidRPr="00CC30E2" w:rsidRDefault="0039449B" w:rsidP="0039449B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Note to Instructor, review with the trainees the requirement to add the Corporate Flash, Agent Orange – Vietnam.  Explain that they are unable to do this in VBMS Demo but will be required to do so in the VBMS live environment.</w:t>
                  </w:r>
                </w:p>
              </w:tc>
            </w:tr>
          </w:tbl>
          <w:p w14:paraId="0F1F06FA" w14:textId="77777777" w:rsidR="00547E6B" w:rsidRDefault="00547E6B" w:rsidP="00293016">
            <w:pPr>
              <w:rPr>
                <w:b w:val="0"/>
                <w:bCs w:val="0"/>
              </w:rPr>
            </w:pPr>
          </w:p>
          <w:p w14:paraId="693D38A0" w14:textId="6CB25399" w:rsidR="009F040C" w:rsidRPr="009F040C" w:rsidRDefault="00DA2379" w:rsidP="00DA237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Trainee</w:t>
            </w:r>
            <w:r w:rsidR="009F040C">
              <w:rPr>
                <w:b w:val="0"/>
              </w:rPr>
              <w:t>, after reviewing the supplied documents will need to identify the following key points:</w:t>
            </w:r>
          </w:p>
          <w:p w14:paraId="103E0FFE" w14:textId="449109D4" w:rsidR="009F040C" w:rsidRPr="009F040C" w:rsidRDefault="009F040C" w:rsidP="009F040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Veteran is rated at 50% since June 2016</w:t>
            </w:r>
          </w:p>
          <w:p w14:paraId="0B32EE20" w14:textId="2F5AEA24" w:rsidR="009F040C" w:rsidRPr="009F040C" w:rsidRDefault="009F040C" w:rsidP="009F040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Veteran</w:t>
            </w:r>
            <w:r w:rsidR="006D1EE0">
              <w:rPr>
                <w:b w:val="0"/>
                <w:bCs w:val="0"/>
              </w:rPr>
              <w:t>’s POA</w:t>
            </w:r>
            <w:r>
              <w:rPr>
                <w:b w:val="0"/>
                <w:bCs w:val="0"/>
              </w:rPr>
              <w:t xml:space="preserve"> submitted the claim via SEP so the outdated 21-686c is accepted and development is required</w:t>
            </w:r>
          </w:p>
          <w:p w14:paraId="361CD073" w14:textId="0D82F579" w:rsidR="009F040C" w:rsidRPr="009F040C" w:rsidRDefault="009F040C" w:rsidP="009F040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Trainee will need to identify that a phone call is necessary to obtain the missing SSNs and the full date of the marriage.</w:t>
            </w:r>
          </w:p>
          <w:p w14:paraId="4CD638E0" w14:textId="2403F3D6" w:rsidR="00677E59" w:rsidRPr="00677E59" w:rsidRDefault="00677E59" w:rsidP="004C03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 subsequent development letter is required with the following development actions:</w:t>
            </w:r>
          </w:p>
          <w:p w14:paraId="46AE1210" w14:textId="3388782C" w:rsidR="00677E59" w:rsidRPr="006F399F" w:rsidRDefault="00677E59" w:rsidP="00677E59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Claimant – date of current marriage </w:t>
            </w:r>
            <w:r w:rsidR="006F399F">
              <w:rPr>
                <w:b w:val="0"/>
              </w:rPr>
              <w:t>needed; trainees will need to add the name of the spouse to clear the caution sign.</w:t>
            </w:r>
          </w:p>
          <w:p w14:paraId="3A069DFD" w14:textId="496EF22C" w:rsidR="00677E59" w:rsidRPr="00677E59" w:rsidRDefault="00677E59" w:rsidP="006F399F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Dependent Social Security Number SSN </w:t>
            </w:r>
            <w:r w:rsidR="006F399F">
              <w:rPr>
                <w:b w:val="0"/>
              </w:rPr>
              <w:t>needed;</w:t>
            </w:r>
            <w:r>
              <w:rPr>
                <w:b w:val="0"/>
              </w:rPr>
              <w:t xml:space="preserve"> trainees will need to add the dependent names to clear the caution sign.</w:t>
            </w:r>
          </w:p>
          <w:p w14:paraId="0F1F0707" w14:textId="404D5DC6" w:rsidR="004C03D2" w:rsidRPr="000E12BD" w:rsidRDefault="00E3094C" w:rsidP="004C03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Tracked items </w:t>
            </w:r>
            <w:r w:rsidR="00512761">
              <w:rPr>
                <w:b w:val="0"/>
              </w:rPr>
              <w:t>will</w:t>
            </w:r>
            <w:r>
              <w:rPr>
                <w:b w:val="0"/>
              </w:rPr>
              <w:t xml:space="preserve"> be</w:t>
            </w:r>
            <w:r w:rsidR="00512761">
              <w:rPr>
                <w:b w:val="0"/>
              </w:rPr>
              <w:t>:</w:t>
            </w:r>
          </w:p>
          <w:p w14:paraId="0F1F0708" w14:textId="2A0903D0" w:rsidR="004C03D2" w:rsidRPr="009C2514" w:rsidRDefault="00677E59" w:rsidP="004C03D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Claimant – date of current marriage needed</w:t>
            </w:r>
            <w:r w:rsidR="004C03D2">
              <w:rPr>
                <w:b w:val="0"/>
              </w:rPr>
              <w:t xml:space="preserve"> – suspense of 30 days</w:t>
            </w:r>
          </w:p>
          <w:p w14:paraId="745A9A76" w14:textId="36E40E04" w:rsidR="00613064" w:rsidRPr="006F399F" w:rsidRDefault="00677E59" w:rsidP="004C03D2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Dependent Social Security Number (SSN</w:t>
            </w:r>
            <w:r w:rsidR="00F4398B">
              <w:rPr>
                <w:b w:val="0"/>
              </w:rPr>
              <w:t>) needed – suspense 30 days</w:t>
            </w:r>
          </w:p>
          <w:p w14:paraId="236144AB" w14:textId="7E2F8381" w:rsidR="00F4398B" w:rsidRPr="006F399F" w:rsidRDefault="00F4398B" w:rsidP="00F4398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Trainee must enter a note into </w:t>
            </w:r>
            <w:r w:rsidRPr="00F4398B">
              <w:t>VBMS</w:t>
            </w:r>
            <w:r>
              <w:rPr>
                <w:b w:val="0"/>
                <w:bCs w:val="0"/>
              </w:rPr>
              <w:t>: Permanent associated to Claim, 130 – Dependency:  Attempted to call the Veteran to obtain full SSNs and the full date of marriage.  Call unsuccessful, development letter sent.</w:t>
            </w:r>
          </w:p>
          <w:p w14:paraId="7FD4E757" w14:textId="44295D19" w:rsidR="00F4398B" w:rsidRPr="006F399F" w:rsidRDefault="00F4398B" w:rsidP="00F4398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Trainees will need to use Package Manager to send the letter to the Veteran and the POA.  They must take the following steps:</w:t>
            </w:r>
          </w:p>
          <w:p w14:paraId="01E56CF1" w14:textId="37130E35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Under the Veteran drop down menu select Package Manager</w:t>
            </w:r>
          </w:p>
          <w:p w14:paraId="7114CE82" w14:textId="6F1A012F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Under the Distributions tab, the American Legion and Henry Bocephis are listed as recipients</w:t>
            </w:r>
          </w:p>
          <w:p w14:paraId="63CE6224" w14:textId="3E4D15D5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Create</w:t>
            </w:r>
          </w:p>
          <w:p w14:paraId="2E4B6DC9" w14:textId="5B330526" w:rsidR="00F4398B" w:rsidRPr="006F399F" w:rsidRDefault="00F4398B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Existing Packages screen appears</w:t>
            </w:r>
            <w:r w:rsidR="008A3A27">
              <w:rPr>
                <w:b w:val="0"/>
                <w:bCs w:val="0"/>
              </w:rPr>
              <w:t>, click the radio button for the subsequent development letter, then click the Create button</w:t>
            </w:r>
          </w:p>
          <w:p w14:paraId="0FD88C74" w14:textId="75211B4B" w:rsidR="008A3A27" w:rsidRPr="006F399F" w:rsidRDefault="008A3A27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 Henry Boce</w:t>
            </w:r>
            <w:r w:rsidR="00F009A2">
              <w:rPr>
                <w:b w:val="0"/>
                <w:bCs w:val="0"/>
              </w:rPr>
              <w:t>ph</w:t>
            </w:r>
            <w:r>
              <w:rPr>
                <w:b w:val="0"/>
                <w:bCs w:val="0"/>
              </w:rPr>
              <w:t>is, Recipient Type: Individual, click the box Veteran is Recipient</w:t>
            </w:r>
          </w:p>
          <w:p w14:paraId="2325A63C" w14:textId="56E678B4" w:rsidR="008A3A27" w:rsidRPr="006F399F" w:rsidRDefault="008A3A27" w:rsidP="00F4398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 American Legion, Recipient Type: Organization, click the Co-located organization, Station of Jurisdiction is 313 Baltimore Regional Office</w:t>
            </w:r>
          </w:p>
          <w:p w14:paraId="62B167DB" w14:textId="3ECDAFB3" w:rsidR="008A3A27" w:rsidRPr="006F399F" w:rsidRDefault="008A3A27" w:rsidP="006F399F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Send Package</w:t>
            </w:r>
          </w:p>
          <w:p w14:paraId="0F1F0709" w14:textId="77777777" w:rsidR="004C03D2" w:rsidRDefault="004C03D2" w:rsidP="004C03D2">
            <w:pPr>
              <w:ind w:left="720"/>
              <w:rPr>
                <w:b w:val="0"/>
              </w:rPr>
            </w:pPr>
            <w:r w:rsidRPr="00411594">
              <w:rPr>
                <w:b w:val="0"/>
              </w:rPr>
              <w:tab/>
            </w:r>
          </w:p>
          <w:p w14:paraId="0F1F070C" w14:textId="77565EE5" w:rsidR="00D45B35" w:rsidRDefault="00D45B35" w:rsidP="00D45B35">
            <w:pPr>
              <w:spacing w:after="200" w:line="276" w:lineRule="auto"/>
            </w:pPr>
            <w:r w:rsidRPr="0071698B">
              <w:rPr>
                <w:b w:val="0"/>
                <w:bCs w:val="0"/>
              </w:rPr>
              <w:t>References:</w:t>
            </w:r>
          </w:p>
          <w:p w14:paraId="47836AB1" w14:textId="6C89315C" w:rsidR="00683C8F" w:rsidRPr="00683C8F" w:rsidRDefault="00683C8F" w:rsidP="00D45B35">
            <w:pPr>
              <w:spacing w:after="200" w:line="276" w:lineRule="auto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</w:rPr>
              <w:t xml:space="preserve">Note: </w:t>
            </w:r>
            <w:del w:id="0" w:author="EDWARDS, LARRY D., VBADENV Trng Facility" w:date="2021-09-17T09:59:00Z">
              <w:r w:rsidDel="00D3483D">
                <w:rPr>
                  <w:b w:val="0"/>
                  <w:bCs w:val="0"/>
                </w:rPr>
                <w:delText xml:space="preserve"> M21-1 III.iii.5.A.1.j </w:delText>
              </w:r>
              <w:r w:rsidR="00887C77" w:rsidRPr="00887C77" w:rsidDel="00D3483D">
                <w:rPr>
                  <w:highlight w:val="yellow"/>
                </w:rPr>
                <w:sym w:font="Wingdings" w:char="F0E0"/>
              </w:r>
            </w:del>
            <w:ins w:id="1" w:author="EDWARDS, LARRY D., VBADENV Trng Facility" w:date="2021-09-17T09:59:00Z">
              <w:r w:rsidR="00D3483D">
                <w:rPr>
                  <w:b w:val="0"/>
                  <w:bCs w:val="0"/>
                </w:rPr>
                <w:t xml:space="preserve"> </w:t>
              </w:r>
            </w:ins>
            <w:r w:rsidR="00887C77" w:rsidRPr="00887C77">
              <w:rPr>
                <w:highlight w:val="yellow"/>
              </w:rPr>
              <w:t xml:space="preserve"> M21-1 VII.i.1.A</w:t>
            </w:r>
            <w:r w:rsidR="00887C77">
              <w:t xml:space="preserve"> </w:t>
            </w:r>
            <w:r>
              <w:rPr>
                <w:b w:val="0"/>
                <w:bCs w:val="0"/>
              </w:rPr>
              <w:t>Creating a Letter That Requests Information/Evidence VA Requires to Recognize an Individual as a Dependent is out of date.  The manual instructs to use a Custom Development Action.  The Dependency development paragraphs exist inside of VBMS and should be used by the trainees.  Dependency development will eventually become a very limited action based on the use of the September 2018 version of the 21-686c or later.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D45B35" w:rsidRPr="0071698B" w14:paraId="0F1F0710" w14:textId="77777777" w:rsidTr="00601EF9">
              <w:tc>
                <w:tcPr>
                  <w:tcW w:w="985" w:type="dxa"/>
                  <w:vAlign w:val="center"/>
                </w:tcPr>
                <w:p w14:paraId="0F1F070D" w14:textId="77777777" w:rsidR="00D45B35" w:rsidRPr="0071698B" w:rsidRDefault="00D45B35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71698B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0F1F070E" w14:textId="77777777" w:rsidR="00D45B35" w:rsidRPr="0071698B" w:rsidRDefault="00D45B35" w:rsidP="00601EF9">
                  <w:pPr>
                    <w:rPr>
                      <w:color w:val="365F91" w:themeColor="accent1" w:themeShade="BF"/>
                    </w:rPr>
                  </w:pPr>
                  <w:r w:rsidRPr="0071698B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0F1F070F" w14:textId="77777777" w:rsidR="00D45B35" w:rsidRPr="0071698B" w:rsidRDefault="00D45B35" w:rsidP="00601EF9">
                  <w:pPr>
                    <w:rPr>
                      <w:color w:val="365F91" w:themeColor="accent1" w:themeShade="BF"/>
                    </w:rPr>
                  </w:pPr>
                  <w:r w:rsidRPr="0071698B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D45B35" w:rsidRPr="0071698B" w14:paraId="0F1F0714" w14:textId="77777777" w:rsidTr="00601EF9">
              <w:tc>
                <w:tcPr>
                  <w:tcW w:w="985" w:type="dxa"/>
                  <w:vAlign w:val="center"/>
                </w:tcPr>
                <w:p w14:paraId="0F1F0711" w14:textId="77777777" w:rsidR="00D45B35" w:rsidRPr="0071698B" w:rsidRDefault="00D45B35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71698B">
                    <w:rPr>
                      <w:color w:val="365F91" w:themeColor="accent1" w:themeShade="BF"/>
                    </w:rPr>
                    <w:t>2</w:t>
                  </w:r>
                  <w:r>
                    <w:rPr>
                      <w:color w:val="365F91" w:themeColor="accent1" w:themeShade="BF"/>
                    </w:rPr>
                    <w:t>-5</w:t>
                  </w:r>
                </w:p>
              </w:tc>
              <w:tc>
                <w:tcPr>
                  <w:tcW w:w="2790" w:type="dxa"/>
                </w:tcPr>
                <w:p w14:paraId="0F1F0712" w14:textId="71A450E6" w:rsidR="00D45B35" w:rsidRPr="0071698B" w:rsidRDefault="00D45B35" w:rsidP="00601EF9">
                  <w:pPr>
                    <w:rPr>
                      <w:color w:val="365F91" w:themeColor="accent1" w:themeShade="BF"/>
                    </w:rPr>
                  </w:pPr>
                  <w:del w:id="2" w:author="EDWARDS, LARRY D., VBADENV Trng Facility" w:date="2021-09-17T09:59:00Z">
                    <w:r w:rsidRPr="0071698B" w:rsidDel="00D3483D">
                      <w:rPr>
                        <w:color w:val="365F91" w:themeColor="accent1" w:themeShade="BF"/>
                      </w:rPr>
                      <w:delText>M21-1 III.ii.4.G</w:delText>
                    </w:r>
                    <w:r w:rsidR="007740AB" w:rsidDel="00D3483D">
                      <w:rPr>
                        <w:color w:val="365F91" w:themeColor="accent1" w:themeShade="BF"/>
                      </w:rPr>
                      <w:delText xml:space="preserve"> </w:delText>
                    </w:r>
                    <w:r w:rsidR="007740AB" w:rsidRPr="007740AB" w:rsidDel="00D3483D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3" w:author="EDWARDS, LARRY D., VBADENV Trng Facility" w:date="2021-09-17T09:59:00Z">
                    <w:r w:rsidR="00D3483D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="007740AB" w:rsidRPr="007740AB">
                    <w:rPr>
                      <w:color w:val="365F91" w:themeColor="accent1" w:themeShade="BF"/>
                      <w:highlight w:val="yellow"/>
                    </w:rPr>
                    <w:t xml:space="preserve"> M21-1 II.ii.2.</w:t>
                  </w:r>
                  <w:r w:rsidR="00044C59">
                    <w:rPr>
                      <w:color w:val="365F91" w:themeColor="accent1" w:themeShade="BF"/>
                    </w:rPr>
                    <w:t>A</w:t>
                  </w:r>
                </w:p>
              </w:tc>
              <w:tc>
                <w:tcPr>
                  <w:tcW w:w="5670" w:type="dxa"/>
                </w:tcPr>
                <w:p w14:paraId="0F1F0713" w14:textId="6CFA8666" w:rsidR="00D45B35" w:rsidRPr="0071698B" w:rsidRDefault="00D45B35" w:rsidP="00601EF9">
                  <w:pPr>
                    <w:rPr>
                      <w:color w:val="365F91" w:themeColor="accent1" w:themeShade="BF"/>
                    </w:rPr>
                  </w:pPr>
                  <w:r w:rsidRPr="0071698B">
                    <w:rPr>
                      <w:color w:val="365F91" w:themeColor="accent1" w:themeShade="BF"/>
                    </w:rPr>
                    <w:t>Folder Maintenance</w:t>
                  </w:r>
                </w:p>
              </w:tc>
            </w:tr>
            <w:tr w:rsidR="008461A1" w:rsidRPr="0071698B" w14:paraId="0F1F0729" w14:textId="77777777" w:rsidTr="008461A1">
              <w:trPr>
                <w:trHeight w:val="358"/>
              </w:trPr>
              <w:tc>
                <w:tcPr>
                  <w:tcW w:w="985" w:type="dxa"/>
                  <w:vMerge w:val="restart"/>
                  <w:vAlign w:val="center"/>
                </w:tcPr>
                <w:p w14:paraId="0F1F0715" w14:textId="77777777" w:rsidR="008461A1" w:rsidRPr="0071698B" w:rsidRDefault="008461A1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71698B">
                    <w:rPr>
                      <w:color w:val="365F91" w:themeColor="accent1" w:themeShade="BF"/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0F1F0720" w14:textId="2238D8C6" w:rsidR="008461A1" w:rsidRPr="0071698B" w:rsidRDefault="008461A1" w:rsidP="008461A1">
                  <w:pPr>
                    <w:rPr>
                      <w:color w:val="365F91" w:themeColor="accent1" w:themeShade="BF"/>
                    </w:rPr>
                  </w:pPr>
                  <w:del w:id="4" w:author="EDWARDS, LARRY D., VBADENV Trng Facility" w:date="2021-09-17T10:00:00Z">
                    <w:r w:rsidRPr="0071698B" w:rsidDel="00D3483D">
                      <w:rPr>
                        <w:color w:val="365F91" w:themeColor="accent1" w:themeShade="BF"/>
                      </w:rPr>
                      <w:delText>M21-1 III.ii.3.</w:delText>
                    </w:r>
                    <w:r w:rsidDel="00D3483D">
                      <w:rPr>
                        <w:color w:val="365F91" w:themeColor="accent1" w:themeShade="BF"/>
                      </w:rPr>
                      <w:delText>B</w:delText>
                    </w:r>
                    <w:r w:rsidR="007740AB" w:rsidRPr="007F0AD1" w:rsidDel="00D3483D">
                      <w:rPr>
                        <w:color w:val="365F91" w:themeColor="accent1" w:themeShade="BF"/>
                      </w:rPr>
                      <w:sym w:font="Wingdings" w:char="F0E0"/>
                    </w:r>
                  </w:del>
                  <w:ins w:id="5" w:author="EDWARDS, LARRY D., VBADENV Trng Facility" w:date="2021-09-17T10:00:00Z">
                    <w:r w:rsidR="00D3483D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="007740AB">
                    <w:rPr>
                      <w:color w:val="365F91" w:themeColor="accent1" w:themeShade="BF"/>
                    </w:rPr>
                    <w:t xml:space="preserve"> </w:t>
                  </w:r>
                  <w:r w:rsidR="007740AB" w:rsidRPr="007F0AD1">
                    <w:rPr>
                      <w:color w:val="365F91" w:themeColor="accent1" w:themeShade="BF"/>
                      <w:highlight w:val="yellow"/>
                    </w:rPr>
                    <w:t>M21-1 II.iii.3.A</w:t>
                  </w:r>
                </w:p>
              </w:tc>
              <w:tc>
                <w:tcPr>
                  <w:tcW w:w="5670" w:type="dxa"/>
                </w:tcPr>
                <w:p w14:paraId="0F1F0728" w14:textId="0CD0DA76" w:rsidR="008461A1" w:rsidRPr="0071698B" w:rsidRDefault="008461A1" w:rsidP="008461A1">
                  <w:pPr>
                    <w:rPr>
                      <w:color w:val="365F91" w:themeColor="accent1" w:themeShade="BF"/>
                    </w:rPr>
                  </w:pPr>
                  <w:r w:rsidRPr="0071698B">
                    <w:rPr>
                      <w:color w:val="365F91" w:themeColor="accent1" w:themeShade="BF"/>
                    </w:rPr>
                    <w:t>Claims Establishment</w:t>
                  </w:r>
                </w:p>
              </w:tc>
            </w:tr>
            <w:tr w:rsidR="008461A1" w:rsidRPr="0071698B" w14:paraId="2CB6BF25" w14:textId="77777777" w:rsidTr="00601EF9">
              <w:trPr>
                <w:trHeight w:val="356"/>
              </w:trPr>
              <w:tc>
                <w:tcPr>
                  <w:tcW w:w="985" w:type="dxa"/>
                  <w:vMerge/>
                  <w:vAlign w:val="center"/>
                </w:tcPr>
                <w:p w14:paraId="64C666BA" w14:textId="77777777" w:rsidR="008461A1" w:rsidRPr="0071698B" w:rsidRDefault="008461A1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2A5FE5AF" w14:textId="5E7B56E5" w:rsidR="008461A1" w:rsidRPr="0071698B" w:rsidRDefault="008461A1" w:rsidP="00601EF9">
                  <w:pPr>
                    <w:rPr>
                      <w:color w:val="365F91" w:themeColor="accent1" w:themeShade="BF"/>
                    </w:rPr>
                  </w:pPr>
                  <w:r w:rsidRPr="008461A1">
                    <w:rPr>
                      <w:color w:val="365F91" w:themeColor="accent1" w:themeShade="BF"/>
                    </w:rPr>
                    <w:t>M21-1 III.iii.1.F.2.a</w:t>
                  </w:r>
                </w:p>
              </w:tc>
              <w:tc>
                <w:tcPr>
                  <w:tcW w:w="5670" w:type="dxa"/>
                </w:tcPr>
                <w:p w14:paraId="3BFB2492" w14:textId="5F66FBA5" w:rsidR="008461A1" w:rsidRPr="0071698B" w:rsidRDefault="008461A1" w:rsidP="00601EF9">
                  <w:pPr>
                    <w:rPr>
                      <w:color w:val="365F91" w:themeColor="accent1" w:themeShade="BF"/>
                    </w:rPr>
                  </w:pPr>
                  <w:r w:rsidRPr="008461A1">
                    <w:rPr>
                      <w:color w:val="365F91" w:themeColor="accent1" w:themeShade="BF"/>
                    </w:rPr>
                    <w:t>Identifying Contentions</w:t>
                  </w:r>
                </w:p>
              </w:tc>
            </w:tr>
            <w:tr w:rsidR="008461A1" w:rsidRPr="0071698B" w14:paraId="2381EFC6" w14:textId="77777777" w:rsidTr="00601EF9">
              <w:trPr>
                <w:trHeight w:val="356"/>
              </w:trPr>
              <w:tc>
                <w:tcPr>
                  <w:tcW w:w="985" w:type="dxa"/>
                  <w:vMerge/>
                  <w:vAlign w:val="center"/>
                </w:tcPr>
                <w:p w14:paraId="79CFBA91" w14:textId="77777777" w:rsidR="008461A1" w:rsidRPr="0071698B" w:rsidRDefault="008461A1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31353B7F" w14:textId="7E13CB4F" w:rsidR="008461A1" w:rsidRPr="0071698B" w:rsidRDefault="008461A1" w:rsidP="00601EF9">
                  <w:pPr>
                    <w:rPr>
                      <w:color w:val="365F91" w:themeColor="accent1" w:themeShade="BF"/>
                    </w:rPr>
                  </w:pPr>
                  <w:r w:rsidRPr="008461A1">
                    <w:rPr>
                      <w:color w:val="365F91" w:themeColor="accent1" w:themeShade="BF"/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45828240" w14:textId="77777777" w:rsidR="00016F8E" w:rsidRDefault="00016F8E" w:rsidP="00016F8E">
                  <w:pPr>
                    <w:rPr>
                      <w:color w:val="365F91" w:themeColor="accent1" w:themeShade="BF"/>
                    </w:rPr>
                  </w:pPr>
                  <w:r w:rsidRPr="005D088D">
                    <w:rPr>
                      <w:color w:val="365F91" w:themeColor="accent1" w:themeShade="BF"/>
                      <w:highlight w:val="yellow"/>
                    </w:rPr>
                    <w:t>Appendix A: Regional Office Station Numbers, Payee Codes, and Work-Rate Standards</w:t>
                  </w:r>
                </w:p>
                <w:p w14:paraId="3ACBBA60" w14:textId="4180C4C8" w:rsidR="00016F8E" w:rsidRPr="007D55D9" w:rsidRDefault="00016F8E" w:rsidP="00016F8E">
                  <w:pPr>
                    <w:rPr>
                      <w:color w:val="365F91" w:themeColor="accent1" w:themeShade="BF"/>
                    </w:rPr>
                  </w:pPr>
                  <w:r w:rsidRPr="007D55D9">
                    <w:rPr>
                      <w:color w:val="365F91" w:themeColor="accent1" w:themeShade="BF"/>
                    </w:rPr>
                    <w:t xml:space="preserve">Appendix B: End Product Codes </w:t>
                  </w:r>
                  <w:del w:id="6" w:author="EDWARDS, LARRY D., VBADENV Trng Facility" w:date="2021-09-17T10:00:00Z">
                    <w:r w:rsidRPr="005D088D" w:rsidDel="00D3483D">
                      <w:rPr>
                        <w:strike/>
                        <w:color w:val="365F91" w:themeColor="accent1" w:themeShade="BF"/>
                        <w:highlight w:val="yellow"/>
                      </w:rPr>
                      <w:delText>and Work-Rate Standards for Quantitative Measurements</w:delText>
                    </w:r>
                  </w:del>
                  <w:ins w:id="7" w:author="EDWARDS, LARRY D., VBADENV Trng Facility" w:date="2021-09-17T10:00:00Z">
                    <w:r w:rsidR="00D3483D">
                      <w:rPr>
                        <w:strike/>
                        <w:color w:val="365F91" w:themeColor="accent1" w:themeShade="BF"/>
                      </w:rPr>
                      <w:t xml:space="preserve"> </w:t>
                    </w:r>
                  </w:ins>
                </w:p>
                <w:p w14:paraId="34B9C8A5" w14:textId="0A330BF9" w:rsidR="00016F8E" w:rsidRDefault="00016F8E" w:rsidP="00016F8E">
                  <w:pPr>
                    <w:rPr>
                      <w:color w:val="365F91" w:themeColor="accent1" w:themeShade="BF"/>
                    </w:rPr>
                  </w:pPr>
                  <w:r w:rsidRPr="007D55D9">
                    <w:rPr>
                      <w:color w:val="365F91" w:themeColor="accent1" w:themeShade="BF"/>
                    </w:rPr>
                    <w:t xml:space="preserve">Appendix C: Index of Claim </w:t>
                  </w:r>
                  <w:del w:id="8" w:author="EDWARDS, LARRY D., VBADENV Trng Facility" w:date="2021-09-17T10:00:00Z">
                    <w:r w:rsidRPr="005D088D" w:rsidDel="00D3483D">
                      <w:rPr>
                        <w:strike/>
                        <w:color w:val="365F91" w:themeColor="accent1" w:themeShade="BF"/>
                        <w:highlight w:val="yellow"/>
                      </w:rPr>
                      <w:delText>Attributes</w:delText>
                    </w:r>
                    <w:r w:rsidDel="00D3483D">
                      <w:rPr>
                        <w:strike/>
                        <w:color w:val="365F91" w:themeColor="accent1" w:themeShade="BF"/>
                      </w:rPr>
                      <w:delText xml:space="preserve"> </w:delText>
                    </w:r>
                    <w:r w:rsidRPr="005D088D" w:rsidDel="00D3483D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9" w:author="EDWARDS, LARRY D., VBADENV Trng Facility" w:date="2021-09-17T10:00:00Z">
                    <w:r w:rsidR="00D3483D">
                      <w:rPr>
                        <w:strike/>
                        <w:color w:val="365F91" w:themeColor="accent1" w:themeShade="BF"/>
                        <w:highlight w:val="yellow"/>
                      </w:rPr>
                      <w:t xml:space="preserve"> </w:t>
                    </w:r>
                  </w:ins>
                  <w:r w:rsidRPr="005D088D">
                    <w:rPr>
                      <w:color w:val="365F91" w:themeColor="accent1" w:themeShade="BF"/>
                      <w:highlight w:val="yellow"/>
                    </w:rPr>
                    <w:t xml:space="preserve"> Labels</w:t>
                  </w:r>
                </w:p>
                <w:p w14:paraId="5E5A1AEB" w14:textId="41C79678" w:rsidR="00044C59" w:rsidRDefault="00044C59" w:rsidP="00016F8E">
                  <w:pPr>
                    <w:rPr>
                      <w:color w:val="365F91" w:themeColor="accent1" w:themeShade="BF"/>
                    </w:rPr>
                  </w:pPr>
                  <w:r w:rsidRPr="007D55D9">
                    <w:rPr>
                      <w:color w:val="365F91" w:themeColor="accent1" w:themeShade="BF"/>
                    </w:rPr>
                    <w:t>Appendix D: Index of Claim Stage Indicators</w:t>
                  </w:r>
                </w:p>
                <w:p w14:paraId="56533EA0" w14:textId="77777777" w:rsidR="00016F8E" w:rsidRPr="007D55D9" w:rsidRDefault="00016F8E" w:rsidP="00016F8E">
                  <w:pPr>
                    <w:rPr>
                      <w:color w:val="365F91" w:themeColor="accent1" w:themeShade="BF"/>
                    </w:rPr>
                  </w:pPr>
                  <w:r w:rsidRPr="005D088D">
                    <w:rPr>
                      <w:color w:val="365F91" w:themeColor="accent1" w:themeShade="BF"/>
                      <w:highlight w:val="yellow"/>
                    </w:rPr>
                    <w:t>Appendix E: Index of Corporate Flashes and Special Issues</w:t>
                  </w:r>
                </w:p>
                <w:p w14:paraId="6238437D" w14:textId="6067F17C" w:rsidR="008461A1" w:rsidRPr="0071698B" w:rsidRDefault="008461A1" w:rsidP="00016F8E">
                  <w:pPr>
                    <w:rPr>
                      <w:color w:val="365F91" w:themeColor="accent1" w:themeShade="BF"/>
                    </w:rPr>
                  </w:pPr>
                </w:p>
              </w:tc>
            </w:tr>
            <w:tr w:rsidR="008461A1" w:rsidRPr="0071698B" w14:paraId="0F1F072D" w14:textId="77777777" w:rsidTr="008461A1">
              <w:trPr>
                <w:trHeight w:val="314"/>
              </w:trPr>
              <w:tc>
                <w:tcPr>
                  <w:tcW w:w="985" w:type="dxa"/>
                  <w:vMerge w:val="restart"/>
                  <w:vAlign w:val="center"/>
                </w:tcPr>
                <w:p w14:paraId="0F1F072A" w14:textId="77777777" w:rsidR="008461A1" w:rsidRDefault="008461A1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7</w:t>
                  </w:r>
                </w:p>
              </w:tc>
              <w:tc>
                <w:tcPr>
                  <w:tcW w:w="2790" w:type="dxa"/>
                </w:tcPr>
                <w:p w14:paraId="0F1F072B" w14:textId="12061126" w:rsidR="008461A1" w:rsidRPr="0071698B" w:rsidRDefault="008461A1" w:rsidP="008461A1">
                  <w:pPr>
                    <w:rPr>
                      <w:color w:val="365F91" w:themeColor="accent1" w:themeShade="BF"/>
                    </w:rPr>
                  </w:pPr>
                  <w:r w:rsidRPr="00285787">
                    <w:rPr>
                      <w:color w:val="365F91" w:themeColor="accent1" w:themeShade="BF"/>
                    </w:rPr>
                    <w:t>M21-1 I</w:t>
                  </w:r>
                  <w:r>
                    <w:rPr>
                      <w:color w:val="365F91" w:themeColor="accent1" w:themeShade="BF"/>
                    </w:rPr>
                    <w:t>.3.A.4.b</w:t>
                  </w:r>
                </w:p>
              </w:tc>
              <w:tc>
                <w:tcPr>
                  <w:tcW w:w="5670" w:type="dxa"/>
                </w:tcPr>
                <w:p w14:paraId="0F1F072C" w14:textId="0DCC93C8" w:rsidR="008461A1" w:rsidRPr="0071698B" w:rsidRDefault="008461A1" w:rsidP="008461A1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Representative’s Authority to submit Claims and Other Claim-Related Documents</w:t>
                  </w:r>
                </w:p>
              </w:tc>
            </w:tr>
            <w:tr w:rsidR="008461A1" w:rsidRPr="0071698B" w14:paraId="0E52E7AE" w14:textId="77777777" w:rsidTr="00601EF9">
              <w:trPr>
                <w:trHeight w:val="312"/>
              </w:trPr>
              <w:tc>
                <w:tcPr>
                  <w:tcW w:w="985" w:type="dxa"/>
                  <w:vMerge/>
                  <w:vAlign w:val="center"/>
                </w:tcPr>
                <w:p w14:paraId="73BEC6C1" w14:textId="77777777" w:rsidR="008461A1" w:rsidRDefault="008461A1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78DBC868" w14:textId="51DFCFB1" w:rsidR="008461A1" w:rsidRPr="00285787" w:rsidRDefault="008461A1" w:rsidP="00601EF9">
                  <w:pPr>
                    <w:rPr>
                      <w:color w:val="365F91" w:themeColor="accent1" w:themeShade="BF"/>
                    </w:rPr>
                  </w:pPr>
                  <w:del w:id="10" w:author="EDWARDS, LARRY D., VBADENV Trng Facility" w:date="2021-09-17T10:01:00Z">
                    <w:r w:rsidRPr="008461A1" w:rsidDel="00D3483D">
                      <w:rPr>
                        <w:color w:val="365F91" w:themeColor="accent1" w:themeShade="BF"/>
                      </w:rPr>
                      <w:delText>M21-1 III.ii.1.C.8.a</w:delText>
                    </w:r>
                    <w:r w:rsidR="0057206E" w:rsidDel="00D3483D">
                      <w:rPr>
                        <w:color w:val="365F91" w:themeColor="accent1" w:themeShade="BF"/>
                      </w:rPr>
                      <w:delText xml:space="preserve"> </w:delText>
                    </w:r>
                    <w:r w:rsidR="0057206E" w:rsidRPr="0057206E" w:rsidDel="00D3483D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11" w:author="EDWARDS, LARRY D., VBADENV Trng Facility" w:date="2021-09-17T10:01:00Z">
                    <w:r w:rsidR="00D3483D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="0057206E" w:rsidRPr="0057206E">
                    <w:rPr>
                      <w:color w:val="365F91" w:themeColor="accent1" w:themeShade="BF"/>
                      <w:highlight w:val="yellow"/>
                    </w:rPr>
                    <w:t xml:space="preserve"> II.i.2.B.4.a.</w:t>
                  </w:r>
                </w:p>
              </w:tc>
              <w:tc>
                <w:tcPr>
                  <w:tcW w:w="5670" w:type="dxa"/>
                </w:tcPr>
                <w:p w14:paraId="22A42602" w14:textId="74E7F96F" w:rsidR="008461A1" w:rsidRDefault="008461A1" w:rsidP="00601EF9">
                  <w:pPr>
                    <w:rPr>
                      <w:color w:val="365F91" w:themeColor="accent1" w:themeShade="BF"/>
                    </w:rPr>
                  </w:pPr>
                  <w:r w:rsidRPr="008461A1">
                    <w:rPr>
                      <w:color w:val="365F91" w:themeColor="accent1" w:themeShade="BF"/>
                    </w:rPr>
                    <w:t>Accepting Outdated Versions of VA Forms</w:t>
                  </w:r>
                </w:p>
              </w:tc>
            </w:tr>
            <w:tr w:rsidR="008461A1" w:rsidRPr="0071698B" w14:paraId="31039C9C" w14:textId="77777777" w:rsidTr="00601EF9">
              <w:trPr>
                <w:trHeight w:val="312"/>
              </w:trPr>
              <w:tc>
                <w:tcPr>
                  <w:tcW w:w="985" w:type="dxa"/>
                  <w:vMerge/>
                  <w:vAlign w:val="center"/>
                </w:tcPr>
                <w:p w14:paraId="1D8EC698" w14:textId="77777777" w:rsidR="008461A1" w:rsidRDefault="008461A1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41CF218D" w14:textId="1999D5DB" w:rsidR="0040696C" w:rsidRPr="0040696C" w:rsidRDefault="008461A1" w:rsidP="0040696C">
                  <w:pPr>
                    <w:rPr>
                      <w:color w:val="365F91" w:themeColor="accent1" w:themeShade="BF"/>
                      <w:highlight w:val="yellow"/>
                    </w:rPr>
                  </w:pPr>
                  <w:del w:id="12" w:author="EDWARDS, LARRY D., VBADENV Trng Facility" w:date="2021-09-17T10:01:00Z">
                    <w:r w:rsidRPr="008461A1" w:rsidDel="00E92503">
                      <w:rPr>
                        <w:color w:val="365F91" w:themeColor="accent1" w:themeShade="BF"/>
                      </w:rPr>
                      <w:delText>M21-1 III.i.4.B.2.j</w:delText>
                    </w:r>
                    <w:r w:rsidR="0040696C" w:rsidDel="00E92503">
                      <w:rPr>
                        <w:color w:val="365F91" w:themeColor="accent1" w:themeShade="BF"/>
                      </w:rPr>
                      <w:delText xml:space="preserve"> </w:delText>
                    </w:r>
                    <w:r w:rsidR="0040696C" w:rsidRPr="0040696C" w:rsidDel="00E92503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  <w:r w:rsidR="0040696C" w:rsidRPr="0040696C" w:rsidDel="00E92503">
                      <w:rPr>
                        <w:color w:val="365F91" w:themeColor="accent1" w:themeShade="BF"/>
                        <w:highlight w:val="yellow"/>
                      </w:rPr>
                      <w:delText xml:space="preserve"> </w:delText>
                    </w:r>
                  </w:del>
                  <w:ins w:id="13" w:author="EDWARDS, LARRY D., VBADENV Trng Facility" w:date="2021-09-17T10:01:00Z">
                    <w:r w:rsidR="00E92503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</w:p>
                <w:p w14:paraId="09657A88" w14:textId="4246EF98" w:rsidR="008461A1" w:rsidRPr="00285787" w:rsidRDefault="0040696C" w:rsidP="0040696C">
                  <w:pPr>
                    <w:rPr>
                      <w:color w:val="365F91" w:themeColor="accent1" w:themeShade="BF"/>
                    </w:rPr>
                  </w:pPr>
                  <w:r w:rsidRPr="0040696C">
                    <w:rPr>
                      <w:color w:val="365F91" w:themeColor="accent1" w:themeShade="BF"/>
                      <w:highlight w:val="yellow"/>
                    </w:rPr>
                    <w:t>II.iii.4.B.2.j.</w:t>
                  </w:r>
                </w:p>
              </w:tc>
              <w:tc>
                <w:tcPr>
                  <w:tcW w:w="5670" w:type="dxa"/>
                </w:tcPr>
                <w:p w14:paraId="151A678F" w14:textId="03D9BD02" w:rsidR="008461A1" w:rsidRDefault="008461A1" w:rsidP="00601EF9">
                  <w:pPr>
                    <w:rPr>
                      <w:color w:val="365F91" w:themeColor="accent1" w:themeShade="BF"/>
                    </w:rPr>
                  </w:pPr>
                  <w:r w:rsidRPr="008461A1">
                    <w:rPr>
                      <w:color w:val="365F91" w:themeColor="accent1" w:themeShade="BF"/>
                    </w:rPr>
                    <w:t>System Annotations on Claim Document Submitted Through SEP</w:t>
                  </w:r>
                </w:p>
              </w:tc>
            </w:tr>
            <w:tr w:rsidR="008461A1" w:rsidRPr="0071698B" w14:paraId="25926643" w14:textId="77777777" w:rsidTr="00601EF9">
              <w:trPr>
                <w:trHeight w:val="312"/>
              </w:trPr>
              <w:tc>
                <w:tcPr>
                  <w:tcW w:w="985" w:type="dxa"/>
                  <w:vMerge/>
                  <w:vAlign w:val="center"/>
                </w:tcPr>
                <w:p w14:paraId="729BE755" w14:textId="77777777" w:rsidR="008461A1" w:rsidRDefault="008461A1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62069FD6" w14:textId="109C6BEB" w:rsidR="008461A1" w:rsidRPr="00285787" w:rsidRDefault="008461A1" w:rsidP="00601EF9">
                  <w:pPr>
                    <w:rPr>
                      <w:color w:val="365F91" w:themeColor="accent1" w:themeShade="BF"/>
                    </w:rPr>
                  </w:pPr>
                  <w:del w:id="14" w:author="EDWARDS, LARRY D., VBADENV Trng Facility" w:date="2021-09-17T10:02:00Z">
                    <w:r w:rsidRPr="008461A1" w:rsidDel="00E92503">
                      <w:rPr>
                        <w:color w:val="365F91" w:themeColor="accent1" w:themeShade="BF"/>
                      </w:rPr>
                      <w:delText>M21-1 III.i.4.B.2.h</w:delText>
                    </w:r>
                    <w:r w:rsidR="00DC6713" w:rsidDel="00E92503">
                      <w:rPr>
                        <w:color w:val="365F91" w:themeColor="accent1" w:themeShade="BF"/>
                      </w:rPr>
                      <w:delText xml:space="preserve"> </w:delText>
                    </w:r>
                    <w:r w:rsidR="00DC6713" w:rsidRPr="00DC6713" w:rsidDel="00E92503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15" w:author="EDWARDS, LARRY D., VBADENV Trng Facility" w:date="2021-09-17T10:02:00Z">
                    <w:r w:rsidR="00E92503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="00DC6713" w:rsidRPr="00DC6713">
                    <w:rPr>
                      <w:color w:val="365F91" w:themeColor="accent1" w:themeShade="BF"/>
                      <w:highlight w:val="yellow"/>
                    </w:rPr>
                    <w:t xml:space="preserve"> II.iii.4.B.2.h.</w:t>
                  </w:r>
                </w:p>
              </w:tc>
              <w:tc>
                <w:tcPr>
                  <w:tcW w:w="5670" w:type="dxa"/>
                </w:tcPr>
                <w:p w14:paraId="332ECD9A" w14:textId="19A028C6" w:rsidR="008461A1" w:rsidRDefault="008461A1" w:rsidP="00601EF9">
                  <w:pPr>
                    <w:rPr>
                      <w:color w:val="365F91" w:themeColor="accent1" w:themeShade="BF"/>
                    </w:rPr>
                  </w:pPr>
                  <w:r w:rsidRPr="008461A1">
                    <w:rPr>
                      <w:color w:val="365F91" w:themeColor="accent1" w:themeShade="BF"/>
                    </w:rPr>
                    <w:t>Signature Page Characteristics for Non-original Claims Submitted Through SEP</w:t>
                  </w:r>
                </w:p>
              </w:tc>
            </w:tr>
            <w:tr w:rsidR="00887C77" w:rsidRPr="0071698B" w14:paraId="0F1F0734" w14:textId="77777777" w:rsidTr="00887C77">
              <w:trPr>
                <w:trHeight w:val="322"/>
              </w:trPr>
              <w:tc>
                <w:tcPr>
                  <w:tcW w:w="985" w:type="dxa"/>
                  <w:vMerge w:val="restart"/>
                  <w:vAlign w:val="center"/>
                </w:tcPr>
                <w:p w14:paraId="0F1F072E" w14:textId="580E8A06" w:rsidR="00887C77" w:rsidRDefault="00887C77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8 and 9</w:t>
                  </w:r>
                </w:p>
              </w:tc>
              <w:tc>
                <w:tcPr>
                  <w:tcW w:w="2790" w:type="dxa"/>
                </w:tcPr>
                <w:p w14:paraId="0F1F0731" w14:textId="385939C8" w:rsidR="00887C77" w:rsidRPr="00285787" w:rsidRDefault="00887C77" w:rsidP="00887C77">
                  <w:pPr>
                    <w:rPr>
                      <w:color w:val="365F91" w:themeColor="accent1" w:themeShade="BF"/>
                    </w:rPr>
                  </w:pPr>
                  <w:del w:id="16" w:author="EDWARDS, LARRY D., VBADENV Trng Facility" w:date="2021-09-17T10:02:00Z">
                    <w:r w:rsidRPr="0071698B" w:rsidDel="00E92503">
                      <w:rPr>
                        <w:color w:val="365F91" w:themeColor="accent1" w:themeShade="BF"/>
                      </w:rPr>
                      <w:delText>M21-1 III.</w:delText>
                    </w:r>
                    <w:r w:rsidDel="00E92503">
                      <w:rPr>
                        <w:color w:val="365F91" w:themeColor="accent1" w:themeShade="BF"/>
                      </w:rPr>
                      <w:delText xml:space="preserve">iii.5.A.1.j </w:delText>
                    </w:r>
                    <w:r w:rsidRPr="00887C77" w:rsidDel="00E92503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17" w:author="EDWARDS, LARRY D., VBADENV Trng Facility" w:date="2021-09-17T10:02:00Z">
                    <w:r w:rsidR="00E92503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Pr="00887C77">
                    <w:rPr>
                      <w:color w:val="365F91" w:themeColor="accent1" w:themeShade="BF"/>
                      <w:highlight w:val="yellow"/>
                    </w:rPr>
                    <w:t xml:space="preserve"> VII.i.1.A.1.j.</w:t>
                  </w:r>
                </w:p>
              </w:tc>
              <w:tc>
                <w:tcPr>
                  <w:tcW w:w="5670" w:type="dxa"/>
                </w:tcPr>
                <w:p w14:paraId="0F1F0733" w14:textId="3B85BB6C" w:rsidR="00887C77" w:rsidRPr="00285787" w:rsidRDefault="00887C77" w:rsidP="00887C77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Creating a Letter That Requests Information/Evidence VA Requires to Recognize an Individual as a Dependent</w:t>
                  </w:r>
                </w:p>
              </w:tc>
            </w:tr>
            <w:tr w:rsidR="00887C77" w:rsidRPr="0071698B" w14:paraId="1CACCAE0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4D2F27CF" w14:textId="77777777" w:rsidR="00887C77" w:rsidRDefault="00887C77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251714E8" w14:textId="60266258" w:rsidR="00887C77" w:rsidRPr="0071698B" w:rsidRDefault="00887C77" w:rsidP="000B41D7">
                  <w:pPr>
                    <w:rPr>
                      <w:color w:val="365F91" w:themeColor="accent1" w:themeShade="BF"/>
                    </w:rPr>
                  </w:pPr>
                  <w:del w:id="18" w:author="EDWARDS, LARRY D., VBADENV Trng Facility" w:date="2021-09-17T10:02:00Z">
                    <w:r w:rsidRPr="00887C77" w:rsidDel="00E92503">
                      <w:rPr>
                        <w:color w:val="365F91" w:themeColor="accent1" w:themeShade="BF"/>
                      </w:rPr>
                      <w:delText>M21-1 III.iii.5.A.4.b</w:delText>
                    </w:r>
                    <w:r w:rsidRPr="00887C77" w:rsidDel="00E92503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19" w:author="EDWARDS, LARRY D., VBADENV Trng Facility" w:date="2021-09-17T10:02:00Z">
                    <w:r w:rsidR="00E92503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="00A82386">
                    <w:rPr>
                      <w:color w:val="365F91" w:themeColor="accent1" w:themeShade="BF"/>
                      <w:highlight w:val="yellow"/>
                    </w:rPr>
                    <w:t xml:space="preserve"> </w:t>
                  </w:r>
                  <w:r w:rsidRPr="00887C77">
                    <w:rPr>
                      <w:color w:val="365F91" w:themeColor="accent1" w:themeShade="BF"/>
                      <w:highlight w:val="yellow"/>
                    </w:rPr>
                    <w:t>VII.i.1.A.4.b.</w:t>
                  </w:r>
                </w:p>
              </w:tc>
              <w:tc>
                <w:tcPr>
                  <w:tcW w:w="5670" w:type="dxa"/>
                </w:tcPr>
                <w:p w14:paraId="0189C08E" w14:textId="38414876" w:rsidR="00887C77" w:rsidRDefault="00887C77" w:rsidP="000B41D7">
                  <w:pPr>
                    <w:rPr>
                      <w:color w:val="365F91" w:themeColor="accent1" w:themeShade="BF"/>
                    </w:rPr>
                  </w:pPr>
                  <w:r w:rsidRPr="00887C77">
                    <w:rPr>
                      <w:color w:val="365F91" w:themeColor="accent1" w:themeShade="BF"/>
                    </w:rPr>
                    <w:t>Handling an Incomplete Form – Disability Compensation or DIC</w:t>
                  </w:r>
                </w:p>
              </w:tc>
            </w:tr>
            <w:tr w:rsidR="00887C77" w:rsidRPr="0071698B" w14:paraId="086677D7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2BEFAB33" w14:textId="77777777" w:rsidR="00887C77" w:rsidRDefault="00887C77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24878EDF" w14:textId="05BA0758" w:rsidR="00887C77" w:rsidRPr="0071698B" w:rsidRDefault="00887C77" w:rsidP="000B41D7">
                  <w:pPr>
                    <w:rPr>
                      <w:color w:val="365F91" w:themeColor="accent1" w:themeShade="BF"/>
                    </w:rPr>
                  </w:pPr>
                  <w:del w:id="20" w:author="EDWARDS, LARRY D., VBADENV Trng Facility" w:date="2021-09-17T10:02:00Z">
                    <w:r w:rsidRPr="00887C77" w:rsidDel="00E92503">
                      <w:rPr>
                        <w:color w:val="365F91" w:themeColor="accent1" w:themeShade="BF"/>
                      </w:rPr>
                      <w:delText>M21-1 III.iii.5.A.4.d</w:delText>
                    </w:r>
                    <w:r w:rsidR="00A82386" w:rsidDel="00E92503">
                      <w:rPr>
                        <w:color w:val="365F91" w:themeColor="accent1" w:themeShade="BF"/>
                      </w:rPr>
                      <w:delText xml:space="preserve"> </w:delText>
                    </w:r>
                    <w:r w:rsidR="00A82386" w:rsidRPr="00A82386" w:rsidDel="00E92503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21" w:author="EDWARDS, LARRY D., VBADENV Trng Facility" w:date="2021-09-17T10:02:00Z">
                    <w:r w:rsidR="00E92503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="00A82386" w:rsidRPr="00A82386">
                    <w:rPr>
                      <w:color w:val="365F91" w:themeColor="accent1" w:themeShade="BF"/>
                      <w:highlight w:val="yellow"/>
                    </w:rPr>
                    <w:t xml:space="preserve"> VII.i.1.A.4.d.</w:t>
                  </w:r>
                </w:p>
              </w:tc>
              <w:tc>
                <w:tcPr>
                  <w:tcW w:w="5670" w:type="dxa"/>
                </w:tcPr>
                <w:p w14:paraId="7F80B9D7" w14:textId="24427BCD" w:rsidR="00887C77" w:rsidRDefault="00887C77" w:rsidP="000B41D7">
                  <w:pPr>
                    <w:rPr>
                      <w:color w:val="365F91" w:themeColor="accent1" w:themeShade="BF"/>
                    </w:rPr>
                  </w:pPr>
                  <w:r w:rsidRPr="00887C77">
                    <w:rPr>
                      <w:color w:val="365F91" w:themeColor="accent1" w:themeShade="BF"/>
                    </w:rPr>
                    <w:t>Handling a September 2018 or Later Version of VA Form 21-686c That is Incomplete – Disability Compensation or DIC</w:t>
                  </w:r>
                </w:p>
              </w:tc>
            </w:tr>
            <w:tr w:rsidR="00887C77" w:rsidRPr="0071698B" w14:paraId="503AB0A3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5E101F3D" w14:textId="77777777" w:rsidR="00887C77" w:rsidRDefault="00887C77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1BE55804" w14:textId="640DDE1F" w:rsidR="00BA4AF5" w:rsidRPr="00BA4AF5" w:rsidRDefault="00887C77" w:rsidP="00BA4AF5">
                  <w:pPr>
                    <w:rPr>
                      <w:color w:val="365F91" w:themeColor="accent1" w:themeShade="BF"/>
                      <w:highlight w:val="yellow"/>
                    </w:rPr>
                  </w:pPr>
                  <w:del w:id="22" w:author="EDWARDS, LARRY D., VBADENV Trng Facility" w:date="2021-09-17T10:02:00Z">
                    <w:r w:rsidRPr="00887C77" w:rsidDel="00E92503">
                      <w:rPr>
                        <w:color w:val="365F91" w:themeColor="accent1" w:themeShade="BF"/>
                      </w:rPr>
                      <w:delText>M21-1 III.iii.5.A.5.a</w:delText>
                    </w:r>
                    <w:r w:rsidR="00BA4AF5" w:rsidDel="00E92503">
                      <w:rPr>
                        <w:color w:val="365F91" w:themeColor="accent1" w:themeShade="BF"/>
                      </w:rPr>
                      <w:delText xml:space="preserve"> </w:delText>
                    </w:r>
                    <w:r w:rsidR="00BA4AF5" w:rsidRPr="00BA4AF5" w:rsidDel="00E92503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  <w:r w:rsidR="00BA4AF5" w:rsidRPr="00BA4AF5" w:rsidDel="00E92503">
                      <w:rPr>
                        <w:color w:val="365F91" w:themeColor="accent1" w:themeShade="BF"/>
                        <w:highlight w:val="yellow"/>
                      </w:rPr>
                      <w:delText xml:space="preserve"> </w:delText>
                    </w:r>
                  </w:del>
                  <w:ins w:id="23" w:author="EDWARDS, LARRY D., VBADENV Trng Facility" w:date="2021-09-17T10:02:00Z">
                    <w:r w:rsidR="00E92503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</w:p>
                <w:p w14:paraId="2B8B407A" w14:textId="486E45FA" w:rsidR="00887C77" w:rsidRPr="0071698B" w:rsidRDefault="00BA4AF5" w:rsidP="00BA4AF5">
                  <w:pPr>
                    <w:rPr>
                      <w:color w:val="365F91" w:themeColor="accent1" w:themeShade="BF"/>
                    </w:rPr>
                  </w:pPr>
                  <w:r w:rsidRPr="00BA4AF5">
                    <w:rPr>
                      <w:color w:val="365F91" w:themeColor="accent1" w:themeShade="BF"/>
                      <w:highlight w:val="yellow"/>
                    </w:rPr>
                    <w:t>VII.i.1.A.5.a.</w:t>
                  </w:r>
                </w:p>
              </w:tc>
              <w:tc>
                <w:tcPr>
                  <w:tcW w:w="5670" w:type="dxa"/>
                </w:tcPr>
                <w:p w14:paraId="18354F94" w14:textId="032455DD" w:rsidR="00887C77" w:rsidRDefault="00887C77" w:rsidP="000B41D7">
                  <w:pPr>
                    <w:rPr>
                      <w:color w:val="365F91" w:themeColor="accent1" w:themeShade="BF"/>
                    </w:rPr>
                  </w:pPr>
                  <w:r w:rsidRPr="00887C77">
                    <w:rPr>
                      <w:color w:val="365F91" w:themeColor="accent1" w:themeShade="BF"/>
                    </w:rPr>
                    <w:t>Regulatory Basis for Requiring Disclosure of SSNs</w:t>
                  </w:r>
                </w:p>
              </w:tc>
            </w:tr>
            <w:tr w:rsidR="00887C77" w:rsidRPr="0071698B" w14:paraId="78AB2029" w14:textId="77777777" w:rsidTr="00601EF9">
              <w:trPr>
                <w:trHeight w:val="322"/>
              </w:trPr>
              <w:tc>
                <w:tcPr>
                  <w:tcW w:w="985" w:type="dxa"/>
                  <w:vMerge/>
                  <w:vAlign w:val="center"/>
                </w:tcPr>
                <w:p w14:paraId="76974F2E" w14:textId="77777777" w:rsidR="00887C77" w:rsidRDefault="00887C77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25C57C1E" w14:textId="084250A9" w:rsidR="00887C77" w:rsidRPr="0071698B" w:rsidRDefault="00887C77" w:rsidP="000B41D7">
                  <w:pPr>
                    <w:rPr>
                      <w:color w:val="365F91" w:themeColor="accent1" w:themeShade="BF"/>
                    </w:rPr>
                  </w:pPr>
                  <w:r w:rsidRPr="00887C77">
                    <w:rPr>
                      <w:color w:val="365F91" w:themeColor="accent1" w:themeShade="BF"/>
                    </w:rPr>
                    <w:t>VBMS User Guide</w:t>
                  </w:r>
                </w:p>
              </w:tc>
              <w:tc>
                <w:tcPr>
                  <w:tcW w:w="5670" w:type="dxa"/>
                </w:tcPr>
                <w:p w14:paraId="24374DA9" w14:textId="2D7F4F26" w:rsidR="00887C77" w:rsidRDefault="00887C77" w:rsidP="000B41D7">
                  <w:pPr>
                    <w:rPr>
                      <w:color w:val="365F91" w:themeColor="accent1" w:themeShade="BF"/>
                    </w:rPr>
                  </w:pPr>
                  <w:r w:rsidRPr="00887C77">
                    <w:rPr>
                      <w:color w:val="365F91" w:themeColor="accent1" w:themeShade="BF"/>
                    </w:rPr>
                    <w:t>Chapter 18 – Letters, Associated Development Actions Section</w:t>
                  </w:r>
                </w:p>
              </w:tc>
            </w:tr>
            <w:tr w:rsidR="00D45B35" w:rsidRPr="0071698B" w14:paraId="0F1F0738" w14:textId="77777777" w:rsidTr="00601EF9">
              <w:tc>
                <w:tcPr>
                  <w:tcW w:w="985" w:type="dxa"/>
                  <w:vAlign w:val="center"/>
                </w:tcPr>
                <w:p w14:paraId="0F1F0735" w14:textId="6498983A" w:rsidR="00D45B35" w:rsidRPr="0071698B" w:rsidRDefault="000B41D7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10</w:t>
                  </w:r>
                </w:p>
              </w:tc>
              <w:tc>
                <w:tcPr>
                  <w:tcW w:w="2790" w:type="dxa"/>
                </w:tcPr>
                <w:p w14:paraId="0F1F0736" w14:textId="5E4601E2" w:rsidR="00D45B35" w:rsidRPr="0071698B" w:rsidRDefault="00D45B35" w:rsidP="00601EF9">
                  <w:pPr>
                    <w:rPr>
                      <w:color w:val="365F91" w:themeColor="accent1" w:themeShade="BF"/>
                    </w:rPr>
                  </w:pPr>
                  <w:del w:id="24" w:author="EDWARDS, LARRY D., VBADENV Trng Facility" w:date="2021-09-17T10:02:00Z">
                    <w:r w:rsidRPr="0071698B" w:rsidDel="00E92503">
                      <w:rPr>
                        <w:color w:val="365F91" w:themeColor="accent1" w:themeShade="BF"/>
                      </w:rPr>
                      <w:delText xml:space="preserve">M21-1 </w:delText>
                    </w:r>
                    <w:r w:rsidR="00F14B33" w:rsidDel="00E92503">
                      <w:rPr>
                        <w:color w:val="365F91" w:themeColor="accent1" w:themeShade="BF"/>
                      </w:rPr>
                      <w:delText>III.iii.5.A.4.b</w:delText>
                    </w:r>
                    <w:r w:rsidR="00887C77" w:rsidDel="00E92503">
                      <w:rPr>
                        <w:color w:val="365F91" w:themeColor="accent1" w:themeShade="BF"/>
                      </w:rPr>
                      <w:delText xml:space="preserve"> </w:delText>
                    </w:r>
                    <w:r w:rsidR="00887C77" w:rsidRPr="00887C77" w:rsidDel="00E92503">
                      <w:rPr>
                        <w:color w:val="365F91" w:themeColor="accent1" w:themeShade="BF"/>
                        <w:highlight w:val="yellow"/>
                      </w:rPr>
                      <w:sym w:font="Wingdings" w:char="F0E0"/>
                    </w:r>
                  </w:del>
                  <w:ins w:id="25" w:author="EDWARDS, LARRY D., VBADENV Trng Facility" w:date="2021-09-17T10:02:00Z">
                    <w:r w:rsidR="00E92503">
                      <w:rPr>
                        <w:color w:val="365F91" w:themeColor="accent1" w:themeShade="BF"/>
                      </w:rPr>
                      <w:t xml:space="preserve"> </w:t>
                    </w:r>
                  </w:ins>
                  <w:r w:rsidR="00887C77" w:rsidRPr="00887C77">
                    <w:rPr>
                      <w:color w:val="365F91" w:themeColor="accent1" w:themeShade="BF"/>
                      <w:highlight w:val="yellow"/>
                    </w:rPr>
                    <w:t xml:space="preserve"> VII.i.1.A.4.b.</w:t>
                  </w:r>
                </w:p>
              </w:tc>
              <w:tc>
                <w:tcPr>
                  <w:tcW w:w="5670" w:type="dxa"/>
                </w:tcPr>
                <w:p w14:paraId="0F1F0737" w14:textId="56F079BD" w:rsidR="00D45B35" w:rsidRPr="0071698B" w:rsidRDefault="00F14B33" w:rsidP="00601EF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Handling an Incomplete Form – Disability Compensation or DIC</w:t>
                  </w:r>
                </w:p>
              </w:tc>
            </w:tr>
            <w:tr w:rsidR="00AD793D" w:rsidRPr="0071698B" w14:paraId="53953FBD" w14:textId="77777777" w:rsidTr="00601EF9">
              <w:tc>
                <w:tcPr>
                  <w:tcW w:w="985" w:type="dxa"/>
                  <w:vAlign w:val="center"/>
                </w:tcPr>
                <w:p w14:paraId="59842946" w14:textId="68D53612" w:rsidR="00AD793D" w:rsidDel="00F14B33" w:rsidRDefault="00AD793D" w:rsidP="00601EF9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11</w:t>
                  </w:r>
                </w:p>
              </w:tc>
              <w:tc>
                <w:tcPr>
                  <w:tcW w:w="2790" w:type="dxa"/>
                </w:tcPr>
                <w:p w14:paraId="3E3041F7" w14:textId="15309761" w:rsidR="00AD793D" w:rsidRPr="0071698B" w:rsidRDefault="00AD793D" w:rsidP="00601EF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VBMS Users Guide</w:t>
                  </w:r>
                </w:p>
              </w:tc>
              <w:tc>
                <w:tcPr>
                  <w:tcW w:w="5670" w:type="dxa"/>
                </w:tcPr>
                <w:p w14:paraId="468450A4" w14:textId="77777777" w:rsidR="00AD793D" w:rsidRDefault="00AD793D" w:rsidP="00601EF9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Chapter 11 – Veteran Information, Package Manager</w:t>
                  </w:r>
                </w:p>
                <w:p w14:paraId="5C5F6AE8" w14:textId="7305F491" w:rsidR="00683C8F" w:rsidRPr="0071698B" w:rsidDel="00F14B33" w:rsidRDefault="00683C8F" w:rsidP="00601EF9">
                  <w:pPr>
                    <w:rPr>
                      <w:color w:val="365F91" w:themeColor="accent1" w:themeShade="BF"/>
                    </w:rPr>
                  </w:pPr>
                </w:p>
              </w:tc>
            </w:tr>
          </w:tbl>
          <w:p w14:paraId="0F1F0739" w14:textId="77777777" w:rsidR="00576909" w:rsidRPr="00DA2379" w:rsidRDefault="00576909" w:rsidP="00D45B35">
            <w:pPr>
              <w:pStyle w:val="ListParagraph"/>
              <w:ind w:left="765"/>
            </w:pPr>
          </w:p>
        </w:tc>
      </w:tr>
    </w:tbl>
    <w:p w14:paraId="6E138691" w14:textId="56EF7635" w:rsidR="00030CC1" w:rsidRDefault="00030CC1"/>
    <w:sectPr w:rsidR="000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EA7"/>
    <w:multiLevelType w:val="hybridMultilevel"/>
    <w:tmpl w:val="4D482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16B20"/>
    <w:multiLevelType w:val="hybridMultilevel"/>
    <w:tmpl w:val="5BE0F8E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7E0DE3"/>
    <w:multiLevelType w:val="hybridMultilevel"/>
    <w:tmpl w:val="60FE7C26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0787D00"/>
    <w:multiLevelType w:val="hybridMultilevel"/>
    <w:tmpl w:val="9616507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3446E7E"/>
    <w:multiLevelType w:val="hybridMultilevel"/>
    <w:tmpl w:val="358E12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16F8E"/>
    <w:rsid w:val="00021DAB"/>
    <w:rsid w:val="0002521C"/>
    <w:rsid w:val="00030CC1"/>
    <w:rsid w:val="00044C59"/>
    <w:rsid w:val="00061349"/>
    <w:rsid w:val="00095D7F"/>
    <w:rsid w:val="000B41D7"/>
    <w:rsid w:val="000F7B3E"/>
    <w:rsid w:val="00116D87"/>
    <w:rsid w:val="001249EE"/>
    <w:rsid w:val="00176748"/>
    <w:rsid w:val="001D7DD2"/>
    <w:rsid w:val="001F2628"/>
    <w:rsid w:val="001F72F8"/>
    <w:rsid w:val="002157DD"/>
    <w:rsid w:val="00231FCB"/>
    <w:rsid w:val="002455B6"/>
    <w:rsid w:val="00287D9B"/>
    <w:rsid w:val="00292253"/>
    <w:rsid w:val="00293016"/>
    <w:rsid w:val="00293ED2"/>
    <w:rsid w:val="002F51BB"/>
    <w:rsid w:val="00331FF9"/>
    <w:rsid w:val="00357CCE"/>
    <w:rsid w:val="003676DB"/>
    <w:rsid w:val="003710A8"/>
    <w:rsid w:val="0039449B"/>
    <w:rsid w:val="003B1053"/>
    <w:rsid w:val="003B78AB"/>
    <w:rsid w:val="003C5CFC"/>
    <w:rsid w:val="003C6661"/>
    <w:rsid w:val="0040696C"/>
    <w:rsid w:val="00421822"/>
    <w:rsid w:val="00436A0C"/>
    <w:rsid w:val="00451F83"/>
    <w:rsid w:val="00477FD6"/>
    <w:rsid w:val="004A19CE"/>
    <w:rsid w:val="004B52AA"/>
    <w:rsid w:val="004C03D2"/>
    <w:rsid w:val="00512761"/>
    <w:rsid w:val="005158A2"/>
    <w:rsid w:val="00543A98"/>
    <w:rsid w:val="00547E6B"/>
    <w:rsid w:val="00557048"/>
    <w:rsid w:val="005627D4"/>
    <w:rsid w:val="0057206E"/>
    <w:rsid w:val="0057329A"/>
    <w:rsid w:val="00576909"/>
    <w:rsid w:val="00585DE1"/>
    <w:rsid w:val="005A3BA9"/>
    <w:rsid w:val="005C7FA1"/>
    <w:rsid w:val="005F396C"/>
    <w:rsid w:val="005F7A6C"/>
    <w:rsid w:val="00613064"/>
    <w:rsid w:val="00630588"/>
    <w:rsid w:val="00656AEB"/>
    <w:rsid w:val="00675561"/>
    <w:rsid w:val="00677E59"/>
    <w:rsid w:val="00683C8F"/>
    <w:rsid w:val="006D1EE0"/>
    <w:rsid w:val="006D21D4"/>
    <w:rsid w:val="006D4F1B"/>
    <w:rsid w:val="006F31E6"/>
    <w:rsid w:val="006F399F"/>
    <w:rsid w:val="0070000A"/>
    <w:rsid w:val="00730C57"/>
    <w:rsid w:val="00734548"/>
    <w:rsid w:val="00752143"/>
    <w:rsid w:val="00756005"/>
    <w:rsid w:val="00757ECA"/>
    <w:rsid w:val="007740AB"/>
    <w:rsid w:val="00784AF0"/>
    <w:rsid w:val="007B0A5A"/>
    <w:rsid w:val="0081378E"/>
    <w:rsid w:val="00813DEC"/>
    <w:rsid w:val="00843E07"/>
    <w:rsid w:val="008461A1"/>
    <w:rsid w:val="00880F95"/>
    <w:rsid w:val="00887C77"/>
    <w:rsid w:val="00895AEB"/>
    <w:rsid w:val="008A0C11"/>
    <w:rsid w:val="008A3A27"/>
    <w:rsid w:val="008B03B6"/>
    <w:rsid w:val="008B41FA"/>
    <w:rsid w:val="009012FC"/>
    <w:rsid w:val="009112A4"/>
    <w:rsid w:val="00916FEF"/>
    <w:rsid w:val="0098706B"/>
    <w:rsid w:val="009C2514"/>
    <w:rsid w:val="009D762E"/>
    <w:rsid w:val="009F040C"/>
    <w:rsid w:val="00A31C5B"/>
    <w:rsid w:val="00A32DF5"/>
    <w:rsid w:val="00A46362"/>
    <w:rsid w:val="00A54690"/>
    <w:rsid w:val="00A552AA"/>
    <w:rsid w:val="00A6797B"/>
    <w:rsid w:val="00A82386"/>
    <w:rsid w:val="00AD793D"/>
    <w:rsid w:val="00AF7B7A"/>
    <w:rsid w:val="00B0316C"/>
    <w:rsid w:val="00B23D58"/>
    <w:rsid w:val="00B23FE6"/>
    <w:rsid w:val="00B32894"/>
    <w:rsid w:val="00B60943"/>
    <w:rsid w:val="00B76D02"/>
    <w:rsid w:val="00B8372C"/>
    <w:rsid w:val="00B8626C"/>
    <w:rsid w:val="00BA4AF5"/>
    <w:rsid w:val="00C220DA"/>
    <w:rsid w:val="00C3758C"/>
    <w:rsid w:val="00C47F8E"/>
    <w:rsid w:val="00C85641"/>
    <w:rsid w:val="00CB6416"/>
    <w:rsid w:val="00D3267B"/>
    <w:rsid w:val="00D3483D"/>
    <w:rsid w:val="00D40137"/>
    <w:rsid w:val="00D45B35"/>
    <w:rsid w:val="00D57FC8"/>
    <w:rsid w:val="00D7481A"/>
    <w:rsid w:val="00D80B73"/>
    <w:rsid w:val="00DA2379"/>
    <w:rsid w:val="00DC6713"/>
    <w:rsid w:val="00DE2B0B"/>
    <w:rsid w:val="00DF1A24"/>
    <w:rsid w:val="00DF5E32"/>
    <w:rsid w:val="00E038A6"/>
    <w:rsid w:val="00E2339A"/>
    <w:rsid w:val="00E258BF"/>
    <w:rsid w:val="00E27952"/>
    <w:rsid w:val="00E3094C"/>
    <w:rsid w:val="00E408FA"/>
    <w:rsid w:val="00E40E81"/>
    <w:rsid w:val="00E46D79"/>
    <w:rsid w:val="00E84C7C"/>
    <w:rsid w:val="00E92503"/>
    <w:rsid w:val="00ED2FFC"/>
    <w:rsid w:val="00EF1DD4"/>
    <w:rsid w:val="00F009A2"/>
    <w:rsid w:val="00F14B33"/>
    <w:rsid w:val="00F25C0B"/>
    <w:rsid w:val="00F32ACA"/>
    <w:rsid w:val="00F4398B"/>
    <w:rsid w:val="00F71414"/>
    <w:rsid w:val="00F8200F"/>
    <w:rsid w:val="00F82E8B"/>
    <w:rsid w:val="00F92AF8"/>
    <w:rsid w:val="00FA64B8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65E"/>
  <w15:docId w15:val="{601FAE09-D5AB-4F50-988F-74096A9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5B3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D2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5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olicyDirtyBag xmlns="microsoft.office.server.policy.changes">
  <Microsoft.Office.RecordsManagement.PolicyFeatures.Expiration op="Change"/>
</PolicyDirtyBag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Bocephis</Case>
    <Category xmlns="e7051302-9b46-46bd-8277-192cffac2459">Dependency</Category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D6320-B5E7-4DD8-82F3-E0999E081D3F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EE654F33-3015-4157-BBE0-4AA8F671E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8D49F-F442-4DE2-87FA-35A35EAF7C48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3444339E-B761-4668-A15E-BF1D2F404A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1F466B-EED3-4900-B4E9-20435F869C39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6.xml><?xml version="1.0" encoding="utf-8"?>
<ds:datastoreItem xmlns:ds="http://schemas.openxmlformats.org/officeDocument/2006/customXml" ds:itemID="{6259F2A2-4C44-4DDE-9F1F-6B8962F4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eCase for Dependency Development for Post-D - practical app</vt:lpstr>
    </vt:vector>
  </TitlesOfParts>
  <Company>Veteran Affairs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eCase for Dependency Development for Post-D - practical app</dc:title>
  <dc:creator>Davis, James C., VBABALT\ACAD</dc:creator>
  <cp:lastModifiedBy>EDWARDS, LARRY D., VBADENV Trng Facility</cp:lastModifiedBy>
  <cp:revision>27</cp:revision>
  <cp:lastPrinted>2017-06-28T19:29:00Z</cp:lastPrinted>
  <dcterms:created xsi:type="dcterms:W3CDTF">2020-06-08T20:25:00Z</dcterms:created>
  <dcterms:modified xsi:type="dcterms:W3CDTF">2021-09-17T16:03:00Z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51ef9390-fdf8-4b36-8a61-f1d5e9e324e7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