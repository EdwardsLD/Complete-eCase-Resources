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96D88" w14:textId="3ACCA07D" w:rsidR="004A75D8" w:rsidRPr="00285056" w:rsidRDefault="005A4C45" w:rsidP="004A75D8">
      <w:pPr>
        <w:pStyle w:val="Heading2"/>
        <w:spacing w:before="0"/>
      </w:pPr>
      <w:r w:rsidRPr="00285056">
        <w:t xml:space="preserve">BURNHEIM, Robert </w:t>
      </w:r>
      <w:r w:rsidR="001D346F" w:rsidRPr="00285056">
        <w:t>SWA</w:t>
      </w:r>
      <w:r w:rsidR="004A75D8" w:rsidRPr="00285056">
        <w:t xml:space="preserve"> eCase Automatic Feedback</w:t>
      </w:r>
    </w:p>
    <w:p w14:paraId="39FEC591" w14:textId="77777777" w:rsidR="004A75D8" w:rsidRPr="00285056" w:rsidRDefault="004A75D8" w:rsidP="004A75D8">
      <w:pPr>
        <w:autoSpaceDE w:val="0"/>
        <w:autoSpaceDN w:val="0"/>
        <w:adjustRightInd w:val="0"/>
        <w:spacing w:after="0" w:line="240" w:lineRule="auto"/>
        <w:rPr>
          <w:rFonts w:ascii="Arial" w:hAnsi="Arial" w:cs="Arial"/>
          <w:sz w:val="20"/>
          <w:szCs w:val="20"/>
        </w:rPr>
      </w:pPr>
    </w:p>
    <w:p w14:paraId="7DEE2C68" w14:textId="77777777" w:rsidR="004A75D8" w:rsidRPr="00285056" w:rsidRDefault="004A75D8" w:rsidP="004A75D8">
      <w:p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TMS# for objectives: </w:t>
      </w:r>
      <w:r w:rsidR="001D346F" w:rsidRPr="00285056">
        <w:rPr>
          <w:rFonts w:ascii="Arial" w:hAnsi="Arial" w:cs="Arial"/>
          <w:b/>
          <w:bCs/>
          <w:sz w:val="20"/>
          <w:szCs w:val="20"/>
        </w:rPr>
        <w:t>4307809</w:t>
      </w:r>
    </w:p>
    <w:p w14:paraId="352A7EBA" w14:textId="77777777" w:rsidR="004A75D8" w:rsidRPr="00285056"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85056" w14:paraId="20FC408A" w14:textId="77777777" w:rsidTr="00D143E9">
        <w:tc>
          <w:tcPr>
            <w:tcW w:w="7308" w:type="dxa"/>
          </w:tcPr>
          <w:p w14:paraId="3A4C839B" w14:textId="77777777" w:rsidR="00E51A0B" w:rsidRPr="00285056" w:rsidRDefault="00E51A0B" w:rsidP="00D143E9">
            <w:pPr>
              <w:autoSpaceDE w:val="0"/>
              <w:autoSpaceDN w:val="0"/>
              <w:adjustRightInd w:val="0"/>
              <w:rPr>
                <w:rFonts w:ascii="Arial" w:hAnsi="Arial" w:cs="Arial"/>
                <w:b/>
                <w:sz w:val="20"/>
                <w:szCs w:val="20"/>
              </w:rPr>
            </w:pPr>
            <w:r w:rsidRPr="00285056">
              <w:rPr>
                <w:rFonts w:ascii="Arial" w:hAnsi="Arial" w:cs="Arial"/>
                <w:b/>
                <w:sz w:val="20"/>
                <w:szCs w:val="20"/>
              </w:rPr>
              <w:t xml:space="preserve">Date of Receipt </w:t>
            </w:r>
          </w:p>
          <w:p w14:paraId="2461A993"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sz w:val="20"/>
                <w:szCs w:val="20"/>
              </w:rPr>
              <w:t>Page Number: 01</w:t>
            </w:r>
            <w:r w:rsidR="004C2FD2" w:rsidRPr="00285056">
              <w:rPr>
                <w:rFonts w:ascii="Arial" w:hAnsi="Arial" w:cs="Arial"/>
                <w:sz w:val="20"/>
                <w:szCs w:val="20"/>
              </w:rPr>
              <w:t>5</w:t>
            </w:r>
          </w:p>
          <w:p w14:paraId="51B34531" w14:textId="77777777" w:rsidR="004A75D8" w:rsidRPr="00285056" w:rsidRDefault="004A75D8" w:rsidP="00D143E9">
            <w:pPr>
              <w:autoSpaceDE w:val="0"/>
              <w:autoSpaceDN w:val="0"/>
              <w:adjustRightInd w:val="0"/>
              <w:rPr>
                <w:rFonts w:ascii="Arial" w:hAnsi="Arial" w:cs="Arial"/>
                <w:sz w:val="20"/>
                <w:szCs w:val="20"/>
              </w:rPr>
            </w:pPr>
          </w:p>
          <w:p w14:paraId="65724C01" w14:textId="56A245BC" w:rsidR="004A75D8"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 xml:space="preserve">Identify the date of receipt you used for each of these documents in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30167E" w:rsidRPr="00285056">
              <w:rPr>
                <w:rFonts w:ascii="Arial" w:hAnsi="Arial" w:cs="Arial"/>
                <w:sz w:val="20"/>
                <w:szCs w:val="20"/>
              </w:rPr>
              <w:t>’s</w:t>
            </w:r>
            <w:r w:rsidR="00C47438" w:rsidRPr="00285056">
              <w:rPr>
                <w:rFonts w:ascii="Arial" w:hAnsi="Arial" w:cs="Arial"/>
                <w:sz w:val="20"/>
                <w:szCs w:val="20"/>
              </w:rPr>
              <w:t xml:space="preserve"> </w:t>
            </w:r>
            <w:r w:rsidRPr="00285056">
              <w:rPr>
                <w:rFonts w:ascii="Arial" w:hAnsi="Arial" w:cs="Arial"/>
                <w:sz w:val="20"/>
                <w:szCs w:val="20"/>
              </w:rPr>
              <w:t>eCase.</w:t>
            </w:r>
          </w:p>
          <w:p w14:paraId="6CDAAF15" w14:textId="77777777" w:rsidR="00E00655" w:rsidRPr="00285056" w:rsidRDefault="00E00655" w:rsidP="00E00655">
            <w:pPr>
              <w:pStyle w:val="ListParagraph"/>
              <w:autoSpaceDE w:val="0"/>
              <w:autoSpaceDN w:val="0"/>
              <w:adjustRightInd w:val="0"/>
              <w:spacing w:after="0" w:line="240" w:lineRule="auto"/>
              <w:rPr>
                <w:rFonts w:ascii="Arial" w:hAnsi="Arial" w:cs="Arial"/>
                <w:sz w:val="20"/>
                <w:szCs w:val="20"/>
              </w:rPr>
            </w:pPr>
          </w:p>
          <w:p w14:paraId="1C7BA7FA" w14:textId="3C4E0033" w:rsidR="00E00655"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VA Form 21-526EZ Date Received:</w:t>
            </w:r>
            <w:r w:rsidR="0030167E" w:rsidRPr="00285056">
              <w:rPr>
                <w:rFonts w:ascii="Arial" w:hAnsi="Arial" w:cs="Arial"/>
                <w:sz w:val="20"/>
                <w:szCs w:val="20"/>
              </w:rPr>
              <w:t xml:space="preserv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receivedon</w:t>
            </w:r>
            <w:proofErr w:type="spellEnd"/>
            <w:r w:rsidR="00D51662" w:rsidRPr="00285056">
              <w:rPr>
                <w:rFonts w:ascii="Arial" w:hAnsi="Arial" w:cs="Arial"/>
                <w:sz w:val="20"/>
                <w:szCs w:val="20"/>
              </w:rPr>
              <w:t xml:space="preserve"> */</w:t>
            </w:r>
            <w:r w:rsidR="00421076" w:rsidRPr="00C52AB9">
              <w:rPr>
                <w:rFonts w:ascii="Arial" w:hAnsi="Arial" w:cs="Arial"/>
                <w:color w:val="FF0000"/>
                <w:sz w:val="20"/>
                <w:szCs w:val="20"/>
              </w:rPr>
              <w:t>8/30/2021</w:t>
            </w:r>
          </w:p>
          <w:p w14:paraId="4EE7D24C" w14:textId="77777777" w:rsidR="00E51A0B" w:rsidRPr="00285056" w:rsidRDefault="00E51A0B" w:rsidP="00C76277">
            <w:pPr>
              <w:autoSpaceDE w:val="0"/>
              <w:autoSpaceDN w:val="0"/>
              <w:adjustRightInd w:val="0"/>
              <w:rPr>
                <w:rFonts w:ascii="Arial" w:hAnsi="Arial" w:cs="Arial"/>
                <w:sz w:val="20"/>
                <w:szCs w:val="20"/>
              </w:rPr>
            </w:pPr>
          </w:p>
          <w:p w14:paraId="2E7B9B75" w14:textId="176A6784" w:rsidR="003A42EF" w:rsidRPr="00285056" w:rsidRDefault="00E00655" w:rsidP="00C76277">
            <w:pPr>
              <w:autoSpaceDE w:val="0"/>
              <w:autoSpaceDN w:val="0"/>
              <w:adjustRightInd w:val="0"/>
              <w:rPr>
                <w:rFonts w:ascii="Arial" w:hAnsi="Arial" w:cs="Arial"/>
                <w:sz w:val="20"/>
                <w:szCs w:val="20"/>
              </w:rPr>
            </w:pPr>
            <w:r w:rsidRPr="00285056">
              <w:rPr>
                <w:rFonts w:ascii="Arial" w:hAnsi="Arial" w:cs="Arial"/>
                <w:sz w:val="20"/>
                <w:szCs w:val="20"/>
              </w:rPr>
              <w:t xml:space="preserve">VA Form 21-22 Date Received: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receivedon</w:t>
            </w:r>
            <w:proofErr w:type="spellEnd"/>
            <w:r w:rsidR="00D51662" w:rsidRPr="00285056">
              <w:rPr>
                <w:rFonts w:ascii="Arial" w:hAnsi="Arial" w:cs="Arial"/>
                <w:sz w:val="20"/>
                <w:szCs w:val="20"/>
              </w:rPr>
              <w:t xml:space="preserve"> */ </w:t>
            </w:r>
            <w:r w:rsidR="00421076" w:rsidRPr="00C52AB9">
              <w:rPr>
                <w:rFonts w:ascii="Arial" w:hAnsi="Arial" w:cs="Arial"/>
                <w:color w:val="FF0000"/>
                <w:sz w:val="20"/>
                <w:szCs w:val="20"/>
              </w:rPr>
              <w:t>8/30/2021</w:t>
            </w:r>
          </w:p>
          <w:p w14:paraId="570795EB" w14:textId="77777777" w:rsidR="00E51A0B" w:rsidRPr="00285056" w:rsidRDefault="00E51A0B" w:rsidP="00C76277">
            <w:pPr>
              <w:autoSpaceDE w:val="0"/>
              <w:autoSpaceDN w:val="0"/>
              <w:adjustRightInd w:val="0"/>
              <w:rPr>
                <w:rFonts w:ascii="Arial" w:hAnsi="Arial" w:cs="Arial"/>
                <w:sz w:val="20"/>
                <w:szCs w:val="20"/>
              </w:rPr>
            </w:pPr>
          </w:p>
          <w:p w14:paraId="590F3DF9" w14:textId="77777777" w:rsidR="00C76277" w:rsidRPr="00285056" w:rsidRDefault="00C76277" w:rsidP="00C76277">
            <w:pPr>
              <w:autoSpaceDE w:val="0"/>
              <w:autoSpaceDN w:val="0"/>
              <w:adjustRightInd w:val="0"/>
              <w:rPr>
                <w:rFonts w:ascii="Arial" w:hAnsi="Arial" w:cs="Arial"/>
                <w:sz w:val="20"/>
                <w:szCs w:val="20"/>
              </w:rPr>
            </w:pPr>
          </w:p>
          <w:p w14:paraId="38C95EFC"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04DC81C" w14:textId="64F2968B" w:rsidR="004A75D8" w:rsidRPr="00285056" w:rsidRDefault="0030167E" w:rsidP="00D143E9">
            <w:pPr>
              <w:autoSpaceDE w:val="0"/>
              <w:autoSpaceDN w:val="0"/>
              <w:adjustRightInd w:val="0"/>
              <w:rPr>
                <w:rFonts w:ascii="Arial" w:hAnsi="Arial" w:cs="Arial"/>
                <w:sz w:val="20"/>
                <w:szCs w:val="20"/>
              </w:rPr>
            </w:pPr>
            <w:r w:rsidRPr="00285056">
              <w:rPr>
                <w:rFonts w:ascii="Arial" w:hAnsi="Arial" w:cs="Arial"/>
                <w:sz w:val="20"/>
                <w:szCs w:val="20"/>
              </w:rPr>
              <w:t>Great Job!!!  For claims establishment purposes, the date of claim is the earliest date of receipt in any VA facility, to include eBenefits and scanning vendor sites. Identify this date from the earliest VA date stamp or equivalent. </w:t>
            </w:r>
            <w:r w:rsidR="00B517BC" w:rsidRPr="00285056">
              <w:rPr>
                <w:rFonts w:ascii="Arial" w:hAnsi="Arial" w:cs="Arial"/>
                <w:sz w:val="20"/>
                <w:szCs w:val="20"/>
              </w:rPr>
              <w:t xml:space="preserve">  </w:t>
            </w:r>
            <w:r w:rsidRPr="00285056">
              <w:rPr>
                <w:rFonts w:ascii="Arial" w:hAnsi="Arial" w:cs="Arial"/>
                <w:sz w:val="20"/>
                <w:szCs w:val="20"/>
              </w:rPr>
              <w:t xml:space="preserve"> 38 CFR 3.1(</w:t>
            </w:r>
            <w:proofErr w:type="gramStart"/>
            <w:r w:rsidRPr="00285056">
              <w:rPr>
                <w:rFonts w:ascii="Arial" w:hAnsi="Arial" w:cs="Arial"/>
                <w:sz w:val="20"/>
                <w:szCs w:val="20"/>
              </w:rPr>
              <w:t>r)</w:t>
            </w:r>
            <w:r w:rsidR="00B90B4E" w:rsidRPr="00285056">
              <w:rPr>
                <w:rFonts w:ascii="Arial" w:hAnsi="Arial" w:cs="Arial"/>
                <w:sz w:val="20"/>
                <w:szCs w:val="20"/>
              </w:rPr>
              <w:t xml:space="preserve"> </w:t>
            </w:r>
            <w:r w:rsidR="00B517BC" w:rsidRPr="00C52AB9">
              <w:rPr>
                <w:rFonts w:ascii="Arial" w:hAnsi="Arial" w:cs="Arial"/>
                <w:sz w:val="20"/>
                <w:szCs w:val="20"/>
              </w:rPr>
              <w:t xml:space="preserve"> and</w:t>
            </w:r>
            <w:proofErr w:type="gramEnd"/>
            <w:r w:rsidR="00B517BC" w:rsidRPr="00C52AB9">
              <w:rPr>
                <w:rFonts w:ascii="Arial" w:hAnsi="Arial" w:cs="Arial"/>
                <w:sz w:val="20"/>
                <w:szCs w:val="20"/>
              </w:rPr>
              <w:t xml:space="preserve"> </w:t>
            </w:r>
            <w:r w:rsidR="003671AA">
              <w:rPr>
                <w:rFonts w:ascii="Arial" w:hAnsi="Arial" w:cs="Arial"/>
                <w:sz w:val="20"/>
                <w:szCs w:val="20"/>
              </w:rPr>
              <w:t xml:space="preserve"> </w:t>
            </w:r>
            <w:r w:rsidR="003671AA">
              <w:rPr>
                <w:rFonts w:ascii="Arial" w:hAnsi="Arial" w:cs="Arial"/>
                <w:color w:val="323F4F"/>
                <w:sz w:val="21"/>
                <w:szCs w:val="21"/>
              </w:rPr>
              <w:t>M21-1 II.iii.1.A.4.c.  Determining the Proper DOC for Claims Establishment Purposes</w:t>
            </w:r>
          </w:p>
          <w:p w14:paraId="6302967D" w14:textId="77777777" w:rsidR="0030167E" w:rsidRPr="00285056" w:rsidRDefault="0030167E" w:rsidP="00D143E9">
            <w:pPr>
              <w:autoSpaceDE w:val="0"/>
              <w:autoSpaceDN w:val="0"/>
              <w:adjustRightInd w:val="0"/>
              <w:rPr>
                <w:rFonts w:ascii="Arial" w:hAnsi="Arial" w:cs="Arial"/>
                <w:sz w:val="20"/>
                <w:szCs w:val="20"/>
              </w:rPr>
            </w:pPr>
          </w:p>
          <w:p w14:paraId="75541BB7" w14:textId="77777777" w:rsidR="004A75D8" w:rsidRPr="00285056" w:rsidRDefault="004A75D8" w:rsidP="00D143E9">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 xml:space="preserve">: </w:t>
            </w:r>
          </w:p>
          <w:p w14:paraId="36B8214F" w14:textId="60674E1E" w:rsidR="004A75D8" w:rsidRPr="00285056" w:rsidRDefault="0030167E" w:rsidP="00D143E9">
            <w:pPr>
              <w:autoSpaceDE w:val="0"/>
              <w:autoSpaceDN w:val="0"/>
              <w:adjustRightInd w:val="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For claims establishment purposes, the date of claim is the earliest date of receipt in any VA facility, to include eBenefits and scanning vendor sites. </w:t>
            </w:r>
            <w:r w:rsidR="00DD4830" w:rsidRPr="00285056">
              <w:rPr>
                <w:rFonts w:ascii="Arial" w:hAnsi="Arial" w:cs="Arial"/>
                <w:sz w:val="20"/>
                <w:szCs w:val="20"/>
              </w:rPr>
              <w:t xml:space="preserve">All documents were received on /* </w:t>
            </w:r>
            <w:proofErr w:type="spellStart"/>
            <w:r w:rsidR="00DD4830" w:rsidRPr="00285056">
              <w:rPr>
                <w:rFonts w:ascii="Arial" w:hAnsi="Arial" w:cs="Arial"/>
                <w:sz w:val="20"/>
                <w:szCs w:val="20"/>
              </w:rPr>
              <w:t>receivedon</w:t>
            </w:r>
            <w:proofErr w:type="spellEnd"/>
            <w:r w:rsidR="00DD4830" w:rsidRPr="00285056">
              <w:rPr>
                <w:rFonts w:ascii="Arial" w:hAnsi="Arial" w:cs="Arial"/>
                <w:sz w:val="20"/>
                <w:szCs w:val="20"/>
              </w:rPr>
              <w:t xml:space="preserve"> */. </w:t>
            </w:r>
            <w:r w:rsidRPr="00285056">
              <w:rPr>
                <w:rFonts w:ascii="Arial" w:hAnsi="Arial" w:cs="Arial"/>
                <w:sz w:val="20"/>
                <w:szCs w:val="20"/>
              </w:rPr>
              <w:t>Identify this date from the earliest VA date stamp or equivalent. </w:t>
            </w:r>
            <w:r w:rsidR="00B517BC" w:rsidRPr="00285056">
              <w:rPr>
                <w:rFonts w:ascii="Arial" w:hAnsi="Arial" w:cs="Arial"/>
                <w:sz w:val="20"/>
                <w:szCs w:val="20"/>
              </w:rPr>
              <w:t xml:space="preserve"> </w:t>
            </w:r>
            <w:r w:rsidR="000E3DAA" w:rsidRPr="00C52AB9">
              <w:rPr>
                <w:rFonts w:ascii="Arial" w:hAnsi="Arial" w:cs="Arial"/>
                <w:sz w:val="20"/>
                <w:szCs w:val="20"/>
              </w:rPr>
              <w:t xml:space="preserve"> </w:t>
            </w:r>
            <w:r w:rsidR="003671AA">
              <w:rPr>
                <w:rFonts w:ascii="Arial" w:hAnsi="Arial" w:cs="Arial"/>
                <w:sz w:val="20"/>
                <w:szCs w:val="20"/>
              </w:rPr>
              <w:t xml:space="preserve"> </w:t>
            </w:r>
            <w:r w:rsidR="003671AA">
              <w:rPr>
                <w:rFonts w:ascii="Arial" w:hAnsi="Arial" w:cs="Arial"/>
                <w:color w:val="323F4F"/>
                <w:sz w:val="21"/>
                <w:szCs w:val="21"/>
              </w:rPr>
              <w:t>M21-1 II.iii.</w:t>
            </w:r>
            <w:proofErr w:type="gramStart"/>
            <w:r w:rsidR="003671AA">
              <w:rPr>
                <w:rFonts w:ascii="Arial" w:hAnsi="Arial" w:cs="Arial"/>
                <w:color w:val="323F4F"/>
                <w:sz w:val="21"/>
                <w:szCs w:val="21"/>
              </w:rPr>
              <w:t>1.A.</w:t>
            </w:r>
            <w:proofErr w:type="gramEnd"/>
            <w:r w:rsidR="003671AA">
              <w:rPr>
                <w:rFonts w:ascii="Arial" w:hAnsi="Arial" w:cs="Arial"/>
                <w:color w:val="323F4F"/>
                <w:sz w:val="21"/>
                <w:szCs w:val="21"/>
              </w:rPr>
              <w:t>4.c.  Determining the Proper DOC for Claims Establishment Purposes</w:t>
            </w:r>
          </w:p>
          <w:p w14:paraId="50E2A7D8" w14:textId="77777777" w:rsidR="0030167E" w:rsidRPr="00285056" w:rsidRDefault="0030167E" w:rsidP="00D143E9">
            <w:pPr>
              <w:autoSpaceDE w:val="0"/>
              <w:autoSpaceDN w:val="0"/>
              <w:adjustRightInd w:val="0"/>
              <w:rPr>
                <w:rFonts w:ascii="Arial" w:hAnsi="Arial" w:cs="Arial"/>
                <w:sz w:val="20"/>
                <w:szCs w:val="20"/>
              </w:rPr>
            </w:pPr>
          </w:p>
        </w:tc>
        <w:tc>
          <w:tcPr>
            <w:tcW w:w="7308" w:type="dxa"/>
          </w:tcPr>
          <w:p w14:paraId="224DE2A3" w14:textId="77777777" w:rsidR="004A75D8" w:rsidRPr="00285056" w:rsidRDefault="004A75D8" w:rsidP="00D143E9">
            <w:pPr>
              <w:autoSpaceDE w:val="0"/>
              <w:autoSpaceDN w:val="0"/>
              <w:adjustRightInd w:val="0"/>
              <w:rPr>
                <w:rFonts w:ascii="Arial" w:hAnsi="Arial" w:cs="Arial"/>
                <w:b/>
                <w:sz w:val="20"/>
                <w:szCs w:val="20"/>
              </w:rPr>
            </w:pPr>
          </w:p>
        </w:tc>
      </w:tr>
      <w:tr w:rsidR="004A75D8" w:rsidRPr="00285056" w14:paraId="361818E0" w14:textId="77777777" w:rsidTr="00194910">
        <w:trPr>
          <w:trHeight w:val="288"/>
        </w:trPr>
        <w:tc>
          <w:tcPr>
            <w:tcW w:w="7308" w:type="dxa"/>
            <w:shd w:val="clear" w:color="auto" w:fill="FFC000"/>
          </w:tcPr>
          <w:p w14:paraId="08449FE4" w14:textId="77777777" w:rsidR="004A75D8" w:rsidRPr="00285056" w:rsidRDefault="00DC46ED" w:rsidP="00D143E9">
            <w:pPr>
              <w:autoSpaceDE w:val="0"/>
              <w:autoSpaceDN w:val="0"/>
              <w:adjustRightInd w:val="0"/>
              <w:rPr>
                <w:rFonts w:ascii="Arial" w:hAnsi="Arial" w:cs="Arial"/>
                <w:sz w:val="20"/>
                <w:szCs w:val="20"/>
              </w:rPr>
            </w:pPr>
            <w:r w:rsidRPr="00285056">
              <w:rPr>
                <w:rFonts w:ascii="Arial" w:hAnsi="Arial" w:cs="Arial"/>
                <w:sz w:val="20"/>
                <w:szCs w:val="20"/>
              </w:rPr>
              <w:t>Any</w:t>
            </w:r>
            <w:r w:rsidR="00C76277" w:rsidRPr="00285056">
              <w:rPr>
                <w:rFonts w:ascii="Arial" w:hAnsi="Arial" w:cs="Arial"/>
                <w:sz w:val="20"/>
                <w:szCs w:val="20"/>
              </w:rPr>
              <w:t xml:space="preserve"> answer, </w:t>
            </w:r>
            <w:r w:rsidRPr="00285056">
              <w:rPr>
                <w:rFonts w:ascii="Arial" w:hAnsi="Arial" w:cs="Arial"/>
                <w:sz w:val="20"/>
                <w:szCs w:val="20"/>
              </w:rPr>
              <w:t>c</w:t>
            </w:r>
            <w:r w:rsidR="00F053E4" w:rsidRPr="00285056">
              <w:rPr>
                <w:rFonts w:ascii="Arial" w:hAnsi="Arial" w:cs="Arial"/>
                <w:sz w:val="20"/>
                <w:szCs w:val="20"/>
              </w:rPr>
              <w:t>ontinue</w:t>
            </w:r>
            <w:r w:rsidR="00E51A0B" w:rsidRPr="00285056">
              <w:rPr>
                <w:rFonts w:ascii="Arial" w:hAnsi="Arial" w:cs="Arial"/>
                <w:sz w:val="20"/>
                <w:szCs w:val="20"/>
              </w:rPr>
              <w:t xml:space="preserve"> </w:t>
            </w:r>
            <w:r w:rsidRPr="00285056">
              <w:rPr>
                <w:rFonts w:ascii="Arial" w:hAnsi="Arial" w:cs="Arial"/>
                <w:sz w:val="20"/>
                <w:szCs w:val="20"/>
              </w:rPr>
              <w:t>to 040.</w:t>
            </w:r>
          </w:p>
        </w:tc>
        <w:tc>
          <w:tcPr>
            <w:tcW w:w="7308" w:type="dxa"/>
            <w:shd w:val="clear" w:color="auto" w:fill="FFC000"/>
          </w:tcPr>
          <w:p w14:paraId="4BB69251" w14:textId="77777777" w:rsidR="004A75D8" w:rsidRPr="00285056" w:rsidRDefault="004A75D8" w:rsidP="00D143E9">
            <w:pPr>
              <w:autoSpaceDE w:val="0"/>
              <w:autoSpaceDN w:val="0"/>
              <w:adjustRightInd w:val="0"/>
              <w:rPr>
                <w:rFonts w:ascii="Arial" w:hAnsi="Arial" w:cs="Arial"/>
                <w:sz w:val="20"/>
                <w:szCs w:val="20"/>
              </w:rPr>
            </w:pPr>
          </w:p>
        </w:tc>
      </w:tr>
      <w:tr w:rsidR="004A75D8" w:rsidRPr="00285056" w14:paraId="2EDA95F1" w14:textId="77777777" w:rsidTr="00A81CDA">
        <w:trPr>
          <w:trHeight w:val="890"/>
        </w:trPr>
        <w:tc>
          <w:tcPr>
            <w:tcW w:w="7308" w:type="dxa"/>
          </w:tcPr>
          <w:p w14:paraId="066EA993" w14:textId="77777777" w:rsidR="00E51A0B" w:rsidRPr="00285056" w:rsidRDefault="00E51A0B" w:rsidP="00D143E9">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 xml:space="preserve">Representation </w:t>
            </w:r>
          </w:p>
          <w:p w14:paraId="5E6C1F94" w14:textId="77777777" w:rsidR="004A75D8" w:rsidRPr="00285056" w:rsidRDefault="004A75D8"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w:t>
            </w:r>
            <w:r w:rsidR="00D508B5" w:rsidRPr="00285056">
              <w:rPr>
                <w:rFonts w:ascii="Arial" w:hAnsi="Arial" w:cs="Arial"/>
                <w:sz w:val="20"/>
                <w:szCs w:val="20"/>
              </w:rPr>
              <w:t>40</w:t>
            </w:r>
            <w:r w:rsidRPr="00285056">
              <w:rPr>
                <w:rFonts w:ascii="Arial" w:hAnsi="Arial" w:cs="Arial"/>
                <w:sz w:val="20"/>
                <w:szCs w:val="20"/>
              </w:rPr>
              <w:t xml:space="preserve"> </w:t>
            </w:r>
          </w:p>
          <w:p w14:paraId="75044CED" w14:textId="77777777" w:rsidR="00E51A0B" w:rsidRPr="00285056" w:rsidRDefault="00E51A0B" w:rsidP="00D143E9">
            <w:pPr>
              <w:tabs>
                <w:tab w:val="left" w:pos="7710"/>
              </w:tabs>
              <w:autoSpaceDE w:val="0"/>
              <w:autoSpaceDN w:val="0"/>
              <w:adjustRightInd w:val="0"/>
              <w:rPr>
                <w:rFonts w:ascii="Arial" w:hAnsi="Arial" w:cs="Arial"/>
                <w:sz w:val="20"/>
                <w:szCs w:val="20"/>
              </w:rPr>
            </w:pPr>
          </w:p>
          <w:p w14:paraId="410809F9" w14:textId="77777777" w:rsidR="00E51A0B" w:rsidRPr="00285056" w:rsidRDefault="00E51A0B"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Did the Veteran appoint a POA?</w:t>
            </w:r>
          </w:p>
          <w:p w14:paraId="6C736242" w14:textId="77777777" w:rsidR="00F053E4" w:rsidRPr="005B5BD2"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218D5EC9" w14:textId="77777777" w:rsidR="00F053E4" w:rsidRPr="00285056"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477A1292" w14:textId="77777777" w:rsidR="00E51A0B" w:rsidRPr="00285056" w:rsidRDefault="00E51A0B" w:rsidP="00E51A0B">
            <w:pPr>
              <w:autoSpaceDE w:val="0"/>
              <w:autoSpaceDN w:val="0"/>
              <w:adjustRightInd w:val="0"/>
              <w:rPr>
                <w:rFonts w:ascii="Arial" w:hAnsi="Arial" w:cs="Arial"/>
                <w:b/>
                <w:sz w:val="20"/>
                <w:szCs w:val="20"/>
              </w:rPr>
            </w:pPr>
          </w:p>
          <w:p w14:paraId="312744CE"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A875D8A" w14:textId="77777777" w:rsidR="00E51A0B" w:rsidRPr="00285056" w:rsidRDefault="00E51A0B"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Good job! </w:t>
            </w:r>
            <w:r w:rsidR="0030167E" w:rsidRPr="00285056">
              <w:rPr>
                <w:rFonts w:ascii="Arial" w:hAnsi="Arial" w:cs="Arial"/>
                <w:sz w:val="20"/>
                <w:szCs w:val="20"/>
              </w:rPr>
              <w:t xml:space="preserve">The Veteran submitted a completed and signed VA Form 21-22, </w:t>
            </w:r>
            <w:r w:rsidR="0030167E" w:rsidRPr="00285056">
              <w:rPr>
                <w:rFonts w:ascii="Arial" w:hAnsi="Arial" w:cs="Arial"/>
                <w:i/>
                <w:sz w:val="20"/>
                <w:szCs w:val="20"/>
              </w:rPr>
              <w:t>Appointment of Veterans Service Organization as Claimant's Representative</w:t>
            </w:r>
            <w:r w:rsidR="008655C6" w:rsidRPr="00285056">
              <w:rPr>
                <w:rFonts w:ascii="Arial" w:hAnsi="Arial" w:cs="Arial"/>
                <w:sz w:val="20"/>
                <w:szCs w:val="20"/>
              </w:rPr>
              <w:t xml:space="preserve"> that </w:t>
            </w:r>
            <w:r w:rsidR="0030167E" w:rsidRPr="00285056">
              <w:rPr>
                <w:rFonts w:ascii="Arial" w:hAnsi="Arial" w:cs="Arial"/>
                <w:sz w:val="20"/>
                <w:szCs w:val="20"/>
              </w:rPr>
              <w:t>shows the service organization as representative.  M21-1 I.3.A - General Information on Power of Attorney (POA)</w:t>
            </w:r>
          </w:p>
          <w:p w14:paraId="461C54A5" w14:textId="77777777" w:rsidR="004A75D8" w:rsidRPr="00285056" w:rsidRDefault="004A75D8" w:rsidP="00E51A0B">
            <w:pPr>
              <w:tabs>
                <w:tab w:val="left" w:pos="7710"/>
              </w:tabs>
              <w:autoSpaceDE w:val="0"/>
              <w:autoSpaceDN w:val="0"/>
              <w:adjustRightInd w:val="0"/>
              <w:rPr>
                <w:rFonts w:ascii="Arial" w:hAnsi="Arial" w:cs="Arial"/>
                <w:sz w:val="20"/>
                <w:szCs w:val="20"/>
              </w:rPr>
            </w:pPr>
          </w:p>
          <w:p w14:paraId="47E80BCB"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 xml:space="preserve">: </w:t>
            </w:r>
          </w:p>
          <w:p w14:paraId="1AA7B1B9" w14:textId="38FABABC" w:rsidR="00DD4830" w:rsidRPr="00285056" w:rsidRDefault="00DD4830" w:rsidP="00DD4830">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 xml:space="preserve">The Veteran submitted a completed and signed VA Form 21-22, </w:t>
            </w:r>
            <w:r w:rsidRPr="00285056">
              <w:rPr>
                <w:rFonts w:ascii="Arial" w:hAnsi="Arial" w:cs="Arial"/>
                <w:i/>
                <w:sz w:val="20"/>
                <w:szCs w:val="20"/>
              </w:rPr>
              <w:t>Appointment of Veterans Service Organization as Claimant's Representative</w:t>
            </w:r>
            <w:r w:rsidRPr="00285056">
              <w:rPr>
                <w:rFonts w:ascii="Arial" w:hAnsi="Arial" w:cs="Arial"/>
                <w:sz w:val="20"/>
                <w:szCs w:val="20"/>
              </w:rPr>
              <w:t xml:space="preserve"> that shows Veterans of Foreign Wars (097) is the appointed representative, has access to VBMS and authorization to change the Veteran’s mailing address. M21-1 I.3.A - General Information on Power of Attorney (POA)</w:t>
            </w:r>
          </w:p>
          <w:p w14:paraId="5ED3B266" w14:textId="77777777" w:rsidR="00FC5EAE" w:rsidRPr="00285056" w:rsidRDefault="00FC5EAE" w:rsidP="00110A0D">
            <w:pPr>
              <w:tabs>
                <w:tab w:val="left" w:pos="7710"/>
              </w:tabs>
              <w:autoSpaceDE w:val="0"/>
              <w:autoSpaceDN w:val="0"/>
              <w:adjustRightInd w:val="0"/>
              <w:rPr>
                <w:rFonts w:ascii="Arial" w:hAnsi="Arial" w:cs="Arial"/>
                <w:sz w:val="20"/>
                <w:szCs w:val="20"/>
              </w:rPr>
            </w:pPr>
          </w:p>
        </w:tc>
        <w:tc>
          <w:tcPr>
            <w:tcW w:w="7308" w:type="dxa"/>
          </w:tcPr>
          <w:p w14:paraId="7A6FD20F" w14:textId="77777777" w:rsidR="00110A0D" w:rsidRPr="00285056" w:rsidRDefault="00110A0D" w:rsidP="00110A0D">
            <w:pPr>
              <w:rPr>
                <w:rFonts w:ascii="Arial" w:hAnsi="Arial" w:cs="Arial"/>
                <w:sz w:val="20"/>
                <w:szCs w:val="20"/>
              </w:rPr>
            </w:pPr>
          </w:p>
        </w:tc>
      </w:tr>
      <w:tr w:rsidR="004A75D8" w:rsidRPr="00285056" w14:paraId="4FCB2F01" w14:textId="77777777" w:rsidTr="00194910">
        <w:trPr>
          <w:trHeight w:val="288"/>
        </w:trPr>
        <w:tc>
          <w:tcPr>
            <w:tcW w:w="7308" w:type="dxa"/>
            <w:shd w:val="clear" w:color="auto" w:fill="FFC000"/>
          </w:tcPr>
          <w:p w14:paraId="12B70835" w14:textId="77777777" w:rsidR="004A75D8" w:rsidRPr="00285056" w:rsidRDefault="00C1663A"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Correct answer, go to 045</w:t>
            </w:r>
          </w:p>
        </w:tc>
        <w:tc>
          <w:tcPr>
            <w:tcW w:w="7308" w:type="dxa"/>
            <w:shd w:val="clear" w:color="auto" w:fill="FFC000"/>
          </w:tcPr>
          <w:p w14:paraId="12C2A1F0" w14:textId="77777777" w:rsidR="004A75D8" w:rsidRPr="00285056"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85056">
              <w:rPr>
                <w:rFonts w:ascii="Arial" w:hAnsi="Arial" w:cs="Arial"/>
                <w:sz w:val="20"/>
                <w:szCs w:val="20"/>
              </w:rPr>
              <w:t>Incorrect answer, jump to 048</w:t>
            </w:r>
          </w:p>
        </w:tc>
      </w:tr>
      <w:tr w:rsidR="004A75D8" w:rsidRPr="00285056" w14:paraId="10EE951D" w14:textId="77777777" w:rsidTr="00D143E9">
        <w:tc>
          <w:tcPr>
            <w:tcW w:w="7308" w:type="dxa"/>
          </w:tcPr>
          <w:p w14:paraId="40D729C2" w14:textId="77777777" w:rsidR="00F053E4" w:rsidRPr="00285056" w:rsidRDefault="00F053E4" w:rsidP="00D143E9">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Representation</w:t>
            </w:r>
          </w:p>
          <w:p w14:paraId="1969BCA3" w14:textId="77777777" w:rsidR="004A75D8" w:rsidRPr="00285056" w:rsidRDefault="004A75D8"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04</w:t>
            </w:r>
            <w:r w:rsidR="00F053E4" w:rsidRPr="00285056">
              <w:rPr>
                <w:rFonts w:ascii="Arial" w:hAnsi="Arial" w:cs="Arial"/>
                <w:sz w:val="20"/>
                <w:szCs w:val="20"/>
              </w:rPr>
              <w:t>5</w:t>
            </w:r>
          </w:p>
          <w:p w14:paraId="087685CC" w14:textId="77777777" w:rsidR="00C1663A" w:rsidRPr="00285056" w:rsidRDefault="00C1663A" w:rsidP="00D143E9">
            <w:pPr>
              <w:tabs>
                <w:tab w:val="left" w:pos="7710"/>
              </w:tabs>
              <w:autoSpaceDE w:val="0"/>
              <w:autoSpaceDN w:val="0"/>
              <w:adjustRightInd w:val="0"/>
              <w:rPr>
                <w:rFonts w:ascii="Arial" w:hAnsi="Arial" w:cs="Arial"/>
                <w:sz w:val="20"/>
                <w:szCs w:val="20"/>
              </w:rPr>
            </w:pPr>
          </w:p>
          <w:p w14:paraId="45F788A6" w14:textId="5F5892D0"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What organization did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select as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POA?</w:t>
            </w:r>
          </w:p>
          <w:p w14:paraId="44422238"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Disabled American Veterans (083)</w:t>
            </w:r>
          </w:p>
          <w:p w14:paraId="382796FC"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Vietnam Veterans of America (070)</w:t>
            </w:r>
          </w:p>
          <w:p w14:paraId="61D816D0" w14:textId="77777777" w:rsidR="00B80490" w:rsidRPr="005B5BD2"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American Legion (074)</w:t>
            </w:r>
          </w:p>
          <w:p w14:paraId="39F01E87" w14:textId="77777777" w:rsidR="00B80490" w:rsidRPr="00285056"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Military Order of the Purple Heart (089)</w:t>
            </w:r>
          </w:p>
          <w:p w14:paraId="4BCFE946" w14:textId="77777777" w:rsidR="00B80490" w:rsidRPr="00C52AB9"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C52AB9">
              <w:rPr>
                <w:rFonts w:ascii="Arial" w:hAnsi="Arial" w:cs="Arial"/>
                <w:sz w:val="20"/>
                <w:szCs w:val="20"/>
              </w:rPr>
              <w:t>Veterans of Foreign Wars (097)</w:t>
            </w:r>
          </w:p>
          <w:p w14:paraId="0235002B" w14:textId="77777777" w:rsidR="00B80490" w:rsidRPr="00285056" w:rsidRDefault="00B80490" w:rsidP="00D143E9">
            <w:pPr>
              <w:tabs>
                <w:tab w:val="left" w:pos="7710"/>
              </w:tabs>
              <w:autoSpaceDE w:val="0"/>
              <w:autoSpaceDN w:val="0"/>
              <w:adjustRightInd w:val="0"/>
              <w:rPr>
                <w:rFonts w:ascii="Arial" w:hAnsi="Arial" w:cs="Arial"/>
                <w:sz w:val="20"/>
                <w:szCs w:val="20"/>
              </w:rPr>
            </w:pPr>
          </w:p>
          <w:p w14:paraId="46542E03" w14:textId="77777777"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Does the organization have access to VBMS?</w:t>
            </w:r>
          </w:p>
          <w:p w14:paraId="2676125E" w14:textId="77777777" w:rsidR="00B80490" w:rsidRPr="005B5BD2"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1AAB727F" w14:textId="77777777" w:rsidR="00B80490" w:rsidRPr="00285056"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3E543D84" w14:textId="77777777" w:rsidR="00B80490" w:rsidRPr="00285056" w:rsidRDefault="00B80490" w:rsidP="00D143E9">
            <w:pPr>
              <w:tabs>
                <w:tab w:val="left" w:pos="7710"/>
              </w:tabs>
              <w:autoSpaceDE w:val="0"/>
              <w:autoSpaceDN w:val="0"/>
              <w:adjustRightInd w:val="0"/>
              <w:rPr>
                <w:rFonts w:ascii="Arial" w:hAnsi="Arial" w:cs="Arial"/>
                <w:sz w:val="20"/>
                <w:szCs w:val="20"/>
              </w:rPr>
            </w:pPr>
          </w:p>
          <w:p w14:paraId="40C8C074" w14:textId="1C701F62" w:rsidR="00B80490" w:rsidRPr="00285056" w:rsidRDefault="00B80490" w:rsidP="00D143E9">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Did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F72CFD" w:rsidRPr="00285056">
              <w:rPr>
                <w:rFonts w:ascii="Arial" w:hAnsi="Arial" w:cs="Arial"/>
                <w:sz w:val="20"/>
                <w:szCs w:val="20"/>
              </w:rPr>
              <w:t xml:space="preserve"> </w:t>
            </w:r>
            <w:r w:rsidRPr="00285056">
              <w:rPr>
                <w:rFonts w:ascii="Arial" w:hAnsi="Arial" w:cs="Arial"/>
                <w:sz w:val="20"/>
                <w:szCs w:val="20"/>
              </w:rPr>
              <w:t xml:space="preserve">authorize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representative to change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hisher</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mailing address?</w:t>
            </w:r>
          </w:p>
          <w:p w14:paraId="708BF143" w14:textId="77777777" w:rsidR="00B80490" w:rsidRPr="00C52AB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5B5BD2">
              <w:rPr>
                <w:rFonts w:ascii="Arial" w:hAnsi="Arial" w:cs="Arial"/>
                <w:sz w:val="20"/>
                <w:szCs w:val="20"/>
                <w:highlight w:val="green"/>
              </w:rPr>
              <w:t>Yes</w:t>
            </w:r>
          </w:p>
          <w:p w14:paraId="43B39059" w14:textId="77777777" w:rsidR="00C1663A" w:rsidRPr="00285056"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5AB58DA8" w14:textId="77777777" w:rsidR="004A75D8" w:rsidRPr="00285056" w:rsidRDefault="004A75D8" w:rsidP="00E51A0B">
            <w:pPr>
              <w:tabs>
                <w:tab w:val="left" w:pos="7710"/>
              </w:tabs>
              <w:autoSpaceDE w:val="0"/>
              <w:autoSpaceDN w:val="0"/>
              <w:adjustRightInd w:val="0"/>
              <w:rPr>
                <w:rFonts w:ascii="Arial" w:hAnsi="Arial" w:cs="Arial"/>
                <w:sz w:val="20"/>
                <w:szCs w:val="20"/>
              </w:rPr>
            </w:pPr>
          </w:p>
          <w:p w14:paraId="02085262" w14:textId="77777777" w:rsidR="00E51A0B"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144D1FBE" w14:textId="7652B147" w:rsidR="00C76277" w:rsidRPr="00285056" w:rsidRDefault="00F72CFD" w:rsidP="00E51A0B">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C76277" w:rsidRPr="00285056">
              <w:rPr>
                <w:rFonts w:ascii="Arial" w:hAnsi="Arial" w:cs="Arial"/>
                <w:sz w:val="20"/>
                <w:szCs w:val="20"/>
              </w:rPr>
              <w:t xml:space="preserve">Use VBMS to reflect the appointment of a POA, as well as the POA’s permission to change a claimant’s address and/or access to a Veteran’s </w:t>
            </w:r>
            <w:proofErr w:type="gramStart"/>
            <w:r w:rsidR="00C76277" w:rsidRPr="00285056">
              <w:rPr>
                <w:rFonts w:ascii="Arial" w:hAnsi="Arial" w:cs="Arial"/>
                <w:sz w:val="20"/>
                <w:szCs w:val="20"/>
              </w:rPr>
              <w:t>eFolder</w:t>
            </w:r>
            <w:r w:rsidR="00B517BC" w:rsidRPr="00285056">
              <w:rPr>
                <w:rFonts w:ascii="Arial" w:hAnsi="Arial" w:cs="Arial"/>
                <w:sz w:val="20"/>
                <w:szCs w:val="20"/>
              </w:rPr>
              <w:t xml:space="preserve"> </w:t>
            </w:r>
            <w:r w:rsidR="00B90B4E" w:rsidRPr="00C52AB9">
              <w:rPr>
                <w:rFonts w:ascii="Arial" w:hAnsi="Arial" w:cs="Arial"/>
                <w:sz w:val="20"/>
                <w:szCs w:val="20"/>
              </w:rPr>
              <w:t xml:space="preserve"> M</w:t>
            </w:r>
            <w:proofErr w:type="gramEnd"/>
            <w:r w:rsidR="00B90B4E" w:rsidRPr="00C52AB9">
              <w:rPr>
                <w:rFonts w:ascii="Arial" w:hAnsi="Arial" w:cs="Arial"/>
                <w:sz w:val="20"/>
                <w:szCs w:val="20"/>
              </w:rPr>
              <w:t>21-1 II.iii.3.B – System Updates at Intake</w:t>
            </w:r>
          </w:p>
          <w:p w14:paraId="56C57158" w14:textId="77777777" w:rsidR="008655C6" w:rsidRPr="00285056" w:rsidRDefault="008655C6" w:rsidP="00E51A0B">
            <w:pPr>
              <w:autoSpaceDE w:val="0"/>
              <w:autoSpaceDN w:val="0"/>
              <w:adjustRightInd w:val="0"/>
              <w:rPr>
                <w:rFonts w:ascii="Arial" w:hAnsi="Arial" w:cs="Arial"/>
                <w:b/>
                <w:sz w:val="20"/>
                <w:szCs w:val="20"/>
              </w:rPr>
            </w:pPr>
          </w:p>
          <w:p w14:paraId="6F9A2484" w14:textId="77777777" w:rsidR="00C76277" w:rsidRPr="00285056" w:rsidRDefault="00E51A0B" w:rsidP="00E51A0B">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777DD35" w14:textId="77C2594F" w:rsidR="00E51A0B" w:rsidRPr="00285056" w:rsidRDefault="00F72CFD" w:rsidP="0009272C">
            <w:pPr>
              <w:tabs>
                <w:tab w:val="left" w:pos="7710"/>
              </w:tabs>
              <w:autoSpaceDE w:val="0"/>
              <w:autoSpaceDN w:val="0"/>
              <w:adjustRightInd w:val="0"/>
              <w:rPr>
                <w:rFonts w:ascii="Arial" w:hAnsi="Arial" w:cs="Arial"/>
                <w:b/>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w:t>
            </w:r>
            <w:r w:rsidR="00B80490" w:rsidRPr="00285056">
              <w:rPr>
                <w:rFonts w:ascii="Arial" w:hAnsi="Arial" w:cs="Arial"/>
                <w:sz w:val="20"/>
                <w:szCs w:val="20"/>
              </w:rPr>
              <w:t xml:space="preserve">According to the VA Form 21-22, </w:t>
            </w:r>
            <w:r w:rsidRPr="00285056">
              <w:rPr>
                <w:rFonts w:ascii="Arial" w:hAnsi="Arial" w:cs="Arial"/>
                <w:sz w:val="20"/>
                <w:szCs w:val="20"/>
              </w:rPr>
              <w:t xml:space="preserve">Veterans of Foreign Wars </w:t>
            </w:r>
            <w:r w:rsidR="00B80490" w:rsidRPr="00285056">
              <w:rPr>
                <w:rFonts w:ascii="Arial" w:hAnsi="Arial" w:cs="Arial"/>
                <w:sz w:val="20"/>
                <w:szCs w:val="20"/>
              </w:rPr>
              <w:t xml:space="preserve">is the appointed representative, has access to VBMS and authorization to change the Veteran’s mailing address. </w:t>
            </w:r>
            <w:r w:rsidR="00C76277" w:rsidRPr="00285056">
              <w:rPr>
                <w:rFonts w:ascii="Arial" w:hAnsi="Arial" w:cs="Arial"/>
                <w:sz w:val="20"/>
                <w:szCs w:val="20"/>
              </w:rPr>
              <w:t xml:space="preserve">Use VBMS to reflect the appointment of a POA, as well as the POA’s permission to change a claimant’s address and/or access to a Veteran’s </w:t>
            </w:r>
            <w:proofErr w:type="gramStart"/>
            <w:r w:rsidR="00C76277" w:rsidRPr="00285056">
              <w:rPr>
                <w:rFonts w:ascii="Arial" w:hAnsi="Arial" w:cs="Arial"/>
                <w:sz w:val="20"/>
                <w:szCs w:val="20"/>
              </w:rPr>
              <w:t>eFolder</w:t>
            </w:r>
            <w:r w:rsidR="00B517BC" w:rsidRPr="00285056">
              <w:rPr>
                <w:rFonts w:ascii="Arial" w:hAnsi="Arial" w:cs="Arial"/>
                <w:sz w:val="20"/>
                <w:szCs w:val="20"/>
              </w:rPr>
              <w:t xml:space="preserve"> </w:t>
            </w:r>
            <w:r w:rsidR="00B90B4E" w:rsidRPr="00C52AB9">
              <w:rPr>
                <w:rFonts w:ascii="Arial" w:hAnsi="Arial" w:cs="Arial"/>
                <w:sz w:val="20"/>
                <w:szCs w:val="20"/>
              </w:rPr>
              <w:t xml:space="preserve"> M</w:t>
            </w:r>
            <w:proofErr w:type="gramEnd"/>
            <w:r w:rsidR="00B90B4E" w:rsidRPr="00C52AB9">
              <w:rPr>
                <w:rFonts w:ascii="Arial" w:hAnsi="Arial" w:cs="Arial"/>
                <w:sz w:val="20"/>
                <w:szCs w:val="20"/>
              </w:rPr>
              <w:t>21-1 II.iii.3.B – System Updates at Intake</w:t>
            </w:r>
          </w:p>
          <w:p w14:paraId="1C6DFA78" w14:textId="77777777" w:rsidR="004A75D8" w:rsidRPr="00285056" w:rsidRDefault="004A75D8" w:rsidP="0076700A">
            <w:pPr>
              <w:autoSpaceDE w:val="0"/>
              <w:autoSpaceDN w:val="0"/>
              <w:adjustRightInd w:val="0"/>
              <w:rPr>
                <w:rFonts w:ascii="Arial" w:hAnsi="Arial" w:cs="Arial"/>
                <w:sz w:val="20"/>
                <w:szCs w:val="20"/>
              </w:rPr>
            </w:pPr>
          </w:p>
        </w:tc>
        <w:tc>
          <w:tcPr>
            <w:tcW w:w="7308" w:type="dxa"/>
          </w:tcPr>
          <w:p w14:paraId="422E9A9F" w14:textId="77777777" w:rsidR="004A75D8" w:rsidRPr="00285056" w:rsidRDefault="004A75D8" w:rsidP="00D143E9">
            <w:pPr>
              <w:autoSpaceDE w:val="0"/>
              <w:autoSpaceDN w:val="0"/>
              <w:adjustRightInd w:val="0"/>
              <w:rPr>
                <w:rFonts w:ascii="Arial" w:hAnsi="Arial" w:cs="Arial"/>
                <w:sz w:val="20"/>
                <w:szCs w:val="20"/>
              </w:rPr>
            </w:pPr>
          </w:p>
        </w:tc>
      </w:tr>
      <w:tr w:rsidR="00C1663A" w:rsidRPr="00285056" w14:paraId="0DB8CD39" w14:textId="77777777" w:rsidTr="00194910">
        <w:trPr>
          <w:trHeight w:val="288"/>
        </w:trPr>
        <w:tc>
          <w:tcPr>
            <w:tcW w:w="7308" w:type="dxa"/>
            <w:shd w:val="clear" w:color="auto" w:fill="FFC000" w:themeFill="accent4"/>
          </w:tcPr>
          <w:p w14:paraId="2BDB3AB9"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sz w:val="20"/>
                <w:szCs w:val="20"/>
              </w:rPr>
              <w:t>Any answer, continue to 048.</w:t>
            </w:r>
          </w:p>
        </w:tc>
        <w:tc>
          <w:tcPr>
            <w:tcW w:w="7308" w:type="dxa"/>
            <w:shd w:val="clear" w:color="auto" w:fill="FFC000" w:themeFill="accent4"/>
          </w:tcPr>
          <w:p w14:paraId="1468A619" w14:textId="77777777" w:rsidR="00C1663A" w:rsidRPr="00285056" w:rsidRDefault="00C1663A" w:rsidP="00C1663A">
            <w:pPr>
              <w:autoSpaceDE w:val="0"/>
              <w:autoSpaceDN w:val="0"/>
              <w:adjustRightInd w:val="0"/>
              <w:rPr>
                <w:rFonts w:ascii="Arial" w:hAnsi="Arial" w:cs="Arial"/>
                <w:sz w:val="20"/>
                <w:szCs w:val="20"/>
              </w:rPr>
            </w:pPr>
          </w:p>
        </w:tc>
      </w:tr>
      <w:tr w:rsidR="00C1663A" w:rsidRPr="00285056" w14:paraId="7DBAD95F" w14:textId="77777777" w:rsidTr="00D143E9">
        <w:tc>
          <w:tcPr>
            <w:tcW w:w="7308" w:type="dxa"/>
          </w:tcPr>
          <w:p w14:paraId="05A5C9C5" w14:textId="77777777" w:rsidR="00C1663A" w:rsidRPr="00285056" w:rsidRDefault="00C1663A" w:rsidP="00C1663A">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Electronic Funds Transfer</w:t>
            </w:r>
          </w:p>
          <w:p w14:paraId="443A37AC" w14:textId="77777777" w:rsidR="00C1663A" w:rsidRPr="00285056" w:rsidRDefault="00C1663A"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048</w:t>
            </w:r>
          </w:p>
          <w:p w14:paraId="0876A8AA" w14:textId="77777777" w:rsidR="00C1663A" w:rsidRPr="00285056" w:rsidRDefault="00C1663A" w:rsidP="00C1663A">
            <w:pPr>
              <w:tabs>
                <w:tab w:val="left" w:pos="7710"/>
              </w:tabs>
              <w:autoSpaceDE w:val="0"/>
              <w:autoSpaceDN w:val="0"/>
              <w:adjustRightInd w:val="0"/>
              <w:rPr>
                <w:rFonts w:ascii="Arial" w:hAnsi="Arial" w:cs="Arial"/>
                <w:sz w:val="20"/>
                <w:szCs w:val="20"/>
              </w:rPr>
            </w:pPr>
          </w:p>
          <w:p w14:paraId="4B3139CE" w14:textId="25C3CACD" w:rsidR="00C1663A" w:rsidRPr="00285056" w:rsidRDefault="00286E8D"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Did you verify and update (if needed) the correct electronic funds transfer (EFT) information for this Veteran</w:t>
            </w:r>
            <w:r w:rsidR="00C1663A" w:rsidRPr="00285056">
              <w:rPr>
                <w:rFonts w:ascii="Arial" w:hAnsi="Arial" w:cs="Arial"/>
                <w:sz w:val="20"/>
                <w:szCs w:val="20"/>
              </w:rPr>
              <w:t>?</w:t>
            </w:r>
          </w:p>
          <w:p w14:paraId="3A836895" w14:textId="77777777" w:rsidR="00C1663A" w:rsidRPr="005B5BD2"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5E4FE050" w14:textId="77777777" w:rsidR="00C1663A" w:rsidRPr="00285056"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lastRenderedPageBreak/>
              <w:t>No</w:t>
            </w:r>
          </w:p>
          <w:p w14:paraId="395D4224" w14:textId="77777777" w:rsidR="00C1663A" w:rsidRPr="00285056" w:rsidRDefault="00C1663A" w:rsidP="00C1663A">
            <w:pPr>
              <w:tabs>
                <w:tab w:val="left" w:pos="7710"/>
              </w:tabs>
              <w:autoSpaceDE w:val="0"/>
              <w:autoSpaceDN w:val="0"/>
              <w:adjustRightInd w:val="0"/>
              <w:rPr>
                <w:rFonts w:ascii="Arial" w:hAnsi="Arial" w:cs="Arial"/>
                <w:sz w:val="20"/>
                <w:szCs w:val="20"/>
              </w:rPr>
            </w:pPr>
          </w:p>
          <w:p w14:paraId="49BF3A31"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8283ED8" w14:textId="6FC3465D" w:rsidR="00C1663A" w:rsidRPr="00285056" w:rsidRDefault="00C76025"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VSR Task Based Quality Review Checklist Task 11 requires you to enter EFT information. M21-4 6 Quality Review Team (QRT) Appendix A - Veteran Service Representative (VSR) Task Based Quality Review Checklist and </w:t>
            </w:r>
            <w:r w:rsidR="00B517BC" w:rsidRPr="00285056">
              <w:rPr>
                <w:rFonts w:ascii="Arial" w:hAnsi="Arial" w:cs="Arial"/>
                <w:sz w:val="20"/>
                <w:szCs w:val="20"/>
              </w:rPr>
              <w:t xml:space="preserve"> </w:t>
            </w:r>
            <w:r w:rsidR="00E67FC6" w:rsidRPr="00C52AB9">
              <w:rPr>
                <w:rFonts w:ascii="Arial" w:hAnsi="Arial" w:cs="Arial"/>
                <w:sz w:val="20"/>
                <w:szCs w:val="20"/>
              </w:rPr>
              <w:t xml:space="preserve"> M21-1 II.iii.</w:t>
            </w:r>
            <w:proofErr w:type="gramStart"/>
            <w:r w:rsidR="00E67FC6" w:rsidRPr="00C52AB9">
              <w:rPr>
                <w:rFonts w:ascii="Arial" w:hAnsi="Arial" w:cs="Arial"/>
                <w:sz w:val="20"/>
                <w:szCs w:val="20"/>
              </w:rPr>
              <w:t>3.B</w:t>
            </w:r>
            <w:proofErr w:type="gramEnd"/>
            <w:r w:rsidR="00E67FC6" w:rsidRPr="00C52AB9">
              <w:rPr>
                <w:rFonts w:ascii="Arial" w:hAnsi="Arial" w:cs="Arial"/>
                <w:sz w:val="20"/>
                <w:szCs w:val="20"/>
              </w:rPr>
              <w:t xml:space="preserve"> – System Updates at Intake</w:t>
            </w:r>
          </w:p>
          <w:p w14:paraId="4AFFC487" w14:textId="77777777" w:rsidR="00C76025" w:rsidRPr="00285056" w:rsidRDefault="00C76025" w:rsidP="00C1663A">
            <w:pPr>
              <w:tabs>
                <w:tab w:val="left" w:pos="7710"/>
              </w:tabs>
              <w:autoSpaceDE w:val="0"/>
              <w:autoSpaceDN w:val="0"/>
              <w:adjustRightInd w:val="0"/>
              <w:rPr>
                <w:rFonts w:ascii="Arial" w:hAnsi="Arial" w:cs="Arial"/>
                <w:sz w:val="20"/>
                <w:szCs w:val="20"/>
              </w:rPr>
            </w:pPr>
          </w:p>
          <w:p w14:paraId="512343A3" w14:textId="77777777" w:rsidR="00C1663A" w:rsidRPr="00285056" w:rsidRDefault="00C1663A" w:rsidP="00C1663A">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0E6A0D3" w14:textId="7F7BC53A" w:rsidR="00C1663A" w:rsidRPr="00285056" w:rsidRDefault="00C76025" w:rsidP="00C1663A">
            <w:pPr>
              <w:tabs>
                <w:tab w:val="left" w:pos="7710"/>
              </w:tabs>
              <w:autoSpaceDE w:val="0"/>
              <w:autoSpaceDN w:val="0"/>
              <w:adjustRightInd w:val="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not correct. VSR Task Based Quality Review Checklist Task 11 requires you to enter EFT information. M21-4 6 Quality Review Team (QRT) Appendix A - Veteran Service Representative (VSR) Task Based Quality Review Checklist and </w:t>
            </w:r>
            <w:r w:rsidR="00B517BC" w:rsidRPr="00285056">
              <w:rPr>
                <w:rFonts w:ascii="Arial" w:hAnsi="Arial" w:cs="Arial"/>
                <w:sz w:val="20"/>
                <w:szCs w:val="20"/>
              </w:rPr>
              <w:t xml:space="preserve"> </w:t>
            </w:r>
            <w:r w:rsidR="00E67FC6" w:rsidRPr="00C52AB9">
              <w:rPr>
                <w:rFonts w:ascii="Arial" w:hAnsi="Arial" w:cs="Arial"/>
                <w:sz w:val="20"/>
                <w:szCs w:val="20"/>
              </w:rPr>
              <w:t xml:space="preserve"> M21-1 II.iii.</w:t>
            </w:r>
            <w:proofErr w:type="gramStart"/>
            <w:r w:rsidR="00E67FC6" w:rsidRPr="00C52AB9">
              <w:rPr>
                <w:rFonts w:ascii="Arial" w:hAnsi="Arial" w:cs="Arial"/>
                <w:sz w:val="20"/>
                <w:szCs w:val="20"/>
              </w:rPr>
              <w:t>3.B</w:t>
            </w:r>
            <w:proofErr w:type="gramEnd"/>
            <w:r w:rsidR="00E67FC6" w:rsidRPr="00C52AB9">
              <w:rPr>
                <w:rFonts w:ascii="Arial" w:hAnsi="Arial" w:cs="Arial"/>
                <w:sz w:val="20"/>
                <w:szCs w:val="20"/>
              </w:rPr>
              <w:t xml:space="preserve"> – System Updates at Intake</w:t>
            </w:r>
            <w:r w:rsidR="00E67FC6" w:rsidRPr="00285056">
              <w:rPr>
                <w:rFonts w:ascii="Arial" w:hAnsi="Arial" w:cs="Arial"/>
                <w:sz w:val="20"/>
                <w:szCs w:val="20"/>
              </w:rPr>
              <w:t xml:space="preserve"> </w:t>
            </w:r>
            <w:r w:rsidR="00C1663A" w:rsidRPr="00285056">
              <w:rPr>
                <w:rFonts w:ascii="Arial" w:hAnsi="Arial" w:cs="Arial"/>
                <w:sz w:val="20"/>
                <w:szCs w:val="20"/>
              </w:rPr>
              <w:t xml:space="preserve">. </w:t>
            </w:r>
          </w:p>
          <w:p w14:paraId="3AB4ABF9" w14:textId="77777777" w:rsidR="00C1663A" w:rsidRPr="00285056"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403649D2" w14:textId="77777777" w:rsidR="00110A0D" w:rsidRPr="00285056" w:rsidRDefault="00110A0D" w:rsidP="00C1663A">
            <w:pPr>
              <w:autoSpaceDE w:val="0"/>
              <w:autoSpaceDN w:val="0"/>
              <w:adjustRightInd w:val="0"/>
              <w:rPr>
                <w:rFonts w:ascii="Arial" w:hAnsi="Arial" w:cs="Arial"/>
                <w:sz w:val="20"/>
                <w:szCs w:val="20"/>
              </w:rPr>
            </w:pPr>
          </w:p>
        </w:tc>
      </w:tr>
      <w:tr w:rsidR="00194910" w:rsidRPr="00285056" w14:paraId="02099D55" w14:textId="77777777" w:rsidTr="00194910">
        <w:trPr>
          <w:trHeight w:val="288"/>
        </w:trPr>
        <w:tc>
          <w:tcPr>
            <w:tcW w:w="7308" w:type="dxa"/>
            <w:shd w:val="clear" w:color="auto" w:fill="FFC000" w:themeFill="accent4"/>
          </w:tcPr>
          <w:p w14:paraId="04321AC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050.</w:t>
            </w:r>
          </w:p>
        </w:tc>
        <w:tc>
          <w:tcPr>
            <w:tcW w:w="7308" w:type="dxa"/>
            <w:shd w:val="clear" w:color="auto" w:fill="FFC000" w:themeFill="accent4"/>
          </w:tcPr>
          <w:p w14:paraId="113A3B82"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56C07020" w14:textId="77777777" w:rsidTr="00D143E9">
        <w:tc>
          <w:tcPr>
            <w:tcW w:w="7308" w:type="dxa"/>
          </w:tcPr>
          <w:p w14:paraId="45E574B6"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Military Service</w:t>
            </w:r>
          </w:p>
          <w:p w14:paraId="0EBB31C1"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050</w:t>
            </w:r>
          </w:p>
          <w:p w14:paraId="3E70761B" w14:textId="77777777" w:rsidR="00194910" w:rsidRPr="00285056" w:rsidRDefault="00194910" w:rsidP="00194910">
            <w:pPr>
              <w:autoSpaceDE w:val="0"/>
              <w:autoSpaceDN w:val="0"/>
              <w:adjustRightInd w:val="0"/>
              <w:rPr>
                <w:rFonts w:ascii="Arial" w:hAnsi="Arial" w:cs="Arial"/>
                <w:sz w:val="20"/>
                <w:szCs w:val="20"/>
              </w:rPr>
            </w:pPr>
          </w:p>
          <w:p w14:paraId="7B6FBE1A"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Based on the scenario, provide details of the Veteran’s service.</w:t>
            </w:r>
          </w:p>
          <w:p w14:paraId="08DCD28D" w14:textId="77777777" w:rsidR="00194910" w:rsidRPr="00285056" w:rsidRDefault="00194910" w:rsidP="00194910">
            <w:pPr>
              <w:autoSpaceDE w:val="0"/>
              <w:autoSpaceDN w:val="0"/>
              <w:adjustRightInd w:val="0"/>
              <w:rPr>
                <w:rFonts w:ascii="Arial" w:hAnsi="Arial" w:cs="Arial"/>
                <w:sz w:val="20"/>
                <w:szCs w:val="20"/>
              </w:rPr>
            </w:pPr>
          </w:p>
          <w:p w14:paraId="1A861C4E"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Enter</w:t>
            </w:r>
            <w:r w:rsidR="0003522E" w:rsidRPr="00285056">
              <w:rPr>
                <w:rFonts w:ascii="Arial" w:hAnsi="Arial" w:cs="Arial"/>
                <w:sz w:val="20"/>
                <w:szCs w:val="20"/>
              </w:rPr>
              <w:t>(</w:t>
            </w:r>
            <w:r w:rsidRPr="00285056">
              <w:rPr>
                <w:rFonts w:ascii="Arial" w:hAnsi="Arial" w:cs="Arial"/>
                <w:sz w:val="20"/>
                <w:szCs w:val="20"/>
              </w:rPr>
              <w:t>ed</w:t>
            </w:r>
            <w:r w:rsidR="0003522E" w:rsidRPr="00285056">
              <w:rPr>
                <w:rFonts w:ascii="Arial" w:hAnsi="Arial" w:cs="Arial"/>
                <w:sz w:val="20"/>
                <w:szCs w:val="20"/>
              </w:rPr>
              <w:t>)</w:t>
            </w:r>
            <w:r w:rsidRPr="00285056">
              <w:rPr>
                <w:rFonts w:ascii="Arial" w:hAnsi="Arial" w:cs="Arial"/>
                <w:sz w:val="20"/>
                <w:szCs w:val="20"/>
              </w:rPr>
              <w:t xml:space="preserve"> on Duty (EOD) Date</w:t>
            </w:r>
          </w:p>
          <w:p w14:paraId="25F88ED7" w14:textId="107E6396" w:rsidR="0003522E" w:rsidRPr="00285056" w:rsidRDefault="00D51662" w:rsidP="0003522E">
            <w:pPr>
              <w:pStyle w:val="ListParagraph"/>
              <w:numPr>
                <w:ilvl w:val="0"/>
                <w:numId w:val="22"/>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serviceentrydate</w:t>
            </w:r>
            <w:proofErr w:type="spellEnd"/>
            <w:r w:rsidRPr="00285056">
              <w:rPr>
                <w:rFonts w:ascii="Arial" w:hAnsi="Arial" w:cs="Arial"/>
                <w:sz w:val="20"/>
                <w:szCs w:val="20"/>
              </w:rPr>
              <w:t xml:space="preserve"> */ </w:t>
            </w:r>
            <w:r w:rsidR="006D0108" w:rsidRPr="00285056">
              <w:rPr>
                <w:rFonts w:ascii="Arial" w:hAnsi="Arial" w:cs="Arial"/>
                <w:color w:val="FF0000"/>
                <w:sz w:val="20"/>
                <w:szCs w:val="20"/>
              </w:rPr>
              <w:t>(</w:t>
            </w:r>
            <w:r w:rsidR="00C76025" w:rsidRPr="00285056">
              <w:rPr>
                <w:rFonts w:ascii="Arial" w:hAnsi="Arial" w:cs="Arial"/>
                <w:color w:val="FF0000"/>
                <w:sz w:val="20"/>
                <w:szCs w:val="20"/>
              </w:rPr>
              <w:t>07/01/1988</w:t>
            </w:r>
            <w:r w:rsidR="006D0108" w:rsidRPr="00285056">
              <w:rPr>
                <w:rFonts w:ascii="Arial" w:hAnsi="Arial" w:cs="Arial"/>
                <w:color w:val="FF0000"/>
                <w:sz w:val="20"/>
                <w:szCs w:val="20"/>
              </w:rPr>
              <w:t>)</w:t>
            </w:r>
          </w:p>
          <w:p w14:paraId="4B8C91EA" w14:textId="77777777" w:rsidR="0003522E" w:rsidRPr="00285056" w:rsidRDefault="0003522E" w:rsidP="00194910">
            <w:pPr>
              <w:autoSpaceDE w:val="0"/>
              <w:autoSpaceDN w:val="0"/>
              <w:adjustRightInd w:val="0"/>
              <w:rPr>
                <w:rFonts w:ascii="Arial" w:hAnsi="Arial" w:cs="Arial"/>
                <w:sz w:val="20"/>
                <w:szCs w:val="20"/>
              </w:rPr>
            </w:pPr>
          </w:p>
          <w:p w14:paraId="6AC6A69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Release</w:t>
            </w:r>
            <w:r w:rsidR="0003522E" w:rsidRPr="00285056">
              <w:rPr>
                <w:rFonts w:ascii="Arial" w:hAnsi="Arial" w:cs="Arial"/>
                <w:sz w:val="20"/>
                <w:szCs w:val="20"/>
              </w:rPr>
              <w:t xml:space="preserve"> from</w:t>
            </w:r>
            <w:r w:rsidRPr="00285056">
              <w:rPr>
                <w:rFonts w:ascii="Arial" w:hAnsi="Arial" w:cs="Arial"/>
                <w:sz w:val="20"/>
                <w:szCs w:val="20"/>
              </w:rPr>
              <w:t xml:space="preserve"> Active Duty (RAD) Date</w:t>
            </w:r>
          </w:p>
          <w:p w14:paraId="61F27806" w14:textId="52C1543F" w:rsidR="00194910" w:rsidRPr="00285056" w:rsidRDefault="00D51662" w:rsidP="0003522E">
            <w:pPr>
              <w:pStyle w:val="ListParagraph"/>
              <w:numPr>
                <w:ilvl w:val="0"/>
                <w:numId w:val="22"/>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serviceexitdate</w:t>
            </w:r>
            <w:proofErr w:type="spellEnd"/>
            <w:r w:rsidRPr="00285056">
              <w:rPr>
                <w:rFonts w:ascii="Arial" w:hAnsi="Arial" w:cs="Arial"/>
                <w:sz w:val="20"/>
                <w:szCs w:val="20"/>
              </w:rPr>
              <w:t xml:space="preserve"> */ </w:t>
            </w:r>
            <w:r w:rsidR="006D0108" w:rsidRPr="00285056">
              <w:rPr>
                <w:rFonts w:ascii="Arial" w:hAnsi="Arial" w:cs="Arial"/>
                <w:color w:val="FF0000"/>
                <w:sz w:val="20"/>
                <w:szCs w:val="20"/>
              </w:rPr>
              <w:t>(</w:t>
            </w:r>
            <w:r w:rsidR="00C76025" w:rsidRPr="00285056">
              <w:rPr>
                <w:rFonts w:ascii="Arial" w:hAnsi="Arial" w:cs="Arial"/>
                <w:color w:val="FF0000"/>
                <w:sz w:val="20"/>
                <w:szCs w:val="20"/>
              </w:rPr>
              <w:t>08/31/2010</w:t>
            </w:r>
            <w:r w:rsidR="006D0108" w:rsidRPr="00285056">
              <w:rPr>
                <w:rFonts w:ascii="Arial" w:hAnsi="Arial" w:cs="Arial"/>
                <w:color w:val="FF0000"/>
                <w:sz w:val="20"/>
                <w:szCs w:val="20"/>
              </w:rPr>
              <w:t>)</w:t>
            </w:r>
          </w:p>
          <w:p w14:paraId="2DF377CA" w14:textId="77777777" w:rsidR="0003522E" w:rsidRPr="00285056" w:rsidRDefault="0003522E" w:rsidP="0003522E">
            <w:pPr>
              <w:pStyle w:val="ListParagraph"/>
              <w:autoSpaceDE w:val="0"/>
              <w:autoSpaceDN w:val="0"/>
              <w:adjustRightInd w:val="0"/>
              <w:spacing w:after="0" w:line="240" w:lineRule="auto"/>
              <w:rPr>
                <w:rFonts w:ascii="Arial" w:hAnsi="Arial" w:cs="Arial"/>
                <w:sz w:val="20"/>
                <w:szCs w:val="20"/>
              </w:rPr>
            </w:pPr>
          </w:p>
          <w:p w14:paraId="704752A7"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Branch of Service</w:t>
            </w:r>
          </w:p>
          <w:p w14:paraId="7B3ABB70" w14:textId="77777777" w:rsidR="00194910" w:rsidRPr="005B5BD2"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Air Force</w:t>
            </w:r>
          </w:p>
          <w:p w14:paraId="1735B1C0"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Marines</w:t>
            </w:r>
          </w:p>
          <w:p w14:paraId="01F0C22F"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Navy</w:t>
            </w:r>
          </w:p>
          <w:p w14:paraId="0C5637BB"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Army</w:t>
            </w:r>
          </w:p>
          <w:p w14:paraId="62A4AC51" w14:textId="77777777" w:rsidR="00194910" w:rsidRPr="00285056"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Coast Guard</w:t>
            </w:r>
          </w:p>
          <w:p w14:paraId="627396C7" w14:textId="77777777" w:rsidR="00194910" w:rsidRPr="00285056" w:rsidRDefault="00194910" w:rsidP="00194910">
            <w:pPr>
              <w:autoSpaceDE w:val="0"/>
              <w:autoSpaceDN w:val="0"/>
              <w:adjustRightInd w:val="0"/>
              <w:rPr>
                <w:rFonts w:ascii="Arial" w:hAnsi="Arial" w:cs="Arial"/>
                <w:sz w:val="20"/>
                <w:szCs w:val="20"/>
              </w:rPr>
            </w:pPr>
          </w:p>
          <w:p w14:paraId="076C286A"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Service Verified in VBMS</w:t>
            </w:r>
          </w:p>
          <w:p w14:paraId="5B570EFF" w14:textId="77777777" w:rsidR="00194910" w:rsidRPr="00C52AB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5B5BD2">
              <w:rPr>
                <w:rFonts w:ascii="Arial" w:hAnsi="Arial" w:cs="Arial"/>
                <w:sz w:val="20"/>
                <w:szCs w:val="20"/>
                <w:highlight w:val="green"/>
              </w:rPr>
              <w:t>Yes</w:t>
            </w:r>
          </w:p>
          <w:p w14:paraId="35E73816" w14:textId="77777777" w:rsidR="00194910" w:rsidRPr="00285056"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No</w:t>
            </w:r>
          </w:p>
          <w:p w14:paraId="025F699B"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216308F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F5BEBA2" w14:textId="2F20CE79" w:rsidR="00194910" w:rsidRPr="00285056" w:rsidRDefault="0025077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w:t>
            </w:r>
            <w:r w:rsidR="00194910" w:rsidRPr="00285056">
              <w:rPr>
                <w:rFonts w:ascii="Arial" w:hAnsi="Arial" w:cs="Arial"/>
                <w:sz w:val="20"/>
                <w:szCs w:val="20"/>
              </w:rPr>
              <w:t xml:space="preserve"> Job! </w:t>
            </w:r>
            <w:r w:rsidRPr="00285056">
              <w:rPr>
                <w:rFonts w:ascii="Arial" w:hAnsi="Arial" w:cs="Arial"/>
                <w:sz w:val="20"/>
                <w:szCs w:val="20"/>
              </w:rPr>
              <w:t xml:space="preserve">VA Form 21-526EZ and DD Form 214 state the Veteran served in the Air </w:t>
            </w:r>
            <w:proofErr w:type="gramStart"/>
            <w:r w:rsidRPr="00285056">
              <w:rPr>
                <w:rFonts w:ascii="Arial" w:hAnsi="Arial" w:cs="Arial"/>
                <w:sz w:val="20"/>
                <w:szCs w:val="20"/>
              </w:rPr>
              <w:t>Force</w:t>
            </w:r>
            <w:r w:rsidR="00B517BC" w:rsidRPr="00285056">
              <w:rPr>
                <w:rFonts w:ascii="Arial" w:hAnsi="Arial" w:cs="Arial"/>
                <w:sz w:val="20"/>
                <w:szCs w:val="20"/>
              </w:rPr>
              <w:t xml:space="preserve"> </w:t>
            </w:r>
            <w:r w:rsidR="00E67FC6" w:rsidRPr="00C52AB9">
              <w:rPr>
                <w:rFonts w:ascii="Arial" w:hAnsi="Arial" w:cs="Arial"/>
                <w:sz w:val="20"/>
                <w:szCs w:val="20"/>
              </w:rPr>
              <w:t xml:space="preserve"> M</w:t>
            </w:r>
            <w:proofErr w:type="gramEnd"/>
            <w:r w:rsidR="00E67FC6" w:rsidRPr="00C52AB9">
              <w:rPr>
                <w:rFonts w:ascii="Arial" w:hAnsi="Arial" w:cs="Arial"/>
                <w:sz w:val="20"/>
                <w:szCs w:val="20"/>
              </w:rPr>
              <w:t>21-1 II.iii.3.B – System Updates at Intake</w:t>
            </w:r>
            <w:r w:rsidRPr="00285056">
              <w:rPr>
                <w:rFonts w:ascii="Arial" w:hAnsi="Arial" w:cs="Arial"/>
                <w:sz w:val="20"/>
                <w:szCs w:val="20"/>
              </w:rPr>
              <w:t xml:space="preserve">, </w:t>
            </w:r>
            <w:r w:rsidR="00B517BC" w:rsidRPr="00285056">
              <w:rPr>
                <w:rFonts w:ascii="Arial" w:hAnsi="Arial" w:cs="Arial"/>
                <w:sz w:val="20"/>
                <w:szCs w:val="20"/>
              </w:rPr>
              <w:t xml:space="preserve"> </w:t>
            </w:r>
            <w:r w:rsidR="00B517BC" w:rsidRPr="00C52AB9">
              <w:rPr>
                <w:rFonts w:ascii="Arial" w:hAnsi="Arial" w:cs="Arial"/>
                <w:sz w:val="20"/>
                <w:szCs w:val="20"/>
              </w:rPr>
              <w:t>M21-1 II.iii.1.B Screening Applications for Benefit Eligibility.</w:t>
            </w:r>
          </w:p>
          <w:p w14:paraId="346B9904"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1EDA0F56"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2E8B2AC3" w14:textId="0EBF3575" w:rsidR="00194910" w:rsidRPr="00285056" w:rsidRDefault="00250777" w:rsidP="00250777">
            <w:pPr>
              <w:pStyle w:val="ListParagraph"/>
              <w:ind w:left="0"/>
              <w:rPr>
                <w:rFonts w:ascii="Arial" w:hAnsi="Arial" w:cs="Arial"/>
                <w:sz w:val="20"/>
                <w:szCs w:val="20"/>
              </w:rPr>
            </w:pPr>
            <w:r w:rsidRPr="00285056">
              <w:rPr>
                <w:rFonts w:ascii="Arial" w:hAnsi="Arial" w:cs="Arial"/>
                <w:sz w:val="20"/>
                <w:szCs w:val="20"/>
              </w:rPr>
              <w:t xml:space="preserve">Sorry, this is not correct. The VA Form 21-526EZ and DD Form 214 state the Veteran served from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serviceentrydate</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to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serviceexitdate</w:t>
            </w:r>
            <w:proofErr w:type="spellEnd"/>
            <w:r w:rsidR="00D51662" w:rsidRPr="00285056">
              <w:rPr>
                <w:rFonts w:ascii="Arial" w:hAnsi="Arial" w:cs="Arial"/>
                <w:sz w:val="20"/>
                <w:szCs w:val="20"/>
              </w:rPr>
              <w:t xml:space="preserve"> */</w:t>
            </w:r>
            <w:r w:rsidRPr="00285056">
              <w:rPr>
                <w:rFonts w:ascii="Arial" w:hAnsi="Arial" w:cs="Arial"/>
                <w:sz w:val="20"/>
                <w:szCs w:val="20"/>
              </w:rPr>
              <w:t xml:space="preserve"> in the </w:t>
            </w:r>
            <w:r w:rsidR="00DD4830" w:rsidRPr="00285056">
              <w:rPr>
                <w:rFonts w:ascii="Arial" w:hAnsi="Arial" w:cs="Arial"/>
                <w:sz w:val="20"/>
                <w:szCs w:val="20"/>
              </w:rPr>
              <w:t xml:space="preserve">United </w:t>
            </w:r>
            <w:r w:rsidR="00DD4830" w:rsidRPr="00285056">
              <w:rPr>
                <w:rFonts w:ascii="Arial" w:hAnsi="Arial" w:cs="Arial"/>
                <w:sz w:val="20"/>
                <w:szCs w:val="20"/>
              </w:rPr>
              <w:lastRenderedPageBreak/>
              <w:t>States /* service */</w:t>
            </w:r>
            <w:r w:rsidRPr="00285056">
              <w:rPr>
                <w:rFonts w:ascii="Arial" w:hAnsi="Arial" w:cs="Arial"/>
                <w:sz w:val="20"/>
                <w:szCs w:val="20"/>
              </w:rPr>
              <w:t xml:space="preserve"> and service is verified in VBMS. </w:t>
            </w:r>
            <w:r w:rsidR="00527452" w:rsidRPr="00285056">
              <w:rPr>
                <w:rFonts w:ascii="Arial" w:hAnsi="Arial" w:cs="Arial"/>
                <w:sz w:val="20"/>
                <w:szCs w:val="20"/>
              </w:rPr>
              <w:t xml:space="preserve"> </w:t>
            </w:r>
            <w:r w:rsidR="00E67FC6" w:rsidRPr="00C52AB9">
              <w:rPr>
                <w:rFonts w:ascii="Arial" w:hAnsi="Arial" w:cs="Arial"/>
                <w:sz w:val="20"/>
                <w:szCs w:val="20"/>
              </w:rPr>
              <w:t xml:space="preserve"> M21-1 II.iii.</w:t>
            </w:r>
            <w:proofErr w:type="gramStart"/>
            <w:r w:rsidR="00E67FC6" w:rsidRPr="00C52AB9">
              <w:rPr>
                <w:rFonts w:ascii="Arial" w:hAnsi="Arial" w:cs="Arial"/>
                <w:sz w:val="20"/>
                <w:szCs w:val="20"/>
              </w:rPr>
              <w:t>3.B</w:t>
            </w:r>
            <w:proofErr w:type="gramEnd"/>
            <w:r w:rsidR="00E67FC6" w:rsidRPr="00C52AB9">
              <w:rPr>
                <w:rFonts w:ascii="Arial" w:hAnsi="Arial" w:cs="Arial"/>
                <w:sz w:val="20"/>
                <w:szCs w:val="20"/>
              </w:rPr>
              <w:t xml:space="preserve"> – System Updates at Intake</w:t>
            </w:r>
            <w:r w:rsidRPr="00285056">
              <w:rPr>
                <w:rFonts w:ascii="Arial" w:hAnsi="Arial" w:cs="Arial"/>
                <w:sz w:val="20"/>
                <w:szCs w:val="20"/>
              </w:rPr>
              <w:t xml:space="preserve">, </w:t>
            </w:r>
            <w:r w:rsidR="00527452" w:rsidRPr="00285056">
              <w:rPr>
                <w:rFonts w:ascii="Arial" w:hAnsi="Arial" w:cs="Arial"/>
                <w:sz w:val="20"/>
                <w:szCs w:val="20"/>
              </w:rPr>
              <w:t xml:space="preserve"> </w:t>
            </w:r>
            <w:r w:rsidR="000E3DAA" w:rsidRPr="00C52AB9">
              <w:rPr>
                <w:rFonts w:ascii="Arial" w:hAnsi="Arial" w:cs="Arial"/>
                <w:sz w:val="20"/>
                <w:szCs w:val="20"/>
              </w:rPr>
              <w:t xml:space="preserve"> M21-1 II.iii.1.B - Screening Applications for Benefit Eligibility</w:t>
            </w:r>
          </w:p>
        </w:tc>
        <w:tc>
          <w:tcPr>
            <w:tcW w:w="7308" w:type="dxa"/>
          </w:tcPr>
          <w:p w14:paraId="2BF4507C" w14:textId="77777777" w:rsidR="00194910" w:rsidRPr="00285056" w:rsidRDefault="00194910" w:rsidP="0003522E">
            <w:pPr>
              <w:tabs>
                <w:tab w:val="left" w:pos="7710"/>
              </w:tabs>
              <w:autoSpaceDE w:val="0"/>
              <w:autoSpaceDN w:val="0"/>
              <w:adjustRightInd w:val="0"/>
              <w:rPr>
                <w:rFonts w:ascii="Arial" w:hAnsi="Arial" w:cs="Arial"/>
                <w:b/>
                <w:sz w:val="20"/>
                <w:szCs w:val="20"/>
              </w:rPr>
            </w:pPr>
          </w:p>
        </w:tc>
      </w:tr>
      <w:tr w:rsidR="00194910" w:rsidRPr="00285056" w14:paraId="1A705617" w14:textId="77777777" w:rsidTr="00F509C9">
        <w:tc>
          <w:tcPr>
            <w:tcW w:w="7308" w:type="dxa"/>
            <w:shd w:val="clear" w:color="auto" w:fill="FFC000" w:themeFill="accent4"/>
          </w:tcPr>
          <w:p w14:paraId="2F9A559D" w14:textId="77777777" w:rsidR="00194910" w:rsidRPr="00285056" w:rsidRDefault="00F509C9"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060.</w:t>
            </w:r>
          </w:p>
        </w:tc>
        <w:tc>
          <w:tcPr>
            <w:tcW w:w="7308" w:type="dxa"/>
            <w:shd w:val="clear" w:color="auto" w:fill="FFC000" w:themeFill="accent4"/>
          </w:tcPr>
          <w:p w14:paraId="4ED347A5"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11F29A43" w14:textId="77777777" w:rsidTr="00D143E9">
        <w:tc>
          <w:tcPr>
            <w:tcW w:w="7308" w:type="dxa"/>
          </w:tcPr>
          <w:p w14:paraId="62A37F54"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Claims Establishment</w:t>
            </w:r>
          </w:p>
          <w:p w14:paraId="3558A497"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060</w:t>
            </w:r>
          </w:p>
          <w:p w14:paraId="24AEFDFD" w14:textId="77777777" w:rsidR="00194910" w:rsidRPr="00285056" w:rsidRDefault="00194910" w:rsidP="00194910">
            <w:pPr>
              <w:autoSpaceDE w:val="0"/>
              <w:autoSpaceDN w:val="0"/>
              <w:adjustRightInd w:val="0"/>
              <w:rPr>
                <w:rFonts w:ascii="Arial" w:hAnsi="Arial" w:cs="Arial"/>
                <w:sz w:val="20"/>
                <w:szCs w:val="20"/>
              </w:rPr>
            </w:pPr>
          </w:p>
          <w:p w14:paraId="6852912C" w14:textId="1ABB2B19"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 xml:space="preserve">What EP(s) and claim label(s) did you apply to </w:t>
            </w:r>
            <w:r w:rsidR="00D51662" w:rsidRPr="00285056">
              <w:rPr>
                <w:rFonts w:ascii="Arial" w:hAnsi="Arial" w:cs="Arial"/>
                <w:sz w:val="20"/>
                <w:szCs w:val="20"/>
              </w:rPr>
              <w:t xml:space="preserve">/* </w:t>
            </w:r>
            <w:proofErr w:type="spellStart"/>
            <w:r w:rsidR="00D51662" w:rsidRPr="00285056">
              <w:rPr>
                <w:rFonts w:ascii="Arial" w:hAnsi="Arial" w:cs="Arial"/>
                <w:sz w:val="20"/>
                <w:szCs w:val="20"/>
              </w:rPr>
              <w:t>firstmiddlelastsuffix</w:t>
            </w:r>
            <w:proofErr w:type="spellEnd"/>
            <w:r w:rsidR="00D51662" w:rsidRPr="00285056">
              <w:rPr>
                <w:rFonts w:ascii="Arial" w:hAnsi="Arial" w:cs="Arial"/>
                <w:sz w:val="20"/>
                <w:szCs w:val="20"/>
              </w:rPr>
              <w:t xml:space="preserve"> */</w:t>
            </w:r>
            <w:r w:rsidR="00250777" w:rsidRPr="00285056">
              <w:rPr>
                <w:rFonts w:ascii="Arial" w:hAnsi="Arial" w:cs="Arial"/>
                <w:sz w:val="20"/>
                <w:szCs w:val="20"/>
              </w:rPr>
              <w:t>’s</w:t>
            </w:r>
            <w:r w:rsidRPr="00285056">
              <w:rPr>
                <w:rFonts w:ascii="Arial" w:hAnsi="Arial" w:cs="Arial"/>
                <w:sz w:val="20"/>
                <w:szCs w:val="20"/>
              </w:rPr>
              <w:t xml:space="preserve"> claim at CEST? Select all appropriate End Product(s) (EP) and claim label(s) that you established.</w:t>
            </w:r>
          </w:p>
          <w:p w14:paraId="42984304" w14:textId="77777777" w:rsidR="00F509C9" w:rsidRPr="00285056" w:rsidRDefault="00F509C9" w:rsidP="00194910">
            <w:pPr>
              <w:autoSpaceDE w:val="0"/>
              <w:autoSpaceDN w:val="0"/>
              <w:adjustRightInd w:val="0"/>
              <w:rPr>
                <w:rFonts w:ascii="Arial" w:hAnsi="Arial" w:cs="Arial"/>
                <w:sz w:val="20"/>
                <w:szCs w:val="20"/>
              </w:rPr>
            </w:pPr>
          </w:p>
          <w:p w14:paraId="664FB7DC" w14:textId="77777777" w:rsidR="00194910" w:rsidRPr="005B5BD2" w:rsidRDefault="00250777" w:rsidP="00250777">
            <w:pPr>
              <w:pStyle w:val="ListParagraph"/>
              <w:numPr>
                <w:ilvl w:val="0"/>
                <w:numId w:val="24"/>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020NEW – New</w:t>
            </w:r>
          </w:p>
          <w:p w14:paraId="1B4D50BC" w14:textId="77777777" w:rsidR="00250777" w:rsidRPr="00285056" w:rsidRDefault="00250777" w:rsidP="00250777">
            <w:pPr>
              <w:pStyle w:val="ListParagraph"/>
              <w:autoSpaceDE w:val="0"/>
              <w:autoSpaceDN w:val="0"/>
              <w:adjustRightInd w:val="0"/>
              <w:spacing w:after="0" w:line="240" w:lineRule="auto"/>
              <w:rPr>
                <w:rFonts w:ascii="Arial" w:hAnsi="Arial" w:cs="Arial"/>
                <w:sz w:val="20"/>
                <w:szCs w:val="20"/>
              </w:rPr>
            </w:pPr>
          </w:p>
          <w:p w14:paraId="001EFFA9"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042B52F" w14:textId="762CBFF8" w:rsidR="00F509C9" w:rsidRPr="00285056" w:rsidRDefault="0025077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Veteran is claiming headaches and fatigue and has never claimed these contentions before, so this is a new claim. M21-4 Manual Appendix B End Product Codes </w:t>
            </w:r>
            <w:r w:rsidR="003671AA">
              <w:rPr>
                <w:rFonts w:ascii="Arial" w:hAnsi="Arial" w:cs="Arial"/>
                <w:sz w:val="20"/>
                <w:szCs w:val="20"/>
              </w:rPr>
              <w:t xml:space="preserve"> </w:t>
            </w:r>
            <w:r w:rsidRPr="00285056">
              <w:rPr>
                <w:rFonts w:ascii="Arial" w:hAnsi="Arial" w:cs="Arial"/>
                <w:sz w:val="20"/>
                <w:szCs w:val="20"/>
              </w:rPr>
              <w:t xml:space="preserve"> Measurement and </w:t>
            </w:r>
            <w:r w:rsidR="00527452" w:rsidRPr="00285056">
              <w:rPr>
                <w:rFonts w:ascii="Arial" w:hAnsi="Arial" w:cs="Arial"/>
                <w:sz w:val="20"/>
                <w:szCs w:val="20"/>
              </w:rPr>
              <w:t xml:space="preserve"> </w:t>
            </w:r>
            <w:r w:rsidR="0085440C" w:rsidRPr="00C52AB9">
              <w:rPr>
                <w:rFonts w:ascii="Arial" w:hAnsi="Arial" w:cs="Arial"/>
                <w:sz w:val="20"/>
                <w:szCs w:val="20"/>
              </w:rPr>
              <w:t xml:space="preserve"> M21-1 II.iii.</w:t>
            </w:r>
            <w:proofErr w:type="gramStart"/>
            <w:r w:rsidR="0085440C" w:rsidRPr="00C52AB9">
              <w:rPr>
                <w:rFonts w:ascii="Arial" w:hAnsi="Arial" w:cs="Arial"/>
                <w:sz w:val="20"/>
                <w:szCs w:val="20"/>
              </w:rPr>
              <w:t>3.A</w:t>
            </w:r>
            <w:proofErr w:type="gramEnd"/>
            <w:r w:rsidR="00527452" w:rsidRPr="00285056">
              <w:rPr>
                <w:rFonts w:ascii="Arial" w:hAnsi="Arial" w:cs="Arial"/>
                <w:sz w:val="20"/>
                <w:szCs w:val="20"/>
              </w:rPr>
              <w:t xml:space="preserve"> </w:t>
            </w:r>
            <w:r w:rsidR="00527452" w:rsidRPr="00C52AB9">
              <w:rPr>
                <w:rFonts w:ascii="Arial" w:hAnsi="Arial" w:cs="Arial"/>
                <w:sz w:val="20"/>
                <w:szCs w:val="20"/>
              </w:rPr>
              <w:t>Claims Establishment.</w:t>
            </w:r>
          </w:p>
          <w:p w14:paraId="5A2DAE28" w14:textId="77777777" w:rsidR="00250777" w:rsidRPr="00285056" w:rsidRDefault="00250777" w:rsidP="00194910">
            <w:pPr>
              <w:tabs>
                <w:tab w:val="left" w:pos="7710"/>
              </w:tabs>
              <w:autoSpaceDE w:val="0"/>
              <w:autoSpaceDN w:val="0"/>
              <w:adjustRightInd w:val="0"/>
              <w:rPr>
                <w:rFonts w:ascii="Arial" w:hAnsi="Arial" w:cs="Arial"/>
                <w:sz w:val="20"/>
                <w:szCs w:val="20"/>
              </w:rPr>
            </w:pPr>
          </w:p>
          <w:p w14:paraId="257F13D8"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1728FABF" w14:textId="2DCD7C97" w:rsidR="00194910" w:rsidRPr="00285056" w:rsidRDefault="00250777" w:rsidP="00250777">
            <w:pPr>
              <w:spacing w:after="158"/>
              <w:rPr>
                <w:rFonts w:ascii="Arial" w:eastAsia="Times New Roman"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this is not correct.  </w:t>
            </w:r>
            <w:r w:rsidR="00DD4830" w:rsidRPr="00285056">
              <w:rPr>
                <w:rFonts w:ascii="Arial" w:hAnsi="Arial" w:cs="Arial"/>
                <w:sz w:val="20"/>
                <w:szCs w:val="20"/>
              </w:rPr>
              <w:t xml:space="preserve">Veteran is claiming headaches and fatigue and has never claimed these contentions before, so this is a new claim. </w:t>
            </w:r>
            <w:r w:rsidRPr="00285056">
              <w:rPr>
                <w:rFonts w:ascii="Arial" w:hAnsi="Arial" w:cs="Arial"/>
                <w:sz w:val="20"/>
                <w:szCs w:val="20"/>
              </w:rPr>
              <w:t xml:space="preserve">The correct EP you should have selected </w:t>
            </w:r>
            <w:r w:rsidR="00A477AC" w:rsidRPr="00285056">
              <w:rPr>
                <w:rFonts w:ascii="Arial" w:hAnsi="Arial" w:cs="Arial"/>
                <w:sz w:val="20"/>
                <w:szCs w:val="20"/>
              </w:rPr>
              <w:t xml:space="preserve">is </w:t>
            </w:r>
            <w:r w:rsidRPr="00285056">
              <w:rPr>
                <w:rFonts w:ascii="Arial" w:hAnsi="Arial" w:cs="Arial"/>
                <w:sz w:val="20"/>
                <w:szCs w:val="20"/>
              </w:rPr>
              <w:t xml:space="preserve">020NEW. M21-4 Appendix B End Product Codes </w:t>
            </w:r>
            <w:r w:rsidR="003671AA">
              <w:rPr>
                <w:rFonts w:ascii="Arial" w:hAnsi="Arial" w:cs="Arial"/>
                <w:sz w:val="20"/>
                <w:szCs w:val="20"/>
              </w:rPr>
              <w:t xml:space="preserve"> </w:t>
            </w:r>
            <w:r w:rsidRPr="00285056">
              <w:rPr>
                <w:rFonts w:ascii="Arial" w:hAnsi="Arial" w:cs="Arial"/>
                <w:sz w:val="20"/>
                <w:szCs w:val="20"/>
              </w:rPr>
              <w:t xml:space="preserve"> and </w:t>
            </w:r>
            <w:r w:rsidR="00527452" w:rsidRPr="00285056">
              <w:rPr>
                <w:rFonts w:ascii="Arial" w:hAnsi="Arial" w:cs="Arial"/>
                <w:sz w:val="20"/>
                <w:szCs w:val="20"/>
              </w:rPr>
              <w:t xml:space="preserve"> </w:t>
            </w:r>
            <w:r w:rsidR="000E3DAA" w:rsidRPr="00C52AB9">
              <w:rPr>
                <w:rFonts w:ascii="Arial" w:hAnsi="Arial" w:cs="Arial"/>
                <w:sz w:val="20"/>
                <w:szCs w:val="20"/>
              </w:rPr>
              <w:t xml:space="preserve"> M21-1 II.iii.</w:t>
            </w:r>
            <w:proofErr w:type="gramStart"/>
            <w:r w:rsidR="000E3DAA" w:rsidRPr="00C52AB9">
              <w:rPr>
                <w:rFonts w:ascii="Arial" w:hAnsi="Arial" w:cs="Arial"/>
                <w:sz w:val="20"/>
                <w:szCs w:val="20"/>
              </w:rPr>
              <w:t>3.A</w:t>
            </w:r>
            <w:proofErr w:type="gramEnd"/>
            <w:r w:rsidR="00527452" w:rsidRPr="00C52AB9">
              <w:rPr>
                <w:rFonts w:ascii="Arial" w:hAnsi="Arial" w:cs="Arial"/>
                <w:sz w:val="20"/>
                <w:szCs w:val="20"/>
              </w:rPr>
              <w:t xml:space="preserve"> Claims Establishment.</w:t>
            </w:r>
          </w:p>
        </w:tc>
        <w:tc>
          <w:tcPr>
            <w:tcW w:w="7308" w:type="dxa"/>
          </w:tcPr>
          <w:p w14:paraId="1A282A7C"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552E6ACC" w14:textId="77777777" w:rsidTr="00D143E9">
        <w:tc>
          <w:tcPr>
            <w:tcW w:w="7308" w:type="dxa"/>
            <w:shd w:val="clear" w:color="auto" w:fill="FFC000"/>
          </w:tcPr>
          <w:p w14:paraId="2314AD32" w14:textId="77777777" w:rsidR="00194910" w:rsidRPr="00285056" w:rsidRDefault="00F509C9" w:rsidP="00194910">
            <w:pPr>
              <w:rPr>
                <w:rFonts w:ascii="Arial" w:hAnsi="Arial" w:cs="Arial"/>
                <w:sz w:val="20"/>
                <w:szCs w:val="20"/>
              </w:rPr>
            </w:pPr>
            <w:r w:rsidRPr="00285056">
              <w:rPr>
                <w:rFonts w:ascii="Arial" w:hAnsi="Arial" w:cs="Arial"/>
                <w:sz w:val="20"/>
                <w:szCs w:val="20"/>
              </w:rPr>
              <w:t>Any</w:t>
            </w:r>
            <w:r w:rsidR="00194910" w:rsidRPr="00285056">
              <w:rPr>
                <w:rFonts w:ascii="Arial" w:hAnsi="Arial" w:cs="Arial"/>
                <w:sz w:val="20"/>
                <w:szCs w:val="20"/>
              </w:rPr>
              <w:t xml:space="preserve"> answer, </w:t>
            </w:r>
            <w:r w:rsidRPr="00285056">
              <w:rPr>
                <w:rFonts w:ascii="Arial" w:hAnsi="Arial" w:cs="Arial"/>
                <w:sz w:val="20"/>
                <w:szCs w:val="20"/>
              </w:rPr>
              <w:t>c</w:t>
            </w:r>
            <w:r w:rsidR="00194910" w:rsidRPr="00285056">
              <w:rPr>
                <w:rFonts w:ascii="Arial" w:hAnsi="Arial" w:cs="Arial"/>
                <w:sz w:val="20"/>
                <w:szCs w:val="20"/>
              </w:rPr>
              <w:t xml:space="preserve">ontinue </w:t>
            </w:r>
            <w:r w:rsidRPr="00285056">
              <w:rPr>
                <w:rFonts w:ascii="Arial" w:hAnsi="Arial" w:cs="Arial"/>
                <w:sz w:val="20"/>
                <w:szCs w:val="20"/>
              </w:rPr>
              <w:t>to 070.</w:t>
            </w:r>
          </w:p>
        </w:tc>
        <w:tc>
          <w:tcPr>
            <w:tcW w:w="7308" w:type="dxa"/>
            <w:shd w:val="clear" w:color="auto" w:fill="FFC000"/>
          </w:tcPr>
          <w:p w14:paraId="6B451B1F" w14:textId="77777777" w:rsidR="00194910" w:rsidRPr="00285056" w:rsidRDefault="00194910" w:rsidP="00194910">
            <w:pPr>
              <w:autoSpaceDE w:val="0"/>
              <w:autoSpaceDN w:val="0"/>
              <w:adjustRightInd w:val="0"/>
              <w:rPr>
                <w:rFonts w:ascii="Arial" w:hAnsi="Arial" w:cs="Arial"/>
                <w:sz w:val="20"/>
                <w:szCs w:val="20"/>
              </w:rPr>
            </w:pPr>
          </w:p>
        </w:tc>
      </w:tr>
      <w:tr w:rsidR="00194910" w:rsidRPr="00285056" w14:paraId="721FF8C0" w14:textId="77777777" w:rsidTr="00D143E9">
        <w:tc>
          <w:tcPr>
            <w:tcW w:w="7308" w:type="dxa"/>
          </w:tcPr>
          <w:p w14:paraId="299D3D28" w14:textId="77777777" w:rsidR="00194910" w:rsidRPr="00285056" w:rsidRDefault="00194910" w:rsidP="00194910">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Date of Claim</w:t>
            </w:r>
          </w:p>
          <w:p w14:paraId="103FE3B4"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070</w:t>
            </w:r>
          </w:p>
          <w:p w14:paraId="7E0F1E65"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250DF6C3"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What is the Date of Claim (DOC)?</w:t>
            </w:r>
          </w:p>
          <w:p w14:paraId="23C06A3D" w14:textId="5BEE1291" w:rsidR="00194910" w:rsidRPr="00285056" w:rsidRDefault="00380B98"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 xml:space="preserve">/* </w:t>
            </w:r>
            <w:proofErr w:type="spellStart"/>
            <w:r w:rsidRPr="00285056">
              <w:rPr>
                <w:rFonts w:ascii="Arial" w:hAnsi="Arial" w:cs="Arial"/>
                <w:sz w:val="20"/>
                <w:szCs w:val="20"/>
              </w:rPr>
              <w:t>receivedon</w:t>
            </w:r>
            <w:proofErr w:type="spellEnd"/>
            <w:r w:rsidRPr="00285056">
              <w:rPr>
                <w:rFonts w:ascii="Arial" w:hAnsi="Arial" w:cs="Arial"/>
                <w:sz w:val="20"/>
                <w:szCs w:val="20"/>
              </w:rPr>
              <w:t xml:space="preserve"> */ </w:t>
            </w:r>
            <w:r w:rsidR="008E6419" w:rsidRPr="00C52AB9">
              <w:rPr>
                <w:rFonts w:ascii="Arial" w:hAnsi="Arial" w:cs="Arial"/>
                <w:color w:val="FF0000"/>
                <w:sz w:val="20"/>
                <w:szCs w:val="20"/>
              </w:rPr>
              <w:t>8/30/2021</w:t>
            </w:r>
          </w:p>
          <w:p w14:paraId="27B86002"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747E8E4"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CBE6D8F" w14:textId="691C3239" w:rsidR="00194910" w:rsidRPr="00285056" w:rsidRDefault="00AA35D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  For claims establishment purposes, the date of claim is the earliest date of receipt in any VA facility, to include eBenefits and scanning vendor sites. Identify this date from the earliest VA date stamp or equivalent.</w:t>
            </w:r>
            <w:r w:rsidR="003671AA">
              <w:rPr>
                <w:rFonts w:ascii="Arial" w:hAnsi="Arial" w:cs="Arial"/>
                <w:sz w:val="20"/>
                <w:szCs w:val="20"/>
              </w:rPr>
              <w:t xml:space="preserve"> </w:t>
            </w:r>
            <w:r w:rsidR="003671AA">
              <w:rPr>
                <w:rFonts w:ascii="Arial" w:hAnsi="Arial" w:cs="Arial"/>
                <w:color w:val="323F4F"/>
                <w:sz w:val="21"/>
                <w:szCs w:val="21"/>
              </w:rPr>
              <w:t>M21-1 II.iii.</w:t>
            </w:r>
            <w:proofErr w:type="gramStart"/>
            <w:r w:rsidR="003671AA">
              <w:rPr>
                <w:rFonts w:ascii="Arial" w:hAnsi="Arial" w:cs="Arial"/>
                <w:color w:val="323F4F"/>
                <w:sz w:val="21"/>
                <w:szCs w:val="21"/>
              </w:rPr>
              <w:t>1.A.</w:t>
            </w:r>
            <w:proofErr w:type="gramEnd"/>
            <w:r w:rsidR="003671AA">
              <w:rPr>
                <w:rFonts w:ascii="Arial" w:hAnsi="Arial" w:cs="Arial"/>
                <w:color w:val="323F4F"/>
                <w:sz w:val="21"/>
                <w:szCs w:val="21"/>
              </w:rPr>
              <w:t>4.c.  Determining the Proper DOC for Claims Establishment Purposes</w:t>
            </w:r>
          </w:p>
          <w:p w14:paraId="407DF505" w14:textId="77777777" w:rsidR="00AA35D7" w:rsidRPr="00285056" w:rsidRDefault="00AA35D7" w:rsidP="00194910">
            <w:pPr>
              <w:tabs>
                <w:tab w:val="left" w:pos="7710"/>
              </w:tabs>
              <w:autoSpaceDE w:val="0"/>
              <w:autoSpaceDN w:val="0"/>
              <w:adjustRightInd w:val="0"/>
              <w:rPr>
                <w:rFonts w:ascii="Arial" w:hAnsi="Arial" w:cs="Arial"/>
                <w:sz w:val="20"/>
                <w:szCs w:val="20"/>
              </w:rPr>
            </w:pPr>
          </w:p>
          <w:p w14:paraId="3B2D9423"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E98DBF4" w14:textId="62DFA28A" w:rsidR="00194910" w:rsidRPr="00285056" w:rsidRDefault="00AA35D7" w:rsidP="00194910">
            <w:pPr>
              <w:rPr>
                <w:rFonts w:ascii="Arial" w:hAnsi="Arial" w:cs="Arial"/>
                <w:sz w:val="20"/>
                <w:szCs w:val="20"/>
              </w:rPr>
            </w:pPr>
            <w:r w:rsidRPr="00285056">
              <w:rPr>
                <w:rFonts w:ascii="Arial" w:hAnsi="Arial" w:cs="Arial"/>
                <w:sz w:val="20"/>
                <w:szCs w:val="20"/>
              </w:rPr>
              <w:t>Sorry, that is not correct. For claims establishment purposes, the date of claim is the earliest date of receipt in any VA facility, to include eBenefits and scanning vendor sites</w:t>
            </w:r>
            <w:r w:rsidR="00E379FC" w:rsidRPr="00285056">
              <w:rPr>
                <w:rFonts w:ascii="Arial" w:hAnsi="Arial" w:cs="Arial"/>
                <w:sz w:val="20"/>
                <w:szCs w:val="20"/>
              </w:rPr>
              <w:t>.</w:t>
            </w:r>
            <w:r w:rsidR="00DD4830" w:rsidRPr="00285056">
              <w:rPr>
                <w:rFonts w:ascii="Arial" w:hAnsi="Arial" w:cs="Arial"/>
                <w:sz w:val="20"/>
                <w:szCs w:val="20"/>
              </w:rPr>
              <w:t xml:space="preserve"> </w:t>
            </w:r>
            <w:r w:rsidR="00E379FC" w:rsidRPr="00285056">
              <w:rPr>
                <w:rFonts w:ascii="Arial" w:hAnsi="Arial" w:cs="Arial"/>
                <w:sz w:val="20"/>
                <w:szCs w:val="20"/>
              </w:rPr>
              <w:t>I</w:t>
            </w:r>
            <w:r w:rsidR="00DD4830" w:rsidRPr="00285056">
              <w:rPr>
                <w:rFonts w:ascii="Arial" w:hAnsi="Arial" w:cs="Arial"/>
                <w:sz w:val="20"/>
                <w:szCs w:val="20"/>
              </w:rPr>
              <w:t>n this case the date of claim is /*</w:t>
            </w:r>
            <w:proofErr w:type="spellStart"/>
            <w:r w:rsidR="00DD4830" w:rsidRPr="00285056">
              <w:rPr>
                <w:rFonts w:ascii="Arial" w:hAnsi="Arial" w:cs="Arial"/>
                <w:sz w:val="20"/>
                <w:szCs w:val="20"/>
              </w:rPr>
              <w:t>receivedon</w:t>
            </w:r>
            <w:proofErr w:type="spellEnd"/>
            <w:r w:rsidR="00DD4830" w:rsidRPr="00285056">
              <w:rPr>
                <w:rFonts w:ascii="Arial" w:hAnsi="Arial" w:cs="Arial"/>
                <w:sz w:val="20"/>
                <w:szCs w:val="20"/>
              </w:rPr>
              <w:t xml:space="preserve"> */.</w:t>
            </w:r>
            <w:r w:rsidRPr="00285056">
              <w:rPr>
                <w:rFonts w:ascii="Arial" w:hAnsi="Arial" w:cs="Arial"/>
                <w:sz w:val="20"/>
                <w:szCs w:val="20"/>
              </w:rPr>
              <w:t xml:space="preserve"> Identify this date from the earliest VA date stamp or equivalent. </w:t>
            </w:r>
            <w:r w:rsidR="003671AA">
              <w:rPr>
                <w:rFonts w:ascii="Arial" w:hAnsi="Arial" w:cs="Arial"/>
                <w:sz w:val="20"/>
                <w:szCs w:val="20"/>
              </w:rPr>
              <w:t xml:space="preserve"> </w:t>
            </w:r>
            <w:r w:rsidR="003671AA">
              <w:rPr>
                <w:rFonts w:ascii="Arial" w:hAnsi="Arial" w:cs="Arial"/>
                <w:color w:val="323F4F"/>
                <w:sz w:val="21"/>
                <w:szCs w:val="21"/>
              </w:rPr>
              <w:t>M21-1 II.iii.</w:t>
            </w:r>
            <w:proofErr w:type="gramStart"/>
            <w:r w:rsidR="003671AA">
              <w:rPr>
                <w:rFonts w:ascii="Arial" w:hAnsi="Arial" w:cs="Arial"/>
                <w:color w:val="323F4F"/>
                <w:sz w:val="21"/>
                <w:szCs w:val="21"/>
              </w:rPr>
              <w:t>1.A.</w:t>
            </w:r>
            <w:proofErr w:type="gramEnd"/>
            <w:r w:rsidR="003671AA">
              <w:rPr>
                <w:rFonts w:ascii="Arial" w:hAnsi="Arial" w:cs="Arial"/>
                <w:color w:val="323F4F"/>
                <w:sz w:val="21"/>
                <w:szCs w:val="21"/>
              </w:rPr>
              <w:t>4.c.  Determining the Proper DOC for Claims Establishment Purposes</w:t>
            </w:r>
          </w:p>
          <w:p w14:paraId="293B064B" w14:textId="77777777" w:rsidR="00AA35D7" w:rsidRPr="00285056" w:rsidRDefault="00AA35D7" w:rsidP="00194910">
            <w:pPr>
              <w:rPr>
                <w:rFonts w:ascii="Arial" w:hAnsi="Arial" w:cs="Arial"/>
                <w:sz w:val="20"/>
                <w:szCs w:val="20"/>
              </w:rPr>
            </w:pPr>
          </w:p>
        </w:tc>
        <w:tc>
          <w:tcPr>
            <w:tcW w:w="7308" w:type="dxa"/>
          </w:tcPr>
          <w:p w14:paraId="586D3F3D" w14:textId="77777777" w:rsidR="00194910" w:rsidRPr="00285056" w:rsidRDefault="00194910" w:rsidP="00194910">
            <w:pPr>
              <w:tabs>
                <w:tab w:val="left" w:pos="7710"/>
              </w:tabs>
              <w:autoSpaceDE w:val="0"/>
              <w:autoSpaceDN w:val="0"/>
              <w:adjustRightInd w:val="0"/>
              <w:rPr>
                <w:rFonts w:ascii="Arial" w:hAnsi="Arial" w:cs="Arial"/>
                <w:sz w:val="20"/>
                <w:szCs w:val="20"/>
              </w:rPr>
            </w:pPr>
          </w:p>
        </w:tc>
      </w:tr>
      <w:tr w:rsidR="00194910" w:rsidRPr="00285056" w14:paraId="0116D0C0" w14:textId="77777777" w:rsidTr="00B21652">
        <w:tc>
          <w:tcPr>
            <w:tcW w:w="7308" w:type="dxa"/>
            <w:shd w:val="clear" w:color="auto" w:fill="FFC000" w:themeFill="accent4"/>
          </w:tcPr>
          <w:p w14:paraId="4F96C5AD" w14:textId="77777777" w:rsidR="00194910" w:rsidRPr="00285056" w:rsidRDefault="00B21652"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Any answer, continue to 085.</w:t>
            </w:r>
          </w:p>
        </w:tc>
        <w:tc>
          <w:tcPr>
            <w:tcW w:w="7308" w:type="dxa"/>
            <w:shd w:val="clear" w:color="auto" w:fill="FFC000" w:themeFill="accent4"/>
          </w:tcPr>
          <w:p w14:paraId="662A5549" w14:textId="77777777" w:rsidR="00194910" w:rsidRPr="00285056" w:rsidRDefault="00194910" w:rsidP="00194910">
            <w:pPr>
              <w:tabs>
                <w:tab w:val="left" w:pos="7710"/>
              </w:tabs>
              <w:autoSpaceDE w:val="0"/>
              <w:autoSpaceDN w:val="0"/>
              <w:adjustRightInd w:val="0"/>
              <w:rPr>
                <w:rFonts w:ascii="Arial" w:hAnsi="Arial" w:cs="Arial"/>
                <w:sz w:val="20"/>
                <w:szCs w:val="20"/>
              </w:rPr>
            </w:pPr>
          </w:p>
        </w:tc>
      </w:tr>
      <w:tr w:rsidR="00194910" w:rsidRPr="00285056" w14:paraId="30F66977" w14:textId="77777777" w:rsidTr="00D143E9">
        <w:tc>
          <w:tcPr>
            <w:tcW w:w="7308" w:type="dxa"/>
          </w:tcPr>
          <w:p w14:paraId="6353198F" w14:textId="77777777" w:rsidR="00194910" w:rsidRPr="00285056" w:rsidRDefault="00194910" w:rsidP="00194910">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Fully Developed Claim (FDC)</w:t>
            </w:r>
          </w:p>
          <w:p w14:paraId="06086B8E" w14:textId="77777777"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085</w:t>
            </w:r>
          </w:p>
          <w:p w14:paraId="0C12D50C"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4983D226" w14:textId="68A24DFB"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Was it necessary to exclude this claim from</w:t>
            </w:r>
            <w:r w:rsidR="005E5B15" w:rsidRPr="00285056">
              <w:rPr>
                <w:rFonts w:ascii="Arial" w:hAnsi="Arial" w:cs="Arial"/>
                <w:sz w:val="20"/>
                <w:szCs w:val="20"/>
              </w:rPr>
              <w:t xml:space="preserve"> fully developed claim</w:t>
            </w:r>
            <w:r w:rsidRPr="00285056">
              <w:rPr>
                <w:rFonts w:ascii="Arial" w:hAnsi="Arial" w:cs="Arial"/>
                <w:sz w:val="20"/>
                <w:szCs w:val="20"/>
              </w:rPr>
              <w:t xml:space="preserve"> </w:t>
            </w:r>
            <w:r w:rsidR="005E5B15" w:rsidRPr="00285056">
              <w:rPr>
                <w:rFonts w:ascii="Arial" w:hAnsi="Arial" w:cs="Arial"/>
                <w:sz w:val="20"/>
                <w:szCs w:val="20"/>
              </w:rPr>
              <w:t>(</w:t>
            </w:r>
            <w:r w:rsidRPr="00285056">
              <w:rPr>
                <w:rFonts w:ascii="Arial" w:hAnsi="Arial" w:cs="Arial"/>
                <w:sz w:val="20"/>
                <w:szCs w:val="20"/>
              </w:rPr>
              <w:t>FDC</w:t>
            </w:r>
            <w:r w:rsidR="005E5B15" w:rsidRPr="00285056">
              <w:rPr>
                <w:rFonts w:ascii="Arial" w:hAnsi="Arial" w:cs="Arial"/>
                <w:sz w:val="20"/>
                <w:szCs w:val="20"/>
              </w:rPr>
              <w:t>)</w:t>
            </w:r>
            <w:r w:rsidRPr="00285056">
              <w:rPr>
                <w:rFonts w:ascii="Arial" w:hAnsi="Arial" w:cs="Arial"/>
                <w:sz w:val="20"/>
                <w:szCs w:val="20"/>
              </w:rPr>
              <w:t xml:space="preserve">? </w:t>
            </w:r>
          </w:p>
          <w:p w14:paraId="6121DCC3" w14:textId="77777777" w:rsidR="00194910" w:rsidRPr="0028505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85056">
              <w:rPr>
                <w:rFonts w:ascii="Arial" w:hAnsi="Arial" w:cs="Arial"/>
                <w:sz w:val="20"/>
                <w:szCs w:val="20"/>
              </w:rPr>
              <w:t>Yes</w:t>
            </w:r>
          </w:p>
          <w:p w14:paraId="6B1F0053" w14:textId="77777777" w:rsidR="00194910" w:rsidRPr="005B5BD2"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1F5C680A"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37101316"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7EB90975" w14:textId="40987F1C" w:rsidR="00AA35D7" w:rsidRPr="00285056" w:rsidRDefault="00194910" w:rsidP="00AA35D7">
            <w:pPr>
              <w:rPr>
                <w:rFonts w:ascii="Arial" w:hAnsi="Arial" w:cs="Arial"/>
                <w:sz w:val="20"/>
                <w:szCs w:val="20"/>
              </w:rPr>
            </w:pPr>
            <w:r w:rsidRPr="00285056">
              <w:rPr>
                <w:rFonts w:ascii="Arial" w:hAnsi="Arial" w:cs="Arial"/>
                <w:sz w:val="20"/>
                <w:szCs w:val="20"/>
              </w:rPr>
              <w:t xml:space="preserve">Good job! </w:t>
            </w:r>
            <w:r w:rsidR="00AA35D7" w:rsidRPr="00285056">
              <w:rPr>
                <w:rFonts w:ascii="Arial" w:hAnsi="Arial" w:cs="Arial"/>
                <w:sz w:val="20"/>
                <w:szCs w:val="20"/>
              </w:rPr>
              <w:t xml:space="preserve">This case would not be excluded from the FDC Program. M21-1 </w:t>
            </w:r>
            <w:r w:rsidR="00527452" w:rsidRPr="00285056">
              <w:rPr>
                <w:rFonts w:ascii="Arial" w:hAnsi="Arial" w:cs="Arial"/>
                <w:sz w:val="20"/>
                <w:szCs w:val="20"/>
              </w:rPr>
              <w:t xml:space="preserve"> </w:t>
            </w:r>
            <w:r w:rsidR="000E3DAA" w:rsidRPr="00C52AB9">
              <w:rPr>
                <w:rFonts w:ascii="Arial" w:hAnsi="Arial" w:cs="Arial"/>
                <w:sz w:val="20"/>
                <w:szCs w:val="20"/>
              </w:rPr>
              <w:t xml:space="preserve"> X.i.2.B - Processing Fully Developed Claims (FDCs)</w:t>
            </w:r>
          </w:p>
          <w:p w14:paraId="1BACBEDF"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4D23441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32BF8E5" w14:textId="2A93F555" w:rsidR="000E3DAA" w:rsidRPr="00285056" w:rsidRDefault="00194910" w:rsidP="000E3DAA">
            <w:pPr>
              <w:rPr>
                <w:rFonts w:ascii="Arial" w:hAnsi="Arial" w:cs="Arial"/>
                <w:sz w:val="20"/>
                <w:szCs w:val="20"/>
              </w:rPr>
            </w:pPr>
            <w:r w:rsidRPr="00285056">
              <w:rPr>
                <w:rFonts w:ascii="Arial" w:hAnsi="Arial" w:cs="Arial"/>
                <w:sz w:val="20"/>
                <w:szCs w:val="20"/>
              </w:rPr>
              <w:t xml:space="preserve">Incorrect. </w:t>
            </w:r>
            <w:r w:rsidR="00AA35D7" w:rsidRPr="00285056">
              <w:rPr>
                <w:rFonts w:ascii="Arial" w:hAnsi="Arial" w:cs="Arial"/>
                <w:sz w:val="20"/>
                <w:szCs w:val="20"/>
              </w:rPr>
              <w:t xml:space="preserve">This case would not be excluded from the FDC Program. M21-1 </w:t>
            </w:r>
            <w:r w:rsidR="00527452" w:rsidRPr="00285056">
              <w:rPr>
                <w:rFonts w:ascii="Arial" w:hAnsi="Arial" w:cs="Arial"/>
                <w:sz w:val="20"/>
                <w:szCs w:val="20"/>
              </w:rPr>
              <w:t xml:space="preserve"> </w:t>
            </w:r>
            <w:r w:rsidR="000E3DAA" w:rsidRPr="00C52AB9">
              <w:rPr>
                <w:rFonts w:ascii="Arial" w:hAnsi="Arial" w:cs="Arial"/>
                <w:sz w:val="20"/>
                <w:szCs w:val="20"/>
              </w:rPr>
              <w:t xml:space="preserve"> X.i.2.B - Processing Fully Developed Claims (FDCs)</w:t>
            </w:r>
          </w:p>
          <w:p w14:paraId="5CF8AA81" w14:textId="08F83C11" w:rsidR="00194910" w:rsidRPr="00285056" w:rsidRDefault="00194910" w:rsidP="00AA35D7">
            <w:pPr>
              <w:rPr>
                <w:rFonts w:ascii="Arial" w:hAnsi="Arial" w:cs="Arial"/>
                <w:sz w:val="20"/>
                <w:szCs w:val="20"/>
              </w:rPr>
            </w:pPr>
          </w:p>
          <w:p w14:paraId="4AB209E1" w14:textId="77777777" w:rsidR="00CF2A97" w:rsidRPr="00285056"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2B31CF9C" w14:textId="77777777" w:rsidR="00CF2A97" w:rsidRPr="00285056" w:rsidRDefault="00CF2A97" w:rsidP="00AA35D7">
            <w:pPr>
              <w:rPr>
                <w:rFonts w:ascii="Arial" w:hAnsi="Arial" w:cs="Arial"/>
                <w:sz w:val="20"/>
                <w:szCs w:val="20"/>
              </w:rPr>
            </w:pPr>
          </w:p>
        </w:tc>
      </w:tr>
      <w:tr w:rsidR="002A00BA" w:rsidRPr="00285056" w14:paraId="056BCC4A" w14:textId="77777777" w:rsidTr="002A00BA">
        <w:tc>
          <w:tcPr>
            <w:tcW w:w="7308" w:type="dxa"/>
            <w:shd w:val="clear" w:color="auto" w:fill="FFC000" w:themeFill="accent4"/>
          </w:tcPr>
          <w:p w14:paraId="7838D33E" w14:textId="77777777" w:rsidR="002A00BA" w:rsidRPr="00285056" w:rsidRDefault="002A00BA" w:rsidP="00194910">
            <w:pPr>
              <w:tabs>
                <w:tab w:val="left" w:pos="7710"/>
              </w:tabs>
              <w:autoSpaceDE w:val="0"/>
              <w:autoSpaceDN w:val="0"/>
              <w:adjustRightInd w:val="0"/>
              <w:rPr>
                <w:rFonts w:ascii="Arial" w:hAnsi="Arial" w:cs="Arial"/>
                <w:b/>
                <w:sz w:val="20"/>
                <w:szCs w:val="20"/>
              </w:rPr>
            </w:pPr>
            <w:r w:rsidRPr="00285056">
              <w:rPr>
                <w:rFonts w:ascii="Arial" w:hAnsi="Arial" w:cs="Arial"/>
                <w:sz w:val="20"/>
                <w:szCs w:val="20"/>
              </w:rPr>
              <w:t>Any answer, continue to 090.</w:t>
            </w:r>
          </w:p>
        </w:tc>
        <w:tc>
          <w:tcPr>
            <w:tcW w:w="7308" w:type="dxa"/>
            <w:shd w:val="clear" w:color="auto" w:fill="FFC000" w:themeFill="accent4"/>
          </w:tcPr>
          <w:p w14:paraId="370CE9A2" w14:textId="77777777" w:rsidR="002A00BA" w:rsidRPr="00285056" w:rsidRDefault="002A00BA" w:rsidP="00194910">
            <w:pPr>
              <w:rPr>
                <w:rFonts w:ascii="Arial" w:hAnsi="Arial" w:cs="Arial"/>
                <w:sz w:val="20"/>
                <w:szCs w:val="20"/>
              </w:rPr>
            </w:pPr>
          </w:p>
        </w:tc>
      </w:tr>
      <w:tr w:rsidR="00194910" w:rsidRPr="00285056" w14:paraId="79D7A09E" w14:textId="77777777" w:rsidTr="002A00BA">
        <w:trPr>
          <w:trHeight w:val="2951"/>
        </w:trPr>
        <w:tc>
          <w:tcPr>
            <w:tcW w:w="7308" w:type="dxa"/>
          </w:tcPr>
          <w:p w14:paraId="1388DD98" w14:textId="77777777" w:rsidR="00194910" w:rsidRPr="00285056" w:rsidRDefault="00194910" w:rsidP="00194910">
            <w:pPr>
              <w:autoSpaceDE w:val="0"/>
              <w:autoSpaceDN w:val="0"/>
              <w:adjustRightInd w:val="0"/>
              <w:rPr>
                <w:rFonts w:ascii="Arial" w:hAnsi="Arial" w:cs="Arial"/>
                <w:b/>
                <w:sz w:val="20"/>
                <w:szCs w:val="20"/>
              </w:rPr>
            </w:pPr>
            <w:r w:rsidRPr="00285056">
              <w:rPr>
                <w:rFonts w:ascii="Arial" w:hAnsi="Arial" w:cs="Arial"/>
                <w:b/>
                <w:sz w:val="20"/>
                <w:szCs w:val="20"/>
              </w:rPr>
              <w:t>Entering Claimed Contentions into VBMS</w:t>
            </w:r>
          </w:p>
          <w:p w14:paraId="04A9D83B"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Page Number: 090</w:t>
            </w:r>
          </w:p>
          <w:p w14:paraId="02D8F1E8" w14:textId="77777777" w:rsidR="00194910" w:rsidRPr="00285056" w:rsidRDefault="00194910" w:rsidP="00194910">
            <w:pPr>
              <w:autoSpaceDE w:val="0"/>
              <w:autoSpaceDN w:val="0"/>
              <w:adjustRightInd w:val="0"/>
              <w:rPr>
                <w:rFonts w:ascii="Arial" w:hAnsi="Arial" w:cs="Arial"/>
                <w:sz w:val="20"/>
                <w:szCs w:val="20"/>
              </w:rPr>
            </w:pPr>
          </w:p>
          <w:p w14:paraId="57C4F3AC" w14:textId="7693B139"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sz w:val="20"/>
                <w:szCs w:val="20"/>
              </w:rPr>
              <w:t xml:space="preserve">Select the contentions you added to VBMS for the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Pr="00285056">
              <w:rPr>
                <w:rFonts w:ascii="Arial" w:hAnsi="Arial" w:cs="Arial"/>
                <w:sz w:val="20"/>
                <w:szCs w:val="20"/>
              </w:rPr>
              <w:t xml:space="preserve"> eCase. Select all that apply.</w:t>
            </w:r>
          </w:p>
          <w:p w14:paraId="39C4F5A3" w14:textId="77777777" w:rsidR="00194910" w:rsidRPr="00285056" w:rsidRDefault="00194910" w:rsidP="00194910">
            <w:pPr>
              <w:autoSpaceDE w:val="0"/>
              <w:autoSpaceDN w:val="0"/>
              <w:adjustRightInd w:val="0"/>
              <w:rPr>
                <w:rFonts w:ascii="Arial" w:hAnsi="Arial" w:cs="Arial"/>
                <w:sz w:val="20"/>
                <w:szCs w:val="20"/>
              </w:rPr>
            </w:pPr>
          </w:p>
          <w:p w14:paraId="54104B20" w14:textId="77777777" w:rsidR="00194910" w:rsidRPr="005B5BD2" w:rsidRDefault="00AA35D7"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Headaches</w:t>
            </w:r>
          </w:p>
          <w:p w14:paraId="101EED75" w14:textId="77777777" w:rsidR="00CF2A97" w:rsidRPr="005B5BD2" w:rsidRDefault="00AA35D7"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Fatigue</w:t>
            </w:r>
          </w:p>
          <w:p w14:paraId="0D886B63" w14:textId="77777777" w:rsidR="00194910" w:rsidRPr="00285056" w:rsidRDefault="00194910" w:rsidP="00194910">
            <w:pPr>
              <w:autoSpaceDE w:val="0"/>
              <w:autoSpaceDN w:val="0"/>
              <w:adjustRightInd w:val="0"/>
              <w:rPr>
                <w:rFonts w:ascii="Arial" w:hAnsi="Arial" w:cs="Arial"/>
                <w:sz w:val="20"/>
                <w:szCs w:val="20"/>
              </w:rPr>
            </w:pPr>
          </w:p>
          <w:p w14:paraId="458C6C30"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371F4242" w14:textId="77777777" w:rsidR="00194910" w:rsidRPr="00285056" w:rsidRDefault="00AA35D7"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w:t>
            </w:r>
            <w:r w:rsidR="00194910" w:rsidRPr="00285056">
              <w:rPr>
                <w:rFonts w:ascii="Arial" w:hAnsi="Arial" w:cs="Arial"/>
                <w:sz w:val="20"/>
                <w:szCs w:val="20"/>
              </w:rPr>
              <w:t xml:space="preserve">. These are the contentions that the Veteran claimed on </w:t>
            </w:r>
            <w:r w:rsidR="00CF2A97" w:rsidRPr="00285056">
              <w:rPr>
                <w:rFonts w:ascii="Arial" w:hAnsi="Arial" w:cs="Arial"/>
                <w:sz w:val="20"/>
                <w:szCs w:val="20"/>
              </w:rPr>
              <w:t>his</w:t>
            </w:r>
            <w:r w:rsidR="00194910" w:rsidRPr="00285056">
              <w:rPr>
                <w:rFonts w:ascii="Arial" w:hAnsi="Arial" w:cs="Arial"/>
                <w:sz w:val="20"/>
                <w:szCs w:val="20"/>
              </w:rPr>
              <w:t xml:space="preserve"> VA Form 21-526EZ.</w:t>
            </w:r>
            <w:r w:rsidRPr="00285056">
              <w:rPr>
                <w:rFonts w:ascii="Arial" w:hAnsi="Arial" w:cs="Arial"/>
                <w:sz w:val="20"/>
                <w:szCs w:val="20"/>
              </w:rPr>
              <w:t xml:space="preserve"> Enter issues as contentions when they are expressly claimed by the claimant/Veteran/authorized representative.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453DA921"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98E37F1"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10051A68" w14:textId="1B02C69A" w:rsidR="00AA35D7" w:rsidRPr="00285056" w:rsidRDefault="00AA35D7" w:rsidP="00AA35D7">
            <w:pPr>
              <w:pStyle w:val="NormalWeb"/>
              <w:spacing w:before="0" w:beforeAutospacing="0" w:after="0" w:afterAutospacing="0"/>
              <w:rPr>
                <w:rFonts w:ascii="Arial" w:hAnsi="Arial" w:cs="Arial"/>
                <w:sz w:val="20"/>
                <w:szCs w:val="20"/>
              </w:rPr>
            </w:pPr>
            <w:r w:rsidRPr="00285056">
              <w:rPr>
                <w:rFonts w:ascii="Arial" w:hAnsi="Arial" w:cs="Arial"/>
                <w:sz w:val="20"/>
                <w:szCs w:val="20"/>
              </w:rPr>
              <w:t>Sorry</w:t>
            </w:r>
            <w:r w:rsidR="008271A8" w:rsidRPr="00285056">
              <w:rPr>
                <w:rFonts w:ascii="Arial" w:hAnsi="Arial" w:cs="Arial"/>
                <w:sz w:val="20"/>
                <w:szCs w:val="20"/>
              </w:rPr>
              <w:t>,</w:t>
            </w:r>
            <w:r w:rsidRPr="00285056">
              <w:rPr>
                <w:rFonts w:ascii="Arial" w:hAnsi="Arial" w:cs="Arial"/>
                <w:sz w:val="20"/>
                <w:szCs w:val="20"/>
              </w:rPr>
              <w:t xml:space="preserve"> that is incorrect. Enter issues as contentions when they are expressly claimed by the claimant/Veteran/authorized representative.  The correct contentions for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Pr="00285056">
              <w:rPr>
                <w:rFonts w:ascii="Arial" w:hAnsi="Arial" w:cs="Arial"/>
                <w:sz w:val="20"/>
                <w:szCs w:val="20"/>
              </w:rPr>
              <w:t xml:space="preserve"> are:</w:t>
            </w:r>
          </w:p>
          <w:p w14:paraId="2ED2B2F1" w14:textId="77777777" w:rsidR="00AA35D7" w:rsidRPr="00285056" w:rsidRDefault="00AA35D7" w:rsidP="00AA35D7">
            <w:pPr>
              <w:pStyle w:val="ListParagraph"/>
              <w:numPr>
                <w:ilvl w:val="0"/>
                <w:numId w:val="26"/>
              </w:numPr>
              <w:spacing w:after="0" w:line="240" w:lineRule="auto"/>
              <w:rPr>
                <w:rFonts w:ascii="Arial" w:hAnsi="Arial" w:cs="Arial"/>
                <w:sz w:val="20"/>
                <w:szCs w:val="20"/>
              </w:rPr>
            </w:pPr>
            <w:r w:rsidRPr="00285056">
              <w:rPr>
                <w:rFonts w:ascii="Arial" w:hAnsi="Arial" w:cs="Arial"/>
                <w:sz w:val="20"/>
                <w:szCs w:val="20"/>
              </w:rPr>
              <w:t>Fatigue</w:t>
            </w:r>
          </w:p>
          <w:p w14:paraId="64279300" w14:textId="77777777" w:rsidR="00AA35D7" w:rsidRPr="00285056" w:rsidRDefault="00AA35D7" w:rsidP="00AA35D7">
            <w:pPr>
              <w:pStyle w:val="ListParagraph"/>
              <w:numPr>
                <w:ilvl w:val="0"/>
                <w:numId w:val="26"/>
              </w:numPr>
              <w:spacing w:after="0" w:line="240" w:lineRule="auto"/>
              <w:rPr>
                <w:rFonts w:ascii="Arial" w:hAnsi="Arial" w:cs="Arial"/>
                <w:sz w:val="20"/>
                <w:szCs w:val="20"/>
              </w:rPr>
            </w:pPr>
            <w:r w:rsidRPr="00285056">
              <w:rPr>
                <w:rFonts w:ascii="Arial" w:hAnsi="Arial" w:cs="Arial"/>
                <w:sz w:val="20"/>
                <w:szCs w:val="20"/>
              </w:rPr>
              <w:t>Headaches</w:t>
            </w:r>
          </w:p>
          <w:p w14:paraId="28918F7C" w14:textId="77777777" w:rsidR="00E379FC" w:rsidRPr="00285056" w:rsidRDefault="00E379FC" w:rsidP="00AA35D7">
            <w:pPr>
              <w:pStyle w:val="NormalWeb"/>
              <w:spacing w:before="0" w:beforeAutospacing="0" w:after="0" w:afterAutospacing="0"/>
              <w:rPr>
                <w:rFonts w:ascii="Arial" w:hAnsi="Arial" w:cs="Arial"/>
                <w:sz w:val="20"/>
                <w:szCs w:val="20"/>
              </w:rPr>
            </w:pPr>
          </w:p>
          <w:p w14:paraId="5D3F63D4" w14:textId="4D85FEEC" w:rsidR="00194910" w:rsidRPr="00285056" w:rsidRDefault="00AA35D7" w:rsidP="00AA35D7">
            <w:pPr>
              <w:pStyle w:val="NormalWeb"/>
              <w:spacing w:before="0" w:beforeAutospacing="0" w:after="0" w:afterAutospacing="0"/>
              <w:rPr>
                <w:rFonts w:ascii="Arial" w:hAnsi="Arial" w:cs="Arial"/>
                <w:sz w:val="20"/>
                <w:szCs w:val="20"/>
              </w:rPr>
            </w:pPr>
            <w:r w:rsidRPr="00285056">
              <w:rPr>
                <w:rFonts w:ascii="Arial" w:hAnsi="Arial" w:cs="Arial"/>
                <w:sz w:val="20"/>
                <w:szCs w:val="20"/>
              </w:rPr>
              <w:t>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63E5AD61" w14:textId="77777777" w:rsidR="00AA35D7" w:rsidRPr="00285056" w:rsidRDefault="00AA35D7" w:rsidP="00AA35D7">
            <w:pPr>
              <w:pStyle w:val="NormalWeb"/>
              <w:rPr>
                <w:rFonts w:ascii="Arial" w:hAnsi="Arial" w:cs="Arial"/>
                <w:sz w:val="20"/>
                <w:szCs w:val="20"/>
              </w:rPr>
            </w:pPr>
          </w:p>
        </w:tc>
        <w:tc>
          <w:tcPr>
            <w:tcW w:w="7308" w:type="dxa"/>
          </w:tcPr>
          <w:p w14:paraId="7D395B9E" w14:textId="77777777" w:rsidR="00CF2A97" w:rsidRPr="00285056" w:rsidRDefault="00CF2A97" w:rsidP="00CF2A97">
            <w:pPr>
              <w:rPr>
                <w:rFonts w:ascii="Arial" w:hAnsi="Arial" w:cs="Arial"/>
                <w:b/>
                <w:sz w:val="20"/>
                <w:szCs w:val="20"/>
              </w:rPr>
            </w:pPr>
          </w:p>
          <w:p w14:paraId="1C7CC67E" w14:textId="77777777" w:rsidR="00194910" w:rsidRPr="00285056"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85056" w14:paraId="508D5B13" w14:textId="77777777" w:rsidTr="002A00BA">
        <w:trPr>
          <w:trHeight w:val="288"/>
        </w:trPr>
        <w:tc>
          <w:tcPr>
            <w:tcW w:w="7308" w:type="dxa"/>
            <w:shd w:val="clear" w:color="auto" w:fill="FFC000" w:themeFill="accent4"/>
          </w:tcPr>
          <w:p w14:paraId="6039CD39" w14:textId="77777777" w:rsidR="00194910" w:rsidRPr="00285056" w:rsidRDefault="002A00BA" w:rsidP="00194910">
            <w:pPr>
              <w:autoSpaceDE w:val="0"/>
              <w:autoSpaceDN w:val="0"/>
              <w:adjustRightInd w:val="0"/>
              <w:rPr>
                <w:rFonts w:ascii="Arial" w:hAnsi="Arial" w:cs="Arial"/>
                <w:sz w:val="20"/>
                <w:szCs w:val="20"/>
              </w:rPr>
            </w:pPr>
            <w:r w:rsidRPr="00285056">
              <w:rPr>
                <w:rFonts w:ascii="Arial" w:hAnsi="Arial" w:cs="Arial"/>
                <w:sz w:val="20"/>
                <w:szCs w:val="20"/>
              </w:rPr>
              <w:t>Any answer, continue to 095.</w:t>
            </w:r>
          </w:p>
        </w:tc>
        <w:tc>
          <w:tcPr>
            <w:tcW w:w="7308" w:type="dxa"/>
            <w:shd w:val="clear" w:color="auto" w:fill="FFC000" w:themeFill="accent4"/>
          </w:tcPr>
          <w:p w14:paraId="2482FF6A" w14:textId="77777777" w:rsidR="00194910" w:rsidRPr="00285056" w:rsidRDefault="00194910" w:rsidP="00CB7986">
            <w:pPr>
              <w:tabs>
                <w:tab w:val="left" w:pos="7710"/>
              </w:tabs>
              <w:autoSpaceDE w:val="0"/>
              <w:autoSpaceDN w:val="0"/>
              <w:adjustRightInd w:val="0"/>
              <w:rPr>
                <w:rFonts w:ascii="Arial" w:hAnsi="Arial" w:cs="Arial"/>
                <w:sz w:val="20"/>
                <w:szCs w:val="20"/>
              </w:rPr>
            </w:pPr>
          </w:p>
        </w:tc>
      </w:tr>
      <w:tr w:rsidR="00194910" w:rsidRPr="00285056" w14:paraId="05909110" w14:textId="77777777" w:rsidTr="00044AFA">
        <w:tc>
          <w:tcPr>
            <w:tcW w:w="7308" w:type="dxa"/>
            <w:tcBorders>
              <w:bottom w:val="single" w:sz="4" w:space="0" w:color="auto"/>
            </w:tcBorders>
          </w:tcPr>
          <w:p w14:paraId="46F28AFC" w14:textId="77777777" w:rsidR="00194910" w:rsidRPr="00285056" w:rsidRDefault="00194910" w:rsidP="00194910">
            <w:pPr>
              <w:rPr>
                <w:rFonts w:ascii="Arial" w:hAnsi="Arial" w:cs="Arial"/>
                <w:b/>
                <w:sz w:val="20"/>
                <w:szCs w:val="20"/>
              </w:rPr>
            </w:pPr>
            <w:r w:rsidRPr="00285056">
              <w:rPr>
                <w:rFonts w:ascii="Arial" w:hAnsi="Arial" w:cs="Arial"/>
                <w:b/>
                <w:sz w:val="20"/>
                <w:szCs w:val="20"/>
              </w:rPr>
              <w:t>Entering Claimed Contentions into VBMS</w:t>
            </w:r>
          </w:p>
          <w:p w14:paraId="61CAC4C7" w14:textId="77777777" w:rsidR="00194910" w:rsidRPr="00285056" w:rsidRDefault="00194910" w:rsidP="00194910">
            <w:pPr>
              <w:rPr>
                <w:rFonts w:ascii="Arial" w:hAnsi="Arial" w:cs="Arial"/>
                <w:sz w:val="20"/>
                <w:szCs w:val="20"/>
              </w:rPr>
            </w:pPr>
            <w:r w:rsidRPr="00285056">
              <w:rPr>
                <w:rFonts w:ascii="Arial" w:hAnsi="Arial" w:cs="Arial"/>
                <w:sz w:val="20"/>
                <w:szCs w:val="20"/>
              </w:rPr>
              <w:lastRenderedPageBreak/>
              <w:t>Page Number: 095</w:t>
            </w:r>
          </w:p>
          <w:p w14:paraId="3AEC0153" w14:textId="77777777" w:rsidR="00194910" w:rsidRPr="00285056" w:rsidRDefault="00194910" w:rsidP="00194910">
            <w:pPr>
              <w:rPr>
                <w:rFonts w:ascii="Arial" w:hAnsi="Arial" w:cs="Arial"/>
                <w:sz w:val="20"/>
                <w:szCs w:val="20"/>
              </w:rPr>
            </w:pPr>
          </w:p>
          <w:p w14:paraId="0AFBB0BC" w14:textId="6629CD8B" w:rsidR="00194910" w:rsidRPr="00285056" w:rsidRDefault="00194910" w:rsidP="00194910">
            <w:pPr>
              <w:rPr>
                <w:rFonts w:ascii="Arial" w:hAnsi="Arial" w:cs="Arial"/>
                <w:sz w:val="20"/>
                <w:szCs w:val="20"/>
              </w:rPr>
            </w:pPr>
            <w:r w:rsidRPr="00285056">
              <w:rPr>
                <w:rFonts w:ascii="Arial" w:hAnsi="Arial" w:cs="Arial"/>
                <w:sz w:val="20"/>
                <w:szCs w:val="20"/>
              </w:rPr>
              <w:t xml:space="preserve">For each of these contentions found in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firstmiddlelastsuffix</w:t>
            </w:r>
            <w:proofErr w:type="spellEnd"/>
            <w:r w:rsidR="00380B98" w:rsidRPr="00285056">
              <w:rPr>
                <w:rFonts w:ascii="Arial" w:hAnsi="Arial" w:cs="Arial"/>
                <w:sz w:val="20"/>
                <w:szCs w:val="20"/>
              </w:rPr>
              <w:t xml:space="preserve"> */</w:t>
            </w:r>
            <w:r w:rsidR="00AA35D7" w:rsidRPr="00285056">
              <w:rPr>
                <w:rFonts w:ascii="Arial" w:hAnsi="Arial" w:cs="Arial"/>
                <w:sz w:val="20"/>
                <w:szCs w:val="20"/>
              </w:rPr>
              <w:t>’s</w:t>
            </w:r>
            <w:r w:rsidRPr="00285056">
              <w:rPr>
                <w:rFonts w:ascii="Arial" w:hAnsi="Arial" w:cs="Arial"/>
                <w:sz w:val="20"/>
                <w:szCs w:val="20"/>
              </w:rPr>
              <w:t xml:space="preserve"> claim, identify the classification, contention date and type, </w:t>
            </w:r>
            <w:proofErr w:type="gramStart"/>
            <w:r w:rsidRPr="00285056">
              <w:rPr>
                <w:rFonts w:ascii="Arial" w:hAnsi="Arial" w:cs="Arial"/>
                <w:sz w:val="20"/>
                <w:szCs w:val="20"/>
              </w:rPr>
              <w:t>whether or not</w:t>
            </w:r>
            <w:proofErr w:type="gramEnd"/>
            <w:r w:rsidRPr="00285056">
              <w:rPr>
                <w:rFonts w:ascii="Arial" w:hAnsi="Arial" w:cs="Arial"/>
                <w:sz w:val="20"/>
                <w:szCs w:val="20"/>
              </w:rPr>
              <w:t xml:space="preserve"> it is a medical contention, and any applicable special issue </w:t>
            </w:r>
            <w:r w:rsidR="00044AFA" w:rsidRPr="00285056">
              <w:rPr>
                <w:rFonts w:ascii="Arial" w:hAnsi="Arial" w:cs="Arial"/>
                <w:sz w:val="20"/>
                <w:szCs w:val="20"/>
              </w:rPr>
              <w:t>indicators</w:t>
            </w:r>
            <w:r w:rsidRPr="00285056">
              <w:rPr>
                <w:rFonts w:ascii="Arial" w:hAnsi="Arial" w:cs="Arial"/>
                <w:sz w:val="20"/>
                <w:szCs w:val="20"/>
              </w:rPr>
              <w:t>.</w:t>
            </w:r>
            <w:r w:rsidR="00286E8D" w:rsidRPr="00285056">
              <w:rPr>
                <w:rFonts w:ascii="Arial" w:hAnsi="Arial" w:cs="Arial"/>
                <w:sz w:val="20"/>
                <w:szCs w:val="20"/>
              </w:rPr>
              <w:t xml:space="preserve">  If Fully Developed Claim, FDC Excluded or Local Mentor Review special issue indicators are needed, only answer on the first contention below.</w:t>
            </w:r>
          </w:p>
          <w:p w14:paraId="74B7DF21" w14:textId="77777777" w:rsidR="00194910" w:rsidRPr="00285056" w:rsidRDefault="00194910" w:rsidP="00194910">
            <w:pPr>
              <w:rPr>
                <w:rFonts w:ascii="Arial" w:hAnsi="Arial" w:cs="Arial"/>
                <w:sz w:val="20"/>
                <w:szCs w:val="20"/>
              </w:rPr>
            </w:pPr>
          </w:p>
          <w:p w14:paraId="4CF7F617" w14:textId="77777777" w:rsidR="00194910" w:rsidRPr="00285056" w:rsidRDefault="00F07F6D" w:rsidP="00194910">
            <w:pPr>
              <w:rPr>
                <w:rFonts w:ascii="Arial" w:hAnsi="Arial" w:cs="Arial"/>
                <w:sz w:val="20"/>
                <w:szCs w:val="20"/>
                <w:u w:val="single"/>
              </w:rPr>
            </w:pPr>
            <w:r w:rsidRPr="00285056">
              <w:rPr>
                <w:rFonts w:ascii="Arial" w:hAnsi="Arial" w:cs="Arial"/>
                <w:sz w:val="20"/>
                <w:szCs w:val="20"/>
                <w:u w:val="single"/>
              </w:rPr>
              <w:t>Fatigue</w:t>
            </w:r>
          </w:p>
          <w:p w14:paraId="5FA8A8FE" w14:textId="77777777" w:rsidR="00194910" w:rsidRPr="00285056" w:rsidRDefault="00194910" w:rsidP="00194910">
            <w:pPr>
              <w:rPr>
                <w:rFonts w:ascii="Arial" w:hAnsi="Arial" w:cs="Arial"/>
                <w:sz w:val="20"/>
                <w:szCs w:val="20"/>
              </w:rPr>
            </w:pPr>
            <w:r w:rsidRPr="00285056">
              <w:rPr>
                <w:rFonts w:ascii="Arial" w:hAnsi="Arial" w:cs="Arial"/>
                <w:sz w:val="20"/>
                <w:szCs w:val="20"/>
              </w:rPr>
              <w:t>Classification:</w:t>
            </w:r>
            <w:r w:rsidR="00F07F6D" w:rsidRPr="00285056">
              <w:rPr>
                <w:rFonts w:ascii="Arial" w:hAnsi="Arial" w:cs="Arial"/>
                <w:sz w:val="20"/>
                <w:szCs w:val="20"/>
              </w:rPr>
              <w:t xml:space="preserve"> </w:t>
            </w:r>
            <w:r w:rsidR="00F07F6D" w:rsidRPr="005B5BD2">
              <w:rPr>
                <w:rFonts w:ascii="Arial" w:hAnsi="Arial" w:cs="Arial"/>
                <w:sz w:val="20"/>
                <w:szCs w:val="20"/>
                <w:highlight w:val="green"/>
              </w:rPr>
              <w:t>Gulf War Unexplained Chronic Multi-Symptom Illness</w:t>
            </w:r>
          </w:p>
          <w:p w14:paraId="646813E7" w14:textId="00DF2FD3" w:rsidR="00194910" w:rsidRPr="00285056" w:rsidRDefault="00194910" w:rsidP="00194910">
            <w:pPr>
              <w:rPr>
                <w:rFonts w:ascii="Arial" w:hAnsi="Arial" w:cs="Arial"/>
                <w:sz w:val="20"/>
                <w:szCs w:val="20"/>
              </w:rPr>
            </w:pPr>
            <w:r w:rsidRPr="00285056">
              <w:rPr>
                <w:rFonts w:ascii="Arial" w:hAnsi="Arial" w:cs="Arial"/>
                <w:sz w:val="20"/>
                <w:szCs w:val="20"/>
              </w:rPr>
              <w:t xml:space="preserve">Date: </w:t>
            </w:r>
            <w:r w:rsidR="00F07F6D" w:rsidRPr="00285056">
              <w:rPr>
                <w:rFonts w:ascii="Arial" w:hAnsi="Arial" w:cs="Arial"/>
                <w:sz w:val="20"/>
                <w:szCs w:val="20"/>
              </w:rPr>
              <w:t xml:space="preserv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receivedon</w:t>
            </w:r>
            <w:proofErr w:type="spellEnd"/>
            <w:r w:rsidR="00380B98" w:rsidRPr="00285056">
              <w:rPr>
                <w:rFonts w:ascii="Arial" w:hAnsi="Arial" w:cs="Arial"/>
                <w:sz w:val="20"/>
                <w:szCs w:val="20"/>
              </w:rPr>
              <w:t xml:space="preserve"> */ </w:t>
            </w:r>
            <w:r w:rsidR="008E6419" w:rsidRPr="00C52AB9">
              <w:rPr>
                <w:rFonts w:ascii="Arial" w:hAnsi="Arial" w:cs="Arial"/>
                <w:color w:val="FF0000"/>
                <w:sz w:val="20"/>
                <w:szCs w:val="20"/>
              </w:rPr>
              <w:t>8/30/2021</w:t>
            </w:r>
          </w:p>
          <w:p w14:paraId="07D079E3" w14:textId="77777777" w:rsidR="00194910" w:rsidRPr="00285056" w:rsidRDefault="00194910" w:rsidP="00194910">
            <w:pPr>
              <w:rPr>
                <w:rFonts w:ascii="Arial" w:hAnsi="Arial" w:cs="Arial"/>
                <w:sz w:val="20"/>
                <w:szCs w:val="20"/>
              </w:rPr>
            </w:pPr>
            <w:r w:rsidRPr="00285056">
              <w:rPr>
                <w:rFonts w:ascii="Arial" w:hAnsi="Arial" w:cs="Arial"/>
                <w:sz w:val="20"/>
                <w:szCs w:val="20"/>
              </w:rPr>
              <w:t xml:space="preserve">Type: </w:t>
            </w:r>
            <w:r w:rsidR="00F07F6D" w:rsidRPr="005B5BD2">
              <w:rPr>
                <w:rFonts w:ascii="Arial" w:hAnsi="Arial" w:cs="Arial"/>
                <w:sz w:val="20"/>
                <w:szCs w:val="20"/>
                <w:highlight w:val="green"/>
              </w:rPr>
              <w:t>New</w:t>
            </w:r>
          </w:p>
          <w:p w14:paraId="63E09B55" w14:textId="77777777" w:rsidR="00194910" w:rsidRPr="00285056" w:rsidRDefault="00194910" w:rsidP="00194910">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w:t>
            </w:r>
            <w:r w:rsidR="00F07F6D" w:rsidRPr="00285056">
              <w:rPr>
                <w:rFonts w:ascii="Arial" w:hAnsi="Arial" w:cs="Arial"/>
                <w:sz w:val="20"/>
                <w:szCs w:val="20"/>
              </w:rPr>
              <w:t xml:space="preserve"> </w:t>
            </w:r>
            <w:r w:rsidR="00F07F6D" w:rsidRPr="005B5BD2">
              <w:rPr>
                <w:rFonts w:ascii="Arial" w:hAnsi="Arial" w:cs="Arial"/>
                <w:sz w:val="20"/>
                <w:szCs w:val="20"/>
                <w:highlight w:val="green"/>
              </w:rPr>
              <w:t>Yes</w:t>
            </w:r>
          </w:p>
          <w:p w14:paraId="3AB3E99D" w14:textId="6722E512" w:rsidR="00194910" w:rsidRPr="00285056" w:rsidRDefault="00194910" w:rsidP="00194910">
            <w:pPr>
              <w:rPr>
                <w:rFonts w:ascii="Arial" w:hAnsi="Arial" w:cs="Arial"/>
                <w:sz w:val="20"/>
                <w:szCs w:val="20"/>
              </w:rPr>
            </w:pPr>
            <w:r w:rsidRPr="00285056">
              <w:rPr>
                <w:rFonts w:ascii="Arial" w:hAnsi="Arial" w:cs="Arial"/>
                <w:sz w:val="20"/>
                <w:szCs w:val="20"/>
              </w:rPr>
              <w:t xml:space="preserve">Special Issues Indicators: </w:t>
            </w:r>
            <w:r w:rsidR="00F07F6D" w:rsidRPr="005B5BD2">
              <w:rPr>
                <w:rFonts w:ascii="Arial" w:hAnsi="Arial" w:cs="Arial"/>
                <w:sz w:val="20"/>
                <w:szCs w:val="20"/>
                <w:highlight w:val="green"/>
              </w:rPr>
              <w:t>Fully Developed Claim, Local Mentor Review</w:t>
            </w:r>
            <w:r w:rsidR="00DF31B9" w:rsidRPr="00285056">
              <w:rPr>
                <w:rFonts w:ascii="Arial" w:hAnsi="Arial" w:cs="Arial"/>
                <w:sz w:val="20"/>
                <w:szCs w:val="20"/>
              </w:rPr>
              <w:t xml:space="preserve">, </w:t>
            </w:r>
          </w:p>
          <w:p w14:paraId="23160ECB" w14:textId="77777777" w:rsidR="00F07F6D" w:rsidRPr="00285056" w:rsidRDefault="00F07F6D" w:rsidP="00194910">
            <w:pPr>
              <w:rPr>
                <w:rFonts w:ascii="Arial" w:hAnsi="Arial" w:cs="Arial"/>
                <w:sz w:val="20"/>
                <w:szCs w:val="20"/>
              </w:rPr>
            </w:pPr>
          </w:p>
          <w:p w14:paraId="204244A9" w14:textId="77777777" w:rsidR="00F07F6D" w:rsidRPr="00285056" w:rsidRDefault="00F07F6D" w:rsidP="00F07F6D">
            <w:pPr>
              <w:rPr>
                <w:rFonts w:ascii="Arial" w:hAnsi="Arial" w:cs="Arial"/>
                <w:sz w:val="20"/>
                <w:szCs w:val="20"/>
                <w:u w:val="single"/>
              </w:rPr>
            </w:pPr>
            <w:r w:rsidRPr="00285056">
              <w:rPr>
                <w:rFonts w:ascii="Arial" w:hAnsi="Arial" w:cs="Arial"/>
                <w:sz w:val="20"/>
                <w:szCs w:val="20"/>
                <w:u w:val="single"/>
              </w:rPr>
              <w:t>Headaches</w:t>
            </w:r>
          </w:p>
          <w:p w14:paraId="2950C2BD" w14:textId="77777777" w:rsidR="00F07F6D" w:rsidRPr="00285056" w:rsidRDefault="00F07F6D" w:rsidP="00F07F6D">
            <w:pPr>
              <w:rPr>
                <w:rFonts w:ascii="Arial" w:hAnsi="Arial" w:cs="Arial"/>
                <w:sz w:val="20"/>
                <w:szCs w:val="20"/>
              </w:rPr>
            </w:pPr>
            <w:r w:rsidRPr="00285056">
              <w:rPr>
                <w:rFonts w:ascii="Arial" w:hAnsi="Arial" w:cs="Arial"/>
                <w:sz w:val="20"/>
                <w:szCs w:val="20"/>
              </w:rPr>
              <w:t xml:space="preserve">Classification: </w:t>
            </w:r>
            <w:r w:rsidRPr="00C52AB9">
              <w:rPr>
                <w:rFonts w:ascii="Arial" w:hAnsi="Arial" w:cs="Arial"/>
                <w:sz w:val="20"/>
                <w:szCs w:val="20"/>
              </w:rPr>
              <w:t>Gulf War Unexplained Chronic Multi-Symptom Illness</w:t>
            </w:r>
          </w:p>
          <w:p w14:paraId="1A4BA11B" w14:textId="379260C3" w:rsidR="00F07F6D" w:rsidRPr="00285056" w:rsidRDefault="00F07F6D" w:rsidP="00F07F6D">
            <w:pPr>
              <w:rPr>
                <w:rFonts w:ascii="Arial" w:hAnsi="Arial" w:cs="Arial"/>
                <w:sz w:val="20"/>
                <w:szCs w:val="20"/>
              </w:rPr>
            </w:pPr>
            <w:r w:rsidRPr="00285056">
              <w:rPr>
                <w:rFonts w:ascii="Arial" w:hAnsi="Arial" w:cs="Arial"/>
                <w:sz w:val="20"/>
                <w:szCs w:val="20"/>
              </w:rPr>
              <w:t xml:space="preserve">Date:  </w:t>
            </w:r>
            <w:r w:rsidR="00380B98" w:rsidRPr="00285056">
              <w:rPr>
                <w:rFonts w:ascii="Arial" w:hAnsi="Arial" w:cs="Arial"/>
                <w:sz w:val="20"/>
                <w:szCs w:val="20"/>
              </w:rPr>
              <w:t xml:space="preserve">/* </w:t>
            </w:r>
            <w:proofErr w:type="spellStart"/>
            <w:r w:rsidR="00380B98" w:rsidRPr="00285056">
              <w:rPr>
                <w:rFonts w:ascii="Arial" w:hAnsi="Arial" w:cs="Arial"/>
                <w:sz w:val="20"/>
                <w:szCs w:val="20"/>
              </w:rPr>
              <w:t>receivedon</w:t>
            </w:r>
            <w:proofErr w:type="spellEnd"/>
            <w:r w:rsidR="00380B98" w:rsidRPr="00285056">
              <w:rPr>
                <w:rFonts w:ascii="Arial" w:hAnsi="Arial" w:cs="Arial"/>
                <w:sz w:val="20"/>
                <w:szCs w:val="20"/>
              </w:rPr>
              <w:t xml:space="preserve"> */ </w:t>
            </w:r>
            <w:r w:rsidR="008E6419" w:rsidRPr="00C52AB9">
              <w:rPr>
                <w:rFonts w:ascii="Arial" w:hAnsi="Arial" w:cs="Arial"/>
                <w:color w:val="FF0000"/>
                <w:sz w:val="20"/>
                <w:szCs w:val="20"/>
              </w:rPr>
              <w:t>8/30/2021</w:t>
            </w:r>
          </w:p>
          <w:p w14:paraId="6270577B" w14:textId="77777777" w:rsidR="00F07F6D" w:rsidRPr="00285056" w:rsidRDefault="00F07F6D" w:rsidP="00F07F6D">
            <w:pPr>
              <w:rPr>
                <w:rFonts w:ascii="Arial" w:hAnsi="Arial" w:cs="Arial"/>
                <w:sz w:val="20"/>
                <w:szCs w:val="20"/>
              </w:rPr>
            </w:pPr>
            <w:r w:rsidRPr="00285056">
              <w:rPr>
                <w:rFonts w:ascii="Arial" w:hAnsi="Arial" w:cs="Arial"/>
                <w:sz w:val="20"/>
                <w:szCs w:val="20"/>
              </w:rPr>
              <w:t xml:space="preserve">Type: </w:t>
            </w:r>
            <w:r w:rsidRPr="005B5BD2">
              <w:rPr>
                <w:rFonts w:ascii="Arial" w:hAnsi="Arial" w:cs="Arial"/>
                <w:sz w:val="20"/>
                <w:szCs w:val="20"/>
                <w:highlight w:val="green"/>
              </w:rPr>
              <w:t>New</w:t>
            </w:r>
          </w:p>
          <w:p w14:paraId="0AD8FF40" w14:textId="77777777" w:rsidR="00F07F6D" w:rsidRPr="00285056" w:rsidRDefault="00F07F6D" w:rsidP="00F07F6D">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w:t>
            </w:r>
            <w:r w:rsidRPr="005B5BD2">
              <w:rPr>
                <w:rFonts w:ascii="Arial" w:hAnsi="Arial" w:cs="Arial"/>
                <w:sz w:val="20"/>
                <w:szCs w:val="20"/>
                <w:highlight w:val="green"/>
              </w:rPr>
              <w:t>Yes</w:t>
            </w:r>
          </w:p>
          <w:p w14:paraId="41C4ED80" w14:textId="5AC018B7" w:rsidR="00194910" w:rsidRPr="00285056" w:rsidRDefault="00F07F6D" w:rsidP="00194910">
            <w:pPr>
              <w:rPr>
                <w:rFonts w:ascii="Arial" w:hAnsi="Arial" w:cs="Arial"/>
                <w:sz w:val="20"/>
                <w:szCs w:val="20"/>
              </w:rPr>
            </w:pPr>
            <w:r w:rsidRPr="00285056">
              <w:rPr>
                <w:rFonts w:ascii="Arial" w:hAnsi="Arial" w:cs="Arial"/>
                <w:sz w:val="20"/>
                <w:szCs w:val="20"/>
              </w:rPr>
              <w:t>Special Issues Indicators</w:t>
            </w:r>
            <w:r w:rsidR="00A76F64" w:rsidRPr="00285056">
              <w:rPr>
                <w:rFonts w:ascii="Arial" w:hAnsi="Arial" w:cs="Arial"/>
                <w:sz w:val="20"/>
                <w:szCs w:val="20"/>
              </w:rPr>
              <w:t xml:space="preserve">: </w:t>
            </w:r>
            <w:r w:rsidR="00A76F64" w:rsidRPr="005B5BD2">
              <w:rPr>
                <w:rFonts w:ascii="Arial" w:hAnsi="Arial" w:cs="Arial"/>
                <w:sz w:val="20"/>
                <w:szCs w:val="20"/>
                <w:highlight w:val="green"/>
              </w:rPr>
              <w:t>N/A</w:t>
            </w:r>
          </w:p>
          <w:p w14:paraId="3AD82AA1" w14:textId="77777777" w:rsidR="00194910" w:rsidRPr="00285056" w:rsidRDefault="00194910" w:rsidP="00194910">
            <w:pPr>
              <w:rPr>
                <w:rFonts w:ascii="Arial" w:hAnsi="Arial" w:cs="Arial"/>
                <w:sz w:val="20"/>
                <w:szCs w:val="20"/>
              </w:rPr>
            </w:pPr>
          </w:p>
          <w:p w14:paraId="11E8483E" w14:textId="77777777" w:rsidR="00194910"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17283FA1" w14:textId="4666F283" w:rsidR="00194910" w:rsidRPr="00285056" w:rsidRDefault="00194910" w:rsidP="00194910">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Good job. The </w:t>
            </w:r>
            <w:r w:rsidR="00E379FC" w:rsidRPr="00285056">
              <w:rPr>
                <w:rFonts w:ascii="Arial" w:hAnsi="Arial" w:cs="Arial"/>
                <w:sz w:val="20"/>
                <w:szCs w:val="20"/>
              </w:rPr>
              <w:t xml:space="preserve">Classification </w:t>
            </w:r>
            <w:r w:rsidRPr="00285056">
              <w:rPr>
                <w:rFonts w:ascii="Arial" w:hAnsi="Arial" w:cs="Arial"/>
                <w:sz w:val="20"/>
                <w:szCs w:val="20"/>
              </w:rPr>
              <w:t xml:space="preserve">and </w:t>
            </w:r>
            <w:r w:rsidR="00E379FC" w:rsidRPr="00285056">
              <w:rPr>
                <w:rFonts w:ascii="Arial" w:hAnsi="Arial" w:cs="Arial"/>
                <w:sz w:val="20"/>
                <w:szCs w:val="20"/>
              </w:rPr>
              <w:t xml:space="preserve">Medical </w:t>
            </w:r>
            <w:r w:rsidRPr="00285056">
              <w:rPr>
                <w:rFonts w:ascii="Arial" w:hAnsi="Arial" w:cs="Arial"/>
                <w:sz w:val="20"/>
                <w:szCs w:val="20"/>
              </w:rPr>
              <w:t xml:space="preserve">fields are required components when entering a contention. Each contention must also have the correct claim type associated with it. Additionally, Special </w:t>
            </w:r>
            <w:r w:rsidR="00E379FC" w:rsidRPr="00285056">
              <w:rPr>
                <w:rFonts w:ascii="Arial" w:hAnsi="Arial" w:cs="Arial"/>
                <w:sz w:val="20"/>
                <w:szCs w:val="20"/>
              </w:rPr>
              <w:t>I</w:t>
            </w:r>
            <w:r w:rsidRPr="00285056">
              <w:rPr>
                <w:rFonts w:ascii="Arial" w:hAnsi="Arial" w:cs="Arial"/>
                <w:sz w:val="20"/>
                <w:szCs w:val="20"/>
              </w:rPr>
              <w:t xml:space="preserve">ssues must be identified and </w:t>
            </w:r>
            <w:r w:rsidR="00E379FC" w:rsidRPr="00285056">
              <w:rPr>
                <w:rFonts w:ascii="Arial" w:hAnsi="Arial" w:cs="Arial"/>
                <w:sz w:val="20"/>
                <w:szCs w:val="20"/>
              </w:rPr>
              <w:t xml:space="preserve">applied/added </w:t>
            </w:r>
            <w:r w:rsidRPr="00285056">
              <w:rPr>
                <w:rFonts w:ascii="Arial" w:hAnsi="Arial" w:cs="Arial"/>
                <w:sz w:val="20"/>
                <w:szCs w:val="20"/>
              </w:rPr>
              <w:t xml:space="preserve">when applicable. If a </w:t>
            </w:r>
            <w:r w:rsidR="00E379FC" w:rsidRPr="00285056">
              <w:rPr>
                <w:rFonts w:ascii="Arial" w:hAnsi="Arial" w:cs="Arial"/>
                <w:sz w:val="20"/>
                <w:szCs w:val="20"/>
              </w:rPr>
              <w:t>Special I</w:t>
            </w:r>
            <w:r w:rsidRPr="00285056">
              <w:rPr>
                <w:rFonts w:ascii="Arial" w:hAnsi="Arial" w:cs="Arial"/>
                <w:sz w:val="20"/>
                <w:szCs w:val="20"/>
              </w:rPr>
              <w:t>ssue exists and applies to the claim, it is required</w:t>
            </w:r>
            <w:r w:rsidR="00285056" w:rsidRPr="00285056">
              <w:rPr>
                <w:rFonts w:ascii="Arial" w:hAnsi="Arial" w:cs="Arial"/>
                <w:sz w:val="20"/>
                <w:szCs w:val="20"/>
              </w:rPr>
              <w:t>,</w:t>
            </w:r>
            <w:r w:rsidRPr="00285056">
              <w:rPr>
                <w:rFonts w:ascii="Arial" w:hAnsi="Arial" w:cs="Arial"/>
                <w:sz w:val="20"/>
                <w:szCs w:val="20"/>
              </w:rPr>
              <w:t xml:space="preserve"> M21-4 Appendix </w:t>
            </w:r>
            <w:r w:rsidR="00285056" w:rsidRPr="00C52AB9">
              <w:rPr>
                <w:rFonts w:ascii="Arial" w:hAnsi="Arial" w:cs="Arial"/>
                <w:sz w:val="20"/>
                <w:szCs w:val="20"/>
              </w:rPr>
              <w:t>M21-4 Appendix E Index of Corporate Flashes and Special Issues.</w:t>
            </w:r>
          </w:p>
          <w:p w14:paraId="7E1DB370" w14:textId="77777777" w:rsidR="00194910" w:rsidRPr="00285056" w:rsidRDefault="00194910" w:rsidP="00194910">
            <w:pPr>
              <w:tabs>
                <w:tab w:val="left" w:pos="7710"/>
              </w:tabs>
              <w:autoSpaceDE w:val="0"/>
              <w:autoSpaceDN w:val="0"/>
              <w:adjustRightInd w:val="0"/>
              <w:rPr>
                <w:rFonts w:ascii="Arial" w:hAnsi="Arial" w:cs="Arial"/>
                <w:sz w:val="20"/>
                <w:szCs w:val="20"/>
              </w:rPr>
            </w:pPr>
          </w:p>
          <w:p w14:paraId="61991F05" w14:textId="06EC8567" w:rsidR="00187A3C" w:rsidRPr="00285056" w:rsidRDefault="00194910" w:rsidP="00194910">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A47ECC4" w14:textId="028D9079" w:rsidR="00187A3C" w:rsidRPr="00285056" w:rsidRDefault="00187A3C" w:rsidP="00187A3C">
            <w:pPr>
              <w:rPr>
                <w:rFonts w:ascii="Arial" w:hAnsi="Arial" w:cs="Arial"/>
                <w:sz w:val="20"/>
                <w:szCs w:val="20"/>
              </w:rPr>
            </w:pPr>
            <w:r w:rsidRPr="00285056">
              <w:rPr>
                <w:rFonts w:ascii="Arial" w:eastAsia="Times New Roman" w:hAnsi="Arial" w:cs="Arial"/>
                <w:sz w:val="20"/>
                <w:szCs w:val="20"/>
              </w:rPr>
              <w:t>Sorry</w:t>
            </w:r>
            <w:r w:rsidR="008271A8" w:rsidRPr="00285056">
              <w:rPr>
                <w:rFonts w:ascii="Arial" w:eastAsia="Times New Roman" w:hAnsi="Arial" w:cs="Arial"/>
                <w:sz w:val="20"/>
                <w:szCs w:val="20"/>
              </w:rPr>
              <w:t>,</w:t>
            </w:r>
            <w:r w:rsidRPr="00285056">
              <w:rPr>
                <w:rFonts w:ascii="Arial" w:eastAsia="Times New Roman" w:hAnsi="Arial" w:cs="Arial"/>
                <w:sz w:val="20"/>
                <w:szCs w:val="20"/>
              </w:rPr>
              <w:t xml:space="preserve"> that is incorrect. </w:t>
            </w:r>
            <w:r w:rsidRPr="00285056">
              <w:rPr>
                <w:rFonts w:ascii="Arial" w:hAnsi="Arial" w:cs="Arial"/>
                <w:sz w:val="20"/>
                <w:szCs w:val="20"/>
              </w:rPr>
              <w:t xml:space="preserve">The </w:t>
            </w:r>
            <w:r w:rsidR="00E379FC" w:rsidRPr="00285056">
              <w:rPr>
                <w:rFonts w:ascii="Arial" w:hAnsi="Arial" w:cs="Arial"/>
                <w:sz w:val="20"/>
                <w:szCs w:val="20"/>
              </w:rPr>
              <w:t xml:space="preserve">Classification </w:t>
            </w:r>
            <w:r w:rsidRPr="00285056">
              <w:rPr>
                <w:rFonts w:ascii="Arial" w:hAnsi="Arial" w:cs="Arial"/>
                <w:sz w:val="20"/>
                <w:szCs w:val="20"/>
              </w:rPr>
              <w:t xml:space="preserve">and </w:t>
            </w:r>
            <w:r w:rsidR="00E379FC" w:rsidRPr="00285056">
              <w:rPr>
                <w:rFonts w:ascii="Arial" w:hAnsi="Arial" w:cs="Arial"/>
                <w:sz w:val="20"/>
                <w:szCs w:val="20"/>
              </w:rPr>
              <w:t xml:space="preserve">Medical </w:t>
            </w:r>
            <w:r w:rsidRPr="00285056">
              <w:rPr>
                <w:rFonts w:ascii="Arial" w:hAnsi="Arial" w:cs="Arial"/>
                <w:sz w:val="20"/>
                <w:szCs w:val="20"/>
              </w:rPr>
              <w:t xml:space="preserve">fields are required components when entering a contention. Each contention must also have the correct claim type associated with it. Additionally, Special </w:t>
            </w:r>
            <w:r w:rsidR="00E379FC" w:rsidRPr="00285056">
              <w:rPr>
                <w:rFonts w:ascii="Arial" w:hAnsi="Arial" w:cs="Arial"/>
                <w:sz w:val="20"/>
                <w:szCs w:val="20"/>
              </w:rPr>
              <w:t>I</w:t>
            </w:r>
            <w:r w:rsidRPr="00285056">
              <w:rPr>
                <w:rFonts w:ascii="Arial" w:hAnsi="Arial" w:cs="Arial"/>
                <w:sz w:val="20"/>
                <w:szCs w:val="20"/>
              </w:rPr>
              <w:t xml:space="preserve">ssues must be identified and </w:t>
            </w:r>
            <w:r w:rsidR="00E379FC" w:rsidRPr="00285056">
              <w:rPr>
                <w:rFonts w:ascii="Arial" w:hAnsi="Arial" w:cs="Arial"/>
                <w:sz w:val="20"/>
                <w:szCs w:val="20"/>
              </w:rPr>
              <w:t xml:space="preserve">applied/added </w:t>
            </w:r>
            <w:r w:rsidRPr="00285056">
              <w:rPr>
                <w:rFonts w:ascii="Arial" w:hAnsi="Arial" w:cs="Arial"/>
                <w:sz w:val="20"/>
                <w:szCs w:val="20"/>
              </w:rPr>
              <w:t xml:space="preserve">when applicable. If a Special </w:t>
            </w:r>
            <w:r w:rsidR="00E379FC" w:rsidRPr="00285056">
              <w:rPr>
                <w:rFonts w:ascii="Arial" w:hAnsi="Arial" w:cs="Arial"/>
                <w:sz w:val="20"/>
                <w:szCs w:val="20"/>
              </w:rPr>
              <w:t>I</w:t>
            </w:r>
            <w:r w:rsidRPr="00285056">
              <w:rPr>
                <w:rFonts w:ascii="Arial" w:hAnsi="Arial" w:cs="Arial"/>
                <w:sz w:val="20"/>
                <w:szCs w:val="20"/>
              </w:rPr>
              <w:t>ssue exists and applies to the claim, it is required.  </w:t>
            </w:r>
            <w:r w:rsidR="00527452" w:rsidRPr="00285056">
              <w:rPr>
                <w:rFonts w:ascii="Arial" w:hAnsi="Arial" w:cs="Arial"/>
                <w:sz w:val="20"/>
                <w:szCs w:val="20"/>
              </w:rPr>
              <w:t xml:space="preserve"> </w:t>
            </w:r>
            <w:r w:rsidRPr="00285056">
              <w:rPr>
                <w:rFonts w:ascii="Arial" w:hAnsi="Arial" w:cs="Arial"/>
                <w:sz w:val="20"/>
                <w:szCs w:val="20"/>
              </w:rPr>
              <w:t xml:space="preserve"> </w:t>
            </w:r>
            <w:r w:rsidR="00285056" w:rsidRPr="00285056">
              <w:rPr>
                <w:rFonts w:ascii="Arial" w:hAnsi="Arial" w:cs="Arial"/>
                <w:sz w:val="20"/>
                <w:szCs w:val="20"/>
              </w:rPr>
              <w:t xml:space="preserve"> </w:t>
            </w:r>
            <w:r w:rsidR="00285056" w:rsidRPr="00C52AB9">
              <w:rPr>
                <w:rFonts w:ascii="Arial" w:hAnsi="Arial" w:cs="Arial"/>
                <w:sz w:val="20"/>
                <w:szCs w:val="20"/>
              </w:rPr>
              <w:t>M21-4 Appendix E Index of Corporate Flashes and Special Issues.</w:t>
            </w:r>
          </w:p>
          <w:p w14:paraId="4452EEE6" w14:textId="77777777" w:rsidR="00187A3C" w:rsidRPr="00285056" w:rsidRDefault="00187A3C" w:rsidP="00187A3C">
            <w:pPr>
              <w:spacing w:after="158"/>
              <w:rPr>
                <w:rFonts w:ascii="Arial" w:eastAsia="Times New Roman" w:hAnsi="Arial" w:cs="Arial"/>
                <w:sz w:val="20"/>
                <w:szCs w:val="20"/>
              </w:rPr>
            </w:pPr>
          </w:p>
          <w:p w14:paraId="3CA3C346" w14:textId="77777777" w:rsidR="00187A3C" w:rsidRPr="00285056" w:rsidRDefault="00187A3C" w:rsidP="00187A3C">
            <w:pPr>
              <w:spacing w:after="158"/>
              <w:rPr>
                <w:rFonts w:ascii="Arial" w:eastAsia="Times New Roman" w:hAnsi="Arial" w:cs="Arial"/>
                <w:sz w:val="20"/>
                <w:szCs w:val="20"/>
              </w:rPr>
            </w:pPr>
            <w:r w:rsidRPr="00285056">
              <w:rPr>
                <w:rFonts w:ascii="Arial" w:eastAsia="Times New Roman" w:hAnsi="Arial" w:cs="Arial"/>
                <w:sz w:val="20"/>
                <w:szCs w:val="20"/>
              </w:rPr>
              <w:t>You should have made the following selections for each contention:</w:t>
            </w:r>
          </w:p>
          <w:p w14:paraId="71872679" w14:textId="77777777" w:rsidR="00187A3C" w:rsidRPr="00285056" w:rsidRDefault="00187A3C" w:rsidP="00187A3C">
            <w:pPr>
              <w:rPr>
                <w:rFonts w:ascii="Arial" w:hAnsi="Arial" w:cs="Arial"/>
                <w:sz w:val="20"/>
                <w:szCs w:val="20"/>
                <w:u w:val="single"/>
              </w:rPr>
            </w:pPr>
            <w:r w:rsidRPr="00285056">
              <w:rPr>
                <w:rFonts w:ascii="Arial" w:hAnsi="Arial" w:cs="Arial"/>
                <w:sz w:val="20"/>
                <w:szCs w:val="20"/>
                <w:u w:val="single"/>
              </w:rPr>
              <w:t>Fatigue</w:t>
            </w:r>
          </w:p>
          <w:p w14:paraId="68DBEC30" w14:textId="77777777" w:rsidR="00187A3C" w:rsidRPr="00285056" w:rsidRDefault="00187A3C" w:rsidP="00187A3C">
            <w:pPr>
              <w:rPr>
                <w:rFonts w:ascii="Arial" w:hAnsi="Arial" w:cs="Arial"/>
                <w:sz w:val="20"/>
                <w:szCs w:val="20"/>
              </w:rPr>
            </w:pPr>
            <w:r w:rsidRPr="00285056">
              <w:rPr>
                <w:rFonts w:ascii="Arial" w:hAnsi="Arial" w:cs="Arial"/>
                <w:sz w:val="20"/>
                <w:szCs w:val="20"/>
              </w:rPr>
              <w:t>Classification: Gulf War Unexplained Chronic Multi-Symptom Illness</w:t>
            </w:r>
          </w:p>
          <w:p w14:paraId="5800CD92" w14:textId="22202BC1" w:rsidR="00187A3C" w:rsidRPr="00285056" w:rsidRDefault="00187A3C" w:rsidP="00187A3C">
            <w:pPr>
              <w:rPr>
                <w:rFonts w:ascii="Arial" w:hAnsi="Arial" w:cs="Arial"/>
                <w:sz w:val="20"/>
                <w:szCs w:val="20"/>
              </w:rPr>
            </w:pPr>
            <w:r w:rsidRPr="00285056">
              <w:rPr>
                <w:rFonts w:ascii="Arial" w:hAnsi="Arial" w:cs="Arial"/>
                <w:sz w:val="20"/>
                <w:szCs w:val="20"/>
              </w:rPr>
              <w:t xml:space="preserve">Date:  </w:t>
            </w:r>
            <w:r w:rsidR="008271A8" w:rsidRPr="00285056">
              <w:rPr>
                <w:rFonts w:ascii="Arial" w:hAnsi="Arial" w:cs="Arial"/>
                <w:sz w:val="20"/>
                <w:szCs w:val="20"/>
              </w:rPr>
              <w:t xml:space="preserve">/* </w:t>
            </w:r>
            <w:proofErr w:type="spellStart"/>
            <w:r w:rsidR="008271A8" w:rsidRPr="00285056">
              <w:rPr>
                <w:rFonts w:ascii="Arial" w:hAnsi="Arial" w:cs="Arial"/>
                <w:sz w:val="20"/>
                <w:szCs w:val="20"/>
              </w:rPr>
              <w:t>receivedon</w:t>
            </w:r>
            <w:proofErr w:type="spellEnd"/>
            <w:r w:rsidR="008271A8" w:rsidRPr="00285056">
              <w:rPr>
                <w:rFonts w:ascii="Arial" w:hAnsi="Arial" w:cs="Arial"/>
                <w:sz w:val="20"/>
                <w:szCs w:val="20"/>
              </w:rPr>
              <w:t xml:space="preserve"> */ </w:t>
            </w:r>
            <w:r w:rsidR="008E6419" w:rsidRPr="00C52AB9">
              <w:rPr>
                <w:rFonts w:ascii="Arial" w:hAnsi="Arial" w:cs="Arial"/>
                <w:color w:val="FF0000"/>
                <w:sz w:val="20"/>
                <w:szCs w:val="20"/>
              </w:rPr>
              <w:t>8/30/2021</w:t>
            </w:r>
          </w:p>
          <w:p w14:paraId="31DB359A" w14:textId="77777777" w:rsidR="00187A3C" w:rsidRPr="00285056" w:rsidRDefault="00187A3C" w:rsidP="00187A3C">
            <w:pPr>
              <w:rPr>
                <w:rFonts w:ascii="Arial" w:hAnsi="Arial" w:cs="Arial"/>
                <w:sz w:val="20"/>
                <w:szCs w:val="20"/>
              </w:rPr>
            </w:pPr>
            <w:r w:rsidRPr="00285056">
              <w:rPr>
                <w:rFonts w:ascii="Arial" w:hAnsi="Arial" w:cs="Arial"/>
                <w:sz w:val="20"/>
                <w:szCs w:val="20"/>
              </w:rPr>
              <w:t>Type: New</w:t>
            </w:r>
          </w:p>
          <w:p w14:paraId="41A42D70" w14:textId="77777777" w:rsidR="00187A3C" w:rsidRPr="00285056" w:rsidRDefault="00187A3C" w:rsidP="00187A3C">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Yes</w:t>
            </w:r>
          </w:p>
          <w:p w14:paraId="526FE905" w14:textId="77777777" w:rsidR="00187A3C" w:rsidRPr="00285056" w:rsidRDefault="00187A3C" w:rsidP="00187A3C">
            <w:pPr>
              <w:rPr>
                <w:rFonts w:ascii="Arial" w:hAnsi="Arial" w:cs="Arial"/>
                <w:sz w:val="20"/>
                <w:szCs w:val="20"/>
              </w:rPr>
            </w:pPr>
            <w:r w:rsidRPr="00285056">
              <w:rPr>
                <w:rFonts w:ascii="Arial" w:hAnsi="Arial" w:cs="Arial"/>
                <w:sz w:val="20"/>
                <w:szCs w:val="20"/>
              </w:rPr>
              <w:t>Special Issues Indicators: Fully Developed Claim, Local Mentor Review</w:t>
            </w:r>
          </w:p>
          <w:p w14:paraId="2A4B3BA9" w14:textId="77777777" w:rsidR="00187A3C" w:rsidRPr="00285056" w:rsidRDefault="00187A3C" w:rsidP="00187A3C">
            <w:pPr>
              <w:rPr>
                <w:rFonts w:ascii="Arial" w:hAnsi="Arial" w:cs="Arial"/>
                <w:sz w:val="20"/>
                <w:szCs w:val="20"/>
              </w:rPr>
            </w:pPr>
          </w:p>
          <w:p w14:paraId="233C89E1" w14:textId="77777777" w:rsidR="00187A3C" w:rsidRPr="00285056" w:rsidRDefault="00187A3C" w:rsidP="00187A3C">
            <w:pPr>
              <w:rPr>
                <w:rFonts w:ascii="Arial" w:hAnsi="Arial" w:cs="Arial"/>
                <w:sz w:val="20"/>
                <w:szCs w:val="20"/>
                <w:u w:val="single"/>
              </w:rPr>
            </w:pPr>
            <w:r w:rsidRPr="00285056">
              <w:rPr>
                <w:rFonts w:ascii="Arial" w:hAnsi="Arial" w:cs="Arial"/>
                <w:sz w:val="20"/>
                <w:szCs w:val="20"/>
                <w:u w:val="single"/>
              </w:rPr>
              <w:t>Headaches</w:t>
            </w:r>
          </w:p>
          <w:p w14:paraId="64823B27" w14:textId="77777777" w:rsidR="00187A3C" w:rsidRPr="00285056" w:rsidRDefault="00187A3C" w:rsidP="00187A3C">
            <w:pPr>
              <w:rPr>
                <w:rFonts w:ascii="Arial" w:hAnsi="Arial" w:cs="Arial"/>
                <w:sz w:val="20"/>
                <w:szCs w:val="20"/>
              </w:rPr>
            </w:pPr>
            <w:r w:rsidRPr="00285056">
              <w:rPr>
                <w:rFonts w:ascii="Arial" w:hAnsi="Arial" w:cs="Arial"/>
                <w:sz w:val="20"/>
                <w:szCs w:val="20"/>
              </w:rPr>
              <w:t>Classification: Gulf War Unexplained Chronic Multi-Symptom Illness</w:t>
            </w:r>
          </w:p>
          <w:p w14:paraId="73242CC5" w14:textId="4F1DF0E2" w:rsidR="00187A3C" w:rsidRPr="00285056" w:rsidRDefault="00187A3C" w:rsidP="00187A3C">
            <w:pPr>
              <w:rPr>
                <w:rFonts w:ascii="Arial" w:hAnsi="Arial" w:cs="Arial"/>
                <w:sz w:val="20"/>
                <w:szCs w:val="20"/>
              </w:rPr>
            </w:pPr>
            <w:r w:rsidRPr="00285056">
              <w:rPr>
                <w:rFonts w:ascii="Arial" w:hAnsi="Arial" w:cs="Arial"/>
                <w:sz w:val="20"/>
                <w:szCs w:val="20"/>
              </w:rPr>
              <w:t xml:space="preserve">Date:  </w:t>
            </w:r>
            <w:r w:rsidR="008271A8" w:rsidRPr="00285056">
              <w:rPr>
                <w:rFonts w:ascii="Arial" w:hAnsi="Arial" w:cs="Arial"/>
                <w:sz w:val="20"/>
                <w:szCs w:val="20"/>
              </w:rPr>
              <w:t xml:space="preserve">/* </w:t>
            </w:r>
            <w:proofErr w:type="spellStart"/>
            <w:r w:rsidR="008271A8" w:rsidRPr="00285056">
              <w:rPr>
                <w:rFonts w:ascii="Arial" w:hAnsi="Arial" w:cs="Arial"/>
                <w:sz w:val="20"/>
                <w:szCs w:val="20"/>
              </w:rPr>
              <w:t>receivedon</w:t>
            </w:r>
            <w:proofErr w:type="spellEnd"/>
            <w:r w:rsidR="008271A8" w:rsidRPr="00285056">
              <w:rPr>
                <w:rFonts w:ascii="Arial" w:hAnsi="Arial" w:cs="Arial"/>
                <w:sz w:val="20"/>
                <w:szCs w:val="20"/>
              </w:rPr>
              <w:t xml:space="preserve"> */ </w:t>
            </w:r>
            <w:r w:rsidR="008E6419" w:rsidRPr="00C52AB9">
              <w:rPr>
                <w:rFonts w:ascii="Arial" w:hAnsi="Arial" w:cs="Arial"/>
                <w:color w:val="FF0000"/>
                <w:sz w:val="20"/>
                <w:szCs w:val="20"/>
              </w:rPr>
              <w:t>8/30/2021</w:t>
            </w:r>
          </w:p>
          <w:p w14:paraId="4DD66718" w14:textId="77777777" w:rsidR="00187A3C" w:rsidRPr="00285056" w:rsidRDefault="00187A3C" w:rsidP="00187A3C">
            <w:pPr>
              <w:rPr>
                <w:rFonts w:ascii="Arial" w:hAnsi="Arial" w:cs="Arial"/>
                <w:sz w:val="20"/>
                <w:szCs w:val="20"/>
              </w:rPr>
            </w:pPr>
            <w:r w:rsidRPr="00285056">
              <w:rPr>
                <w:rFonts w:ascii="Arial" w:hAnsi="Arial" w:cs="Arial"/>
                <w:sz w:val="20"/>
                <w:szCs w:val="20"/>
              </w:rPr>
              <w:t>Type: New</w:t>
            </w:r>
          </w:p>
          <w:p w14:paraId="353DE25B" w14:textId="77777777" w:rsidR="00187A3C" w:rsidRPr="00285056" w:rsidRDefault="00187A3C" w:rsidP="00187A3C">
            <w:pPr>
              <w:rPr>
                <w:rFonts w:ascii="Arial" w:hAnsi="Arial" w:cs="Arial"/>
                <w:sz w:val="20"/>
                <w:szCs w:val="20"/>
              </w:rPr>
            </w:pPr>
            <w:proofErr w:type="gramStart"/>
            <w:r w:rsidRPr="00285056">
              <w:rPr>
                <w:rFonts w:ascii="Arial" w:hAnsi="Arial" w:cs="Arial"/>
                <w:sz w:val="20"/>
                <w:szCs w:val="20"/>
              </w:rPr>
              <w:t>Medical?:</w:t>
            </w:r>
            <w:proofErr w:type="gramEnd"/>
            <w:r w:rsidRPr="00285056">
              <w:rPr>
                <w:rFonts w:ascii="Arial" w:hAnsi="Arial" w:cs="Arial"/>
                <w:sz w:val="20"/>
                <w:szCs w:val="20"/>
              </w:rPr>
              <w:t xml:space="preserve">  Yes</w:t>
            </w:r>
          </w:p>
          <w:p w14:paraId="22218059" w14:textId="77777777" w:rsidR="00187A3C" w:rsidRPr="00285056" w:rsidRDefault="00187A3C" w:rsidP="008655C6">
            <w:pPr>
              <w:rPr>
                <w:rFonts w:ascii="Arial" w:hAnsi="Arial" w:cs="Arial"/>
                <w:sz w:val="20"/>
                <w:szCs w:val="20"/>
              </w:rPr>
            </w:pPr>
            <w:r w:rsidRPr="00285056">
              <w:rPr>
                <w:rFonts w:ascii="Arial" w:hAnsi="Arial" w:cs="Arial"/>
                <w:sz w:val="20"/>
                <w:szCs w:val="20"/>
              </w:rPr>
              <w:t>Special Issues Indicators: N/A</w:t>
            </w:r>
          </w:p>
          <w:p w14:paraId="7A458E26" w14:textId="77777777" w:rsidR="00194910" w:rsidRPr="00285056" w:rsidRDefault="00194910" w:rsidP="00187A3C">
            <w:pPr>
              <w:rPr>
                <w:rFonts w:ascii="Arial" w:hAnsi="Arial" w:cs="Arial"/>
                <w:sz w:val="20"/>
                <w:szCs w:val="20"/>
              </w:rPr>
            </w:pPr>
          </w:p>
        </w:tc>
        <w:tc>
          <w:tcPr>
            <w:tcW w:w="7308" w:type="dxa"/>
            <w:tcBorders>
              <w:bottom w:val="single" w:sz="4" w:space="0" w:color="auto"/>
            </w:tcBorders>
          </w:tcPr>
          <w:p w14:paraId="596B545E" w14:textId="77777777" w:rsidR="00194910" w:rsidRPr="00285056" w:rsidRDefault="00194910" w:rsidP="00F07F6D">
            <w:pPr>
              <w:rPr>
                <w:rFonts w:ascii="Arial" w:hAnsi="Arial" w:cs="Arial"/>
                <w:sz w:val="20"/>
                <w:szCs w:val="20"/>
              </w:rPr>
            </w:pPr>
          </w:p>
        </w:tc>
      </w:tr>
      <w:tr w:rsidR="00194910" w:rsidRPr="00285056" w14:paraId="41CDB637" w14:textId="77777777" w:rsidTr="00044AFA">
        <w:tc>
          <w:tcPr>
            <w:tcW w:w="7308" w:type="dxa"/>
            <w:shd w:val="clear" w:color="auto" w:fill="FFC000" w:themeFill="accent4"/>
          </w:tcPr>
          <w:p w14:paraId="1619D068" w14:textId="77777777" w:rsidR="00194910" w:rsidRPr="00285056" w:rsidRDefault="00044AFA" w:rsidP="00194910">
            <w:pPr>
              <w:rPr>
                <w:rFonts w:ascii="Arial" w:hAnsi="Arial" w:cs="Arial"/>
                <w:sz w:val="20"/>
                <w:szCs w:val="20"/>
              </w:rPr>
            </w:pPr>
            <w:r w:rsidRPr="00285056">
              <w:rPr>
                <w:rFonts w:ascii="Arial" w:hAnsi="Arial" w:cs="Arial"/>
                <w:sz w:val="20"/>
                <w:szCs w:val="20"/>
              </w:rPr>
              <w:lastRenderedPageBreak/>
              <w:t>Any answer, continue to 100.</w:t>
            </w:r>
          </w:p>
        </w:tc>
        <w:tc>
          <w:tcPr>
            <w:tcW w:w="7308" w:type="dxa"/>
            <w:shd w:val="clear" w:color="auto" w:fill="FFC000" w:themeFill="accent4"/>
          </w:tcPr>
          <w:p w14:paraId="775CE518" w14:textId="77777777" w:rsidR="00194910" w:rsidRPr="00285056"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85056" w14:paraId="5935B317" w14:textId="77777777" w:rsidTr="00D143E9">
        <w:tc>
          <w:tcPr>
            <w:tcW w:w="7308" w:type="dxa"/>
          </w:tcPr>
          <w:p w14:paraId="0BD4366C" w14:textId="77777777" w:rsidR="00881267" w:rsidRPr="00285056" w:rsidRDefault="00881267" w:rsidP="00D143E9">
            <w:pPr>
              <w:rPr>
                <w:rFonts w:ascii="Arial" w:hAnsi="Arial" w:cs="Arial"/>
                <w:b/>
                <w:sz w:val="20"/>
                <w:szCs w:val="20"/>
              </w:rPr>
            </w:pPr>
            <w:r w:rsidRPr="00285056">
              <w:rPr>
                <w:rFonts w:ascii="Arial" w:hAnsi="Arial" w:cs="Arial"/>
                <w:b/>
                <w:sz w:val="20"/>
                <w:szCs w:val="20"/>
              </w:rPr>
              <w:t>5103 Requirements</w:t>
            </w:r>
          </w:p>
          <w:p w14:paraId="673889ED" w14:textId="77777777" w:rsidR="004A75D8" w:rsidRPr="00285056" w:rsidRDefault="004A75D8" w:rsidP="00D143E9">
            <w:pPr>
              <w:rPr>
                <w:rFonts w:ascii="Arial" w:hAnsi="Arial" w:cs="Arial"/>
                <w:sz w:val="20"/>
                <w:szCs w:val="20"/>
              </w:rPr>
            </w:pPr>
            <w:r w:rsidRPr="00285056">
              <w:rPr>
                <w:rFonts w:ascii="Arial" w:hAnsi="Arial" w:cs="Arial"/>
                <w:sz w:val="20"/>
                <w:szCs w:val="20"/>
              </w:rPr>
              <w:t xml:space="preserve">Page Number: </w:t>
            </w:r>
            <w:r w:rsidR="00881267" w:rsidRPr="00285056">
              <w:rPr>
                <w:rFonts w:ascii="Arial" w:hAnsi="Arial" w:cs="Arial"/>
                <w:sz w:val="20"/>
                <w:szCs w:val="20"/>
              </w:rPr>
              <w:t>100</w:t>
            </w:r>
          </w:p>
          <w:p w14:paraId="7F1027E1" w14:textId="77777777" w:rsidR="00881267" w:rsidRPr="00285056" w:rsidRDefault="00881267" w:rsidP="00D143E9">
            <w:pPr>
              <w:rPr>
                <w:rFonts w:ascii="Arial" w:hAnsi="Arial" w:cs="Arial"/>
                <w:sz w:val="20"/>
                <w:szCs w:val="20"/>
              </w:rPr>
            </w:pPr>
          </w:p>
          <w:p w14:paraId="29D6DA53" w14:textId="77777777" w:rsidR="00881267" w:rsidRPr="00285056" w:rsidRDefault="00881267" w:rsidP="00D143E9">
            <w:pPr>
              <w:rPr>
                <w:rFonts w:ascii="Arial" w:hAnsi="Arial" w:cs="Arial"/>
                <w:sz w:val="20"/>
                <w:szCs w:val="20"/>
              </w:rPr>
            </w:pPr>
            <w:r w:rsidRPr="00285056">
              <w:rPr>
                <w:rFonts w:ascii="Arial" w:hAnsi="Arial" w:cs="Arial"/>
                <w:sz w:val="20"/>
                <w:szCs w:val="20"/>
              </w:rPr>
              <w:t xml:space="preserve">Was a </w:t>
            </w:r>
            <w:proofErr w:type="gramStart"/>
            <w:r w:rsidRPr="00285056">
              <w:rPr>
                <w:rFonts w:ascii="Arial" w:hAnsi="Arial" w:cs="Arial"/>
                <w:sz w:val="20"/>
                <w:szCs w:val="20"/>
              </w:rPr>
              <w:t>5103 letter</w:t>
            </w:r>
            <w:proofErr w:type="gramEnd"/>
            <w:r w:rsidRPr="00285056">
              <w:rPr>
                <w:rFonts w:ascii="Arial" w:hAnsi="Arial" w:cs="Arial"/>
                <w:sz w:val="20"/>
                <w:szCs w:val="20"/>
              </w:rPr>
              <w:t xml:space="preserve"> required for this claim?</w:t>
            </w:r>
          </w:p>
          <w:p w14:paraId="32827819" w14:textId="77777777" w:rsidR="00881267" w:rsidRPr="00285056" w:rsidRDefault="00881267" w:rsidP="009355CF">
            <w:pPr>
              <w:pStyle w:val="ListParagraph"/>
              <w:numPr>
                <w:ilvl w:val="0"/>
                <w:numId w:val="15"/>
              </w:numPr>
              <w:spacing w:after="0" w:line="240" w:lineRule="auto"/>
              <w:rPr>
                <w:rFonts w:ascii="Arial" w:hAnsi="Arial" w:cs="Arial"/>
                <w:sz w:val="20"/>
                <w:szCs w:val="20"/>
              </w:rPr>
            </w:pPr>
            <w:r w:rsidRPr="00285056">
              <w:rPr>
                <w:rFonts w:ascii="Arial" w:hAnsi="Arial" w:cs="Arial"/>
                <w:sz w:val="20"/>
                <w:szCs w:val="20"/>
              </w:rPr>
              <w:t>Yes</w:t>
            </w:r>
          </w:p>
          <w:p w14:paraId="524617AB" w14:textId="77777777" w:rsidR="00881267" w:rsidRPr="005B5BD2" w:rsidRDefault="00881267" w:rsidP="009355CF">
            <w:pPr>
              <w:pStyle w:val="ListParagraph"/>
              <w:numPr>
                <w:ilvl w:val="0"/>
                <w:numId w:val="15"/>
              </w:numPr>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6606EAFD" w14:textId="77777777" w:rsidR="00881267" w:rsidRPr="00285056" w:rsidRDefault="00881267" w:rsidP="00D143E9">
            <w:pPr>
              <w:rPr>
                <w:rFonts w:ascii="Arial" w:hAnsi="Arial" w:cs="Arial"/>
                <w:sz w:val="20"/>
                <w:szCs w:val="20"/>
              </w:rPr>
            </w:pPr>
          </w:p>
          <w:p w14:paraId="3271CD05" w14:textId="77777777" w:rsidR="00133242" w:rsidRPr="00285056" w:rsidRDefault="00133242" w:rsidP="00133242">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52D2FBE0" w14:textId="386B73F5" w:rsidR="00133242" w:rsidRPr="00285056" w:rsidRDefault="00CE2E06" w:rsidP="00133242">
            <w:pPr>
              <w:tabs>
                <w:tab w:val="left" w:pos="7710"/>
              </w:tabs>
              <w:autoSpaceDE w:val="0"/>
              <w:autoSpaceDN w:val="0"/>
              <w:adjustRightInd w:val="0"/>
              <w:rPr>
                <w:rFonts w:ascii="Arial" w:hAnsi="Arial" w:cs="Arial"/>
                <w:sz w:val="20"/>
                <w:szCs w:val="20"/>
              </w:rPr>
            </w:pPr>
            <w:r w:rsidRPr="00285056">
              <w:rPr>
                <w:rFonts w:ascii="Arial" w:hAnsi="Arial" w:cs="Arial"/>
                <w:sz w:val="20"/>
                <w:szCs w:val="20"/>
              </w:rPr>
              <w:t>Great Job!!</w:t>
            </w:r>
            <w:r w:rsidR="00F07F6D" w:rsidRPr="00285056">
              <w:rPr>
                <w:rFonts w:ascii="Arial" w:hAnsi="Arial" w:cs="Arial"/>
                <w:sz w:val="20"/>
                <w:szCs w:val="20"/>
              </w:rPr>
              <w:t xml:space="preserve"> </w:t>
            </w:r>
            <w:r w:rsidR="00873F45" w:rsidRPr="00285056">
              <w:rPr>
                <w:rFonts w:ascii="Arial" w:hAnsi="Arial" w:cs="Arial"/>
                <w:sz w:val="20"/>
                <w:szCs w:val="20"/>
              </w:rPr>
              <w:t xml:space="preserve">Since the Veteran submitted the claim </w:t>
            </w:r>
            <w:r w:rsidR="00873F45" w:rsidRPr="00285056">
              <w:rPr>
                <w:rFonts w:ascii="Arial" w:hAnsi="Arial" w:cs="Arial"/>
                <w:b/>
                <w:sz w:val="20"/>
                <w:szCs w:val="20"/>
              </w:rPr>
              <w:t>on</w:t>
            </w:r>
            <w:r w:rsidR="00873F45" w:rsidRPr="00285056">
              <w:rPr>
                <w:rFonts w:ascii="Arial" w:hAnsi="Arial" w:cs="Arial"/>
                <w:sz w:val="20"/>
                <w:szCs w:val="20"/>
              </w:rPr>
              <w:t xml:space="preserve"> a current prescribed VA Form 21-526EZ</w:t>
            </w:r>
            <w:r w:rsidR="00873F45" w:rsidRPr="00285056">
              <w:rPr>
                <w:rFonts w:ascii="Arial" w:hAnsi="Arial" w:cs="Arial"/>
                <w:b/>
                <w:sz w:val="20"/>
                <w:szCs w:val="20"/>
              </w:rPr>
              <w:t>,</w:t>
            </w:r>
            <w:r w:rsidR="00873F45" w:rsidRPr="00285056">
              <w:rPr>
                <w:rFonts w:ascii="Arial" w:hAnsi="Arial" w:cs="Arial"/>
                <w:sz w:val="20"/>
                <w:szCs w:val="20"/>
              </w:rPr>
              <w:t xml:space="preserve"> VA's 5103 requirements were met. M21-</w:t>
            </w:r>
            <w:r w:rsidR="00527452" w:rsidRPr="00285056">
              <w:rPr>
                <w:rFonts w:ascii="Arial" w:hAnsi="Arial" w:cs="Arial"/>
                <w:sz w:val="20"/>
                <w:szCs w:val="20"/>
              </w:rPr>
              <w:t xml:space="preserve"> </w:t>
            </w:r>
            <w:r w:rsidR="000E3DAA" w:rsidRPr="00C52AB9">
              <w:rPr>
                <w:rFonts w:ascii="Arial" w:hAnsi="Arial" w:cs="Arial"/>
                <w:sz w:val="20"/>
                <w:szCs w:val="20"/>
              </w:rPr>
              <w:t>II.iii.1.C - Screening Applications for Substantial Completeness and Notification Requirements</w:t>
            </w:r>
            <w:r w:rsidR="00873F45" w:rsidRPr="00285056">
              <w:rPr>
                <w:rFonts w:ascii="Arial" w:hAnsi="Arial" w:cs="Arial"/>
                <w:sz w:val="20"/>
                <w:szCs w:val="20"/>
              </w:rPr>
              <w:t xml:space="preserve"> and 38 CFR 3.159(c)</w:t>
            </w:r>
          </w:p>
          <w:p w14:paraId="0315B006" w14:textId="77777777" w:rsidR="00CE2E06" w:rsidRPr="00285056" w:rsidRDefault="00CE2E06" w:rsidP="00133242">
            <w:pPr>
              <w:tabs>
                <w:tab w:val="left" w:pos="7710"/>
              </w:tabs>
              <w:autoSpaceDE w:val="0"/>
              <w:autoSpaceDN w:val="0"/>
              <w:adjustRightInd w:val="0"/>
              <w:rPr>
                <w:rFonts w:ascii="Arial" w:hAnsi="Arial" w:cs="Arial"/>
                <w:sz w:val="20"/>
                <w:szCs w:val="20"/>
              </w:rPr>
            </w:pPr>
          </w:p>
          <w:p w14:paraId="720E7C04" w14:textId="77777777" w:rsidR="00133242" w:rsidRPr="00285056" w:rsidRDefault="00133242" w:rsidP="00133242">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30B89B3E" w14:textId="7CDA3C83" w:rsidR="00CE2E06" w:rsidRPr="00285056" w:rsidRDefault="00CE2E06" w:rsidP="005A04D5">
            <w:pPr>
              <w:rPr>
                <w:rFonts w:ascii="Arial" w:hAnsi="Arial" w:cs="Arial"/>
                <w:sz w:val="20"/>
                <w:szCs w:val="20"/>
              </w:rPr>
            </w:pPr>
            <w:r w:rsidRPr="00285056">
              <w:rPr>
                <w:rFonts w:ascii="Arial" w:hAnsi="Arial" w:cs="Arial"/>
                <w:sz w:val="20"/>
                <w:szCs w:val="20"/>
              </w:rPr>
              <w:t xml:space="preserve">Sorry, that is not correct. </w:t>
            </w:r>
            <w:r w:rsidR="00873F45" w:rsidRPr="00285056">
              <w:rPr>
                <w:rFonts w:ascii="Arial" w:hAnsi="Arial" w:cs="Arial"/>
                <w:sz w:val="20"/>
                <w:szCs w:val="20"/>
              </w:rPr>
              <w:t xml:space="preserve">Since the Veteran submitted the claim </w:t>
            </w:r>
            <w:r w:rsidR="00873F45" w:rsidRPr="00285056">
              <w:rPr>
                <w:rFonts w:ascii="Arial" w:hAnsi="Arial" w:cs="Arial"/>
                <w:b/>
                <w:sz w:val="20"/>
                <w:szCs w:val="20"/>
              </w:rPr>
              <w:t>on</w:t>
            </w:r>
            <w:r w:rsidR="00873F45" w:rsidRPr="00285056">
              <w:rPr>
                <w:rFonts w:ascii="Arial" w:hAnsi="Arial" w:cs="Arial"/>
                <w:sz w:val="20"/>
                <w:szCs w:val="20"/>
              </w:rPr>
              <w:t xml:space="preserve"> a current prescribed VA Form 21-526EZ</w:t>
            </w:r>
            <w:r w:rsidR="00873F45" w:rsidRPr="00285056">
              <w:rPr>
                <w:rFonts w:ascii="Arial" w:hAnsi="Arial" w:cs="Arial"/>
                <w:b/>
                <w:sz w:val="20"/>
                <w:szCs w:val="20"/>
              </w:rPr>
              <w:t>,</w:t>
            </w:r>
            <w:r w:rsidR="00873F45" w:rsidRPr="00285056">
              <w:rPr>
                <w:rFonts w:ascii="Arial" w:hAnsi="Arial" w:cs="Arial"/>
                <w:sz w:val="20"/>
                <w:szCs w:val="20"/>
              </w:rPr>
              <w:t xml:space="preserve"> VA's 5103 requirements were met. M21</w:t>
            </w:r>
            <w:proofErr w:type="gramStart"/>
            <w:r w:rsidR="00873F45" w:rsidRPr="00285056">
              <w:rPr>
                <w:rFonts w:ascii="Arial" w:hAnsi="Arial" w:cs="Arial"/>
                <w:sz w:val="20"/>
                <w:szCs w:val="20"/>
              </w:rPr>
              <w:t>-</w:t>
            </w:r>
            <w:r w:rsidR="00527452" w:rsidRPr="00285056">
              <w:rPr>
                <w:rFonts w:ascii="Arial" w:hAnsi="Arial" w:cs="Arial"/>
                <w:sz w:val="20"/>
                <w:szCs w:val="20"/>
              </w:rPr>
              <w:t xml:space="preserve"> </w:t>
            </w:r>
            <w:r w:rsidR="000E3DAA" w:rsidRPr="00C52AB9">
              <w:rPr>
                <w:rFonts w:ascii="Arial" w:hAnsi="Arial" w:cs="Arial"/>
                <w:sz w:val="20"/>
                <w:szCs w:val="20"/>
              </w:rPr>
              <w:t xml:space="preserve"> II.iii</w:t>
            </w:r>
            <w:proofErr w:type="gramEnd"/>
            <w:r w:rsidR="000E3DAA" w:rsidRPr="00C52AB9">
              <w:rPr>
                <w:rFonts w:ascii="Arial" w:hAnsi="Arial" w:cs="Arial"/>
                <w:sz w:val="20"/>
                <w:szCs w:val="20"/>
              </w:rPr>
              <w:t>.1.C - Screening Applications for Substantial Completeness and Notification Requirements</w:t>
            </w:r>
            <w:r w:rsidR="00873F45" w:rsidRPr="00285056">
              <w:rPr>
                <w:rFonts w:ascii="Arial" w:hAnsi="Arial" w:cs="Arial"/>
                <w:sz w:val="20"/>
                <w:szCs w:val="20"/>
              </w:rPr>
              <w:t xml:space="preserve"> and 38 CFR  3.159(c)</w:t>
            </w:r>
          </w:p>
          <w:p w14:paraId="352878C2" w14:textId="77777777" w:rsidR="00873F45" w:rsidRPr="00285056" w:rsidRDefault="00873F45" w:rsidP="005A04D5">
            <w:pPr>
              <w:rPr>
                <w:rFonts w:ascii="Arial" w:hAnsi="Arial" w:cs="Arial"/>
                <w:sz w:val="20"/>
                <w:szCs w:val="20"/>
              </w:rPr>
            </w:pPr>
          </w:p>
        </w:tc>
        <w:tc>
          <w:tcPr>
            <w:tcW w:w="7308" w:type="dxa"/>
          </w:tcPr>
          <w:p w14:paraId="6CAD7F25" w14:textId="77777777" w:rsidR="005A04D5" w:rsidRPr="00285056" w:rsidRDefault="005A04D5" w:rsidP="00D143E9">
            <w:pPr>
              <w:rPr>
                <w:rFonts w:ascii="Arial" w:hAnsi="Arial" w:cs="Arial"/>
                <w:b/>
                <w:sz w:val="20"/>
                <w:szCs w:val="20"/>
              </w:rPr>
            </w:pPr>
          </w:p>
          <w:p w14:paraId="56F39205" w14:textId="77777777" w:rsidR="005A04D5" w:rsidRPr="00285056" w:rsidRDefault="005A04D5" w:rsidP="00D143E9">
            <w:pPr>
              <w:rPr>
                <w:rFonts w:ascii="Arial" w:hAnsi="Arial" w:cs="Arial"/>
                <w:b/>
                <w:sz w:val="20"/>
                <w:szCs w:val="20"/>
              </w:rPr>
            </w:pPr>
          </w:p>
        </w:tc>
      </w:tr>
      <w:tr w:rsidR="00044AFA" w:rsidRPr="00285056" w14:paraId="66F537B9" w14:textId="77777777" w:rsidTr="00044AFA">
        <w:tc>
          <w:tcPr>
            <w:tcW w:w="7308" w:type="dxa"/>
            <w:shd w:val="clear" w:color="auto" w:fill="FFC000" w:themeFill="accent4"/>
          </w:tcPr>
          <w:p w14:paraId="7C245B0F" w14:textId="77777777" w:rsidR="00044AFA" w:rsidRPr="00285056" w:rsidRDefault="00044AFA" w:rsidP="00044AFA">
            <w:pPr>
              <w:rPr>
                <w:rFonts w:ascii="Arial" w:hAnsi="Arial" w:cs="Arial"/>
                <w:sz w:val="20"/>
                <w:szCs w:val="20"/>
              </w:rPr>
            </w:pPr>
            <w:r w:rsidRPr="00285056">
              <w:rPr>
                <w:rFonts w:ascii="Arial" w:hAnsi="Arial" w:cs="Arial"/>
                <w:sz w:val="20"/>
                <w:szCs w:val="20"/>
              </w:rPr>
              <w:t>Any answer, continue to 110.</w:t>
            </w:r>
          </w:p>
        </w:tc>
        <w:tc>
          <w:tcPr>
            <w:tcW w:w="7308" w:type="dxa"/>
            <w:shd w:val="clear" w:color="auto" w:fill="FFC000" w:themeFill="accent4"/>
          </w:tcPr>
          <w:p w14:paraId="19C64942" w14:textId="77777777" w:rsidR="00044AFA" w:rsidRPr="00285056" w:rsidRDefault="00044AFA" w:rsidP="00044AFA">
            <w:pPr>
              <w:autoSpaceDE w:val="0"/>
              <w:autoSpaceDN w:val="0"/>
              <w:adjustRightInd w:val="0"/>
              <w:rPr>
                <w:rFonts w:ascii="Arial" w:hAnsi="Arial" w:cs="Arial"/>
                <w:sz w:val="20"/>
                <w:szCs w:val="20"/>
              </w:rPr>
            </w:pPr>
          </w:p>
        </w:tc>
      </w:tr>
      <w:tr w:rsidR="008655C6" w:rsidRPr="00285056" w14:paraId="4F5B737B" w14:textId="77777777" w:rsidTr="00E379FC">
        <w:trPr>
          <w:trHeight w:val="620"/>
        </w:trPr>
        <w:tc>
          <w:tcPr>
            <w:tcW w:w="7308" w:type="dxa"/>
          </w:tcPr>
          <w:p w14:paraId="6867B0BC" w14:textId="77777777" w:rsidR="00044AFA" w:rsidRPr="00285056" w:rsidRDefault="00044AFA" w:rsidP="00044AFA">
            <w:pPr>
              <w:tabs>
                <w:tab w:val="left" w:pos="7710"/>
              </w:tabs>
              <w:autoSpaceDE w:val="0"/>
              <w:autoSpaceDN w:val="0"/>
              <w:adjustRightInd w:val="0"/>
              <w:rPr>
                <w:rFonts w:ascii="Arial" w:hAnsi="Arial" w:cs="Arial"/>
                <w:b/>
                <w:sz w:val="20"/>
                <w:szCs w:val="20"/>
              </w:rPr>
            </w:pPr>
            <w:r w:rsidRPr="00285056">
              <w:rPr>
                <w:rFonts w:ascii="Arial" w:hAnsi="Arial" w:cs="Arial"/>
                <w:b/>
                <w:sz w:val="20"/>
                <w:szCs w:val="20"/>
              </w:rPr>
              <w:t>Additional Development to Support the Claim</w:t>
            </w:r>
          </w:p>
          <w:p w14:paraId="6CF41827" w14:textId="77777777" w:rsidR="00044AFA" w:rsidRPr="00285056" w:rsidRDefault="00044AFA"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t>Page Number: 110</w:t>
            </w:r>
          </w:p>
          <w:p w14:paraId="6B4F73AC" w14:textId="77777777" w:rsidR="00044AFA" w:rsidRPr="00285056" w:rsidRDefault="00044AFA" w:rsidP="00044AFA">
            <w:pPr>
              <w:tabs>
                <w:tab w:val="left" w:pos="7710"/>
              </w:tabs>
              <w:autoSpaceDE w:val="0"/>
              <w:autoSpaceDN w:val="0"/>
              <w:adjustRightInd w:val="0"/>
              <w:rPr>
                <w:rFonts w:ascii="Arial" w:hAnsi="Arial" w:cs="Arial"/>
                <w:sz w:val="20"/>
                <w:szCs w:val="20"/>
              </w:rPr>
            </w:pPr>
          </w:p>
          <w:p w14:paraId="62156FB7" w14:textId="24EA2DDF" w:rsidR="00044AFA" w:rsidRPr="00285056" w:rsidRDefault="00CB7C65"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t>Does this claim require notification, form development, Federal record, or non-Federal record development? (excluding exams or medical opinions)?</w:t>
            </w:r>
            <w:r w:rsidR="00044AFA" w:rsidRPr="00285056">
              <w:rPr>
                <w:rFonts w:ascii="Arial" w:hAnsi="Arial" w:cs="Arial"/>
                <w:sz w:val="20"/>
                <w:szCs w:val="20"/>
              </w:rPr>
              <w:t>?</w:t>
            </w:r>
          </w:p>
          <w:p w14:paraId="6B6B9E6A" w14:textId="77777777" w:rsidR="00044AFA" w:rsidRPr="0028505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85056">
              <w:rPr>
                <w:rFonts w:ascii="Arial" w:hAnsi="Arial" w:cs="Arial"/>
                <w:sz w:val="20"/>
                <w:szCs w:val="20"/>
              </w:rPr>
              <w:t>Yes</w:t>
            </w:r>
          </w:p>
          <w:p w14:paraId="1AA927AB" w14:textId="77777777" w:rsidR="00044AFA" w:rsidRPr="005B5BD2"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666398F8" w14:textId="77777777" w:rsidR="00044AFA" w:rsidRPr="00285056" w:rsidRDefault="00044AFA" w:rsidP="00044AFA">
            <w:pPr>
              <w:autoSpaceDE w:val="0"/>
              <w:autoSpaceDN w:val="0"/>
              <w:adjustRightInd w:val="0"/>
              <w:rPr>
                <w:rFonts w:ascii="Arial" w:hAnsi="Arial" w:cs="Arial"/>
                <w:b/>
                <w:sz w:val="20"/>
                <w:szCs w:val="20"/>
              </w:rPr>
            </w:pPr>
          </w:p>
          <w:p w14:paraId="15F057BC" w14:textId="77777777" w:rsidR="00044AFA" w:rsidRPr="00285056" w:rsidRDefault="00044AFA" w:rsidP="00044AFA">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0628184" w14:textId="0D4C4018" w:rsidR="00873F45" w:rsidRPr="00285056" w:rsidRDefault="00044AFA" w:rsidP="00873F45">
            <w:pPr>
              <w:rPr>
                <w:rFonts w:ascii="Arial" w:hAnsi="Arial" w:cs="Arial"/>
                <w:sz w:val="20"/>
                <w:szCs w:val="20"/>
              </w:rPr>
            </w:pPr>
            <w:r w:rsidRPr="00285056">
              <w:rPr>
                <w:rFonts w:ascii="Arial" w:hAnsi="Arial" w:cs="Arial"/>
                <w:sz w:val="20"/>
                <w:szCs w:val="20"/>
              </w:rPr>
              <w:t xml:space="preserve">Great Job! </w:t>
            </w:r>
            <w:r w:rsidR="00873F45" w:rsidRPr="00285056">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1, M21-</w:t>
            </w:r>
            <w:proofErr w:type="gramStart"/>
            <w:r w:rsidR="00873F45" w:rsidRPr="00285056">
              <w:rPr>
                <w:rFonts w:ascii="Arial" w:hAnsi="Arial" w:cs="Arial"/>
                <w:sz w:val="20"/>
                <w:szCs w:val="20"/>
              </w:rPr>
              <w:t xml:space="preserve">1 </w:t>
            </w:r>
            <w:r w:rsidR="004A76C3" w:rsidRPr="00C52AB9">
              <w:rPr>
                <w:rFonts w:ascii="Arial" w:hAnsi="Arial" w:cs="Arial"/>
                <w:sz w:val="20"/>
                <w:szCs w:val="20"/>
              </w:rPr>
              <w:t xml:space="preserve"> II.iii</w:t>
            </w:r>
            <w:proofErr w:type="gramEnd"/>
            <w:r w:rsidR="004A76C3" w:rsidRPr="00C52AB9">
              <w:rPr>
                <w:rFonts w:ascii="Arial" w:hAnsi="Arial" w:cs="Arial"/>
                <w:sz w:val="20"/>
                <w:szCs w:val="20"/>
              </w:rPr>
              <w:t>.1.C - Screening Applications for Substantial Completeness and Notification Requirements</w:t>
            </w:r>
            <w:r w:rsidR="00873F45" w:rsidRPr="00285056">
              <w:rPr>
                <w:rFonts w:ascii="Arial" w:hAnsi="Arial" w:cs="Arial"/>
                <w:sz w:val="20"/>
                <w:szCs w:val="20"/>
              </w:rPr>
              <w:t xml:space="preserve"> and 38 CFR 3.159(c)</w:t>
            </w:r>
          </w:p>
          <w:p w14:paraId="1E0F83F7" w14:textId="77777777" w:rsidR="00044AFA" w:rsidRPr="00285056" w:rsidRDefault="00044AFA" w:rsidP="00044AFA">
            <w:pPr>
              <w:tabs>
                <w:tab w:val="left" w:pos="7710"/>
              </w:tabs>
              <w:autoSpaceDE w:val="0"/>
              <w:autoSpaceDN w:val="0"/>
              <w:adjustRightInd w:val="0"/>
              <w:rPr>
                <w:rFonts w:ascii="Arial" w:hAnsi="Arial" w:cs="Arial"/>
                <w:sz w:val="20"/>
                <w:szCs w:val="20"/>
              </w:rPr>
            </w:pPr>
          </w:p>
          <w:p w14:paraId="54465A7E" w14:textId="77777777" w:rsidR="00044AFA" w:rsidRPr="00285056" w:rsidRDefault="00044AFA" w:rsidP="00044AFA">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2A0A83B8" w14:textId="494ACDA2" w:rsidR="00044AFA" w:rsidRPr="00285056" w:rsidRDefault="00044AFA" w:rsidP="00873F45">
            <w:pPr>
              <w:rPr>
                <w:rFonts w:ascii="Arial" w:hAnsi="Arial" w:cs="Arial"/>
                <w:sz w:val="20"/>
                <w:szCs w:val="20"/>
              </w:rPr>
            </w:pPr>
            <w:r w:rsidRPr="00285056">
              <w:rPr>
                <w:rFonts w:ascii="Arial" w:hAnsi="Arial" w:cs="Arial"/>
                <w:sz w:val="20"/>
                <w:szCs w:val="20"/>
              </w:rPr>
              <w:lastRenderedPageBreak/>
              <w:t xml:space="preserve">Incorrect. </w:t>
            </w:r>
            <w:r w:rsidR="00873F45" w:rsidRPr="00285056">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1, M21-1 </w:t>
            </w:r>
            <w:r w:rsidR="0029210C" w:rsidRPr="00285056">
              <w:rPr>
                <w:rFonts w:ascii="Arial" w:hAnsi="Arial" w:cs="Arial"/>
                <w:sz w:val="20"/>
                <w:szCs w:val="20"/>
              </w:rPr>
              <w:t xml:space="preserve"> </w:t>
            </w:r>
            <w:r w:rsidR="004A76C3" w:rsidRPr="00C52AB9">
              <w:rPr>
                <w:rFonts w:ascii="Arial" w:hAnsi="Arial" w:cs="Arial"/>
                <w:sz w:val="20"/>
                <w:szCs w:val="20"/>
              </w:rPr>
              <w:t xml:space="preserve"> II.iii.1.C - Screening Applications for Substantial Completeness and Notification Requirements</w:t>
            </w:r>
            <w:r w:rsidR="00873F45" w:rsidRPr="00285056">
              <w:rPr>
                <w:rFonts w:ascii="Arial" w:hAnsi="Arial" w:cs="Arial"/>
                <w:sz w:val="20"/>
                <w:szCs w:val="20"/>
              </w:rPr>
              <w:t xml:space="preserve"> and 38 CFR 3.159(c)</w:t>
            </w:r>
          </w:p>
          <w:p w14:paraId="706BEB8E" w14:textId="77777777" w:rsidR="00044AFA" w:rsidRPr="00285056" w:rsidRDefault="00044AFA" w:rsidP="00044AFA">
            <w:pPr>
              <w:rPr>
                <w:rFonts w:ascii="Arial" w:hAnsi="Arial" w:cs="Arial"/>
                <w:sz w:val="20"/>
                <w:szCs w:val="20"/>
              </w:rPr>
            </w:pPr>
          </w:p>
        </w:tc>
        <w:tc>
          <w:tcPr>
            <w:tcW w:w="7308" w:type="dxa"/>
          </w:tcPr>
          <w:p w14:paraId="77388BE3" w14:textId="77777777" w:rsidR="002971D3" w:rsidRPr="00285056" w:rsidRDefault="002971D3" w:rsidP="00044AFA">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w:t>
            </w:r>
          </w:p>
        </w:tc>
      </w:tr>
    </w:tbl>
    <w:tbl>
      <w:tblPr>
        <w:tblStyle w:val="TableGrid"/>
        <w:tblW w:w="14616" w:type="dxa"/>
        <w:tblLayout w:type="fixed"/>
        <w:tblLook w:val="04A0" w:firstRow="1" w:lastRow="0" w:firstColumn="1" w:lastColumn="0" w:noHBand="0" w:noVBand="1"/>
      </w:tblPr>
      <w:tblGrid>
        <w:gridCol w:w="7308"/>
        <w:gridCol w:w="7308"/>
      </w:tblGrid>
      <w:tr w:rsidR="009355CF" w:rsidRPr="00285056" w14:paraId="2095C87F" w14:textId="77777777" w:rsidTr="009355CF">
        <w:tc>
          <w:tcPr>
            <w:tcW w:w="7308" w:type="dxa"/>
            <w:shd w:val="clear" w:color="auto" w:fill="FFC000" w:themeFill="accent4"/>
          </w:tcPr>
          <w:p w14:paraId="372AE4D1"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130.</w:t>
            </w:r>
          </w:p>
        </w:tc>
        <w:tc>
          <w:tcPr>
            <w:tcW w:w="7308" w:type="dxa"/>
            <w:shd w:val="clear" w:color="auto" w:fill="FFC000" w:themeFill="accent4"/>
          </w:tcPr>
          <w:p w14:paraId="0399065D"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2167AFE4" w14:textId="77777777" w:rsidTr="00D143E9">
        <w:tc>
          <w:tcPr>
            <w:tcW w:w="7308" w:type="dxa"/>
          </w:tcPr>
          <w:p w14:paraId="2D397825" w14:textId="77777777" w:rsidR="009355CF" w:rsidRPr="00285056" w:rsidRDefault="009355CF" w:rsidP="009355CF">
            <w:pPr>
              <w:rPr>
                <w:rFonts w:ascii="Arial" w:hAnsi="Arial" w:cs="Arial"/>
                <w:b/>
                <w:sz w:val="20"/>
                <w:szCs w:val="20"/>
              </w:rPr>
            </w:pPr>
            <w:r w:rsidRPr="00285056">
              <w:rPr>
                <w:rFonts w:ascii="Arial" w:hAnsi="Arial" w:cs="Arial"/>
                <w:b/>
                <w:sz w:val="20"/>
                <w:szCs w:val="20"/>
              </w:rPr>
              <w:t>Intent to File (ITF)</w:t>
            </w:r>
          </w:p>
          <w:p w14:paraId="10C2EC46"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Number:130</w:t>
            </w:r>
          </w:p>
          <w:p w14:paraId="20EF0230" w14:textId="77777777" w:rsidR="009355CF" w:rsidRPr="00285056" w:rsidRDefault="009355CF" w:rsidP="009355CF">
            <w:pPr>
              <w:rPr>
                <w:rFonts w:ascii="Arial" w:hAnsi="Arial" w:cs="Arial"/>
                <w:sz w:val="20"/>
                <w:szCs w:val="20"/>
              </w:rPr>
            </w:pPr>
          </w:p>
          <w:p w14:paraId="0C33AD3A" w14:textId="38B6755B" w:rsidR="009355CF" w:rsidRPr="00285056" w:rsidRDefault="009355CF" w:rsidP="009355CF">
            <w:pPr>
              <w:rPr>
                <w:rFonts w:ascii="Arial" w:hAnsi="Arial" w:cs="Arial"/>
                <w:sz w:val="20"/>
                <w:szCs w:val="20"/>
              </w:rPr>
            </w:pPr>
            <w:r w:rsidRPr="00285056">
              <w:rPr>
                <w:rFonts w:ascii="Arial" w:hAnsi="Arial" w:cs="Arial"/>
                <w:sz w:val="20"/>
                <w:szCs w:val="20"/>
              </w:rPr>
              <w:t xml:space="preserve">Is an </w:t>
            </w:r>
            <w:r w:rsidR="00514251" w:rsidRPr="00285056">
              <w:rPr>
                <w:rFonts w:ascii="Arial" w:hAnsi="Arial" w:cs="Arial"/>
                <w:sz w:val="20"/>
                <w:szCs w:val="20"/>
              </w:rPr>
              <w:t>Intent to File (ITF)</w:t>
            </w:r>
            <w:r w:rsidRPr="00285056">
              <w:rPr>
                <w:rFonts w:ascii="Arial" w:hAnsi="Arial" w:cs="Arial"/>
                <w:sz w:val="20"/>
                <w:szCs w:val="20"/>
              </w:rPr>
              <w:t xml:space="preserve"> of record with this claim?</w:t>
            </w:r>
          </w:p>
          <w:p w14:paraId="35894FFB" w14:textId="77777777" w:rsidR="009355CF" w:rsidRPr="00285056" w:rsidRDefault="009355CF" w:rsidP="009355CF">
            <w:pPr>
              <w:pStyle w:val="ListParagraph"/>
              <w:numPr>
                <w:ilvl w:val="0"/>
                <w:numId w:val="18"/>
              </w:numPr>
              <w:spacing w:after="0" w:line="240" w:lineRule="auto"/>
              <w:rPr>
                <w:rFonts w:ascii="Arial" w:hAnsi="Arial" w:cs="Arial"/>
                <w:sz w:val="20"/>
                <w:szCs w:val="20"/>
              </w:rPr>
            </w:pPr>
            <w:r w:rsidRPr="00285056">
              <w:rPr>
                <w:rFonts w:ascii="Arial" w:hAnsi="Arial" w:cs="Arial"/>
                <w:sz w:val="20"/>
                <w:szCs w:val="20"/>
              </w:rPr>
              <w:t>Yes</w:t>
            </w:r>
          </w:p>
          <w:p w14:paraId="6FCE15B7" w14:textId="77777777" w:rsidR="009355CF" w:rsidRPr="005B5BD2" w:rsidRDefault="009355CF" w:rsidP="009355CF">
            <w:pPr>
              <w:pStyle w:val="ListParagraph"/>
              <w:numPr>
                <w:ilvl w:val="0"/>
                <w:numId w:val="18"/>
              </w:numPr>
              <w:spacing w:after="0" w:line="240" w:lineRule="auto"/>
              <w:rPr>
                <w:rFonts w:ascii="Arial" w:hAnsi="Arial" w:cs="Arial"/>
                <w:sz w:val="20"/>
                <w:szCs w:val="20"/>
                <w:highlight w:val="green"/>
              </w:rPr>
            </w:pPr>
            <w:r w:rsidRPr="005B5BD2">
              <w:rPr>
                <w:rFonts w:ascii="Arial" w:hAnsi="Arial" w:cs="Arial"/>
                <w:sz w:val="20"/>
                <w:szCs w:val="20"/>
                <w:highlight w:val="green"/>
              </w:rPr>
              <w:t>No</w:t>
            </w:r>
          </w:p>
          <w:p w14:paraId="5023FCE6" w14:textId="77777777" w:rsidR="009355CF" w:rsidRPr="00285056" w:rsidRDefault="009355CF" w:rsidP="009355CF">
            <w:pPr>
              <w:rPr>
                <w:rFonts w:ascii="Arial" w:hAnsi="Arial" w:cs="Arial"/>
                <w:sz w:val="20"/>
                <w:szCs w:val="20"/>
              </w:rPr>
            </w:pPr>
          </w:p>
          <w:p w14:paraId="0FA9E14B"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0334B6A4" w14:textId="3469369A" w:rsidR="009355CF" w:rsidRPr="00285056" w:rsidRDefault="0028654C"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286E8D" w:rsidRPr="00285056">
              <w:rPr>
                <w:rFonts w:ascii="Arial" w:hAnsi="Arial" w:cs="Arial"/>
                <w:sz w:val="20"/>
                <w:szCs w:val="20"/>
              </w:rPr>
              <w:t xml:space="preserve">There is no evidence of a completed VA Form 21-0966, conversation with the call center or employee, or the initiation of an application for benefits electronically.  </w:t>
            </w:r>
            <w:r w:rsidR="0029210C" w:rsidRPr="00285056">
              <w:rPr>
                <w:rFonts w:ascii="Arial" w:hAnsi="Arial" w:cs="Arial"/>
                <w:sz w:val="20"/>
                <w:szCs w:val="20"/>
              </w:rPr>
              <w:t xml:space="preserve"> </w:t>
            </w:r>
            <w:r w:rsidR="004A76C3" w:rsidRPr="00C52AB9">
              <w:rPr>
                <w:rFonts w:ascii="Arial" w:hAnsi="Arial" w:cs="Arial"/>
                <w:sz w:val="20"/>
                <w:szCs w:val="20"/>
              </w:rPr>
              <w:t>M21-1 II.iii.</w:t>
            </w:r>
            <w:proofErr w:type="gramStart"/>
            <w:r w:rsidR="004A76C3" w:rsidRPr="00C52AB9">
              <w:rPr>
                <w:rFonts w:ascii="Arial" w:hAnsi="Arial" w:cs="Arial"/>
                <w:sz w:val="20"/>
                <w:szCs w:val="20"/>
              </w:rPr>
              <w:t>2.A</w:t>
            </w:r>
            <w:proofErr w:type="gramEnd"/>
            <w:r w:rsidR="004A76C3" w:rsidRPr="00C52AB9">
              <w:rPr>
                <w:rFonts w:ascii="Arial" w:hAnsi="Arial" w:cs="Arial"/>
                <w:sz w:val="20"/>
                <w:szCs w:val="20"/>
              </w:rPr>
              <w:t xml:space="preserve"> - Intent to File</w:t>
            </w:r>
            <w:r w:rsidR="007D25CF" w:rsidRPr="00285056">
              <w:rPr>
                <w:rFonts w:ascii="Arial" w:hAnsi="Arial" w:cs="Arial"/>
                <w:sz w:val="20"/>
                <w:szCs w:val="20"/>
              </w:rPr>
              <w:t>.</w:t>
            </w:r>
          </w:p>
          <w:p w14:paraId="184F747E" w14:textId="77777777" w:rsidR="009355CF" w:rsidRPr="00285056" w:rsidRDefault="009355CF" w:rsidP="009355CF">
            <w:pPr>
              <w:tabs>
                <w:tab w:val="left" w:pos="7710"/>
              </w:tabs>
              <w:autoSpaceDE w:val="0"/>
              <w:autoSpaceDN w:val="0"/>
              <w:adjustRightInd w:val="0"/>
              <w:rPr>
                <w:rFonts w:ascii="Arial" w:hAnsi="Arial" w:cs="Arial"/>
                <w:sz w:val="20"/>
                <w:szCs w:val="20"/>
              </w:rPr>
            </w:pPr>
          </w:p>
          <w:p w14:paraId="3B34C11F"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71E18758" w14:textId="6672B722" w:rsidR="009355CF" w:rsidRPr="00285056" w:rsidRDefault="009355CF" w:rsidP="009355CF">
            <w:pPr>
              <w:rPr>
                <w:rFonts w:ascii="Arial" w:hAnsi="Arial" w:cs="Arial"/>
                <w:sz w:val="20"/>
                <w:szCs w:val="20"/>
              </w:rPr>
            </w:pPr>
            <w:r w:rsidRPr="00285056">
              <w:rPr>
                <w:rFonts w:ascii="Arial" w:hAnsi="Arial" w:cs="Arial"/>
                <w:sz w:val="20"/>
                <w:szCs w:val="20"/>
              </w:rPr>
              <w:t xml:space="preserve">That is incorrect. </w:t>
            </w:r>
            <w:r w:rsidR="00286E8D" w:rsidRPr="00285056">
              <w:rPr>
                <w:rFonts w:ascii="Arial" w:hAnsi="Arial" w:cs="Arial"/>
                <w:sz w:val="20"/>
                <w:szCs w:val="20"/>
              </w:rPr>
              <w:t xml:space="preserve">There is no evidence of a completed VA Form 21-0966, conversation with the call center or employee, or the initiation of an application for benefits electronically.  </w:t>
            </w:r>
            <w:r w:rsidR="0029210C" w:rsidRPr="00285056">
              <w:rPr>
                <w:rFonts w:ascii="Arial" w:hAnsi="Arial" w:cs="Arial"/>
                <w:sz w:val="20"/>
                <w:szCs w:val="20"/>
              </w:rPr>
              <w:t xml:space="preserve"> </w:t>
            </w:r>
            <w:r w:rsidR="004A76C3" w:rsidRPr="00C52AB9">
              <w:rPr>
                <w:rFonts w:ascii="Arial" w:hAnsi="Arial" w:cs="Arial"/>
                <w:sz w:val="20"/>
                <w:szCs w:val="20"/>
              </w:rPr>
              <w:t>M21-1 II.iii.</w:t>
            </w:r>
            <w:proofErr w:type="gramStart"/>
            <w:r w:rsidR="004A76C3" w:rsidRPr="00C52AB9">
              <w:rPr>
                <w:rFonts w:ascii="Arial" w:hAnsi="Arial" w:cs="Arial"/>
                <w:sz w:val="20"/>
                <w:szCs w:val="20"/>
              </w:rPr>
              <w:t>2.A</w:t>
            </w:r>
            <w:proofErr w:type="gramEnd"/>
            <w:r w:rsidR="004A76C3" w:rsidRPr="00C52AB9">
              <w:rPr>
                <w:rFonts w:ascii="Arial" w:hAnsi="Arial" w:cs="Arial"/>
                <w:sz w:val="20"/>
                <w:szCs w:val="20"/>
              </w:rPr>
              <w:t xml:space="preserve"> - Intent to File</w:t>
            </w:r>
            <w:r w:rsidR="007D25CF" w:rsidRPr="00285056">
              <w:rPr>
                <w:rFonts w:ascii="Arial" w:hAnsi="Arial" w:cs="Arial"/>
                <w:sz w:val="20"/>
                <w:szCs w:val="20"/>
              </w:rPr>
              <w:t>.</w:t>
            </w:r>
          </w:p>
          <w:p w14:paraId="741226F0" w14:textId="77777777" w:rsidR="009355CF" w:rsidRPr="00285056" w:rsidRDefault="009355CF" w:rsidP="009355CF">
            <w:pPr>
              <w:rPr>
                <w:rFonts w:ascii="Arial" w:hAnsi="Arial" w:cs="Arial"/>
                <w:sz w:val="20"/>
                <w:szCs w:val="20"/>
              </w:rPr>
            </w:pPr>
          </w:p>
        </w:tc>
        <w:tc>
          <w:tcPr>
            <w:tcW w:w="7308" w:type="dxa"/>
          </w:tcPr>
          <w:p w14:paraId="776CBBA5" w14:textId="77777777" w:rsidR="002971D3" w:rsidRPr="00285056" w:rsidRDefault="002971D3" w:rsidP="009355CF">
            <w:pPr>
              <w:autoSpaceDE w:val="0"/>
              <w:autoSpaceDN w:val="0"/>
              <w:adjustRightInd w:val="0"/>
              <w:rPr>
                <w:rFonts w:ascii="Arial" w:hAnsi="Arial" w:cs="Arial"/>
                <w:sz w:val="20"/>
                <w:szCs w:val="20"/>
              </w:rPr>
            </w:pPr>
          </w:p>
        </w:tc>
      </w:tr>
      <w:tr w:rsidR="009355CF" w:rsidRPr="00285056" w14:paraId="35F20D77" w14:textId="77777777" w:rsidTr="009355CF">
        <w:tc>
          <w:tcPr>
            <w:tcW w:w="7308" w:type="dxa"/>
            <w:shd w:val="clear" w:color="auto" w:fill="FFC000" w:themeFill="accent4"/>
          </w:tcPr>
          <w:p w14:paraId="21D3768D"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137.</w:t>
            </w:r>
          </w:p>
        </w:tc>
        <w:tc>
          <w:tcPr>
            <w:tcW w:w="7308" w:type="dxa"/>
            <w:shd w:val="clear" w:color="auto" w:fill="FFC000" w:themeFill="accent4"/>
          </w:tcPr>
          <w:p w14:paraId="4877C5F4"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3FF13F22" w14:textId="77777777" w:rsidTr="00D143E9">
        <w:tc>
          <w:tcPr>
            <w:tcW w:w="7308" w:type="dxa"/>
          </w:tcPr>
          <w:p w14:paraId="21FB5052" w14:textId="77777777" w:rsidR="009355CF" w:rsidRPr="00285056" w:rsidRDefault="009355CF" w:rsidP="009355CF">
            <w:pPr>
              <w:rPr>
                <w:rFonts w:ascii="Arial" w:hAnsi="Arial" w:cs="Arial"/>
                <w:b/>
                <w:sz w:val="20"/>
                <w:szCs w:val="20"/>
              </w:rPr>
            </w:pPr>
            <w:r w:rsidRPr="00285056">
              <w:rPr>
                <w:rFonts w:ascii="Arial" w:hAnsi="Arial" w:cs="Arial"/>
                <w:b/>
                <w:sz w:val="20"/>
                <w:szCs w:val="20"/>
              </w:rPr>
              <w:t>Examinations</w:t>
            </w:r>
          </w:p>
          <w:p w14:paraId="41451535"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137</w:t>
            </w:r>
          </w:p>
          <w:p w14:paraId="124B6DAB" w14:textId="77777777" w:rsidR="009355CF" w:rsidRPr="00285056" w:rsidRDefault="009355CF" w:rsidP="009355CF">
            <w:pPr>
              <w:rPr>
                <w:rFonts w:ascii="Arial" w:hAnsi="Arial" w:cs="Arial"/>
                <w:sz w:val="20"/>
                <w:szCs w:val="20"/>
              </w:rPr>
            </w:pPr>
          </w:p>
          <w:p w14:paraId="72BB03AC" w14:textId="77777777" w:rsidR="009355CF" w:rsidRPr="00285056" w:rsidRDefault="009355CF" w:rsidP="009355CF">
            <w:pPr>
              <w:rPr>
                <w:rFonts w:ascii="Arial" w:hAnsi="Arial" w:cs="Arial"/>
                <w:sz w:val="20"/>
                <w:szCs w:val="20"/>
              </w:rPr>
            </w:pPr>
            <w:r w:rsidRPr="00285056">
              <w:rPr>
                <w:rFonts w:ascii="Arial" w:hAnsi="Arial" w:cs="Arial"/>
                <w:sz w:val="20"/>
                <w:szCs w:val="20"/>
              </w:rPr>
              <w:t>Is an exam warranted?</w:t>
            </w:r>
          </w:p>
          <w:p w14:paraId="0B88D36D" w14:textId="77777777" w:rsidR="009355CF" w:rsidRPr="005B5BD2" w:rsidRDefault="009355CF" w:rsidP="009355CF">
            <w:pPr>
              <w:pStyle w:val="ListParagraph"/>
              <w:numPr>
                <w:ilvl w:val="0"/>
                <w:numId w:val="19"/>
              </w:numPr>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1B23AC7B" w14:textId="77777777" w:rsidR="009355CF" w:rsidRPr="00285056" w:rsidRDefault="009355CF" w:rsidP="009355CF">
            <w:pPr>
              <w:pStyle w:val="ListParagraph"/>
              <w:numPr>
                <w:ilvl w:val="0"/>
                <w:numId w:val="19"/>
              </w:numPr>
              <w:spacing w:after="0" w:line="240" w:lineRule="auto"/>
              <w:rPr>
                <w:rFonts w:ascii="Arial" w:hAnsi="Arial" w:cs="Arial"/>
                <w:sz w:val="20"/>
                <w:szCs w:val="20"/>
              </w:rPr>
            </w:pPr>
            <w:r w:rsidRPr="00285056">
              <w:rPr>
                <w:rFonts w:ascii="Arial" w:hAnsi="Arial" w:cs="Arial"/>
                <w:sz w:val="20"/>
                <w:szCs w:val="20"/>
              </w:rPr>
              <w:t>No</w:t>
            </w:r>
          </w:p>
          <w:p w14:paraId="429CA0C8" w14:textId="77777777" w:rsidR="009355CF" w:rsidRPr="00285056" w:rsidRDefault="009355CF" w:rsidP="009355CF">
            <w:pPr>
              <w:rPr>
                <w:rFonts w:ascii="Arial" w:hAnsi="Arial" w:cs="Arial"/>
                <w:sz w:val="20"/>
                <w:szCs w:val="20"/>
              </w:rPr>
            </w:pPr>
          </w:p>
          <w:p w14:paraId="0DD0F80B"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4C87A3E" w14:textId="2ED4628B" w:rsidR="009355CF" w:rsidRPr="00285056" w:rsidRDefault="009355CF" w:rsidP="0028654C">
            <w:pPr>
              <w:rPr>
                <w:rFonts w:ascii="Arial" w:hAnsi="Arial" w:cs="Arial"/>
                <w:sz w:val="20"/>
                <w:szCs w:val="20"/>
              </w:rPr>
            </w:pPr>
            <w:r w:rsidRPr="00285056">
              <w:rPr>
                <w:rFonts w:ascii="Arial" w:hAnsi="Arial" w:cs="Arial"/>
                <w:sz w:val="20"/>
                <w:szCs w:val="20"/>
              </w:rPr>
              <w:t xml:space="preserve">You are correct. </w:t>
            </w:r>
            <w:r w:rsidR="0028654C" w:rsidRPr="00285056">
              <w:rPr>
                <w:rFonts w:ascii="Arial" w:hAnsi="Arial" w:cs="Arial"/>
                <w:sz w:val="20"/>
                <w:szCs w:val="20"/>
              </w:rPr>
              <w:t xml:space="preserve">All the elements have been met. Element 1 was met because the Veteran described his current symptoms, Element 2 is met because he has qualifying service in Iraq, and Element 3 is met because 38 CFR 3.317 states there could be an indication of association between his service in Iraq and his claimed contentions.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3A065180" w14:textId="77777777" w:rsidR="009355CF" w:rsidRPr="00285056" w:rsidRDefault="009355CF" w:rsidP="009355CF">
            <w:pPr>
              <w:tabs>
                <w:tab w:val="left" w:pos="7710"/>
              </w:tabs>
              <w:autoSpaceDE w:val="0"/>
              <w:autoSpaceDN w:val="0"/>
              <w:adjustRightInd w:val="0"/>
              <w:rPr>
                <w:rFonts w:ascii="Arial" w:hAnsi="Arial" w:cs="Arial"/>
                <w:sz w:val="20"/>
                <w:szCs w:val="20"/>
              </w:rPr>
            </w:pPr>
          </w:p>
          <w:p w14:paraId="1F715F16"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5B59A2B0" w14:textId="5A2D2B60" w:rsidR="0028654C" w:rsidRPr="00285056" w:rsidRDefault="009355CF" w:rsidP="0028654C">
            <w:pPr>
              <w:rPr>
                <w:rFonts w:ascii="Arial" w:hAnsi="Arial" w:cs="Arial"/>
                <w:sz w:val="20"/>
                <w:szCs w:val="20"/>
              </w:rPr>
            </w:pPr>
            <w:r w:rsidRPr="00285056">
              <w:rPr>
                <w:rFonts w:ascii="Arial" w:eastAsia="Times New Roman" w:hAnsi="Arial" w:cs="Arial"/>
                <w:sz w:val="20"/>
                <w:szCs w:val="20"/>
              </w:rPr>
              <w:t xml:space="preserve">That is incorrect. </w:t>
            </w:r>
            <w:r w:rsidR="0028654C" w:rsidRPr="00285056">
              <w:rPr>
                <w:rFonts w:ascii="Arial" w:hAnsi="Arial" w:cs="Arial"/>
                <w:sz w:val="20"/>
                <w:szCs w:val="20"/>
              </w:rPr>
              <w:t xml:space="preserve">All the elements have been met. Element 1 was met because the Veteran described his current symptoms, Element 2 is met because he has qualifying service in Iraq, and Element 3 is met because 38 CFR 3.317 states there could be an indication of association between his service in Iraq and his </w:t>
            </w:r>
            <w:r w:rsidR="0028654C" w:rsidRPr="00285056">
              <w:rPr>
                <w:rFonts w:ascii="Arial" w:hAnsi="Arial" w:cs="Arial"/>
                <w:sz w:val="20"/>
                <w:szCs w:val="20"/>
              </w:rPr>
              <w:lastRenderedPageBreak/>
              <w:t xml:space="preserve">claimed contentions.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18C30FA8" w14:textId="64B51F0C" w:rsidR="007B5EA1" w:rsidRPr="00285056" w:rsidRDefault="007B5EA1" w:rsidP="009355CF">
            <w:pPr>
              <w:spacing w:after="158"/>
              <w:rPr>
                <w:rFonts w:ascii="Arial" w:eastAsia="Times New Roman" w:hAnsi="Arial" w:cs="Arial"/>
                <w:sz w:val="20"/>
                <w:szCs w:val="20"/>
              </w:rPr>
            </w:pPr>
          </w:p>
        </w:tc>
        <w:tc>
          <w:tcPr>
            <w:tcW w:w="7308" w:type="dxa"/>
          </w:tcPr>
          <w:p w14:paraId="0E3C7215" w14:textId="712A323A" w:rsidR="00C4461C" w:rsidRPr="00285056" w:rsidRDefault="00C4461C" w:rsidP="009355CF">
            <w:pPr>
              <w:autoSpaceDE w:val="0"/>
              <w:autoSpaceDN w:val="0"/>
              <w:adjustRightInd w:val="0"/>
              <w:rPr>
                <w:rFonts w:ascii="Arial" w:hAnsi="Arial" w:cs="Arial"/>
                <w:sz w:val="20"/>
                <w:szCs w:val="20"/>
              </w:rPr>
            </w:pPr>
          </w:p>
        </w:tc>
      </w:tr>
      <w:tr w:rsidR="009355CF" w:rsidRPr="00285056" w14:paraId="76C50861" w14:textId="77777777" w:rsidTr="004311ED">
        <w:tc>
          <w:tcPr>
            <w:tcW w:w="7308" w:type="dxa"/>
            <w:shd w:val="clear" w:color="auto" w:fill="FFC000" w:themeFill="accent4"/>
          </w:tcPr>
          <w:p w14:paraId="250FDB56" w14:textId="77777777" w:rsidR="009355CF" w:rsidRPr="00285056" w:rsidRDefault="009355CF" w:rsidP="009355CF">
            <w:pPr>
              <w:rPr>
                <w:rFonts w:ascii="Arial" w:hAnsi="Arial" w:cs="Arial"/>
                <w:sz w:val="20"/>
                <w:szCs w:val="20"/>
              </w:rPr>
            </w:pPr>
            <w:r w:rsidRPr="00285056">
              <w:rPr>
                <w:rFonts w:ascii="Arial" w:hAnsi="Arial" w:cs="Arial"/>
                <w:sz w:val="20"/>
                <w:szCs w:val="20"/>
              </w:rPr>
              <w:t>Correct answer, continue to 1</w:t>
            </w:r>
            <w:r w:rsidR="0028654C" w:rsidRPr="00285056">
              <w:rPr>
                <w:rFonts w:ascii="Arial" w:hAnsi="Arial" w:cs="Arial"/>
                <w:sz w:val="20"/>
                <w:szCs w:val="20"/>
              </w:rPr>
              <w:t>38</w:t>
            </w:r>
          </w:p>
        </w:tc>
        <w:tc>
          <w:tcPr>
            <w:tcW w:w="7308" w:type="dxa"/>
            <w:shd w:val="clear" w:color="auto" w:fill="FFC000" w:themeFill="accent4"/>
          </w:tcPr>
          <w:p w14:paraId="6C5E3FDE" w14:textId="77777777" w:rsidR="009355CF" w:rsidRPr="00285056" w:rsidRDefault="0028654C" w:rsidP="009355CF">
            <w:pPr>
              <w:rPr>
                <w:rFonts w:ascii="Arial" w:hAnsi="Arial" w:cs="Arial"/>
                <w:sz w:val="20"/>
                <w:szCs w:val="20"/>
              </w:rPr>
            </w:pPr>
            <w:r w:rsidRPr="00285056">
              <w:rPr>
                <w:rFonts w:ascii="Arial" w:hAnsi="Arial" w:cs="Arial"/>
                <w:sz w:val="20"/>
                <w:szCs w:val="20"/>
              </w:rPr>
              <w:t>I</w:t>
            </w:r>
            <w:r w:rsidR="009355CF" w:rsidRPr="00285056">
              <w:rPr>
                <w:rFonts w:ascii="Arial" w:hAnsi="Arial" w:cs="Arial"/>
                <w:sz w:val="20"/>
                <w:szCs w:val="20"/>
              </w:rPr>
              <w:t>ncorrect answer, jump to 155</w:t>
            </w:r>
          </w:p>
        </w:tc>
      </w:tr>
      <w:tr w:rsidR="009355CF" w:rsidRPr="00285056" w14:paraId="47E338D4" w14:textId="77777777" w:rsidTr="00D143E9">
        <w:tc>
          <w:tcPr>
            <w:tcW w:w="7308" w:type="dxa"/>
          </w:tcPr>
          <w:p w14:paraId="7FDF5E41" w14:textId="77777777" w:rsidR="009355CF" w:rsidRPr="00285056" w:rsidRDefault="009355CF" w:rsidP="009355CF">
            <w:pPr>
              <w:rPr>
                <w:rFonts w:ascii="Arial" w:hAnsi="Arial" w:cs="Arial"/>
                <w:b/>
                <w:sz w:val="20"/>
                <w:szCs w:val="20"/>
              </w:rPr>
            </w:pPr>
            <w:r w:rsidRPr="00285056">
              <w:rPr>
                <w:rFonts w:ascii="Arial" w:hAnsi="Arial" w:cs="Arial"/>
                <w:b/>
                <w:sz w:val="20"/>
                <w:szCs w:val="20"/>
              </w:rPr>
              <w:t>ERRA</w:t>
            </w:r>
          </w:p>
          <w:p w14:paraId="372FEEE8"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138</w:t>
            </w:r>
          </w:p>
          <w:p w14:paraId="44ED0788" w14:textId="77777777" w:rsidR="009355CF" w:rsidRPr="00285056" w:rsidRDefault="009355CF" w:rsidP="009355CF">
            <w:pPr>
              <w:rPr>
                <w:rFonts w:ascii="Arial" w:hAnsi="Arial" w:cs="Arial"/>
                <w:sz w:val="20"/>
                <w:szCs w:val="20"/>
              </w:rPr>
            </w:pPr>
          </w:p>
          <w:p w14:paraId="5446D0A9" w14:textId="0D14BDD6" w:rsidR="009355CF" w:rsidRPr="00285056" w:rsidRDefault="006211CC" w:rsidP="009355CF">
            <w:pPr>
              <w:rPr>
                <w:rFonts w:ascii="Arial" w:hAnsi="Arial" w:cs="Arial"/>
                <w:sz w:val="20"/>
                <w:szCs w:val="20"/>
              </w:rPr>
            </w:pPr>
            <w:r w:rsidRPr="00285056">
              <w:rPr>
                <w:rFonts w:ascii="Arial" w:hAnsi="Arial" w:cs="Arial"/>
                <w:sz w:val="20"/>
                <w:szCs w:val="20"/>
              </w:rPr>
              <w:t>Did you use the Examination Request Routing Assistant (ERRA) tool to assist in the routing of exam requests?</w:t>
            </w:r>
          </w:p>
          <w:p w14:paraId="3BBFBE95" w14:textId="77777777" w:rsidR="009355CF" w:rsidRPr="005B5BD2" w:rsidRDefault="009355CF" w:rsidP="009355CF">
            <w:pPr>
              <w:pStyle w:val="ListParagraph"/>
              <w:numPr>
                <w:ilvl w:val="0"/>
                <w:numId w:val="20"/>
              </w:numPr>
              <w:spacing w:after="0" w:line="240" w:lineRule="auto"/>
              <w:rPr>
                <w:rFonts w:ascii="Arial" w:hAnsi="Arial" w:cs="Arial"/>
                <w:sz w:val="20"/>
                <w:szCs w:val="20"/>
                <w:highlight w:val="green"/>
              </w:rPr>
            </w:pPr>
            <w:r w:rsidRPr="005B5BD2">
              <w:rPr>
                <w:rFonts w:ascii="Arial" w:hAnsi="Arial" w:cs="Arial"/>
                <w:sz w:val="20"/>
                <w:szCs w:val="20"/>
                <w:highlight w:val="green"/>
              </w:rPr>
              <w:t>Yes</w:t>
            </w:r>
          </w:p>
          <w:p w14:paraId="45FF3624" w14:textId="77777777" w:rsidR="009355CF" w:rsidRPr="00285056" w:rsidRDefault="009355CF" w:rsidP="009355CF">
            <w:pPr>
              <w:pStyle w:val="ListParagraph"/>
              <w:numPr>
                <w:ilvl w:val="0"/>
                <w:numId w:val="20"/>
              </w:numPr>
              <w:spacing w:after="0" w:line="240" w:lineRule="auto"/>
              <w:rPr>
                <w:rFonts w:ascii="Arial" w:hAnsi="Arial" w:cs="Arial"/>
                <w:sz w:val="20"/>
                <w:szCs w:val="20"/>
              </w:rPr>
            </w:pPr>
            <w:r w:rsidRPr="00285056">
              <w:rPr>
                <w:rFonts w:ascii="Arial" w:hAnsi="Arial" w:cs="Arial"/>
                <w:sz w:val="20"/>
                <w:szCs w:val="20"/>
              </w:rPr>
              <w:t>No</w:t>
            </w:r>
          </w:p>
          <w:p w14:paraId="6ACCDF03" w14:textId="77777777" w:rsidR="009355CF" w:rsidRPr="00285056" w:rsidRDefault="009355CF" w:rsidP="009355CF">
            <w:pPr>
              <w:rPr>
                <w:rFonts w:ascii="Arial" w:hAnsi="Arial" w:cs="Arial"/>
                <w:sz w:val="20"/>
                <w:szCs w:val="20"/>
              </w:rPr>
            </w:pPr>
          </w:p>
          <w:p w14:paraId="5094716C"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9D01579" w14:textId="4E00237C" w:rsidR="009355CF" w:rsidRPr="00285056" w:rsidRDefault="0028654C"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Claims processors must use the ERRA tool when requesting examinations in support of claims for service-connected (SC) compensation. M21-1 </w:t>
            </w:r>
            <w:r w:rsidR="00DD3B9E" w:rsidRPr="00C52AB9">
              <w:rPr>
                <w:rFonts w:ascii="Arial" w:hAnsi="Arial" w:cs="Arial"/>
                <w:sz w:val="20"/>
                <w:szCs w:val="20"/>
              </w:rPr>
              <w:t>IV.i.2.A.1.d</w:t>
            </w:r>
            <w:r w:rsidR="00DD3B9E" w:rsidRPr="00285056">
              <w:rPr>
                <w:rFonts w:ascii="Arial" w:hAnsi="Arial" w:cs="Arial"/>
                <w:sz w:val="20"/>
                <w:szCs w:val="20"/>
              </w:rPr>
              <w:t xml:space="preserve"> </w:t>
            </w:r>
            <w:r w:rsidR="004C6B71" w:rsidRPr="00C52AB9">
              <w:rPr>
                <w:rFonts w:ascii="Arial" w:hAnsi="Arial" w:cs="Arial"/>
                <w:sz w:val="20"/>
                <w:szCs w:val="20"/>
              </w:rPr>
              <w:t>Mandatory Use of the ERRA Tool</w:t>
            </w:r>
            <w:r w:rsidRPr="00285056">
              <w:rPr>
                <w:rFonts w:ascii="Arial" w:hAnsi="Arial" w:cs="Arial"/>
                <w:sz w:val="20"/>
                <w:szCs w:val="20"/>
              </w:rPr>
              <w:t xml:space="preserve"> and</w:t>
            </w:r>
            <w:r w:rsidR="003671AA">
              <w:rPr>
                <w:rFonts w:ascii="Arial" w:hAnsi="Arial" w:cs="Arial"/>
                <w:sz w:val="20"/>
                <w:szCs w:val="20"/>
              </w:rPr>
              <w:t xml:space="preserve"> </w:t>
            </w:r>
            <w:r w:rsidR="003671AA">
              <w:rPr>
                <w:rFonts w:ascii="Calibri" w:hAnsi="Calibri" w:cs="Calibri"/>
                <w:color w:val="000000"/>
              </w:rPr>
              <w:t>M21-1 IV.i.2.A.2 - Examination Requests Tools</w:t>
            </w:r>
          </w:p>
          <w:p w14:paraId="6ED4A99B" w14:textId="77777777" w:rsidR="0028654C" w:rsidRPr="00285056" w:rsidRDefault="0028654C" w:rsidP="009355CF">
            <w:pPr>
              <w:tabs>
                <w:tab w:val="left" w:pos="7710"/>
              </w:tabs>
              <w:autoSpaceDE w:val="0"/>
              <w:autoSpaceDN w:val="0"/>
              <w:adjustRightInd w:val="0"/>
              <w:rPr>
                <w:rFonts w:ascii="Arial" w:hAnsi="Arial" w:cs="Arial"/>
                <w:sz w:val="20"/>
                <w:szCs w:val="20"/>
              </w:rPr>
            </w:pPr>
          </w:p>
          <w:p w14:paraId="6F7B99AA"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73C3006C" w14:textId="5E62B602" w:rsidR="009355CF" w:rsidRPr="00285056" w:rsidRDefault="009355CF" w:rsidP="009355CF">
            <w:pPr>
              <w:rPr>
                <w:rFonts w:ascii="Arial" w:hAnsi="Arial" w:cs="Arial"/>
                <w:sz w:val="20"/>
                <w:szCs w:val="20"/>
              </w:rPr>
            </w:pPr>
            <w:r w:rsidRPr="00285056">
              <w:rPr>
                <w:rFonts w:ascii="Arial" w:hAnsi="Arial" w:cs="Arial"/>
                <w:sz w:val="20"/>
                <w:szCs w:val="20"/>
              </w:rPr>
              <w:t xml:space="preserve">That is incorrect. </w:t>
            </w:r>
            <w:r w:rsidR="0028654C" w:rsidRPr="00285056">
              <w:rPr>
                <w:rFonts w:ascii="Arial" w:hAnsi="Arial" w:cs="Arial"/>
                <w:sz w:val="20"/>
                <w:szCs w:val="20"/>
              </w:rPr>
              <w:t xml:space="preserve">Claims processors must use the ERRA tool when requesting examinations in support of claims for service-connected (SC) compensation. M21-1 </w:t>
            </w:r>
            <w:r w:rsidR="00DD3B9E" w:rsidRPr="00C52AB9">
              <w:rPr>
                <w:rFonts w:ascii="Arial" w:hAnsi="Arial" w:cs="Arial"/>
                <w:sz w:val="20"/>
                <w:szCs w:val="20"/>
              </w:rPr>
              <w:t>IV.i.2.A.1.d Mandatory Use of the ERRA Tool</w:t>
            </w:r>
            <w:r w:rsidR="0028654C" w:rsidRPr="00285056">
              <w:rPr>
                <w:rFonts w:ascii="Arial" w:hAnsi="Arial" w:cs="Arial"/>
                <w:sz w:val="20"/>
                <w:szCs w:val="20"/>
              </w:rPr>
              <w:t xml:space="preserve"> </w:t>
            </w:r>
            <w:proofErr w:type="gramStart"/>
            <w:r w:rsidR="0028654C" w:rsidRPr="00285056">
              <w:rPr>
                <w:rFonts w:ascii="Arial" w:hAnsi="Arial" w:cs="Arial"/>
                <w:sz w:val="20"/>
                <w:szCs w:val="20"/>
              </w:rPr>
              <w:t xml:space="preserve">and </w:t>
            </w:r>
            <w:r w:rsidR="003671AA">
              <w:rPr>
                <w:rFonts w:ascii="Arial" w:hAnsi="Arial" w:cs="Arial"/>
                <w:sz w:val="20"/>
                <w:szCs w:val="20"/>
              </w:rPr>
              <w:t xml:space="preserve"> </w:t>
            </w:r>
            <w:r w:rsidR="003671AA">
              <w:rPr>
                <w:rFonts w:ascii="Calibri" w:hAnsi="Calibri" w:cs="Calibri"/>
                <w:color w:val="000000"/>
              </w:rPr>
              <w:t>M</w:t>
            </w:r>
            <w:proofErr w:type="gramEnd"/>
            <w:r w:rsidR="003671AA">
              <w:rPr>
                <w:rFonts w:ascii="Calibri" w:hAnsi="Calibri" w:cs="Calibri"/>
                <w:color w:val="000000"/>
              </w:rPr>
              <w:t>21-1 IV.i.2.A.2 - Examination Requests Tools</w:t>
            </w:r>
          </w:p>
          <w:p w14:paraId="1AF41E35" w14:textId="77777777" w:rsidR="0028654C" w:rsidRPr="00285056" w:rsidRDefault="0028654C" w:rsidP="009355CF">
            <w:pPr>
              <w:rPr>
                <w:rFonts w:ascii="Arial" w:hAnsi="Arial" w:cs="Arial"/>
                <w:sz w:val="20"/>
                <w:szCs w:val="20"/>
              </w:rPr>
            </w:pPr>
          </w:p>
        </w:tc>
        <w:tc>
          <w:tcPr>
            <w:tcW w:w="7308" w:type="dxa"/>
          </w:tcPr>
          <w:p w14:paraId="22378B2E" w14:textId="77777777" w:rsidR="009355CF" w:rsidRPr="00285056" w:rsidRDefault="009355CF" w:rsidP="009355CF">
            <w:pPr>
              <w:autoSpaceDE w:val="0"/>
              <w:autoSpaceDN w:val="0"/>
              <w:adjustRightInd w:val="0"/>
              <w:rPr>
                <w:rFonts w:ascii="Arial" w:hAnsi="Arial" w:cs="Arial"/>
                <w:b/>
                <w:sz w:val="20"/>
                <w:szCs w:val="20"/>
              </w:rPr>
            </w:pPr>
          </w:p>
        </w:tc>
      </w:tr>
      <w:tr w:rsidR="009355CF" w:rsidRPr="00285056" w14:paraId="4D22DABB" w14:textId="77777777" w:rsidTr="004311ED">
        <w:tc>
          <w:tcPr>
            <w:tcW w:w="7308" w:type="dxa"/>
            <w:shd w:val="clear" w:color="auto" w:fill="FFC000" w:themeFill="accent4"/>
          </w:tcPr>
          <w:p w14:paraId="7308040A"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140</w:t>
            </w:r>
          </w:p>
        </w:tc>
        <w:tc>
          <w:tcPr>
            <w:tcW w:w="7308" w:type="dxa"/>
            <w:shd w:val="clear" w:color="auto" w:fill="FFC000" w:themeFill="accent4"/>
          </w:tcPr>
          <w:p w14:paraId="158FEA79" w14:textId="77777777" w:rsidR="009355CF" w:rsidRPr="00285056" w:rsidRDefault="009355CF" w:rsidP="009355CF">
            <w:pPr>
              <w:autoSpaceDE w:val="0"/>
              <w:autoSpaceDN w:val="0"/>
              <w:adjustRightInd w:val="0"/>
              <w:rPr>
                <w:rFonts w:ascii="Arial" w:hAnsi="Arial" w:cs="Arial"/>
                <w:sz w:val="20"/>
                <w:szCs w:val="20"/>
              </w:rPr>
            </w:pPr>
          </w:p>
        </w:tc>
      </w:tr>
      <w:tr w:rsidR="009355CF" w:rsidRPr="00285056" w14:paraId="461B595C" w14:textId="77777777" w:rsidTr="00D143E9">
        <w:tc>
          <w:tcPr>
            <w:tcW w:w="7308" w:type="dxa"/>
          </w:tcPr>
          <w:p w14:paraId="4D2E094E" w14:textId="77777777" w:rsidR="009355CF" w:rsidRPr="00285056" w:rsidRDefault="009355CF" w:rsidP="009355CF">
            <w:pPr>
              <w:rPr>
                <w:rFonts w:ascii="Arial" w:hAnsi="Arial" w:cs="Arial"/>
                <w:b/>
                <w:sz w:val="20"/>
                <w:szCs w:val="20"/>
              </w:rPr>
            </w:pPr>
            <w:r w:rsidRPr="00285056">
              <w:rPr>
                <w:rFonts w:ascii="Arial" w:hAnsi="Arial" w:cs="Arial"/>
                <w:b/>
                <w:sz w:val="20"/>
                <w:szCs w:val="20"/>
              </w:rPr>
              <w:t xml:space="preserve">Examinations </w:t>
            </w:r>
          </w:p>
          <w:p w14:paraId="7A27D936" w14:textId="77777777" w:rsidR="009355CF" w:rsidRPr="00285056" w:rsidRDefault="009355CF" w:rsidP="009355CF">
            <w:pPr>
              <w:rPr>
                <w:rFonts w:ascii="Arial" w:hAnsi="Arial" w:cs="Arial"/>
                <w:sz w:val="20"/>
                <w:szCs w:val="20"/>
              </w:rPr>
            </w:pPr>
            <w:r w:rsidRPr="00285056">
              <w:rPr>
                <w:rFonts w:ascii="Arial" w:hAnsi="Arial" w:cs="Arial"/>
                <w:sz w:val="20"/>
                <w:szCs w:val="20"/>
              </w:rPr>
              <w:t>Page Number: 140</w:t>
            </w:r>
          </w:p>
          <w:p w14:paraId="65C4F1B0" w14:textId="77777777" w:rsidR="009355CF" w:rsidRPr="00285056" w:rsidRDefault="009355CF" w:rsidP="009355CF">
            <w:pPr>
              <w:rPr>
                <w:rFonts w:ascii="Arial" w:hAnsi="Arial" w:cs="Arial"/>
                <w:sz w:val="20"/>
                <w:szCs w:val="20"/>
              </w:rPr>
            </w:pPr>
          </w:p>
          <w:p w14:paraId="6AD86AA6" w14:textId="288E7D39" w:rsidR="009355CF" w:rsidRPr="00285056" w:rsidRDefault="00941DD8" w:rsidP="009355CF">
            <w:pPr>
              <w:rPr>
                <w:rFonts w:ascii="Arial" w:hAnsi="Arial" w:cs="Arial"/>
                <w:sz w:val="20"/>
                <w:szCs w:val="20"/>
              </w:rPr>
            </w:pPr>
            <w:r w:rsidRPr="00285056">
              <w:rPr>
                <w:rFonts w:ascii="Arial" w:hAnsi="Arial" w:cs="Arial"/>
                <w:sz w:val="20"/>
                <w:szCs w:val="20"/>
              </w:rPr>
              <w:t>Which DBQ(s) need to be selected or automatically added to the examination request in VBMS? (Select all that apply)</w:t>
            </w:r>
          </w:p>
          <w:p w14:paraId="0B8048E3" w14:textId="7D66BAA9" w:rsidR="009355CF" w:rsidRPr="00C52AB9" w:rsidRDefault="008C3030" w:rsidP="009355CF">
            <w:pPr>
              <w:pStyle w:val="ListParagraph"/>
              <w:numPr>
                <w:ilvl w:val="0"/>
                <w:numId w:val="21"/>
              </w:numPr>
              <w:spacing w:after="0" w:line="240" w:lineRule="auto"/>
              <w:rPr>
                <w:rFonts w:ascii="Arial" w:hAnsi="Arial" w:cs="Arial"/>
                <w:sz w:val="20"/>
                <w:szCs w:val="20"/>
              </w:rPr>
            </w:pPr>
            <w:r w:rsidRPr="005B5BD2">
              <w:rPr>
                <w:rFonts w:ascii="Arial" w:hAnsi="Arial" w:cs="Arial"/>
                <w:sz w:val="20"/>
                <w:szCs w:val="20"/>
                <w:highlight w:val="green"/>
              </w:rPr>
              <w:t>DBQ General Medical</w:t>
            </w:r>
            <w:r w:rsidR="00F00630" w:rsidRPr="005B5BD2">
              <w:rPr>
                <w:rFonts w:ascii="Arial" w:hAnsi="Arial" w:cs="Arial"/>
                <w:sz w:val="20"/>
                <w:szCs w:val="20"/>
                <w:highlight w:val="green"/>
              </w:rPr>
              <w:t xml:space="preserve"> – Gulf War</w:t>
            </w:r>
            <w:r w:rsidRPr="005B5BD2">
              <w:rPr>
                <w:rFonts w:ascii="Arial" w:hAnsi="Arial" w:cs="Arial"/>
                <w:sz w:val="20"/>
                <w:szCs w:val="20"/>
                <w:highlight w:val="green"/>
              </w:rPr>
              <w:t xml:space="preserve"> (including Burn Pits)</w:t>
            </w:r>
          </w:p>
          <w:p w14:paraId="7A7475C6" w14:textId="125AD769"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General Medical - Compensation</w:t>
            </w:r>
          </w:p>
          <w:p w14:paraId="609C82AC" w14:textId="7B90F886" w:rsidR="00F00630" w:rsidRPr="00285056" w:rsidRDefault="00F00630" w:rsidP="00F00630">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NEURO Cranial Nerve Conditions</w:t>
            </w:r>
          </w:p>
          <w:p w14:paraId="0F31D0C0" w14:textId="37B973CE" w:rsidR="00F00630" w:rsidRPr="00285056" w:rsidRDefault="00F00630">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RHEUM Chronic Fatigue Syndrome</w:t>
            </w:r>
          </w:p>
          <w:p w14:paraId="244939FA" w14:textId="08416EA0"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Medical Opinion (Fatigue)</w:t>
            </w:r>
          </w:p>
          <w:p w14:paraId="513DB6B6" w14:textId="73FF0AAD" w:rsidR="00F00630" w:rsidRPr="00285056" w:rsidRDefault="00F00630" w:rsidP="009355CF">
            <w:pPr>
              <w:pStyle w:val="ListParagraph"/>
              <w:numPr>
                <w:ilvl w:val="0"/>
                <w:numId w:val="21"/>
              </w:numPr>
              <w:spacing w:after="0" w:line="240" w:lineRule="auto"/>
              <w:rPr>
                <w:rFonts w:ascii="Arial" w:hAnsi="Arial" w:cs="Arial"/>
                <w:sz w:val="20"/>
                <w:szCs w:val="20"/>
              </w:rPr>
            </w:pPr>
            <w:r w:rsidRPr="00285056">
              <w:rPr>
                <w:rFonts w:ascii="Arial" w:hAnsi="Arial" w:cs="Arial"/>
                <w:sz w:val="20"/>
                <w:szCs w:val="20"/>
              </w:rPr>
              <w:t>DBQ Medical Opinion (Headaches)</w:t>
            </w:r>
          </w:p>
          <w:p w14:paraId="5378D334" w14:textId="77777777" w:rsidR="009355CF" w:rsidRPr="00285056" w:rsidRDefault="009355CF" w:rsidP="0028654C">
            <w:pPr>
              <w:ind w:left="360"/>
              <w:rPr>
                <w:rFonts w:ascii="Arial" w:hAnsi="Arial" w:cs="Arial"/>
                <w:sz w:val="20"/>
                <w:szCs w:val="20"/>
              </w:rPr>
            </w:pPr>
          </w:p>
          <w:p w14:paraId="5D4B4835"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2C1DFCAF" w14:textId="2B7FDCEA" w:rsidR="009355CF" w:rsidRPr="00285056" w:rsidRDefault="0097568E" w:rsidP="009355CF">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w:t>
            </w:r>
            <w:r w:rsidR="0050064A" w:rsidRPr="00285056">
              <w:rPr>
                <w:rFonts w:ascii="Arial" w:hAnsi="Arial" w:cs="Arial"/>
                <w:sz w:val="20"/>
                <w:szCs w:val="20"/>
              </w:rPr>
              <w:t>The DBQ General Medical – Gulf War exam is the appropriate DBQ for the potentially Gulf War related conditions of fatigue and headaches</w:t>
            </w:r>
            <w:r w:rsidR="00DD3B9E" w:rsidRPr="00285056">
              <w:rPr>
                <w:rFonts w:ascii="Arial" w:hAnsi="Arial" w:cs="Arial"/>
                <w:sz w:val="20"/>
                <w:szCs w:val="20"/>
              </w:rPr>
              <w:t xml:space="preserve"> </w:t>
            </w:r>
            <w:r w:rsidR="004A76C3" w:rsidRPr="00C52AB9">
              <w:rPr>
                <w:rFonts w:ascii="Arial" w:hAnsi="Arial" w:cs="Arial"/>
                <w:sz w:val="20"/>
                <w:szCs w:val="20"/>
              </w:rPr>
              <w:t>M21-1 VIII.ii.1.B</w:t>
            </w:r>
            <w:r w:rsidR="00DD3B9E" w:rsidRPr="00C52AB9">
              <w:rPr>
                <w:rFonts w:ascii="Arial" w:hAnsi="Arial" w:cs="Arial"/>
                <w:sz w:val="20"/>
                <w:szCs w:val="20"/>
              </w:rPr>
              <w:t xml:space="preserve"> - Developing Claims Based on Service in Southwest Asia Under 38 CFR 3.317</w:t>
            </w:r>
            <w:r w:rsidR="00DD3B9E" w:rsidRPr="00285056">
              <w:rPr>
                <w:rFonts w:ascii="Arial" w:hAnsi="Arial" w:cs="Arial"/>
                <w:sz w:val="20"/>
                <w:szCs w:val="20"/>
              </w:rPr>
              <w:t xml:space="preserve"> </w:t>
            </w:r>
            <w:proofErr w:type="gramStart"/>
            <w:r w:rsidRPr="00285056">
              <w:rPr>
                <w:rFonts w:ascii="Arial" w:hAnsi="Arial" w:cs="Arial"/>
                <w:sz w:val="20"/>
                <w:szCs w:val="20"/>
              </w:rPr>
              <w:t xml:space="preserve">and </w:t>
            </w:r>
            <w:r w:rsidR="003671AA">
              <w:rPr>
                <w:rFonts w:ascii="Arial" w:hAnsi="Arial" w:cs="Arial"/>
                <w:sz w:val="20"/>
                <w:szCs w:val="20"/>
              </w:rPr>
              <w:t xml:space="preserve"> </w:t>
            </w:r>
            <w:r w:rsidR="003671AA">
              <w:rPr>
                <w:rFonts w:ascii="Calibri" w:hAnsi="Calibri" w:cs="Calibri"/>
              </w:rPr>
              <w:t>M</w:t>
            </w:r>
            <w:proofErr w:type="gramEnd"/>
            <w:r w:rsidR="003671AA">
              <w:rPr>
                <w:rFonts w:ascii="Calibri" w:hAnsi="Calibri" w:cs="Calibri"/>
              </w:rPr>
              <w:t>21-1 IV.i.1.A Duty to Assist with Providing a Medical Examination or Opinion</w:t>
            </w:r>
          </w:p>
          <w:p w14:paraId="1573A0D7" w14:textId="77777777" w:rsidR="0097568E" w:rsidRPr="00285056" w:rsidRDefault="0097568E" w:rsidP="009355CF">
            <w:pPr>
              <w:tabs>
                <w:tab w:val="left" w:pos="7710"/>
              </w:tabs>
              <w:autoSpaceDE w:val="0"/>
              <w:autoSpaceDN w:val="0"/>
              <w:adjustRightInd w:val="0"/>
              <w:rPr>
                <w:rFonts w:ascii="Arial" w:hAnsi="Arial" w:cs="Arial"/>
                <w:sz w:val="20"/>
                <w:szCs w:val="20"/>
              </w:rPr>
            </w:pPr>
          </w:p>
          <w:p w14:paraId="0FEE14BA" w14:textId="77777777" w:rsidR="009355CF" w:rsidRPr="00285056" w:rsidRDefault="009355CF" w:rsidP="009355CF">
            <w:pPr>
              <w:autoSpaceDE w:val="0"/>
              <w:autoSpaceDN w:val="0"/>
              <w:adjustRightInd w:val="0"/>
              <w:rPr>
                <w:rFonts w:ascii="Arial" w:hAnsi="Arial" w:cs="Arial"/>
                <w:sz w:val="20"/>
                <w:szCs w:val="20"/>
              </w:rPr>
            </w:pPr>
            <w:r w:rsidRPr="00285056">
              <w:rPr>
                <w:rFonts w:ascii="Arial" w:hAnsi="Arial" w:cs="Arial"/>
                <w:b/>
                <w:sz w:val="20"/>
                <w:szCs w:val="20"/>
              </w:rPr>
              <w:lastRenderedPageBreak/>
              <w:t>Incorrect Answer Feedback</w:t>
            </w:r>
            <w:r w:rsidRPr="00285056">
              <w:rPr>
                <w:rFonts w:ascii="Arial" w:hAnsi="Arial" w:cs="Arial"/>
                <w:sz w:val="20"/>
                <w:szCs w:val="20"/>
              </w:rPr>
              <w:t>:</w:t>
            </w:r>
          </w:p>
          <w:p w14:paraId="3B9DD506" w14:textId="4691B1FD" w:rsidR="009355CF" w:rsidRPr="00285056" w:rsidRDefault="0097568E" w:rsidP="009355CF">
            <w:pPr>
              <w:rPr>
                <w:rFonts w:ascii="Arial" w:hAnsi="Arial" w:cs="Arial"/>
                <w:sz w:val="20"/>
                <w:szCs w:val="20"/>
              </w:rPr>
            </w:pPr>
            <w:r w:rsidRPr="00285056">
              <w:rPr>
                <w:rFonts w:ascii="Arial" w:hAnsi="Arial" w:cs="Arial"/>
                <w:sz w:val="20"/>
                <w:szCs w:val="20"/>
              </w:rPr>
              <w:t>Sorry</w:t>
            </w:r>
            <w:r w:rsidR="00583C97" w:rsidRPr="00285056">
              <w:rPr>
                <w:rFonts w:ascii="Arial" w:hAnsi="Arial" w:cs="Arial"/>
                <w:sz w:val="20"/>
                <w:szCs w:val="20"/>
              </w:rPr>
              <w:t>,</w:t>
            </w:r>
            <w:r w:rsidRPr="00285056">
              <w:rPr>
                <w:rFonts w:ascii="Arial" w:hAnsi="Arial" w:cs="Arial"/>
                <w:sz w:val="20"/>
                <w:szCs w:val="20"/>
              </w:rPr>
              <w:t xml:space="preserve"> that is incorrect. </w:t>
            </w:r>
            <w:r w:rsidR="00D43B2B" w:rsidRPr="00285056">
              <w:rPr>
                <w:rFonts w:ascii="Arial" w:hAnsi="Arial" w:cs="Arial"/>
                <w:sz w:val="20"/>
                <w:szCs w:val="20"/>
              </w:rPr>
              <w:t>The</w:t>
            </w:r>
            <w:r w:rsidRPr="00285056">
              <w:rPr>
                <w:rFonts w:ascii="Arial" w:hAnsi="Arial" w:cs="Arial"/>
                <w:sz w:val="20"/>
                <w:szCs w:val="20"/>
              </w:rPr>
              <w:t xml:space="preserve"> </w:t>
            </w:r>
            <w:r w:rsidR="009B5138" w:rsidRPr="00285056">
              <w:rPr>
                <w:rFonts w:ascii="Arial" w:hAnsi="Arial" w:cs="Arial"/>
                <w:sz w:val="20"/>
                <w:szCs w:val="20"/>
              </w:rPr>
              <w:t xml:space="preserve">DBQ </w:t>
            </w:r>
            <w:r w:rsidRPr="00285056">
              <w:rPr>
                <w:rFonts w:ascii="Arial" w:hAnsi="Arial" w:cs="Arial"/>
                <w:sz w:val="20"/>
                <w:szCs w:val="20"/>
              </w:rPr>
              <w:t xml:space="preserve">General Medical </w:t>
            </w:r>
            <w:r w:rsidR="009B5138" w:rsidRPr="00285056">
              <w:rPr>
                <w:rFonts w:ascii="Arial" w:hAnsi="Arial" w:cs="Arial"/>
                <w:sz w:val="20"/>
                <w:szCs w:val="20"/>
              </w:rPr>
              <w:t>– Gulf War is the appropriate DBQ to examine fatigue and headaches.  Since the General Medical will examine both conditions, do not request individual DBQs for conditions or DBQ Medical Opinions.</w:t>
            </w:r>
            <w:r w:rsidR="00DD3B9E" w:rsidRPr="00285056">
              <w:rPr>
                <w:rFonts w:ascii="Arial" w:hAnsi="Arial" w:cs="Arial"/>
                <w:sz w:val="20"/>
                <w:szCs w:val="20"/>
              </w:rPr>
              <w:t xml:space="preserve"> </w:t>
            </w:r>
            <w:r w:rsidR="004A76C3" w:rsidRPr="00C52AB9">
              <w:rPr>
                <w:rFonts w:ascii="Arial" w:hAnsi="Arial" w:cs="Arial"/>
                <w:sz w:val="20"/>
                <w:szCs w:val="20"/>
              </w:rPr>
              <w:t xml:space="preserve"> M21-1 VIII.ii.1.B</w:t>
            </w:r>
            <w:r w:rsidR="00DD3B9E" w:rsidRPr="00285056">
              <w:rPr>
                <w:rFonts w:ascii="Arial" w:hAnsi="Arial" w:cs="Arial"/>
                <w:sz w:val="20"/>
                <w:szCs w:val="20"/>
              </w:rPr>
              <w:t xml:space="preserve"> </w:t>
            </w:r>
            <w:r w:rsidR="00DD3B9E" w:rsidRPr="00C52AB9">
              <w:rPr>
                <w:rFonts w:ascii="Arial" w:hAnsi="Arial" w:cs="Arial"/>
                <w:sz w:val="20"/>
                <w:szCs w:val="20"/>
              </w:rPr>
              <w:t xml:space="preserve">- Developing Claims Based on Service in Southwest Asia Under 38 CFR </w:t>
            </w:r>
            <w:proofErr w:type="gramStart"/>
            <w:r w:rsidR="00DD3B9E" w:rsidRPr="00C52AB9">
              <w:rPr>
                <w:rFonts w:ascii="Arial" w:hAnsi="Arial" w:cs="Arial"/>
                <w:sz w:val="20"/>
                <w:szCs w:val="20"/>
              </w:rPr>
              <w:t>3.317</w:t>
            </w:r>
            <w:r w:rsidR="00DD3B9E" w:rsidRPr="00285056">
              <w:rPr>
                <w:rFonts w:ascii="Arial" w:hAnsi="Arial" w:cs="Arial"/>
                <w:sz w:val="20"/>
                <w:szCs w:val="20"/>
              </w:rPr>
              <w:t xml:space="preserve"> </w:t>
            </w:r>
            <w:r w:rsidRPr="00285056">
              <w:rPr>
                <w:rFonts w:ascii="Arial" w:hAnsi="Arial" w:cs="Arial"/>
                <w:sz w:val="20"/>
                <w:szCs w:val="20"/>
              </w:rPr>
              <w:t xml:space="preserve"> and</w:t>
            </w:r>
            <w:proofErr w:type="gramEnd"/>
            <w:r w:rsidRPr="00285056">
              <w:rPr>
                <w:rFonts w:ascii="Arial" w:hAnsi="Arial" w:cs="Arial"/>
                <w:sz w:val="20"/>
                <w:szCs w:val="20"/>
              </w:rPr>
              <w:t xml:space="preserve">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31021C86" w14:textId="77777777" w:rsidR="0097568E" w:rsidRPr="00285056" w:rsidRDefault="0097568E" w:rsidP="009355CF">
            <w:pPr>
              <w:rPr>
                <w:rFonts w:ascii="Arial" w:hAnsi="Arial" w:cs="Arial"/>
                <w:sz w:val="20"/>
                <w:szCs w:val="20"/>
              </w:rPr>
            </w:pPr>
          </w:p>
        </w:tc>
        <w:tc>
          <w:tcPr>
            <w:tcW w:w="7308" w:type="dxa"/>
          </w:tcPr>
          <w:p w14:paraId="390D1640" w14:textId="1F1DB44E" w:rsidR="009355CF" w:rsidRPr="00285056" w:rsidRDefault="00E41C7B" w:rsidP="009355CF">
            <w:pPr>
              <w:autoSpaceDE w:val="0"/>
              <w:autoSpaceDN w:val="0"/>
              <w:adjustRightInd w:val="0"/>
              <w:rPr>
                <w:rFonts w:ascii="Arial" w:hAnsi="Arial" w:cs="Arial"/>
                <w:b/>
                <w:sz w:val="20"/>
                <w:szCs w:val="20"/>
              </w:rPr>
            </w:pPr>
            <w:r w:rsidRPr="00285056">
              <w:rPr>
                <w:rFonts w:ascii="Arial" w:hAnsi="Arial" w:cs="Arial"/>
                <w:b/>
                <w:sz w:val="20"/>
                <w:szCs w:val="20"/>
              </w:rPr>
              <w:lastRenderedPageBreak/>
              <w:t>Distractors are set to the options on the left.  No random distractors.</w:t>
            </w:r>
          </w:p>
        </w:tc>
      </w:tr>
      <w:tr w:rsidR="009355CF" w:rsidRPr="00285056" w14:paraId="0B028440" w14:textId="77777777" w:rsidTr="00CC2FE5">
        <w:tc>
          <w:tcPr>
            <w:tcW w:w="7308" w:type="dxa"/>
            <w:shd w:val="clear" w:color="auto" w:fill="FFC000" w:themeFill="accent4"/>
          </w:tcPr>
          <w:p w14:paraId="223FFC89" w14:textId="77777777" w:rsidR="009355CF" w:rsidRPr="00285056" w:rsidRDefault="009355CF" w:rsidP="009355CF">
            <w:pPr>
              <w:rPr>
                <w:rFonts w:ascii="Arial" w:hAnsi="Arial" w:cs="Arial"/>
                <w:sz w:val="20"/>
                <w:szCs w:val="20"/>
              </w:rPr>
            </w:pPr>
            <w:r w:rsidRPr="00285056">
              <w:rPr>
                <w:rFonts w:ascii="Arial" w:hAnsi="Arial" w:cs="Arial"/>
                <w:sz w:val="20"/>
                <w:szCs w:val="20"/>
              </w:rPr>
              <w:t>Any answer, continue to 150</w:t>
            </w:r>
          </w:p>
        </w:tc>
        <w:tc>
          <w:tcPr>
            <w:tcW w:w="7308" w:type="dxa"/>
            <w:shd w:val="clear" w:color="auto" w:fill="FFC000" w:themeFill="accent4"/>
          </w:tcPr>
          <w:p w14:paraId="0BC7CCA5" w14:textId="77777777" w:rsidR="009355CF" w:rsidRPr="00285056" w:rsidRDefault="009355CF" w:rsidP="009355CF">
            <w:pPr>
              <w:autoSpaceDE w:val="0"/>
              <w:autoSpaceDN w:val="0"/>
              <w:adjustRightInd w:val="0"/>
              <w:rPr>
                <w:rFonts w:ascii="Arial" w:hAnsi="Arial" w:cs="Arial"/>
                <w:sz w:val="20"/>
                <w:szCs w:val="20"/>
              </w:rPr>
            </w:pPr>
          </w:p>
        </w:tc>
      </w:tr>
      <w:tr w:rsidR="00941DD8" w:rsidRPr="00285056" w14:paraId="5A27E7CA" w14:textId="77777777" w:rsidTr="00D143E9">
        <w:tc>
          <w:tcPr>
            <w:tcW w:w="7308" w:type="dxa"/>
          </w:tcPr>
          <w:p w14:paraId="3F20E66E" w14:textId="77777777" w:rsidR="00941DD8" w:rsidRPr="00285056" w:rsidRDefault="00941DD8" w:rsidP="00941DD8">
            <w:pPr>
              <w:rPr>
                <w:rFonts w:ascii="Arial" w:hAnsi="Arial" w:cs="Arial"/>
                <w:b/>
                <w:sz w:val="20"/>
                <w:szCs w:val="20"/>
              </w:rPr>
            </w:pPr>
            <w:r w:rsidRPr="00285056">
              <w:rPr>
                <w:rFonts w:ascii="Arial" w:hAnsi="Arial" w:cs="Arial"/>
                <w:b/>
                <w:sz w:val="20"/>
                <w:szCs w:val="20"/>
              </w:rPr>
              <w:t>Examinations</w:t>
            </w:r>
          </w:p>
          <w:p w14:paraId="6C34E4B2"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150</w:t>
            </w:r>
          </w:p>
          <w:p w14:paraId="44367F98" w14:textId="77777777" w:rsidR="00941DD8" w:rsidRPr="00285056" w:rsidRDefault="00941DD8" w:rsidP="00941DD8">
            <w:pPr>
              <w:rPr>
                <w:rFonts w:ascii="Arial" w:hAnsi="Arial" w:cs="Arial"/>
                <w:sz w:val="20"/>
                <w:szCs w:val="20"/>
              </w:rPr>
            </w:pPr>
          </w:p>
          <w:p w14:paraId="44B1A908" w14:textId="77777777" w:rsidR="00941DD8" w:rsidRPr="00285056" w:rsidRDefault="00941DD8" w:rsidP="00941DD8">
            <w:pPr>
              <w:rPr>
                <w:rFonts w:ascii="Arial" w:hAnsi="Arial" w:cs="Arial"/>
                <w:sz w:val="20"/>
                <w:szCs w:val="20"/>
              </w:rPr>
            </w:pPr>
            <w:r w:rsidRPr="00285056">
              <w:rPr>
                <w:rFonts w:ascii="Arial" w:hAnsi="Arial" w:cs="Arial"/>
                <w:sz w:val="20"/>
                <w:szCs w:val="20"/>
              </w:rPr>
              <w:t>Select the appropriate option when asked “Is Specialty Language Needed?” in VBMS for each condition below:</w:t>
            </w:r>
          </w:p>
          <w:p w14:paraId="4ABE58C7" w14:textId="77777777" w:rsidR="00941DD8" w:rsidRPr="00285056" w:rsidRDefault="00941DD8" w:rsidP="00941DD8">
            <w:pPr>
              <w:rPr>
                <w:rFonts w:ascii="Arial" w:hAnsi="Arial" w:cs="Arial"/>
                <w:sz w:val="20"/>
                <w:szCs w:val="20"/>
              </w:rPr>
            </w:pPr>
          </w:p>
          <w:p w14:paraId="0360B06D" w14:textId="6B5770D2" w:rsidR="00941DD8" w:rsidRPr="00285056" w:rsidRDefault="00941DD8" w:rsidP="00941DD8">
            <w:pPr>
              <w:rPr>
                <w:rFonts w:ascii="Arial" w:hAnsi="Arial" w:cs="Arial"/>
                <w:sz w:val="20"/>
                <w:szCs w:val="20"/>
                <w:u w:val="single"/>
              </w:rPr>
            </w:pPr>
            <w:r w:rsidRPr="00285056">
              <w:rPr>
                <w:rFonts w:ascii="Arial" w:hAnsi="Arial" w:cs="Arial"/>
                <w:sz w:val="20"/>
                <w:szCs w:val="20"/>
                <w:u w:val="single"/>
              </w:rPr>
              <w:t>Fatigue</w:t>
            </w:r>
            <w:r w:rsidR="00D43B2B" w:rsidRPr="00285056">
              <w:rPr>
                <w:rFonts w:ascii="Arial" w:hAnsi="Arial" w:cs="Arial"/>
                <w:sz w:val="20"/>
                <w:szCs w:val="20"/>
                <w:u w:val="single"/>
              </w:rPr>
              <w:t>:</w:t>
            </w:r>
          </w:p>
          <w:p w14:paraId="1C8C45F5" w14:textId="77777777" w:rsidR="00F00630" w:rsidRPr="00285056" w:rsidRDefault="00F00630" w:rsidP="00F00630">
            <w:pPr>
              <w:autoSpaceDE w:val="0"/>
              <w:autoSpaceDN w:val="0"/>
              <w:adjustRightInd w:val="0"/>
              <w:rPr>
                <w:rFonts w:ascii="Arial" w:hAnsi="Arial" w:cs="Arial"/>
                <w:sz w:val="20"/>
                <w:szCs w:val="20"/>
              </w:rPr>
            </w:pPr>
            <w:r w:rsidRPr="005B5BD2">
              <w:rPr>
                <w:rFonts w:ascii="Arial" w:hAnsi="Arial" w:cs="Arial"/>
                <w:sz w:val="20"/>
                <w:szCs w:val="20"/>
                <w:highlight w:val="green"/>
              </w:rPr>
              <w:t>General medical gulf war opinion</w:t>
            </w:r>
          </w:p>
          <w:p w14:paraId="36AA4707" w14:textId="1490257F" w:rsidR="00941DD8" w:rsidRPr="00285056" w:rsidRDefault="00941DD8" w:rsidP="00941DD8">
            <w:pPr>
              <w:autoSpaceDE w:val="0"/>
              <w:autoSpaceDN w:val="0"/>
              <w:adjustRightInd w:val="0"/>
              <w:rPr>
                <w:rFonts w:ascii="Arial" w:hAnsi="Arial" w:cs="Arial"/>
                <w:sz w:val="20"/>
                <w:szCs w:val="20"/>
              </w:rPr>
            </w:pPr>
          </w:p>
          <w:p w14:paraId="16807B48" w14:textId="1A37B1E6" w:rsidR="00941DD8" w:rsidRPr="00285056" w:rsidRDefault="00941DD8" w:rsidP="00941DD8">
            <w:pPr>
              <w:autoSpaceDE w:val="0"/>
              <w:autoSpaceDN w:val="0"/>
              <w:adjustRightInd w:val="0"/>
              <w:rPr>
                <w:rFonts w:ascii="Arial" w:hAnsi="Arial" w:cs="Arial"/>
                <w:sz w:val="20"/>
                <w:szCs w:val="20"/>
                <w:u w:val="single"/>
              </w:rPr>
            </w:pPr>
            <w:r w:rsidRPr="00285056">
              <w:rPr>
                <w:rFonts w:ascii="Arial" w:hAnsi="Arial" w:cs="Arial"/>
                <w:sz w:val="20"/>
                <w:szCs w:val="20"/>
                <w:u w:val="single"/>
              </w:rPr>
              <w:t>Headaches</w:t>
            </w:r>
            <w:r w:rsidR="00D43B2B" w:rsidRPr="00285056">
              <w:rPr>
                <w:rFonts w:ascii="Arial" w:hAnsi="Arial" w:cs="Arial"/>
                <w:sz w:val="20"/>
                <w:szCs w:val="20"/>
                <w:u w:val="single"/>
              </w:rPr>
              <w:t>:</w:t>
            </w:r>
          </w:p>
          <w:p w14:paraId="4C649076" w14:textId="77777777" w:rsidR="00F00630" w:rsidRPr="00285056" w:rsidRDefault="00F00630" w:rsidP="00F00630">
            <w:pPr>
              <w:autoSpaceDE w:val="0"/>
              <w:autoSpaceDN w:val="0"/>
              <w:adjustRightInd w:val="0"/>
              <w:rPr>
                <w:rFonts w:ascii="Arial" w:hAnsi="Arial" w:cs="Arial"/>
                <w:sz w:val="20"/>
                <w:szCs w:val="20"/>
              </w:rPr>
            </w:pPr>
            <w:r w:rsidRPr="005B5BD2">
              <w:rPr>
                <w:rFonts w:ascii="Arial" w:hAnsi="Arial" w:cs="Arial"/>
                <w:sz w:val="20"/>
                <w:szCs w:val="20"/>
                <w:highlight w:val="green"/>
              </w:rPr>
              <w:t>General medical gulf war opinion</w:t>
            </w:r>
          </w:p>
          <w:p w14:paraId="1A5C5BA4" w14:textId="77777777" w:rsidR="00941DD8" w:rsidRPr="00285056" w:rsidRDefault="00941DD8" w:rsidP="00941DD8">
            <w:pPr>
              <w:autoSpaceDE w:val="0"/>
              <w:autoSpaceDN w:val="0"/>
              <w:adjustRightInd w:val="0"/>
              <w:rPr>
                <w:rFonts w:ascii="Arial" w:hAnsi="Arial" w:cs="Arial"/>
                <w:b/>
                <w:sz w:val="20"/>
                <w:szCs w:val="20"/>
              </w:rPr>
            </w:pPr>
          </w:p>
          <w:p w14:paraId="64346184"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488DF4F9" w14:textId="18C4CDF3" w:rsidR="00941DD8" w:rsidRPr="00285056" w:rsidRDefault="00941DD8" w:rsidP="00941DD8">
            <w:pPr>
              <w:rPr>
                <w:rFonts w:ascii="Arial" w:hAnsi="Arial" w:cs="Arial"/>
                <w:sz w:val="20"/>
                <w:szCs w:val="20"/>
              </w:rPr>
            </w:pPr>
            <w:r w:rsidRPr="00285056">
              <w:rPr>
                <w:rFonts w:ascii="Arial" w:hAnsi="Arial" w:cs="Arial"/>
                <w:sz w:val="20"/>
                <w:szCs w:val="20"/>
              </w:rPr>
              <w:t xml:space="preserve">Great job! </w:t>
            </w:r>
            <w:r w:rsidR="009B5138" w:rsidRPr="00285056">
              <w:rPr>
                <w:rFonts w:ascii="Arial" w:hAnsi="Arial" w:cs="Arial"/>
                <w:sz w:val="20"/>
                <w:szCs w:val="20"/>
              </w:rPr>
              <w:t xml:space="preserve">You made the required selections to include the additional Gulf War specialty language in the examination request for both issues. </w:t>
            </w:r>
            <w:r w:rsidRPr="00285056">
              <w:rPr>
                <w:rFonts w:ascii="Arial" w:hAnsi="Arial" w:cs="Arial"/>
                <w:sz w:val="20"/>
                <w:szCs w:val="20"/>
              </w:rPr>
              <w:t xml:space="preserve"> </w:t>
            </w:r>
            <w:r w:rsidR="0060700B" w:rsidRPr="00285056">
              <w:rPr>
                <w:rFonts w:ascii="Arial" w:hAnsi="Arial" w:cs="Arial"/>
                <w:sz w:val="20"/>
                <w:szCs w:val="20"/>
              </w:rPr>
              <w:t xml:space="preserve"> </w:t>
            </w:r>
            <w:r w:rsidR="0098397C" w:rsidRPr="00285056">
              <w:rPr>
                <w:rFonts w:ascii="Arial" w:hAnsi="Arial" w:cs="Arial"/>
                <w:sz w:val="20"/>
                <w:szCs w:val="20"/>
              </w:rPr>
              <w:t xml:space="preserve"> </w:t>
            </w:r>
            <w:r w:rsidR="0098397C" w:rsidRPr="00C52AB9">
              <w:rPr>
                <w:rFonts w:ascii="Arial" w:hAnsi="Arial" w:cs="Arial"/>
                <w:sz w:val="20"/>
                <w:szCs w:val="20"/>
              </w:rPr>
              <w:t>M21-1 VIII.ii.1.B.2</w:t>
            </w:r>
            <w:r w:rsidR="0060700B" w:rsidRPr="00C52AB9">
              <w:rPr>
                <w:rFonts w:ascii="Arial" w:hAnsi="Arial" w:cs="Arial"/>
                <w:sz w:val="20"/>
                <w:szCs w:val="20"/>
              </w:rPr>
              <w:t xml:space="preserve"> – Examinations in Claims Based on Southwest Asia Service</w:t>
            </w:r>
          </w:p>
          <w:p w14:paraId="08FBBD24"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3C93C8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C8EE996" w14:textId="65CB4C96"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w:t>
            </w:r>
            <w:r w:rsidR="009B5138" w:rsidRPr="00285056">
              <w:rPr>
                <w:rFonts w:ascii="Arial" w:hAnsi="Arial" w:cs="Arial"/>
                <w:sz w:val="20"/>
                <w:szCs w:val="20"/>
              </w:rPr>
              <w:t xml:space="preserve">You need to select the General medical gulf war opinion in the Specialty Language Needed section of your exam request for both issues to ensure the examination request includes the appropriate language for the examiner. </w:t>
            </w:r>
            <w:r w:rsidRPr="00285056">
              <w:rPr>
                <w:rFonts w:ascii="Arial" w:hAnsi="Arial" w:cs="Arial"/>
                <w:sz w:val="20"/>
                <w:szCs w:val="20"/>
              </w:rPr>
              <w:t xml:space="preserve"> </w:t>
            </w:r>
            <w:r w:rsidR="0060700B" w:rsidRPr="00285056">
              <w:rPr>
                <w:rFonts w:ascii="Arial" w:hAnsi="Arial" w:cs="Arial"/>
                <w:sz w:val="20"/>
                <w:szCs w:val="20"/>
              </w:rPr>
              <w:t xml:space="preserve"> </w:t>
            </w:r>
            <w:r w:rsidR="0098397C" w:rsidRPr="00C52AB9">
              <w:rPr>
                <w:rFonts w:ascii="Arial" w:hAnsi="Arial" w:cs="Arial"/>
                <w:sz w:val="20"/>
                <w:szCs w:val="20"/>
              </w:rPr>
              <w:t xml:space="preserve"> M21-1 VIII.ii.1.B.2</w:t>
            </w:r>
            <w:r w:rsidR="0060700B" w:rsidRPr="00C52AB9">
              <w:rPr>
                <w:rFonts w:ascii="Arial" w:hAnsi="Arial" w:cs="Arial"/>
                <w:sz w:val="20"/>
                <w:szCs w:val="20"/>
              </w:rPr>
              <w:t>– Examinations in Claims Based on Southwest Asia Service</w:t>
            </w:r>
          </w:p>
          <w:p w14:paraId="61A3E4A6" w14:textId="77777777" w:rsidR="00941DD8" w:rsidRPr="00285056" w:rsidRDefault="00941DD8" w:rsidP="00941DD8">
            <w:pPr>
              <w:rPr>
                <w:rFonts w:ascii="Arial" w:hAnsi="Arial" w:cs="Arial"/>
                <w:sz w:val="20"/>
                <w:szCs w:val="20"/>
              </w:rPr>
            </w:pPr>
          </w:p>
        </w:tc>
        <w:tc>
          <w:tcPr>
            <w:tcW w:w="7308" w:type="dxa"/>
          </w:tcPr>
          <w:p w14:paraId="619398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Please add 4 additional distractors for each condition:</w:t>
            </w:r>
          </w:p>
          <w:p w14:paraId="765D900F" w14:textId="77777777" w:rsidR="00941DD8" w:rsidRPr="00285056" w:rsidRDefault="00941DD8" w:rsidP="00941DD8">
            <w:pPr>
              <w:autoSpaceDE w:val="0"/>
              <w:autoSpaceDN w:val="0"/>
              <w:adjustRightInd w:val="0"/>
              <w:rPr>
                <w:rFonts w:ascii="Arial" w:hAnsi="Arial" w:cs="Arial"/>
                <w:sz w:val="20"/>
                <w:szCs w:val="20"/>
              </w:rPr>
            </w:pPr>
          </w:p>
          <w:p w14:paraId="7E6C8DDA" w14:textId="77777777" w:rsidR="00941DD8" w:rsidRPr="00285056" w:rsidRDefault="00941DD8" w:rsidP="00941DD8">
            <w:pPr>
              <w:autoSpaceDE w:val="0"/>
              <w:autoSpaceDN w:val="0"/>
              <w:adjustRightInd w:val="0"/>
              <w:rPr>
                <w:rFonts w:ascii="Arial" w:hAnsi="Arial" w:cs="Arial"/>
                <w:b/>
                <w:bCs/>
                <w:sz w:val="20"/>
                <w:szCs w:val="20"/>
              </w:rPr>
            </w:pPr>
            <w:r w:rsidRPr="00285056">
              <w:rPr>
                <w:rFonts w:ascii="Arial" w:hAnsi="Arial" w:cs="Arial"/>
                <w:b/>
                <w:bCs/>
                <w:sz w:val="20"/>
                <w:szCs w:val="20"/>
              </w:rPr>
              <w:t>New Distractor Options:</w:t>
            </w:r>
          </w:p>
          <w:p w14:paraId="258ACE85"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N/A – no selection required</w:t>
            </w:r>
          </w:p>
          <w:p w14:paraId="5921949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Aggravation of a pre-existing condition</w:t>
            </w:r>
          </w:p>
          <w:p w14:paraId="784D46C1"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Aid and Attendance</w:t>
            </w:r>
          </w:p>
          <w:p w14:paraId="47A0504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Audio Special Language based on MOS-Related Hazardous Noise Exposure</w:t>
            </w:r>
          </w:p>
          <w:p w14:paraId="6C34788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Combat</w:t>
            </w:r>
          </w:p>
          <w:p w14:paraId="33FFB5FF"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Direct Service Connection</w:t>
            </w:r>
          </w:p>
          <w:p w14:paraId="73F5B5E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General medical gulf war opinion</w:t>
            </w:r>
          </w:p>
          <w:p w14:paraId="34503696"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Respiratory Opinion based on MOS-Related Asbestos exposure</w:t>
            </w:r>
          </w:p>
          <w:p w14:paraId="044AE00D"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Secondary service connection</w:t>
            </w:r>
          </w:p>
          <w:p w14:paraId="6787A73E"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2BCA1285" w14:textId="77777777" w:rsidTr="00CC2FE5">
        <w:tc>
          <w:tcPr>
            <w:tcW w:w="7308" w:type="dxa"/>
            <w:shd w:val="clear" w:color="auto" w:fill="FFC000" w:themeFill="accent4"/>
          </w:tcPr>
          <w:p w14:paraId="47F40A4C"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155</w:t>
            </w:r>
          </w:p>
        </w:tc>
        <w:tc>
          <w:tcPr>
            <w:tcW w:w="7308" w:type="dxa"/>
            <w:shd w:val="clear" w:color="auto" w:fill="FFC000" w:themeFill="accent4"/>
          </w:tcPr>
          <w:p w14:paraId="783BDE3F"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2AB68836" w14:textId="77777777" w:rsidTr="00D143E9">
        <w:tc>
          <w:tcPr>
            <w:tcW w:w="7308" w:type="dxa"/>
          </w:tcPr>
          <w:p w14:paraId="02354712" w14:textId="77777777" w:rsidR="00941DD8" w:rsidRPr="00285056" w:rsidRDefault="00941DD8" w:rsidP="00941DD8">
            <w:pPr>
              <w:rPr>
                <w:rFonts w:ascii="Arial" w:hAnsi="Arial" w:cs="Arial"/>
                <w:b/>
                <w:sz w:val="20"/>
                <w:szCs w:val="20"/>
              </w:rPr>
            </w:pPr>
            <w:r w:rsidRPr="00285056">
              <w:rPr>
                <w:rFonts w:ascii="Arial" w:hAnsi="Arial" w:cs="Arial"/>
                <w:b/>
                <w:sz w:val="20"/>
                <w:szCs w:val="20"/>
              </w:rPr>
              <w:t>Tracked Items</w:t>
            </w:r>
          </w:p>
          <w:p w14:paraId="50F42D58"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155</w:t>
            </w:r>
          </w:p>
          <w:p w14:paraId="427C5E77" w14:textId="77777777" w:rsidR="00941DD8" w:rsidRPr="00285056" w:rsidRDefault="00941DD8" w:rsidP="00941DD8">
            <w:pPr>
              <w:rPr>
                <w:rFonts w:ascii="Arial" w:hAnsi="Arial" w:cs="Arial"/>
                <w:sz w:val="20"/>
                <w:szCs w:val="20"/>
              </w:rPr>
            </w:pPr>
          </w:p>
          <w:p w14:paraId="3840CF60" w14:textId="75F3FDC1" w:rsidR="00941DD8" w:rsidRPr="00285056" w:rsidRDefault="00941DD8" w:rsidP="00941DD8">
            <w:pPr>
              <w:rPr>
                <w:rFonts w:ascii="Arial" w:hAnsi="Arial" w:cs="Arial"/>
                <w:sz w:val="20"/>
                <w:szCs w:val="20"/>
              </w:rPr>
            </w:pPr>
            <w:r w:rsidRPr="00285056">
              <w:rPr>
                <w:rFonts w:ascii="Arial" w:hAnsi="Arial" w:cs="Arial"/>
                <w:sz w:val="20"/>
                <w:szCs w:val="20"/>
              </w:rPr>
              <w:t>Which tracked item(s) apply to this claim?  (select all that apply)</w:t>
            </w:r>
          </w:p>
          <w:p w14:paraId="29606F0B" w14:textId="77777777" w:rsidR="00941DD8" w:rsidRPr="00285056" w:rsidRDefault="00941DD8" w:rsidP="00941DD8">
            <w:pPr>
              <w:rPr>
                <w:rFonts w:ascii="Arial" w:hAnsi="Arial" w:cs="Arial"/>
                <w:sz w:val="20"/>
                <w:szCs w:val="20"/>
              </w:rPr>
            </w:pPr>
          </w:p>
          <w:p w14:paraId="34DC6451" w14:textId="557E6248" w:rsidR="00941DD8" w:rsidRPr="005B5BD2" w:rsidRDefault="00941DD8" w:rsidP="00941DD8">
            <w:pPr>
              <w:pStyle w:val="ListParagraph"/>
              <w:numPr>
                <w:ilvl w:val="0"/>
                <w:numId w:val="21"/>
              </w:numPr>
              <w:spacing w:after="0" w:line="240" w:lineRule="auto"/>
              <w:rPr>
                <w:rFonts w:ascii="Arial" w:hAnsi="Arial" w:cs="Arial"/>
                <w:sz w:val="20"/>
                <w:szCs w:val="20"/>
                <w:highlight w:val="green"/>
              </w:rPr>
            </w:pPr>
            <w:r w:rsidRPr="005B5BD2">
              <w:rPr>
                <w:rFonts w:ascii="Arial" w:hAnsi="Arial" w:cs="Arial"/>
                <w:sz w:val="20"/>
                <w:szCs w:val="20"/>
                <w:highlight w:val="green"/>
              </w:rPr>
              <w:t>Exam Request – Processing</w:t>
            </w:r>
          </w:p>
          <w:p w14:paraId="4E432DCA" w14:textId="52522E8D" w:rsidR="00941DD8" w:rsidRPr="005B5BD2" w:rsidRDefault="00941DD8" w:rsidP="00941DD8">
            <w:pPr>
              <w:pStyle w:val="ListParagraph"/>
              <w:numPr>
                <w:ilvl w:val="0"/>
                <w:numId w:val="21"/>
              </w:numPr>
              <w:spacing w:after="0" w:line="240" w:lineRule="auto"/>
              <w:rPr>
                <w:rFonts w:ascii="Arial" w:hAnsi="Arial" w:cs="Arial"/>
                <w:sz w:val="20"/>
                <w:szCs w:val="20"/>
                <w:highlight w:val="green"/>
              </w:rPr>
            </w:pPr>
            <w:r w:rsidRPr="005B5BD2">
              <w:rPr>
                <w:rFonts w:ascii="Arial" w:hAnsi="Arial" w:cs="Arial"/>
                <w:sz w:val="20"/>
                <w:szCs w:val="20"/>
                <w:highlight w:val="green"/>
              </w:rPr>
              <w:t>Exam Request – headaches</w:t>
            </w:r>
          </w:p>
          <w:p w14:paraId="5F0CD157" w14:textId="468CE311" w:rsidR="00941DD8" w:rsidRPr="005B5BD2" w:rsidRDefault="00941DD8" w:rsidP="00941DD8">
            <w:pPr>
              <w:pStyle w:val="ListParagraph"/>
              <w:numPr>
                <w:ilvl w:val="0"/>
                <w:numId w:val="21"/>
              </w:numPr>
              <w:spacing w:after="0" w:line="240" w:lineRule="auto"/>
              <w:rPr>
                <w:rFonts w:ascii="Arial" w:hAnsi="Arial" w:cs="Arial"/>
                <w:sz w:val="20"/>
                <w:szCs w:val="20"/>
                <w:highlight w:val="green"/>
              </w:rPr>
            </w:pPr>
            <w:r w:rsidRPr="005B5BD2">
              <w:rPr>
                <w:rFonts w:ascii="Arial" w:hAnsi="Arial" w:cs="Arial"/>
                <w:sz w:val="20"/>
                <w:szCs w:val="20"/>
                <w:highlight w:val="green"/>
              </w:rPr>
              <w:t>Exam Request - fatigue</w:t>
            </w:r>
          </w:p>
          <w:p w14:paraId="1115A58B" w14:textId="77777777" w:rsidR="00941DD8" w:rsidRPr="00285056" w:rsidRDefault="00941DD8" w:rsidP="00941DD8">
            <w:pPr>
              <w:rPr>
                <w:rFonts w:ascii="Arial" w:hAnsi="Arial" w:cs="Arial"/>
                <w:sz w:val="20"/>
                <w:szCs w:val="20"/>
              </w:rPr>
            </w:pPr>
          </w:p>
          <w:p w14:paraId="067C905A"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73BA91C7" w14:textId="01BAB873"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lastRenderedPageBreak/>
              <w:t>Great job! The tracked items generated by VBMS for this case are Exam Request - Processing, Exam Request – headaches and Exam Request - fatigue.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57776B43"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1B5ADFCE"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08489BFC" w14:textId="7342D171" w:rsidR="00941DD8" w:rsidRPr="00285056" w:rsidRDefault="00941DD8" w:rsidP="00941DD8">
            <w:pPr>
              <w:rPr>
                <w:rFonts w:ascii="Arial" w:hAnsi="Arial" w:cs="Arial"/>
                <w:sz w:val="20"/>
                <w:szCs w:val="20"/>
              </w:rPr>
            </w:pPr>
            <w:r w:rsidRPr="00285056">
              <w:rPr>
                <w:rFonts w:ascii="Arial" w:hAnsi="Arial" w:cs="Arial"/>
                <w:sz w:val="20"/>
                <w:szCs w:val="20"/>
              </w:rPr>
              <w:t>Sorry, that is not correct. The VBMS generated tracked items for this case are. Exam Request - Processing, Exam Request – headaches and Exam Request - fatigue.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6494C439" w14:textId="77777777" w:rsidR="00941DD8" w:rsidRPr="00285056" w:rsidRDefault="00941DD8" w:rsidP="00941DD8">
            <w:pPr>
              <w:rPr>
                <w:rFonts w:ascii="Arial" w:hAnsi="Arial" w:cs="Arial"/>
                <w:sz w:val="20"/>
                <w:szCs w:val="20"/>
              </w:rPr>
            </w:pPr>
          </w:p>
        </w:tc>
        <w:tc>
          <w:tcPr>
            <w:tcW w:w="7308" w:type="dxa"/>
          </w:tcPr>
          <w:p w14:paraId="3A38A8F5" w14:textId="77777777" w:rsidR="00941DD8" w:rsidRPr="00285056" w:rsidRDefault="00941DD8" w:rsidP="00941DD8">
            <w:pPr>
              <w:rPr>
                <w:rFonts w:ascii="Arial" w:hAnsi="Arial" w:cs="Arial"/>
                <w:sz w:val="20"/>
                <w:szCs w:val="20"/>
              </w:rPr>
            </w:pPr>
          </w:p>
        </w:tc>
      </w:tr>
      <w:tr w:rsidR="00941DD8" w:rsidRPr="00285056" w14:paraId="11016ACF" w14:textId="77777777" w:rsidTr="009355CF">
        <w:tc>
          <w:tcPr>
            <w:tcW w:w="7308" w:type="dxa"/>
            <w:shd w:val="clear" w:color="auto" w:fill="FFC000" w:themeFill="accent4"/>
          </w:tcPr>
          <w:p w14:paraId="379444DA"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160</w:t>
            </w:r>
          </w:p>
        </w:tc>
        <w:tc>
          <w:tcPr>
            <w:tcW w:w="7308" w:type="dxa"/>
            <w:shd w:val="clear" w:color="auto" w:fill="FFC000" w:themeFill="accent4"/>
          </w:tcPr>
          <w:p w14:paraId="4E2232BD"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39222D2D" w14:textId="77777777" w:rsidTr="00D143E9">
        <w:tc>
          <w:tcPr>
            <w:tcW w:w="7308" w:type="dxa"/>
          </w:tcPr>
          <w:p w14:paraId="72C80FBE" w14:textId="77777777" w:rsidR="00941DD8" w:rsidRPr="00285056" w:rsidRDefault="00941DD8" w:rsidP="00941DD8">
            <w:pPr>
              <w:rPr>
                <w:rFonts w:ascii="Arial" w:hAnsi="Arial" w:cs="Arial"/>
                <w:b/>
                <w:sz w:val="20"/>
                <w:szCs w:val="20"/>
              </w:rPr>
            </w:pPr>
            <w:r w:rsidRPr="00285056">
              <w:rPr>
                <w:rFonts w:ascii="Arial" w:hAnsi="Arial" w:cs="Arial"/>
                <w:b/>
                <w:sz w:val="20"/>
                <w:szCs w:val="20"/>
              </w:rPr>
              <w:t>Exam Review Note</w:t>
            </w:r>
          </w:p>
          <w:p w14:paraId="0010D30E"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160</w:t>
            </w:r>
          </w:p>
          <w:p w14:paraId="207D6A46" w14:textId="77777777" w:rsidR="00941DD8" w:rsidRPr="00285056" w:rsidRDefault="00941DD8" w:rsidP="00941DD8">
            <w:pPr>
              <w:rPr>
                <w:rFonts w:ascii="Arial" w:hAnsi="Arial" w:cs="Arial"/>
                <w:sz w:val="20"/>
                <w:szCs w:val="20"/>
              </w:rPr>
            </w:pPr>
          </w:p>
          <w:p w14:paraId="0662BD07" w14:textId="77777777" w:rsidR="00941DD8" w:rsidRPr="00285056" w:rsidRDefault="00941DD8" w:rsidP="00941DD8">
            <w:pPr>
              <w:rPr>
                <w:rFonts w:ascii="Arial" w:hAnsi="Arial" w:cs="Arial"/>
                <w:sz w:val="20"/>
                <w:szCs w:val="20"/>
              </w:rPr>
            </w:pPr>
            <w:r w:rsidRPr="00285056">
              <w:rPr>
                <w:rFonts w:ascii="Arial" w:hAnsi="Arial" w:cs="Arial"/>
                <w:sz w:val="20"/>
                <w:szCs w:val="20"/>
              </w:rPr>
              <w:t>Select the correct VBMS note for the status of examinations:</w:t>
            </w:r>
          </w:p>
          <w:p w14:paraId="14FA5C22" w14:textId="77777777" w:rsidR="00941DD8" w:rsidRPr="00285056" w:rsidRDefault="00941DD8" w:rsidP="00941DD8">
            <w:pPr>
              <w:rPr>
                <w:rFonts w:ascii="Arial" w:hAnsi="Arial" w:cs="Arial"/>
                <w:sz w:val="20"/>
                <w:szCs w:val="20"/>
              </w:rPr>
            </w:pPr>
          </w:p>
          <w:p w14:paraId="63AD4CBB" w14:textId="77777777" w:rsidR="00941DD8" w:rsidRPr="005B5BD2" w:rsidRDefault="00941DD8" w:rsidP="00941DD8">
            <w:pPr>
              <w:pStyle w:val="ListParagraph"/>
              <w:numPr>
                <w:ilvl w:val="0"/>
                <w:numId w:val="2"/>
              </w:numPr>
              <w:spacing w:after="0" w:line="240" w:lineRule="auto"/>
              <w:rPr>
                <w:rFonts w:ascii="Arial" w:hAnsi="Arial" w:cs="Arial"/>
                <w:sz w:val="20"/>
                <w:szCs w:val="20"/>
                <w:highlight w:val="green"/>
              </w:rPr>
            </w:pPr>
            <w:r w:rsidRPr="005B5BD2">
              <w:rPr>
                <w:rFonts w:ascii="Arial" w:hAnsi="Arial" w:cs="Arial"/>
                <w:sz w:val="20"/>
                <w:szCs w:val="20"/>
                <w:highlight w:val="green"/>
              </w:rPr>
              <w:t>Exam review - complete for all issues. Detailed explanation of actions taken</w:t>
            </w:r>
          </w:p>
          <w:p w14:paraId="0A658D9C" w14:textId="77777777" w:rsidR="00941DD8" w:rsidRPr="00285056" w:rsidRDefault="00941DD8" w:rsidP="00941DD8">
            <w:pPr>
              <w:pStyle w:val="ListParagraph"/>
              <w:numPr>
                <w:ilvl w:val="0"/>
                <w:numId w:val="2"/>
              </w:numPr>
              <w:spacing w:after="0" w:line="240" w:lineRule="auto"/>
              <w:rPr>
                <w:rFonts w:ascii="Arial" w:hAnsi="Arial" w:cs="Arial"/>
                <w:sz w:val="20"/>
                <w:szCs w:val="20"/>
              </w:rPr>
            </w:pPr>
            <w:r w:rsidRPr="00285056">
              <w:rPr>
                <w:rFonts w:ascii="Arial" w:hAnsi="Arial" w:cs="Arial"/>
                <w:sz w:val="20"/>
                <w:szCs w:val="20"/>
              </w:rPr>
              <w:t>Exam review – partially complete. Detailed explanation of information required to complete review</w:t>
            </w:r>
          </w:p>
          <w:p w14:paraId="74F64DD2" w14:textId="77777777" w:rsidR="00941DD8" w:rsidRPr="00285056" w:rsidRDefault="00941DD8" w:rsidP="00941DD8">
            <w:pPr>
              <w:pStyle w:val="ListParagraph"/>
              <w:numPr>
                <w:ilvl w:val="0"/>
                <w:numId w:val="2"/>
              </w:numPr>
              <w:spacing w:after="0" w:line="240" w:lineRule="auto"/>
              <w:rPr>
                <w:rFonts w:ascii="Arial" w:hAnsi="Arial" w:cs="Arial"/>
                <w:sz w:val="20"/>
                <w:szCs w:val="20"/>
              </w:rPr>
            </w:pPr>
            <w:r w:rsidRPr="00285056">
              <w:rPr>
                <w:rFonts w:ascii="Arial" w:hAnsi="Arial" w:cs="Arial"/>
                <w:sz w:val="20"/>
                <w:szCs w:val="20"/>
              </w:rPr>
              <w:t>Exam review – not yet performed Detailed explanation as to why the exam has yet to be performed</w:t>
            </w:r>
          </w:p>
          <w:p w14:paraId="28145B50" w14:textId="77777777" w:rsidR="00941DD8" w:rsidRPr="00285056" w:rsidRDefault="00941DD8" w:rsidP="00941DD8">
            <w:pPr>
              <w:rPr>
                <w:rFonts w:ascii="Arial" w:hAnsi="Arial" w:cs="Arial"/>
                <w:sz w:val="20"/>
                <w:szCs w:val="20"/>
              </w:rPr>
            </w:pPr>
          </w:p>
          <w:p w14:paraId="2FFFE6CD"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07461F0B" w14:textId="0F60879C"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The examination review is complete, as it was determined that exams are warranted for every contention. The VBMS note is required to begin with "Exam Review," with a detailed explanation of actions taken.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282190EF"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2AC1F38C"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6DA909B7" w14:textId="18F43039"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incorrect. The examination review is complete, as it was determined that exams are warranted for every contention. The VBMS note is required to begin with "Exam Review," with a detailed explanation of actions taken. </w:t>
            </w:r>
            <w:r w:rsidR="003671AA">
              <w:rPr>
                <w:rFonts w:ascii="Arial" w:hAnsi="Arial" w:cs="Arial"/>
                <w:sz w:val="20"/>
                <w:szCs w:val="20"/>
              </w:rPr>
              <w:t xml:space="preserve"> </w:t>
            </w:r>
            <w:r w:rsidR="003671AA">
              <w:rPr>
                <w:rFonts w:ascii="Calibri" w:hAnsi="Calibri" w:cs="Calibri"/>
              </w:rPr>
              <w:t>M21-1 IV.i.1.A Duty to Assist with Providing a Medical Examination or Opinion</w:t>
            </w:r>
          </w:p>
          <w:p w14:paraId="08E692BE" w14:textId="77777777" w:rsidR="00941DD8" w:rsidRPr="00285056" w:rsidRDefault="00941DD8" w:rsidP="00941DD8">
            <w:pPr>
              <w:rPr>
                <w:rFonts w:ascii="Arial" w:hAnsi="Arial" w:cs="Arial"/>
                <w:sz w:val="20"/>
                <w:szCs w:val="20"/>
              </w:rPr>
            </w:pPr>
          </w:p>
        </w:tc>
        <w:tc>
          <w:tcPr>
            <w:tcW w:w="7308" w:type="dxa"/>
          </w:tcPr>
          <w:p w14:paraId="10982DD0" w14:textId="77777777" w:rsidR="00941DD8" w:rsidRPr="00285056" w:rsidRDefault="00941DD8" w:rsidP="00941DD8">
            <w:pPr>
              <w:rPr>
                <w:rFonts w:ascii="Arial" w:hAnsi="Arial" w:cs="Arial"/>
                <w:sz w:val="20"/>
                <w:szCs w:val="20"/>
              </w:rPr>
            </w:pPr>
          </w:p>
        </w:tc>
      </w:tr>
      <w:tr w:rsidR="00941DD8" w:rsidRPr="00285056" w14:paraId="79A4B664" w14:textId="77777777" w:rsidTr="00CC2FE5">
        <w:tc>
          <w:tcPr>
            <w:tcW w:w="7308" w:type="dxa"/>
            <w:shd w:val="clear" w:color="auto" w:fill="FFC000" w:themeFill="accent4"/>
          </w:tcPr>
          <w:p w14:paraId="6F2BDC0E" w14:textId="77777777" w:rsidR="00941DD8" w:rsidRPr="00285056" w:rsidRDefault="00941DD8" w:rsidP="00941DD8">
            <w:pPr>
              <w:rPr>
                <w:rFonts w:ascii="Arial" w:hAnsi="Arial" w:cs="Arial"/>
                <w:sz w:val="20"/>
                <w:szCs w:val="20"/>
              </w:rPr>
            </w:pPr>
            <w:r w:rsidRPr="00285056">
              <w:rPr>
                <w:rFonts w:ascii="Arial" w:hAnsi="Arial" w:cs="Arial"/>
                <w:sz w:val="20"/>
                <w:szCs w:val="20"/>
              </w:rPr>
              <w:t>Any answer, continue to 170</w:t>
            </w:r>
          </w:p>
        </w:tc>
        <w:tc>
          <w:tcPr>
            <w:tcW w:w="7308" w:type="dxa"/>
            <w:shd w:val="clear" w:color="auto" w:fill="FFC000" w:themeFill="accent4"/>
          </w:tcPr>
          <w:p w14:paraId="00A5F495" w14:textId="77777777" w:rsidR="00941DD8" w:rsidRPr="00285056" w:rsidRDefault="00941DD8" w:rsidP="00941DD8">
            <w:pPr>
              <w:autoSpaceDE w:val="0"/>
              <w:autoSpaceDN w:val="0"/>
              <w:adjustRightInd w:val="0"/>
              <w:rPr>
                <w:rFonts w:ascii="Arial" w:hAnsi="Arial" w:cs="Arial"/>
                <w:sz w:val="20"/>
                <w:szCs w:val="20"/>
              </w:rPr>
            </w:pPr>
          </w:p>
        </w:tc>
      </w:tr>
      <w:tr w:rsidR="00941DD8" w:rsidRPr="00285056" w14:paraId="4F1E5F96" w14:textId="77777777" w:rsidTr="00D143E9">
        <w:tc>
          <w:tcPr>
            <w:tcW w:w="7308" w:type="dxa"/>
          </w:tcPr>
          <w:p w14:paraId="3EF6185C" w14:textId="77777777" w:rsidR="00941DD8" w:rsidRPr="00285056" w:rsidRDefault="00941DD8" w:rsidP="00941DD8">
            <w:pPr>
              <w:rPr>
                <w:rFonts w:ascii="Arial" w:hAnsi="Arial" w:cs="Arial"/>
                <w:b/>
                <w:sz w:val="20"/>
                <w:szCs w:val="20"/>
              </w:rPr>
            </w:pPr>
            <w:r w:rsidRPr="00285056">
              <w:rPr>
                <w:rFonts w:ascii="Arial" w:hAnsi="Arial" w:cs="Arial"/>
                <w:b/>
                <w:sz w:val="20"/>
                <w:szCs w:val="20"/>
              </w:rPr>
              <w:t>Claim Status</w:t>
            </w:r>
          </w:p>
          <w:p w14:paraId="0211545F" w14:textId="77777777" w:rsidR="00941DD8" w:rsidRPr="00285056" w:rsidRDefault="00941DD8" w:rsidP="00941DD8">
            <w:pPr>
              <w:rPr>
                <w:rFonts w:ascii="Arial" w:hAnsi="Arial" w:cs="Arial"/>
                <w:sz w:val="20"/>
                <w:szCs w:val="20"/>
              </w:rPr>
            </w:pPr>
            <w:r w:rsidRPr="00285056">
              <w:rPr>
                <w:rFonts w:ascii="Arial" w:hAnsi="Arial" w:cs="Arial"/>
                <w:sz w:val="20"/>
                <w:szCs w:val="20"/>
              </w:rPr>
              <w:t>Page Number: 170</w:t>
            </w:r>
          </w:p>
          <w:p w14:paraId="6DDE76E8" w14:textId="77777777" w:rsidR="00941DD8" w:rsidRPr="00285056" w:rsidRDefault="00941DD8" w:rsidP="00941DD8">
            <w:pPr>
              <w:rPr>
                <w:rFonts w:ascii="Arial" w:hAnsi="Arial" w:cs="Arial"/>
                <w:sz w:val="20"/>
                <w:szCs w:val="20"/>
              </w:rPr>
            </w:pPr>
          </w:p>
          <w:p w14:paraId="0A849D8B" w14:textId="77777777" w:rsidR="00941DD8" w:rsidRPr="00285056" w:rsidRDefault="00941DD8" w:rsidP="00941DD8">
            <w:pPr>
              <w:rPr>
                <w:rFonts w:ascii="Arial" w:hAnsi="Arial" w:cs="Arial"/>
                <w:sz w:val="20"/>
                <w:szCs w:val="20"/>
              </w:rPr>
            </w:pPr>
            <w:r w:rsidRPr="00285056">
              <w:rPr>
                <w:rFonts w:ascii="Arial" w:hAnsi="Arial" w:cs="Arial"/>
                <w:sz w:val="20"/>
                <w:szCs w:val="20"/>
              </w:rPr>
              <w:t>What is the claim status?</w:t>
            </w:r>
          </w:p>
          <w:p w14:paraId="1C9CA042" w14:textId="77777777" w:rsidR="00941DD8" w:rsidRPr="00285056" w:rsidRDefault="00941DD8" w:rsidP="00941DD8">
            <w:pPr>
              <w:rPr>
                <w:rFonts w:ascii="Arial" w:hAnsi="Arial" w:cs="Arial"/>
                <w:sz w:val="20"/>
                <w:szCs w:val="20"/>
              </w:rPr>
            </w:pPr>
          </w:p>
          <w:p w14:paraId="3FBCD7BF"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Ready for Decision</w:t>
            </w:r>
          </w:p>
          <w:p w14:paraId="4AAD9713"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Rating Decision Complete</w:t>
            </w:r>
          </w:p>
          <w:p w14:paraId="008981D5"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t>Secondary Ready for Decision</w:t>
            </w:r>
          </w:p>
          <w:p w14:paraId="36467842" w14:textId="77777777" w:rsidR="00941DD8" w:rsidRPr="00285056" w:rsidRDefault="00941DD8" w:rsidP="00941DD8">
            <w:pPr>
              <w:pStyle w:val="ListParagraph"/>
              <w:numPr>
                <w:ilvl w:val="0"/>
                <w:numId w:val="1"/>
              </w:numPr>
              <w:spacing w:after="0" w:line="240" w:lineRule="auto"/>
              <w:rPr>
                <w:rFonts w:ascii="Arial" w:hAnsi="Arial" w:cs="Arial"/>
                <w:sz w:val="20"/>
                <w:szCs w:val="20"/>
              </w:rPr>
            </w:pPr>
            <w:r w:rsidRPr="00285056">
              <w:rPr>
                <w:rFonts w:ascii="Arial" w:hAnsi="Arial" w:cs="Arial"/>
                <w:sz w:val="20"/>
                <w:szCs w:val="20"/>
              </w:rPr>
              <w:lastRenderedPageBreak/>
              <w:t>Ready to Work</w:t>
            </w:r>
          </w:p>
          <w:p w14:paraId="48805870" w14:textId="77777777" w:rsidR="00941DD8" w:rsidRPr="005B5BD2" w:rsidRDefault="00941DD8" w:rsidP="00941DD8">
            <w:pPr>
              <w:pStyle w:val="ListParagraph"/>
              <w:numPr>
                <w:ilvl w:val="0"/>
                <w:numId w:val="1"/>
              </w:numPr>
              <w:spacing w:after="0" w:line="240" w:lineRule="auto"/>
              <w:rPr>
                <w:rFonts w:ascii="Arial" w:hAnsi="Arial" w:cs="Arial"/>
                <w:sz w:val="20"/>
                <w:szCs w:val="20"/>
                <w:highlight w:val="green"/>
              </w:rPr>
            </w:pPr>
            <w:r w:rsidRPr="005B5BD2">
              <w:rPr>
                <w:rFonts w:ascii="Arial" w:hAnsi="Arial" w:cs="Arial"/>
                <w:sz w:val="20"/>
                <w:szCs w:val="20"/>
                <w:highlight w:val="green"/>
              </w:rPr>
              <w:t>Open</w:t>
            </w:r>
          </w:p>
          <w:p w14:paraId="7ECDAB88" w14:textId="77777777" w:rsidR="00941DD8" w:rsidRPr="00285056" w:rsidRDefault="00941DD8" w:rsidP="00941DD8">
            <w:pPr>
              <w:rPr>
                <w:rFonts w:ascii="Arial" w:hAnsi="Arial" w:cs="Arial"/>
                <w:sz w:val="20"/>
                <w:szCs w:val="20"/>
              </w:rPr>
            </w:pPr>
          </w:p>
          <w:p w14:paraId="333A815C"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Correct Answer Feedback</w:t>
            </w:r>
            <w:r w:rsidRPr="00285056">
              <w:rPr>
                <w:rFonts w:ascii="Arial" w:hAnsi="Arial" w:cs="Arial"/>
                <w:sz w:val="20"/>
                <w:szCs w:val="20"/>
              </w:rPr>
              <w:t xml:space="preserve">: </w:t>
            </w:r>
          </w:p>
          <w:p w14:paraId="66817120" w14:textId="77777777" w:rsidR="00941DD8" w:rsidRPr="00285056" w:rsidRDefault="00941DD8" w:rsidP="00941DD8">
            <w:pPr>
              <w:tabs>
                <w:tab w:val="left" w:pos="7710"/>
              </w:tabs>
              <w:autoSpaceDE w:val="0"/>
              <w:autoSpaceDN w:val="0"/>
              <w:adjustRightInd w:val="0"/>
              <w:rPr>
                <w:rFonts w:ascii="Arial" w:hAnsi="Arial" w:cs="Arial"/>
                <w:sz w:val="20"/>
                <w:szCs w:val="20"/>
              </w:rPr>
            </w:pPr>
            <w:r w:rsidRPr="00285056">
              <w:rPr>
                <w:rFonts w:ascii="Arial" w:hAnsi="Arial" w:cs="Arial"/>
                <w:sz w:val="20"/>
                <w:szCs w:val="20"/>
              </w:rPr>
              <w:t xml:space="preserve">Great Job. The </w:t>
            </w:r>
            <w:proofErr w:type="gramStart"/>
            <w:r w:rsidRPr="00285056">
              <w:rPr>
                <w:rFonts w:ascii="Arial" w:hAnsi="Arial" w:cs="Arial"/>
                <w:sz w:val="20"/>
                <w:szCs w:val="20"/>
              </w:rPr>
              <w:t>current status</w:t>
            </w:r>
            <w:proofErr w:type="gramEnd"/>
            <w:r w:rsidRPr="00285056">
              <w:rPr>
                <w:rFonts w:ascii="Arial" w:hAnsi="Arial" w:cs="Arial"/>
                <w:sz w:val="20"/>
                <w:szCs w:val="20"/>
              </w:rPr>
              <w:t xml:space="preserve"> of this claim is open as we await the results from the examination. M21-4, Appendix D, Index of Claim Stage Indicators and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0EDDB624" w14:textId="77777777" w:rsidR="00941DD8" w:rsidRPr="00285056" w:rsidRDefault="00941DD8" w:rsidP="00941DD8">
            <w:pPr>
              <w:tabs>
                <w:tab w:val="left" w:pos="7710"/>
              </w:tabs>
              <w:autoSpaceDE w:val="0"/>
              <w:autoSpaceDN w:val="0"/>
              <w:adjustRightInd w:val="0"/>
              <w:rPr>
                <w:rFonts w:ascii="Arial" w:hAnsi="Arial" w:cs="Arial"/>
                <w:sz w:val="20"/>
                <w:szCs w:val="20"/>
              </w:rPr>
            </w:pPr>
          </w:p>
          <w:p w14:paraId="6AA12A90"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b/>
                <w:sz w:val="20"/>
                <w:szCs w:val="20"/>
              </w:rPr>
              <w:t>Incorrect Answer Feedback</w:t>
            </w:r>
            <w:r w:rsidRPr="00285056">
              <w:rPr>
                <w:rFonts w:ascii="Arial" w:hAnsi="Arial" w:cs="Arial"/>
                <w:sz w:val="20"/>
                <w:szCs w:val="20"/>
              </w:rPr>
              <w:t>:</w:t>
            </w:r>
          </w:p>
          <w:p w14:paraId="43EACBF3" w14:textId="77777777" w:rsidR="00941DD8" w:rsidRPr="00285056" w:rsidRDefault="00941DD8" w:rsidP="00941DD8">
            <w:pPr>
              <w:rPr>
                <w:rFonts w:ascii="Arial" w:hAnsi="Arial" w:cs="Arial"/>
                <w:sz w:val="20"/>
                <w:szCs w:val="20"/>
              </w:rPr>
            </w:pPr>
            <w:r w:rsidRPr="00285056">
              <w:rPr>
                <w:rFonts w:ascii="Arial" w:hAnsi="Arial" w:cs="Arial"/>
                <w:sz w:val="20"/>
                <w:szCs w:val="20"/>
              </w:rPr>
              <w:t xml:space="preserve">Sorry, that is not correct. The </w:t>
            </w:r>
            <w:proofErr w:type="gramStart"/>
            <w:r w:rsidRPr="00285056">
              <w:rPr>
                <w:rFonts w:ascii="Arial" w:hAnsi="Arial" w:cs="Arial"/>
                <w:sz w:val="20"/>
                <w:szCs w:val="20"/>
              </w:rPr>
              <w:t>current status</w:t>
            </w:r>
            <w:proofErr w:type="gramEnd"/>
            <w:r w:rsidRPr="00285056">
              <w:rPr>
                <w:rFonts w:ascii="Arial" w:hAnsi="Arial" w:cs="Arial"/>
                <w:sz w:val="20"/>
                <w:szCs w:val="20"/>
              </w:rPr>
              <w:t xml:space="preserve"> of this claim is open as we await the results from the examination. M21-4, Appendix D, Index of Claim Stage Indicators and M21-1 III.iii.</w:t>
            </w:r>
            <w:proofErr w:type="gramStart"/>
            <w:r w:rsidRPr="00285056">
              <w:rPr>
                <w:rFonts w:ascii="Arial" w:hAnsi="Arial" w:cs="Arial"/>
                <w:sz w:val="20"/>
                <w:szCs w:val="20"/>
              </w:rPr>
              <w:t>1.F</w:t>
            </w:r>
            <w:proofErr w:type="gramEnd"/>
            <w:r w:rsidRPr="00285056">
              <w:rPr>
                <w:rFonts w:ascii="Arial" w:hAnsi="Arial" w:cs="Arial"/>
                <w:sz w:val="20"/>
                <w:szCs w:val="20"/>
              </w:rPr>
              <w:t xml:space="preserve"> - Record Maintenance During the Development Process</w:t>
            </w:r>
          </w:p>
          <w:p w14:paraId="219F09DD" w14:textId="77777777" w:rsidR="00941DD8" w:rsidRPr="00285056" w:rsidRDefault="00941DD8" w:rsidP="00941DD8">
            <w:pPr>
              <w:rPr>
                <w:rFonts w:ascii="Arial" w:hAnsi="Arial" w:cs="Arial"/>
                <w:sz w:val="20"/>
                <w:szCs w:val="20"/>
              </w:rPr>
            </w:pPr>
          </w:p>
        </w:tc>
        <w:tc>
          <w:tcPr>
            <w:tcW w:w="7308" w:type="dxa"/>
          </w:tcPr>
          <w:p w14:paraId="6D4A1BEE" w14:textId="77777777" w:rsidR="00941DD8" w:rsidRPr="00285056" w:rsidRDefault="00941DD8" w:rsidP="00941DD8">
            <w:pPr>
              <w:rPr>
                <w:rFonts w:ascii="Arial" w:hAnsi="Arial" w:cs="Arial"/>
                <w:sz w:val="20"/>
                <w:szCs w:val="20"/>
              </w:rPr>
            </w:pPr>
          </w:p>
        </w:tc>
      </w:tr>
      <w:tr w:rsidR="00941DD8" w:rsidRPr="00FC5EAE" w14:paraId="6279CF3F" w14:textId="77777777" w:rsidTr="00D143E9">
        <w:tc>
          <w:tcPr>
            <w:tcW w:w="7308" w:type="dxa"/>
            <w:shd w:val="clear" w:color="auto" w:fill="92D050"/>
          </w:tcPr>
          <w:p w14:paraId="5B45ED82" w14:textId="77777777" w:rsidR="00941DD8" w:rsidRPr="00285056" w:rsidRDefault="00941DD8" w:rsidP="00941DD8">
            <w:pPr>
              <w:autoSpaceDE w:val="0"/>
              <w:autoSpaceDN w:val="0"/>
              <w:adjustRightInd w:val="0"/>
              <w:rPr>
                <w:rFonts w:ascii="Arial" w:hAnsi="Arial" w:cs="Arial"/>
                <w:sz w:val="20"/>
                <w:szCs w:val="20"/>
              </w:rPr>
            </w:pPr>
            <w:r w:rsidRPr="00285056">
              <w:rPr>
                <w:rFonts w:ascii="Arial" w:hAnsi="Arial" w:cs="Arial"/>
                <w:sz w:val="20"/>
                <w:szCs w:val="20"/>
              </w:rPr>
              <w:t>End of test</w:t>
            </w:r>
          </w:p>
        </w:tc>
        <w:tc>
          <w:tcPr>
            <w:tcW w:w="7308" w:type="dxa"/>
            <w:shd w:val="clear" w:color="auto" w:fill="92D050"/>
          </w:tcPr>
          <w:p w14:paraId="24B58346" w14:textId="77777777" w:rsidR="00941DD8" w:rsidRPr="00FC5EAE" w:rsidRDefault="00941DD8" w:rsidP="00941DD8">
            <w:pPr>
              <w:autoSpaceDE w:val="0"/>
              <w:autoSpaceDN w:val="0"/>
              <w:adjustRightInd w:val="0"/>
              <w:spacing w:after="100" w:afterAutospacing="1"/>
              <w:rPr>
                <w:rFonts w:ascii="Arial" w:hAnsi="Arial" w:cs="Arial"/>
                <w:sz w:val="20"/>
                <w:szCs w:val="20"/>
              </w:rPr>
            </w:pPr>
            <w:r w:rsidRPr="00285056">
              <w:rPr>
                <w:rFonts w:ascii="Arial" w:hAnsi="Arial" w:cs="Arial"/>
                <w:sz w:val="20"/>
                <w:szCs w:val="20"/>
              </w:rPr>
              <w:t>End of test</w:t>
            </w:r>
          </w:p>
        </w:tc>
      </w:tr>
    </w:tbl>
    <w:p w14:paraId="76109447"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52B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10"/>
  </w:num>
  <w:num w:numId="5">
    <w:abstractNumId w:val="21"/>
  </w:num>
  <w:num w:numId="6">
    <w:abstractNumId w:val="22"/>
  </w:num>
  <w:num w:numId="7">
    <w:abstractNumId w:val="16"/>
  </w:num>
  <w:num w:numId="8">
    <w:abstractNumId w:val="15"/>
  </w:num>
  <w:num w:numId="9">
    <w:abstractNumId w:val="27"/>
  </w:num>
  <w:num w:numId="10">
    <w:abstractNumId w:val="12"/>
  </w:num>
  <w:num w:numId="11">
    <w:abstractNumId w:val="14"/>
  </w:num>
  <w:num w:numId="12">
    <w:abstractNumId w:val="5"/>
  </w:num>
  <w:num w:numId="13">
    <w:abstractNumId w:val="26"/>
  </w:num>
  <w:num w:numId="14">
    <w:abstractNumId w:val="2"/>
  </w:num>
  <w:num w:numId="15">
    <w:abstractNumId w:val="25"/>
  </w:num>
  <w:num w:numId="16">
    <w:abstractNumId w:val="23"/>
  </w:num>
  <w:num w:numId="17">
    <w:abstractNumId w:val="1"/>
  </w:num>
  <w:num w:numId="18">
    <w:abstractNumId w:val="4"/>
  </w:num>
  <w:num w:numId="19">
    <w:abstractNumId w:val="13"/>
  </w:num>
  <w:num w:numId="20">
    <w:abstractNumId w:val="18"/>
  </w:num>
  <w:num w:numId="21">
    <w:abstractNumId w:val="20"/>
  </w:num>
  <w:num w:numId="22">
    <w:abstractNumId w:val="17"/>
  </w:num>
  <w:num w:numId="23">
    <w:abstractNumId w:val="6"/>
  </w:num>
  <w:num w:numId="24">
    <w:abstractNumId w:val="7"/>
  </w:num>
  <w:num w:numId="25">
    <w:abstractNumId w:val="9"/>
  </w:num>
  <w:num w:numId="26">
    <w:abstractNumId w:val="11"/>
  </w:num>
  <w:num w:numId="27">
    <w:abstractNumId w:val="19"/>
  </w:num>
  <w:num w:numId="28">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16CD8"/>
    <w:rsid w:val="00031B88"/>
    <w:rsid w:val="0003522E"/>
    <w:rsid w:val="000353E5"/>
    <w:rsid w:val="00044AFA"/>
    <w:rsid w:val="0009272C"/>
    <w:rsid w:val="00094A33"/>
    <w:rsid w:val="000E3DAA"/>
    <w:rsid w:val="00110A0D"/>
    <w:rsid w:val="001277E5"/>
    <w:rsid w:val="00133242"/>
    <w:rsid w:val="00145569"/>
    <w:rsid w:val="00165B0E"/>
    <w:rsid w:val="00170C52"/>
    <w:rsid w:val="001736F5"/>
    <w:rsid w:val="00185320"/>
    <w:rsid w:val="00186554"/>
    <w:rsid w:val="00187A3C"/>
    <w:rsid w:val="00192FA4"/>
    <w:rsid w:val="00194910"/>
    <w:rsid w:val="001977F3"/>
    <w:rsid w:val="001C6006"/>
    <w:rsid w:val="001D10C8"/>
    <w:rsid w:val="001D346F"/>
    <w:rsid w:val="00213F12"/>
    <w:rsid w:val="00224DF2"/>
    <w:rsid w:val="00237691"/>
    <w:rsid w:val="00237AFB"/>
    <w:rsid w:val="00250777"/>
    <w:rsid w:val="00263347"/>
    <w:rsid w:val="00266DA8"/>
    <w:rsid w:val="00270A7D"/>
    <w:rsid w:val="00285056"/>
    <w:rsid w:val="0028654C"/>
    <w:rsid w:val="00286E8D"/>
    <w:rsid w:val="0029210C"/>
    <w:rsid w:val="00292AFC"/>
    <w:rsid w:val="00296C1F"/>
    <w:rsid w:val="002971D3"/>
    <w:rsid w:val="002A00BA"/>
    <w:rsid w:val="002C32E8"/>
    <w:rsid w:val="002D7DB4"/>
    <w:rsid w:val="0030167E"/>
    <w:rsid w:val="003671AA"/>
    <w:rsid w:val="00380B98"/>
    <w:rsid w:val="00387691"/>
    <w:rsid w:val="003A42EF"/>
    <w:rsid w:val="003B71CA"/>
    <w:rsid w:val="003C301E"/>
    <w:rsid w:val="003E1268"/>
    <w:rsid w:val="00407AD4"/>
    <w:rsid w:val="00421076"/>
    <w:rsid w:val="0042567A"/>
    <w:rsid w:val="004311ED"/>
    <w:rsid w:val="00440CB6"/>
    <w:rsid w:val="00442780"/>
    <w:rsid w:val="004439F9"/>
    <w:rsid w:val="00474D5A"/>
    <w:rsid w:val="00487DCE"/>
    <w:rsid w:val="0049689D"/>
    <w:rsid w:val="004A75D8"/>
    <w:rsid w:val="004A76C3"/>
    <w:rsid w:val="004B3ADE"/>
    <w:rsid w:val="004B525C"/>
    <w:rsid w:val="004C2FD2"/>
    <w:rsid w:val="004C6B71"/>
    <w:rsid w:val="004D2036"/>
    <w:rsid w:val="0050064A"/>
    <w:rsid w:val="0051134F"/>
    <w:rsid w:val="00514251"/>
    <w:rsid w:val="00520AF5"/>
    <w:rsid w:val="00527452"/>
    <w:rsid w:val="00536BC5"/>
    <w:rsid w:val="005430E1"/>
    <w:rsid w:val="00563A18"/>
    <w:rsid w:val="0057656A"/>
    <w:rsid w:val="00583C97"/>
    <w:rsid w:val="00587D0E"/>
    <w:rsid w:val="005A04D5"/>
    <w:rsid w:val="005A4C45"/>
    <w:rsid w:val="005B3FCA"/>
    <w:rsid w:val="005B5BD2"/>
    <w:rsid w:val="005C390C"/>
    <w:rsid w:val="005C6549"/>
    <w:rsid w:val="005D200E"/>
    <w:rsid w:val="005E5B15"/>
    <w:rsid w:val="005E6B97"/>
    <w:rsid w:val="005F3254"/>
    <w:rsid w:val="00606DE3"/>
    <w:rsid w:val="0060700B"/>
    <w:rsid w:val="00615C61"/>
    <w:rsid w:val="006211CC"/>
    <w:rsid w:val="0062548D"/>
    <w:rsid w:val="006A0D32"/>
    <w:rsid w:val="006A0F48"/>
    <w:rsid w:val="006B004E"/>
    <w:rsid w:val="006C7F11"/>
    <w:rsid w:val="006D0108"/>
    <w:rsid w:val="006D1DA5"/>
    <w:rsid w:val="006E6FAE"/>
    <w:rsid w:val="006F681B"/>
    <w:rsid w:val="00741EF2"/>
    <w:rsid w:val="00745415"/>
    <w:rsid w:val="00762255"/>
    <w:rsid w:val="0076700A"/>
    <w:rsid w:val="0077674D"/>
    <w:rsid w:val="00785791"/>
    <w:rsid w:val="00797568"/>
    <w:rsid w:val="007A441D"/>
    <w:rsid w:val="007B5EA1"/>
    <w:rsid w:val="007B7269"/>
    <w:rsid w:val="007D25CF"/>
    <w:rsid w:val="007E0461"/>
    <w:rsid w:val="007E52E4"/>
    <w:rsid w:val="00813919"/>
    <w:rsid w:val="008143E1"/>
    <w:rsid w:val="008271A8"/>
    <w:rsid w:val="00841FBB"/>
    <w:rsid w:val="00846CEB"/>
    <w:rsid w:val="00847CD7"/>
    <w:rsid w:val="0085440C"/>
    <w:rsid w:val="008655C6"/>
    <w:rsid w:val="00873F45"/>
    <w:rsid w:val="00881267"/>
    <w:rsid w:val="00894AD0"/>
    <w:rsid w:val="008A2C07"/>
    <w:rsid w:val="008C3030"/>
    <w:rsid w:val="008E4DE0"/>
    <w:rsid w:val="008E6419"/>
    <w:rsid w:val="0090258D"/>
    <w:rsid w:val="00922CD7"/>
    <w:rsid w:val="009355CF"/>
    <w:rsid w:val="00941DD8"/>
    <w:rsid w:val="0097568E"/>
    <w:rsid w:val="0098397C"/>
    <w:rsid w:val="009938B0"/>
    <w:rsid w:val="0099654B"/>
    <w:rsid w:val="009B5138"/>
    <w:rsid w:val="009C47DF"/>
    <w:rsid w:val="009C7583"/>
    <w:rsid w:val="009D2489"/>
    <w:rsid w:val="009E4AD9"/>
    <w:rsid w:val="00A15739"/>
    <w:rsid w:val="00A2472C"/>
    <w:rsid w:val="00A45969"/>
    <w:rsid w:val="00A477AC"/>
    <w:rsid w:val="00A76F64"/>
    <w:rsid w:val="00A775AF"/>
    <w:rsid w:val="00A81CDA"/>
    <w:rsid w:val="00A91AF0"/>
    <w:rsid w:val="00AA2CB9"/>
    <w:rsid w:val="00AA35D7"/>
    <w:rsid w:val="00AC1291"/>
    <w:rsid w:val="00AC53F9"/>
    <w:rsid w:val="00B21652"/>
    <w:rsid w:val="00B3433B"/>
    <w:rsid w:val="00B42B5B"/>
    <w:rsid w:val="00B517BC"/>
    <w:rsid w:val="00B521EC"/>
    <w:rsid w:val="00B64D20"/>
    <w:rsid w:val="00B80490"/>
    <w:rsid w:val="00B90B4E"/>
    <w:rsid w:val="00B918AC"/>
    <w:rsid w:val="00BF02D4"/>
    <w:rsid w:val="00C1663A"/>
    <w:rsid w:val="00C4461C"/>
    <w:rsid w:val="00C47438"/>
    <w:rsid w:val="00C52AB9"/>
    <w:rsid w:val="00C76025"/>
    <w:rsid w:val="00C76277"/>
    <w:rsid w:val="00CB5C89"/>
    <w:rsid w:val="00CB7986"/>
    <w:rsid w:val="00CB7C65"/>
    <w:rsid w:val="00CC1D93"/>
    <w:rsid w:val="00CC2FE5"/>
    <w:rsid w:val="00CD5277"/>
    <w:rsid w:val="00CE15A0"/>
    <w:rsid w:val="00CE2E06"/>
    <w:rsid w:val="00CF2A97"/>
    <w:rsid w:val="00D143E9"/>
    <w:rsid w:val="00D378F1"/>
    <w:rsid w:val="00D43B2B"/>
    <w:rsid w:val="00D508B5"/>
    <w:rsid w:val="00D51662"/>
    <w:rsid w:val="00D51D68"/>
    <w:rsid w:val="00D52A0A"/>
    <w:rsid w:val="00D63B35"/>
    <w:rsid w:val="00D731F1"/>
    <w:rsid w:val="00D80607"/>
    <w:rsid w:val="00D818E5"/>
    <w:rsid w:val="00DA0CD0"/>
    <w:rsid w:val="00DB006C"/>
    <w:rsid w:val="00DB529D"/>
    <w:rsid w:val="00DB7E79"/>
    <w:rsid w:val="00DC2579"/>
    <w:rsid w:val="00DC46ED"/>
    <w:rsid w:val="00DD3B9E"/>
    <w:rsid w:val="00DD4830"/>
    <w:rsid w:val="00DF1BAD"/>
    <w:rsid w:val="00DF31B9"/>
    <w:rsid w:val="00E00655"/>
    <w:rsid w:val="00E07173"/>
    <w:rsid w:val="00E172A5"/>
    <w:rsid w:val="00E22872"/>
    <w:rsid w:val="00E379FC"/>
    <w:rsid w:val="00E41C7B"/>
    <w:rsid w:val="00E51A0B"/>
    <w:rsid w:val="00E67FC6"/>
    <w:rsid w:val="00EF1192"/>
    <w:rsid w:val="00F00630"/>
    <w:rsid w:val="00F053E4"/>
    <w:rsid w:val="00F07F6D"/>
    <w:rsid w:val="00F509C9"/>
    <w:rsid w:val="00F72CFD"/>
    <w:rsid w:val="00F75A35"/>
    <w:rsid w:val="00F82477"/>
    <w:rsid w:val="00FC21C2"/>
    <w:rsid w:val="00FC5EAE"/>
    <w:rsid w:val="00FD7BAE"/>
    <w:rsid w:val="00FF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1714"/>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850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29E4-D7E2-4D0D-A36E-5963B2E8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2021-11-10T21:22:00Z</dcterms:created>
  <dcterms:modified xsi:type="dcterms:W3CDTF">2021-11-10T21:22:00Z</dcterms:modified>
</cp:coreProperties>
</file>