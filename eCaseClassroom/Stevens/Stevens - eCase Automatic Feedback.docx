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43C4F" w14:textId="1B797A7D" w:rsidR="004A75D8" w:rsidRPr="00237691" w:rsidRDefault="00B014E3" w:rsidP="004A75D8">
      <w:pPr>
        <w:pStyle w:val="Heading2"/>
        <w:spacing w:before="0"/>
      </w:pPr>
      <w:r>
        <w:t>STEVENS, Gordan</w:t>
      </w:r>
      <w:r w:rsidR="004A75D8" w:rsidRPr="00237691">
        <w:t xml:space="preserve"> eCase Automatic Feedback</w:t>
      </w:r>
    </w:p>
    <w:p w14:paraId="2FEA77F8" w14:textId="77777777" w:rsidR="004A75D8" w:rsidRPr="00237691" w:rsidRDefault="004A75D8" w:rsidP="004A7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08A4AB6" w14:textId="77777777" w:rsidR="004A75D8" w:rsidRPr="00255BA3" w:rsidRDefault="004A75D8" w:rsidP="004A7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460D992" w14:textId="77777777" w:rsidR="004A75D8" w:rsidRPr="00255BA3" w:rsidRDefault="004A75D8" w:rsidP="004A7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5BA3">
        <w:rPr>
          <w:rFonts w:ascii="Arial" w:hAnsi="Arial" w:cs="Arial"/>
          <w:sz w:val="20"/>
          <w:szCs w:val="20"/>
        </w:rPr>
        <w:t xml:space="preserve">TMS# for objectives: </w:t>
      </w:r>
      <w:r w:rsidR="0049689D" w:rsidRPr="00255BA3">
        <w:rPr>
          <w:rFonts w:ascii="Arial" w:hAnsi="Arial" w:cs="Arial"/>
          <w:bCs/>
          <w:sz w:val="20"/>
          <w:szCs w:val="20"/>
        </w:rPr>
        <w:t>4488228</w:t>
      </w:r>
    </w:p>
    <w:p w14:paraId="22878B63" w14:textId="77777777" w:rsidR="004A75D8" w:rsidRPr="00255BA3" w:rsidRDefault="004A75D8" w:rsidP="004A7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4616" w:type="dxa"/>
        <w:tblLayout w:type="fixed"/>
        <w:tblLook w:val="04A0" w:firstRow="1" w:lastRow="0" w:firstColumn="1" w:lastColumn="0" w:noHBand="0" w:noVBand="1"/>
      </w:tblPr>
      <w:tblGrid>
        <w:gridCol w:w="7308"/>
        <w:gridCol w:w="7308"/>
      </w:tblGrid>
      <w:tr w:rsidR="004A75D8" w:rsidRPr="00255BA3" w14:paraId="491C553B" w14:textId="77777777" w:rsidTr="00D143E9">
        <w:tc>
          <w:tcPr>
            <w:tcW w:w="7308" w:type="dxa"/>
          </w:tcPr>
          <w:p w14:paraId="44FB0FA2" w14:textId="77777777" w:rsidR="00E51A0B" w:rsidRPr="00255BA3" w:rsidRDefault="00E51A0B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 xml:space="preserve">Date of Receipt </w:t>
            </w:r>
          </w:p>
          <w:p w14:paraId="6E939C4E" w14:textId="77777777" w:rsidR="004A75D8" w:rsidRPr="00255BA3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01</w:t>
            </w:r>
            <w:r w:rsidR="004C2FD2" w:rsidRPr="00255BA3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2FE0501A" w14:textId="77777777" w:rsidR="004A75D8" w:rsidRPr="00255BA3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B6DC159" w14:textId="3EB03F31" w:rsidR="004A75D8" w:rsidRPr="00255BA3" w:rsidRDefault="00E00655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Identify the date of receipt you used for each of these documents in </w:t>
            </w:r>
            <w:r w:rsidR="00413C2A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413C2A">
              <w:rPr>
                <w:rFonts w:ascii="Arial" w:hAnsi="Arial" w:cs="Arial"/>
                <w:sz w:val="20"/>
                <w:szCs w:val="20"/>
              </w:rPr>
              <w:t>firstmiddlelastsuffix</w:t>
            </w:r>
            <w:proofErr w:type="spellEnd"/>
            <w:r w:rsidR="00413C2A">
              <w:rPr>
                <w:rFonts w:ascii="Arial" w:hAnsi="Arial" w:cs="Arial"/>
                <w:sz w:val="20"/>
                <w:szCs w:val="20"/>
              </w:rPr>
              <w:t xml:space="preserve"> */’s </w:t>
            </w:r>
            <w:r w:rsidRPr="00255BA3">
              <w:rPr>
                <w:rFonts w:ascii="Arial" w:hAnsi="Arial" w:cs="Arial"/>
                <w:sz w:val="20"/>
                <w:szCs w:val="20"/>
              </w:rPr>
              <w:t>eCase.</w:t>
            </w:r>
          </w:p>
          <w:p w14:paraId="4C9F4D3F" w14:textId="77777777" w:rsidR="00E00655" w:rsidRPr="00255BA3" w:rsidRDefault="00E00655" w:rsidP="00E0065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6634288" w14:textId="77777777" w:rsidR="00E00655" w:rsidRPr="00255BA3" w:rsidRDefault="00E00655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VA Form 21-</w:t>
            </w:r>
            <w:r w:rsidR="00271DA4" w:rsidRPr="00255BA3">
              <w:rPr>
                <w:rFonts w:ascii="Arial" w:hAnsi="Arial" w:cs="Arial"/>
                <w:sz w:val="20"/>
                <w:szCs w:val="20"/>
              </w:rPr>
              <w:t>8940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Date Received:</w:t>
            </w:r>
          </w:p>
          <w:p w14:paraId="78FC0A4F" w14:textId="049F4A37" w:rsidR="003A42EF" w:rsidRPr="005E251F" w:rsidRDefault="00413C2A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dateadd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(d,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0,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,MM/d/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yyyy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 xml:space="preserve"> */</w:t>
            </w:r>
            <w:r w:rsidR="005E251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8F15B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7B3B00" w:rsidRPr="006A4C56"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  <w:t>09/13/2021</w:t>
            </w:r>
          </w:p>
          <w:p w14:paraId="78246DA9" w14:textId="77777777" w:rsidR="00E51A0B" w:rsidRPr="005E251F" w:rsidRDefault="00E51A0B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88FDB11" w14:textId="77777777" w:rsidR="003A42EF" w:rsidRPr="00255BA3" w:rsidRDefault="00E00655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VA Form 21-22 Date Received: </w:t>
            </w:r>
          </w:p>
          <w:p w14:paraId="31D3D998" w14:textId="08DC51F9" w:rsidR="00E00655" w:rsidRPr="00255BA3" w:rsidRDefault="00413C2A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dateadd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(d,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0,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,MM/d/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yyyy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 xml:space="preserve"> */</w:t>
            </w:r>
            <w:r w:rsidR="005E251F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 w:rsidR="008F15B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7B3B00" w:rsidRPr="006A4C56"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  <w:t>09/13/2021</w:t>
            </w:r>
          </w:p>
          <w:p w14:paraId="274F5B76" w14:textId="77777777" w:rsidR="00E51A0B" w:rsidRPr="00255BA3" w:rsidRDefault="00E51A0B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A747D09" w14:textId="77777777" w:rsidR="00C76277" w:rsidRPr="00255BA3" w:rsidRDefault="00C76277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1ED7A77" w14:textId="77777777" w:rsidR="004A75D8" w:rsidRPr="00255BA3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1E8009EA" w14:textId="3FAB7652" w:rsidR="004A75D8" w:rsidRPr="008F15BE" w:rsidRDefault="00E00655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Correct.</w:t>
            </w:r>
            <w:r w:rsidR="004A75D8" w:rsidRPr="00255B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5BA3">
              <w:rPr>
                <w:rFonts w:ascii="Arial" w:hAnsi="Arial" w:cs="Arial"/>
                <w:sz w:val="20"/>
                <w:szCs w:val="20"/>
              </w:rPr>
              <w:t>The date of receipt is the date the documents were received by a VA facility.  </w:t>
            </w:r>
            <w:r w:rsidR="008F15BE" w:rsidRPr="008F15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F15BE" w:rsidRPr="006A4C56">
              <w:rPr>
                <w:rFonts w:ascii="Arial" w:hAnsi="Arial" w:cs="Arial"/>
                <w:color w:val="323F4F"/>
                <w:sz w:val="20"/>
                <w:szCs w:val="20"/>
              </w:rPr>
              <w:t>M21-1 II.iii.</w:t>
            </w:r>
            <w:proofErr w:type="gramStart"/>
            <w:r w:rsidR="008F15BE" w:rsidRPr="006A4C56">
              <w:rPr>
                <w:rFonts w:ascii="Arial" w:hAnsi="Arial" w:cs="Arial"/>
                <w:color w:val="323F4F"/>
                <w:sz w:val="20"/>
                <w:szCs w:val="20"/>
              </w:rPr>
              <w:t>1.A.</w:t>
            </w:r>
            <w:proofErr w:type="gramEnd"/>
            <w:r w:rsidR="008F15BE" w:rsidRPr="006A4C56">
              <w:rPr>
                <w:rFonts w:ascii="Arial" w:hAnsi="Arial" w:cs="Arial"/>
                <w:color w:val="323F4F"/>
                <w:sz w:val="20"/>
                <w:szCs w:val="20"/>
              </w:rPr>
              <w:t>4.c.  Determining the Proper DOC for Claims Establishment Purposes</w:t>
            </w:r>
            <w:r w:rsidRPr="008F15BE">
              <w:rPr>
                <w:rFonts w:ascii="Arial" w:hAnsi="Arial" w:cs="Arial"/>
                <w:sz w:val="20"/>
                <w:szCs w:val="20"/>
              </w:rPr>
              <w:t xml:space="preserve"> and 38 CFR 3.1(r)</w:t>
            </w:r>
          </w:p>
          <w:p w14:paraId="310911F4" w14:textId="77777777" w:rsidR="004A75D8" w:rsidRPr="008F15BE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4027D1B" w14:textId="77777777" w:rsidR="004A75D8" w:rsidRPr="008F15BE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F15BE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8F15B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E8648E1" w14:textId="766AC4E6" w:rsidR="004A75D8" w:rsidRPr="008F15BE" w:rsidRDefault="00E00655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F15BE">
              <w:rPr>
                <w:rFonts w:ascii="Arial" w:hAnsi="Arial" w:cs="Arial"/>
                <w:sz w:val="20"/>
                <w:szCs w:val="20"/>
              </w:rPr>
              <w:t xml:space="preserve">That is incorrect. </w:t>
            </w:r>
            <w:r w:rsidR="00853569" w:rsidRPr="008F15BE">
              <w:rPr>
                <w:rFonts w:ascii="Arial" w:hAnsi="Arial" w:cs="Arial"/>
                <w:sz w:val="20"/>
                <w:szCs w:val="20"/>
              </w:rPr>
              <w:t>The date of receipt for both forms is /</w:t>
            </w:r>
            <w:r w:rsidR="00853569" w:rsidRPr="008F15BE">
              <w:rPr>
                <w:rFonts w:ascii="Arial" w:hAnsi="Arial" w:cs="Arial"/>
                <w:color w:val="000000"/>
                <w:sz w:val="20"/>
                <w:szCs w:val="20"/>
              </w:rPr>
              <w:t xml:space="preserve">* </w:t>
            </w:r>
            <w:proofErr w:type="spellStart"/>
            <w:r w:rsidR="00E0741F" w:rsidRPr="008F15BE">
              <w:rPr>
                <w:rFonts w:ascii="Arial" w:hAnsi="Arial" w:cs="Arial"/>
                <w:color w:val="000000"/>
                <w:sz w:val="20"/>
                <w:szCs w:val="20"/>
              </w:rPr>
              <w:t>dateadd</w:t>
            </w:r>
            <w:proofErr w:type="spellEnd"/>
            <w:r w:rsidR="00E0741F" w:rsidRPr="008F15BE">
              <w:rPr>
                <w:rFonts w:ascii="Arial" w:hAnsi="Arial" w:cs="Arial"/>
                <w:color w:val="000000"/>
                <w:sz w:val="20"/>
                <w:szCs w:val="20"/>
              </w:rPr>
              <w:t>(d,</w:t>
            </w:r>
            <w:proofErr w:type="gramStart"/>
            <w:r w:rsidR="00E0741F" w:rsidRPr="008F15BE">
              <w:rPr>
                <w:rFonts w:ascii="Arial" w:hAnsi="Arial" w:cs="Arial"/>
                <w:color w:val="000000"/>
                <w:sz w:val="20"/>
                <w:szCs w:val="20"/>
              </w:rPr>
              <w:t>0,</w:t>
            </w:r>
            <w:r w:rsidR="00853569" w:rsidRPr="008F15BE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gramEnd"/>
            <w:r w:rsidR="00E0741F" w:rsidRPr="008F15BE">
              <w:rPr>
                <w:rFonts w:ascii="Arial" w:hAnsi="Arial" w:cs="Arial"/>
                <w:color w:val="000000"/>
                <w:sz w:val="20"/>
                <w:szCs w:val="20"/>
              </w:rPr>
              <w:t>,MM/d/</w:t>
            </w:r>
            <w:proofErr w:type="spellStart"/>
            <w:r w:rsidR="00E0741F" w:rsidRPr="008F15BE">
              <w:rPr>
                <w:rFonts w:ascii="Arial" w:hAnsi="Arial" w:cs="Arial"/>
                <w:color w:val="000000"/>
                <w:sz w:val="20"/>
                <w:szCs w:val="20"/>
              </w:rPr>
              <w:t>yyyy</w:t>
            </w:r>
            <w:proofErr w:type="spellEnd"/>
            <w:r w:rsidR="00E0741F" w:rsidRPr="008F15BE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  <w:r w:rsidR="00853569" w:rsidRPr="008F15BE">
              <w:rPr>
                <w:rFonts w:ascii="Arial" w:hAnsi="Arial" w:cs="Arial"/>
                <w:color w:val="000000"/>
                <w:sz w:val="20"/>
                <w:szCs w:val="20"/>
              </w:rPr>
              <w:t xml:space="preserve"> */</w:t>
            </w:r>
            <w:r w:rsidR="00853569" w:rsidRPr="008F15BE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8F15BE">
              <w:rPr>
                <w:rFonts w:ascii="Arial" w:hAnsi="Arial" w:cs="Arial"/>
                <w:sz w:val="20"/>
                <w:szCs w:val="20"/>
              </w:rPr>
              <w:t>The date of receipt is the date the documents were received by a VA facility.  </w:t>
            </w:r>
            <w:r w:rsidR="008F15BE" w:rsidRPr="008F15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F15BE" w:rsidRPr="006A4C56">
              <w:rPr>
                <w:rFonts w:ascii="Arial" w:hAnsi="Arial" w:cs="Arial"/>
                <w:color w:val="323F4F"/>
                <w:sz w:val="20"/>
                <w:szCs w:val="20"/>
              </w:rPr>
              <w:t>M21-1 II.iii.</w:t>
            </w:r>
            <w:proofErr w:type="gramStart"/>
            <w:r w:rsidR="008F15BE" w:rsidRPr="006A4C56">
              <w:rPr>
                <w:rFonts w:ascii="Arial" w:hAnsi="Arial" w:cs="Arial"/>
                <w:color w:val="323F4F"/>
                <w:sz w:val="20"/>
                <w:szCs w:val="20"/>
              </w:rPr>
              <w:t>1.A.</w:t>
            </w:r>
            <w:proofErr w:type="gramEnd"/>
            <w:r w:rsidR="008F15BE" w:rsidRPr="006A4C56">
              <w:rPr>
                <w:rFonts w:ascii="Arial" w:hAnsi="Arial" w:cs="Arial"/>
                <w:color w:val="323F4F"/>
                <w:sz w:val="20"/>
                <w:szCs w:val="20"/>
              </w:rPr>
              <w:t>4.c.  Determining the Proper DOC for Claims Establishment Purposes</w:t>
            </w:r>
            <w:r w:rsidRPr="008F15BE">
              <w:rPr>
                <w:rFonts w:ascii="Arial" w:hAnsi="Arial" w:cs="Arial"/>
                <w:sz w:val="20"/>
                <w:szCs w:val="20"/>
              </w:rPr>
              <w:t xml:space="preserve"> and 38 CFR 3.1(r)</w:t>
            </w:r>
          </w:p>
          <w:p w14:paraId="70A6B1EF" w14:textId="77777777" w:rsidR="004A75D8" w:rsidRPr="00255BA3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460501A1" w14:textId="77777777" w:rsidR="004A75D8" w:rsidRPr="00255BA3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75D8" w:rsidRPr="00255BA3" w14:paraId="75D7CA8F" w14:textId="77777777" w:rsidTr="00194910">
        <w:trPr>
          <w:trHeight w:val="288"/>
        </w:trPr>
        <w:tc>
          <w:tcPr>
            <w:tcW w:w="7308" w:type="dxa"/>
            <w:shd w:val="clear" w:color="auto" w:fill="FFC000"/>
          </w:tcPr>
          <w:p w14:paraId="5EFE86CF" w14:textId="77777777" w:rsidR="004A75D8" w:rsidRPr="00255BA3" w:rsidRDefault="00DC46ED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Any</w:t>
            </w:r>
            <w:r w:rsidR="00C76277" w:rsidRPr="00255BA3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 w:rsidRPr="00255BA3">
              <w:rPr>
                <w:rFonts w:ascii="Arial" w:hAnsi="Arial" w:cs="Arial"/>
                <w:sz w:val="20"/>
                <w:szCs w:val="20"/>
              </w:rPr>
              <w:t>c</w:t>
            </w:r>
            <w:r w:rsidR="00F053E4" w:rsidRPr="00255BA3">
              <w:rPr>
                <w:rFonts w:ascii="Arial" w:hAnsi="Arial" w:cs="Arial"/>
                <w:sz w:val="20"/>
                <w:szCs w:val="20"/>
              </w:rPr>
              <w:t>ontinue</w:t>
            </w:r>
            <w:r w:rsidR="00E51A0B" w:rsidRPr="00255B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5BA3">
              <w:rPr>
                <w:rFonts w:ascii="Arial" w:hAnsi="Arial" w:cs="Arial"/>
                <w:sz w:val="20"/>
                <w:szCs w:val="20"/>
              </w:rPr>
              <w:t>to 040.</w:t>
            </w:r>
          </w:p>
        </w:tc>
        <w:tc>
          <w:tcPr>
            <w:tcW w:w="7308" w:type="dxa"/>
            <w:shd w:val="clear" w:color="auto" w:fill="FFC000"/>
          </w:tcPr>
          <w:p w14:paraId="65868CE3" w14:textId="77777777" w:rsidR="004A75D8" w:rsidRPr="00255BA3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75D8" w:rsidRPr="00255BA3" w14:paraId="498FC057" w14:textId="77777777" w:rsidTr="00C1663A">
        <w:trPr>
          <w:trHeight w:val="1250"/>
        </w:trPr>
        <w:tc>
          <w:tcPr>
            <w:tcW w:w="7308" w:type="dxa"/>
          </w:tcPr>
          <w:p w14:paraId="7282D7F1" w14:textId="77777777" w:rsidR="00E51A0B" w:rsidRPr="00255BA3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 xml:space="preserve">Representation </w:t>
            </w:r>
          </w:p>
          <w:p w14:paraId="20A32C78" w14:textId="77777777" w:rsidR="004A75D8" w:rsidRPr="00255BA3" w:rsidRDefault="004A75D8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0</w:t>
            </w:r>
            <w:r w:rsidR="00D508B5" w:rsidRPr="00255BA3">
              <w:rPr>
                <w:rFonts w:ascii="Arial" w:hAnsi="Arial" w:cs="Arial"/>
                <w:sz w:val="20"/>
                <w:szCs w:val="20"/>
              </w:rPr>
              <w:t>40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EEDAB12" w14:textId="77777777" w:rsidR="00E51A0B" w:rsidRPr="00255BA3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EC8A335" w14:textId="1DCA4207" w:rsidR="00E51A0B" w:rsidRPr="00255BA3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Did the Veteran appoint a </w:t>
            </w:r>
            <w:r w:rsidR="000139CC">
              <w:rPr>
                <w:rFonts w:ascii="Arial" w:hAnsi="Arial" w:cs="Arial"/>
                <w:sz w:val="20"/>
                <w:szCs w:val="20"/>
              </w:rPr>
              <w:t>Power of Attorney (</w:t>
            </w:r>
            <w:r w:rsidRPr="00255BA3">
              <w:rPr>
                <w:rFonts w:ascii="Arial" w:hAnsi="Arial" w:cs="Arial"/>
                <w:sz w:val="20"/>
                <w:szCs w:val="20"/>
              </w:rPr>
              <w:t>POA</w:t>
            </w:r>
            <w:r w:rsidR="000139CC">
              <w:rPr>
                <w:rFonts w:ascii="Arial" w:hAnsi="Arial" w:cs="Arial"/>
                <w:sz w:val="20"/>
                <w:szCs w:val="20"/>
              </w:rPr>
              <w:t>)</w:t>
            </w:r>
            <w:r w:rsidRPr="00255BA3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222A2802" w14:textId="77777777" w:rsidR="00F053E4" w:rsidRPr="007B3B00" w:rsidRDefault="00F053E4" w:rsidP="009355CF">
            <w:pPr>
              <w:pStyle w:val="ListParagraph"/>
              <w:numPr>
                <w:ilvl w:val="0"/>
                <w:numId w:val="4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7B3B00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464DA307" w14:textId="77777777" w:rsidR="00F053E4" w:rsidRPr="00255BA3" w:rsidRDefault="00F053E4" w:rsidP="009355CF">
            <w:pPr>
              <w:pStyle w:val="ListParagraph"/>
              <w:numPr>
                <w:ilvl w:val="0"/>
                <w:numId w:val="4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2B741644" w14:textId="77777777" w:rsidR="00E51A0B" w:rsidRPr="00255BA3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86F690" w14:textId="77777777" w:rsidR="00E51A0B" w:rsidRPr="00255BA3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17ADAD35" w14:textId="77777777" w:rsidR="00E51A0B" w:rsidRPr="00255BA3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Good job! A properly completed and executed VA Form 21-22, </w:t>
            </w:r>
            <w:r w:rsidRPr="00255BA3">
              <w:rPr>
                <w:rFonts w:ascii="Arial" w:hAnsi="Arial" w:cs="Arial"/>
                <w:i/>
                <w:sz w:val="20"/>
                <w:szCs w:val="20"/>
              </w:rPr>
              <w:t>Appointment of Veterans Service Organization as Claimant's Representative</w:t>
            </w:r>
            <w:r w:rsidRPr="00255BA3">
              <w:rPr>
                <w:rFonts w:ascii="Arial" w:hAnsi="Arial" w:cs="Arial"/>
                <w:sz w:val="20"/>
                <w:szCs w:val="20"/>
              </w:rPr>
              <w:t>, shows the service organization as representative.  M21-1 I.3.A - General Information on Power of Attorney (POA)</w:t>
            </w:r>
          </w:p>
          <w:p w14:paraId="7CDA9B3F" w14:textId="77777777" w:rsidR="00255BA3" w:rsidRDefault="00255BA3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982CDA6" w14:textId="77777777" w:rsidR="00255BA3" w:rsidRPr="00255BA3" w:rsidRDefault="00255BA3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A184C9E" w14:textId="77777777" w:rsidR="00E51A0B" w:rsidRPr="00255BA3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71403824" w14:textId="469618AB" w:rsidR="00E51A0B" w:rsidRPr="00255BA3" w:rsidRDefault="00E51A0B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lastRenderedPageBreak/>
              <w:t xml:space="preserve">Sorry, that is incorrect. This case has a properly completed and executed VA Form 21-22, </w:t>
            </w:r>
            <w:r w:rsidRPr="00255BA3">
              <w:rPr>
                <w:rFonts w:ascii="Arial" w:hAnsi="Arial" w:cs="Arial"/>
                <w:i/>
                <w:sz w:val="20"/>
                <w:szCs w:val="20"/>
              </w:rPr>
              <w:t>Appointment of Veterans Service Organization as Claimant's Representative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, that shows </w:t>
            </w:r>
            <w:r w:rsidR="00352142" w:rsidRPr="00255BA3">
              <w:rPr>
                <w:rFonts w:ascii="Arial" w:hAnsi="Arial" w:cs="Arial"/>
                <w:sz w:val="20"/>
                <w:szCs w:val="20"/>
              </w:rPr>
              <w:t>Disabled American Veterans is the appointed representative, has access to VBMS and authorization to change the Veteran’s mailing address.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 M21-1 I.3.A - General Information on Power of Attorney (POA)</w:t>
            </w:r>
          </w:p>
          <w:p w14:paraId="47B6A8C0" w14:textId="77777777" w:rsidR="004A75D8" w:rsidRPr="00255BA3" w:rsidRDefault="004A75D8" w:rsidP="007670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4574A857" w14:textId="77777777" w:rsidR="004A75D8" w:rsidRPr="00255BA3" w:rsidRDefault="004A75D8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ind w:left="90"/>
              <w:rPr>
                <w:rFonts w:ascii="Arial" w:hAnsi="Arial" w:cs="Arial"/>
                <w:sz w:val="20"/>
                <w:szCs w:val="20"/>
              </w:rPr>
            </w:pPr>
          </w:p>
          <w:p w14:paraId="276ADC3C" w14:textId="77777777" w:rsidR="004A75D8" w:rsidRPr="00255BA3" w:rsidRDefault="004A75D8" w:rsidP="007670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75D8" w:rsidRPr="00255BA3" w14:paraId="690E9CDC" w14:textId="77777777" w:rsidTr="00194910">
        <w:trPr>
          <w:trHeight w:val="288"/>
        </w:trPr>
        <w:tc>
          <w:tcPr>
            <w:tcW w:w="7308" w:type="dxa"/>
            <w:shd w:val="clear" w:color="auto" w:fill="FFC000"/>
          </w:tcPr>
          <w:p w14:paraId="2AD29B94" w14:textId="77777777" w:rsidR="004A75D8" w:rsidRPr="00255BA3" w:rsidRDefault="00C1663A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Correct answer, go to 045</w:t>
            </w:r>
          </w:p>
        </w:tc>
        <w:tc>
          <w:tcPr>
            <w:tcW w:w="7308" w:type="dxa"/>
            <w:shd w:val="clear" w:color="auto" w:fill="FFC000"/>
          </w:tcPr>
          <w:p w14:paraId="6CA74BAA" w14:textId="77777777" w:rsidR="004A75D8" w:rsidRPr="00255BA3" w:rsidRDefault="00C1663A" w:rsidP="00194910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Incorrect answer, jump to 048</w:t>
            </w:r>
          </w:p>
        </w:tc>
      </w:tr>
      <w:tr w:rsidR="004A75D8" w:rsidRPr="00255BA3" w14:paraId="396E30BD" w14:textId="77777777" w:rsidTr="00D143E9">
        <w:tc>
          <w:tcPr>
            <w:tcW w:w="7308" w:type="dxa"/>
          </w:tcPr>
          <w:p w14:paraId="70A49789" w14:textId="77777777" w:rsidR="00F053E4" w:rsidRPr="00255BA3" w:rsidRDefault="00F053E4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Representation</w:t>
            </w:r>
          </w:p>
          <w:p w14:paraId="75564705" w14:textId="77777777" w:rsidR="004A75D8" w:rsidRPr="00255BA3" w:rsidRDefault="004A75D8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04</w:t>
            </w:r>
            <w:r w:rsidR="00F053E4" w:rsidRPr="00255BA3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09EF8C85" w14:textId="77777777" w:rsidR="00C1663A" w:rsidRPr="00255BA3" w:rsidRDefault="00C1663A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5EE8DFA" w14:textId="68F00A75" w:rsidR="00B80490" w:rsidRPr="00255BA3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What organization did </w:t>
            </w:r>
            <w:r w:rsidR="00413C2A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413C2A">
              <w:rPr>
                <w:rFonts w:ascii="Arial" w:hAnsi="Arial" w:cs="Arial"/>
                <w:sz w:val="20"/>
                <w:szCs w:val="20"/>
              </w:rPr>
              <w:t>firstmiddlelastsuffix</w:t>
            </w:r>
            <w:proofErr w:type="spellEnd"/>
            <w:r w:rsidR="00413C2A">
              <w:rPr>
                <w:rFonts w:ascii="Arial" w:hAnsi="Arial" w:cs="Arial"/>
                <w:sz w:val="20"/>
                <w:szCs w:val="20"/>
              </w:rPr>
              <w:t xml:space="preserve"> */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select as </w:t>
            </w:r>
            <w:r w:rsidR="00FC772F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207687" w:rsidRPr="00255BA3">
              <w:rPr>
                <w:rFonts w:ascii="Arial" w:hAnsi="Arial" w:cs="Arial"/>
                <w:sz w:val="20"/>
                <w:szCs w:val="20"/>
              </w:rPr>
              <w:t>his</w:t>
            </w:r>
            <w:r w:rsidR="00FC772F">
              <w:rPr>
                <w:rFonts w:ascii="Arial" w:hAnsi="Arial" w:cs="Arial"/>
                <w:sz w:val="20"/>
                <w:szCs w:val="20"/>
              </w:rPr>
              <w:t>her</w:t>
            </w:r>
            <w:proofErr w:type="spellEnd"/>
            <w:r w:rsidR="00FC772F">
              <w:rPr>
                <w:rFonts w:ascii="Arial" w:hAnsi="Arial" w:cs="Arial"/>
                <w:sz w:val="20"/>
                <w:szCs w:val="20"/>
              </w:rPr>
              <w:t xml:space="preserve"> */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POA?</w:t>
            </w:r>
          </w:p>
          <w:p w14:paraId="6BC98A7B" w14:textId="77777777" w:rsidR="00B80490" w:rsidRPr="00007080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007080">
              <w:rPr>
                <w:rFonts w:ascii="Arial" w:hAnsi="Arial" w:cs="Arial"/>
                <w:sz w:val="20"/>
                <w:szCs w:val="20"/>
                <w:highlight w:val="green"/>
              </w:rPr>
              <w:t>Disabled American Veterans (083)</w:t>
            </w:r>
          </w:p>
          <w:p w14:paraId="2DD288A5" w14:textId="77777777" w:rsidR="00B80490" w:rsidRPr="00255BA3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Vietnam Veterans of America (070)</w:t>
            </w:r>
          </w:p>
          <w:p w14:paraId="00D0F471" w14:textId="77777777" w:rsidR="00B80490" w:rsidRPr="00255BA3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American Legion (074)</w:t>
            </w:r>
          </w:p>
          <w:p w14:paraId="6B3E4600" w14:textId="77777777" w:rsidR="00B80490" w:rsidRPr="00255BA3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Military Order of the Purple Heart (089)</w:t>
            </w:r>
          </w:p>
          <w:p w14:paraId="4F105B9F" w14:textId="77777777" w:rsidR="00B80490" w:rsidRPr="00255BA3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Veterans of Foreign Wars (097)</w:t>
            </w:r>
          </w:p>
          <w:p w14:paraId="4197BE40" w14:textId="77777777" w:rsidR="00B80490" w:rsidRPr="00255BA3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56A6EC5" w14:textId="77777777" w:rsidR="00B80490" w:rsidRPr="00255BA3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Does the organization have access to VBMS?</w:t>
            </w:r>
          </w:p>
          <w:p w14:paraId="0F286D63" w14:textId="77777777" w:rsidR="00B80490" w:rsidRPr="00007080" w:rsidRDefault="00B80490" w:rsidP="009355CF">
            <w:pPr>
              <w:pStyle w:val="ListParagraph"/>
              <w:numPr>
                <w:ilvl w:val="0"/>
                <w:numId w:val="7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007080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1CF91F25" w14:textId="77777777" w:rsidR="00B80490" w:rsidRPr="00255BA3" w:rsidRDefault="00B80490" w:rsidP="009355CF">
            <w:pPr>
              <w:pStyle w:val="ListParagraph"/>
              <w:numPr>
                <w:ilvl w:val="0"/>
                <w:numId w:val="7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1C2CA06A" w14:textId="77777777" w:rsidR="00B80490" w:rsidRPr="00255BA3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712D167" w14:textId="3267C296" w:rsidR="00B80490" w:rsidRPr="00255BA3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Did </w:t>
            </w:r>
            <w:r w:rsidR="00413C2A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413C2A">
              <w:rPr>
                <w:rFonts w:ascii="Arial" w:hAnsi="Arial" w:cs="Arial"/>
                <w:sz w:val="20"/>
                <w:szCs w:val="20"/>
              </w:rPr>
              <w:t>firstmiddlelastsuffix</w:t>
            </w:r>
            <w:proofErr w:type="spellEnd"/>
            <w:r w:rsidR="00413C2A">
              <w:rPr>
                <w:rFonts w:ascii="Arial" w:hAnsi="Arial" w:cs="Arial"/>
                <w:sz w:val="20"/>
                <w:szCs w:val="20"/>
              </w:rPr>
              <w:t xml:space="preserve"> */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authorize </w:t>
            </w:r>
            <w:r w:rsidR="00FC772F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FC772F" w:rsidRPr="00255BA3">
              <w:rPr>
                <w:rFonts w:ascii="Arial" w:hAnsi="Arial" w:cs="Arial"/>
                <w:sz w:val="20"/>
                <w:szCs w:val="20"/>
              </w:rPr>
              <w:t>his</w:t>
            </w:r>
            <w:r w:rsidR="00FC772F">
              <w:rPr>
                <w:rFonts w:ascii="Arial" w:hAnsi="Arial" w:cs="Arial"/>
                <w:sz w:val="20"/>
                <w:szCs w:val="20"/>
              </w:rPr>
              <w:t>her</w:t>
            </w:r>
            <w:proofErr w:type="spellEnd"/>
            <w:r w:rsidR="00FC772F">
              <w:rPr>
                <w:rFonts w:ascii="Arial" w:hAnsi="Arial" w:cs="Arial"/>
                <w:sz w:val="20"/>
                <w:szCs w:val="20"/>
              </w:rPr>
              <w:t xml:space="preserve"> */ 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representative to change </w:t>
            </w:r>
            <w:r w:rsidR="00F26044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F26044" w:rsidRPr="00255BA3">
              <w:rPr>
                <w:rFonts w:ascii="Arial" w:hAnsi="Arial" w:cs="Arial"/>
                <w:sz w:val="20"/>
                <w:szCs w:val="20"/>
              </w:rPr>
              <w:t>his</w:t>
            </w:r>
            <w:r w:rsidR="00F26044">
              <w:rPr>
                <w:rFonts w:ascii="Arial" w:hAnsi="Arial" w:cs="Arial"/>
                <w:sz w:val="20"/>
                <w:szCs w:val="20"/>
              </w:rPr>
              <w:t>her</w:t>
            </w:r>
            <w:proofErr w:type="spellEnd"/>
            <w:r w:rsidR="00F26044">
              <w:rPr>
                <w:rFonts w:ascii="Arial" w:hAnsi="Arial" w:cs="Arial"/>
                <w:sz w:val="20"/>
                <w:szCs w:val="20"/>
              </w:rPr>
              <w:t xml:space="preserve"> */ </w:t>
            </w:r>
            <w:r w:rsidRPr="00255BA3">
              <w:rPr>
                <w:rFonts w:ascii="Arial" w:hAnsi="Arial" w:cs="Arial"/>
                <w:sz w:val="20"/>
                <w:szCs w:val="20"/>
              </w:rPr>
              <w:t>mailing address?</w:t>
            </w:r>
          </w:p>
          <w:p w14:paraId="27F866E3" w14:textId="77777777" w:rsidR="00B80490" w:rsidRPr="00007080" w:rsidRDefault="00B80490" w:rsidP="009355CF">
            <w:pPr>
              <w:pStyle w:val="ListParagraph"/>
              <w:numPr>
                <w:ilvl w:val="0"/>
                <w:numId w:val="8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007080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7F8FDFB6" w14:textId="77777777" w:rsidR="00C1663A" w:rsidRPr="00255BA3" w:rsidRDefault="00B80490" w:rsidP="009355CF">
            <w:pPr>
              <w:pStyle w:val="ListParagraph"/>
              <w:numPr>
                <w:ilvl w:val="0"/>
                <w:numId w:val="8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4D8653BC" w14:textId="77777777" w:rsidR="004A75D8" w:rsidRPr="00255BA3" w:rsidRDefault="004A75D8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5472EA3" w14:textId="77777777" w:rsidR="00E51A0B" w:rsidRPr="00255BA3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06D4E6CE" w14:textId="5F61F1D4" w:rsidR="00E51A0B" w:rsidRPr="008F15BE" w:rsidRDefault="00C76277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Awesome! Use VBMS to reflect the appointment of a POA, as well as the </w:t>
            </w:r>
            <w:r w:rsidRPr="008F15BE">
              <w:rPr>
                <w:rFonts w:ascii="Arial" w:hAnsi="Arial" w:cs="Arial"/>
                <w:sz w:val="20"/>
                <w:szCs w:val="20"/>
              </w:rPr>
              <w:t>POA’s permission to change a claimant’s address and/or access to a Veteran’s eFolder.  </w:t>
            </w:r>
            <w:r w:rsidR="008F15BE" w:rsidRPr="008F15BE">
              <w:rPr>
                <w:rFonts w:ascii="Arial" w:hAnsi="Arial" w:cs="Arial"/>
                <w:sz w:val="20"/>
                <w:szCs w:val="20"/>
              </w:rPr>
              <w:t xml:space="preserve"> M21-1 III.ii.3.C.5.b </w:t>
            </w:r>
            <w:r w:rsidR="008F15BE" w:rsidRPr="006A4C5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Updating the POA and POA Permissions in VBMS</w:t>
            </w:r>
          </w:p>
          <w:p w14:paraId="30A71A2B" w14:textId="77777777" w:rsidR="00C76277" w:rsidRPr="008F15BE" w:rsidRDefault="00C76277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5A3B958" w14:textId="77777777" w:rsidR="00C76277" w:rsidRPr="008F15BE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F15BE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8F15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50A10A7" w14:textId="36FB9435" w:rsidR="00E51A0B" w:rsidRPr="008F15BE" w:rsidRDefault="00C76277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F15BE">
              <w:rPr>
                <w:rFonts w:ascii="Arial" w:hAnsi="Arial" w:cs="Arial"/>
                <w:sz w:val="20"/>
                <w:szCs w:val="20"/>
              </w:rPr>
              <w:t xml:space="preserve">Incorrect. </w:t>
            </w:r>
            <w:r w:rsidR="00B80490" w:rsidRPr="008F15BE">
              <w:rPr>
                <w:rFonts w:ascii="Arial" w:hAnsi="Arial" w:cs="Arial"/>
                <w:sz w:val="20"/>
                <w:szCs w:val="20"/>
              </w:rPr>
              <w:t xml:space="preserve">According to the VA Form 21-22, </w:t>
            </w:r>
            <w:r w:rsidR="00271DA4" w:rsidRPr="008F15BE">
              <w:rPr>
                <w:rFonts w:ascii="Arial" w:hAnsi="Arial" w:cs="Arial"/>
                <w:sz w:val="20"/>
                <w:szCs w:val="20"/>
              </w:rPr>
              <w:t>Disabled American Veterans</w:t>
            </w:r>
            <w:r w:rsidR="00B80490" w:rsidRPr="008F15BE">
              <w:rPr>
                <w:rFonts w:ascii="Arial" w:hAnsi="Arial" w:cs="Arial"/>
                <w:sz w:val="20"/>
                <w:szCs w:val="20"/>
              </w:rPr>
              <w:t xml:space="preserve"> is the appointed representative, has access to VBMS and authorization to change the Veteran’s mailing address. </w:t>
            </w:r>
            <w:r w:rsidRPr="008F15BE">
              <w:rPr>
                <w:rFonts w:ascii="Arial" w:hAnsi="Arial" w:cs="Arial"/>
                <w:sz w:val="20"/>
                <w:szCs w:val="20"/>
              </w:rPr>
              <w:t>Use VBMS to reflect the appointment of a POA, as well as the POA’s permission to change a claimant’s address and/or access to a Veteran’s eFolder.  </w:t>
            </w:r>
            <w:r w:rsidR="008F15BE" w:rsidRPr="008F15BE">
              <w:rPr>
                <w:rFonts w:ascii="Arial" w:hAnsi="Arial" w:cs="Arial"/>
                <w:sz w:val="20"/>
                <w:szCs w:val="20"/>
              </w:rPr>
              <w:t xml:space="preserve"> M21-1 III.ii.3.C.5.b </w:t>
            </w:r>
            <w:r w:rsidR="008F15BE" w:rsidRPr="006A4C5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Updating the POA and POA Permissions in VBMS</w:t>
            </w:r>
          </w:p>
          <w:p w14:paraId="2E2DAC8A" w14:textId="77777777" w:rsidR="004A75D8" w:rsidRPr="00255BA3" w:rsidRDefault="004A75D8" w:rsidP="007670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2940E3C1" w14:textId="77777777" w:rsidR="004A75D8" w:rsidRPr="00255BA3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663A" w:rsidRPr="00255BA3" w14:paraId="2877FB51" w14:textId="77777777" w:rsidTr="00194910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5350A364" w14:textId="77777777" w:rsidR="00C1663A" w:rsidRPr="00255BA3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Any answer, continue to 048.</w:t>
            </w:r>
          </w:p>
        </w:tc>
        <w:tc>
          <w:tcPr>
            <w:tcW w:w="7308" w:type="dxa"/>
            <w:shd w:val="clear" w:color="auto" w:fill="FFC000" w:themeFill="accent4"/>
          </w:tcPr>
          <w:p w14:paraId="57992046" w14:textId="77777777" w:rsidR="00C1663A" w:rsidRPr="00255BA3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DF11CC2" w14:textId="6C717B89" w:rsidR="00255BA3" w:rsidRDefault="00255BA3"/>
    <w:tbl>
      <w:tblPr>
        <w:tblStyle w:val="TableGrid"/>
        <w:tblW w:w="14616" w:type="dxa"/>
        <w:tblLayout w:type="fixed"/>
        <w:tblLook w:val="04A0" w:firstRow="1" w:lastRow="0" w:firstColumn="1" w:lastColumn="0" w:noHBand="0" w:noVBand="1"/>
      </w:tblPr>
      <w:tblGrid>
        <w:gridCol w:w="7308"/>
        <w:gridCol w:w="7308"/>
      </w:tblGrid>
      <w:tr w:rsidR="00C1663A" w:rsidRPr="00255BA3" w14:paraId="2CEFFE11" w14:textId="77777777" w:rsidTr="00D143E9">
        <w:tc>
          <w:tcPr>
            <w:tcW w:w="7308" w:type="dxa"/>
          </w:tcPr>
          <w:p w14:paraId="45E8F925" w14:textId="77777777" w:rsidR="00C1663A" w:rsidRPr="00255BA3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Electronic Funds Transfer</w:t>
            </w:r>
          </w:p>
          <w:p w14:paraId="15AAE2E6" w14:textId="77777777" w:rsidR="00C1663A" w:rsidRPr="00255BA3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048</w:t>
            </w:r>
          </w:p>
          <w:p w14:paraId="57CF5EF4" w14:textId="77777777" w:rsidR="00C1663A" w:rsidRPr="00255BA3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97AA8D5" w14:textId="521A66E4" w:rsidR="00C1663A" w:rsidRPr="00255BA3" w:rsidRDefault="0077181B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3109D">
              <w:rPr>
                <w:rFonts w:ascii="Arial" w:hAnsi="Arial" w:cs="Arial"/>
                <w:sz w:val="20"/>
                <w:szCs w:val="20"/>
              </w:rPr>
              <w:lastRenderedPageBreak/>
              <w:t>Did you verify and update (if needed) the correct electronic funds transfer (EFT) information for this Veteran</w:t>
            </w:r>
            <w:r w:rsidR="00C1663A" w:rsidRPr="00255BA3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01ABC654" w14:textId="77777777" w:rsidR="00C1663A" w:rsidRPr="00255BA3" w:rsidRDefault="00C1663A" w:rsidP="009355CF">
            <w:pPr>
              <w:pStyle w:val="ListParagraph"/>
              <w:numPr>
                <w:ilvl w:val="0"/>
                <w:numId w:val="5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35E43AEA" w14:textId="77777777" w:rsidR="00C1663A" w:rsidRPr="00BD59EE" w:rsidRDefault="00C1663A" w:rsidP="009355CF">
            <w:pPr>
              <w:pStyle w:val="ListParagraph"/>
              <w:numPr>
                <w:ilvl w:val="0"/>
                <w:numId w:val="5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D59EE">
              <w:rPr>
                <w:rFonts w:ascii="Arial" w:hAnsi="Arial" w:cs="Arial"/>
                <w:sz w:val="20"/>
                <w:szCs w:val="20"/>
                <w:highlight w:val="green"/>
              </w:rPr>
              <w:t>No</w:t>
            </w:r>
          </w:p>
          <w:p w14:paraId="0FB4F7E8" w14:textId="77777777" w:rsidR="00C1663A" w:rsidRPr="00255BA3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C97420B" w14:textId="77777777" w:rsidR="00C1663A" w:rsidRPr="00255BA3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1CD73C4" w14:textId="602CE204" w:rsidR="00C1663A" w:rsidRPr="008F15BE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Great Job! </w:t>
            </w:r>
            <w:r w:rsidR="00271DA4" w:rsidRPr="00255BA3">
              <w:rPr>
                <w:rFonts w:ascii="Arial" w:hAnsi="Arial" w:cs="Arial"/>
                <w:sz w:val="20"/>
                <w:szCs w:val="20"/>
              </w:rPr>
              <w:t xml:space="preserve">We did </w:t>
            </w:r>
            <w:r w:rsidR="00271DA4" w:rsidRPr="008F15BE">
              <w:rPr>
                <w:rFonts w:ascii="Arial" w:hAnsi="Arial" w:cs="Arial"/>
                <w:sz w:val="20"/>
                <w:szCs w:val="20"/>
              </w:rPr>
              <w:t>not receive any information that changes this information for the Veteran</w:t>
            </w:r>
            <w:r w:rsidR="00D40EE8" w:rsidRPr="008F15BE">
              <w:rPr>
                <w:rFonts w:ascii="Arial" w:hAnsi="Arial" w:cs="Arial"/>
                <w:sz w:val="20"/>
                <w:szCs w:val="20"/>
              </w:rPr>
              <w:t>.</w:t>
            </w:r>
            <w:r w:rsidRPr="008F15BE">
              <w:rPr>
                <w:rFonts w:ascii="Arial" w:hAnsi="Arial" w:cs="Arial"/>
                <w:sz w:val="20"/>
                <w:szCs w:val="20"/>
              </w:rPr>
              <w:t> </w:t>
            </w:r>
            <w:r w:rsidR="008F15BE" w:rsidRPr="008F15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59EE" w:rsidRPr="006A4C56">
              <w:rPr>
                <w:rFonts w:ascii="Arial" w:hAnsi="Arial" w:cs="Arial"/>
                <w:sz w:val="20"/>
                <w:szCs w:val="20"/>
              </w:rPr>
              <w:t xml:space="preserve"> M21-1 II.iii.</w:t>
            </w:r>
            <w:proofErr w:type="gramStart"/>
            <w:r w:rsidR="00BD59EE" w:rsidRPr="006A4C56">
              <w:rPr>
                <w:rFonts w:ascii="Arial" w:hAnsi="Arial" w:cs="Arial"/>
                <w:sz w:val="20"/>
                <w:szCs w:val="20"/>
              </w:rPr>
              <w:t>3.B</w:t>
            </w:r>
            <w:proofErr w:type="gramEnd"/>
            <w:r w:rsidR="00BD59EE" w:rsidRPr="006A4C56">
              <w:rPr>
                <w:rFonts w:ascii="Arial" w:hAnsi="Arial" w:cs="Arial"/>
                <w:sz w:val="20"/>
                <w:szCs w:val="20"/>
              </w:rPr>
              <w:t xml:space="preserve"> – System Updates at Intake</w:t>
            </w:r>
          </w:p>
          <w:p w14:paraId="01DF02E5" w14:textId="77777777" w:rsidR="00C1663A" w:rsidRPr="008F15BE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37EB2C0" w14:textId="77777777" w:rsidR="00C1663A" w:rsidRPr="008F15BE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F15BE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8F15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E9C6C5D" w14:textId="34ED27D9" w:rsidR="00C1663A" w:rsidRPr="00255BA3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F15BE">
              <w:rPr>
                <w:rFonts w:ascii="Arial" w:hAnsi="Arial" w:cs="Arial"/>
                <w:sz w:val="20"/>
                <w:szCs w:val="20"/>
              </w:rPr>
              <w:t xml:space="preserve">Incorrect. </w:t>
            </w:r>
            <w:r w:rsidR="00271DA4" w:rsidRPr="008F15BE">
              <w:rPr>
                <w:rFonts w:ascii="Arial" w:hAnsi="Arial" w:cs="Arial"/>
                <w:sz w:val="20"/>
                <w:szCs w:val="20"/>
              </w:rPr>
              <w:t>We did not receive any information that changes this information for the Veteran</w:t>
            </w:r>
            <w:r w:rsidRPr="008F15BE">
              <w:rPr>
                <w:rFonts w:ascii="Arial" w:hAnsi="Arial" w:cs="Arial"/>
                <w:sz w:val="20"/>
                <w:szCs w:val="20"/>
              </w:rPr>
              <w:t>.  </w:t>
            </w:r>
            <w:r w:rsidR="008F15BE" w:rsidRPr="008F15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59EE" w:rsidRPr="006A4C56">
              <w:rPr>
                <w:rFonts w:ascii="Arial" w:hAnsi="Arial" w:cs="Arial"/>
                <w:sz w:val="20"/>
                <w:szCs w:val="20"/>
              </w:rPr>
              <w:t xml:space="preserve"> M21-1 II.iii.</w:t>
            </w:r>
            <w:proofErr w:type="gramStart"/>
            <w:r w:rsidR="00BD59EE" w:rsidRPr="006A4C56">
              <w:rPr>
                <w:rFonts w:ascii="Arial" w:hAnsi="Arial" w:cs="Arial"/>
                <w:sz w:val="20"/>
                <w:szCs w:val="20"/>
              </w:rPr>
              <w:t>3.B</w:t>
            </w:r>
            <w:proofErr w:type="gramEnd"/>
            <w:r w:rsidR="00BD59EE" w:rsidRPr="006A4C56">
              <w:rPr>
                <w:rFonts w:ascii="Arial" w:hAnsi="Arial" w:cs="Arial"/>
                <w:sz w:val="20"/>
                <w:szCs w:val="20"/>
              </w:rPr>
              <w:t xml:space="preserve"> – System Updates at Intake</w:t>
            </w:r>
            <w:r w:rsidR="00271DA4" w:rsidRPr="008F15B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1F5D286" w14:textId="77777777" w:rsidR="00C1663A" w:rsidRPr="00255BA3" w:rsidRDefault="00C1663A" w:rsidP="00C1663A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6E9A34FF" w14:textId="77777777" w:rsidR="00C1663A" w:rsidRPr="00255BA3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55BA3" w14:paraId="7AD8D5D3" w14:textId="77777777" w:rsidTr="00194910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0DF2AD84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Any answer, continue to 050.</w:t>
            </w:r>
          </w:p>
        </w:tc>
        <w:tc>
          <w:tcPr>
            <w:tcW w:w="7308" w:type="dxa"/>
            <w:shd w:val="clear" w:color="auto" w:fill="FFC000" w:themeFill="accent4"/>
          </w:tcPr>
          <w:p w14:paraId="31F7648A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55BA3" w14:paraId="5D966BAA" w14:textId="77777777" w:rsidTr="00D143E9">
        <w:tc>
          <w:tcPr>
            <w:tcW w:w="7308" w:type="dxa"/>
          </w:tcPr>
          <w:p w14:paraId="6B8FFBBB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Military Service</w:t>
            </w:r>
          </w:p>
          <w:p w14:paraId="0DB92D59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050</w:t>
            </w:r>
          </w:p>
          <w:p w14:paraId="140D5EEA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FFEF798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Based on the scenario, provide details of the Veteran’s service.</w:t>
            </w:r>
          </w:p>
          <w:p w14:paraId="536D7216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8BE971A" w14:textId="4F19B6BB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Enter</w:t>
            </w:r>
            <w:r w:rsidR="00D40EE8">
              <w:rPr>
                <w:rFonts w:ascii="Arial" w:hAnsi="Arial" w:cs="Arial"/>
                <w:sz w:val="20"/>
                <w:szCs w:val="20"/>
              </w:rPr>
              <w:t>(</w:t>
            </w:r>
            <w:r w:rsidRPr="00255BA3">
              <w:rPr>
                <w:rFonts w:ascii="Arial" w:hAnsi="Arial" w:cs="Arial"/>
                <w:sz w:val="20"/>
                <w:szCs w:val="20"/>
              </w:rPr>
              <w:t>ed</w:t>
            </w:r>
            <w:r w:rsidR="00D40EE8">
              <w:rPr>
                <w:rFonts w:ascii="Arial" w:hAnsi="Arial" w:cs="Arial"/>
                <w:sz w:val="20"/>
                <w:szCs w:val="20"/>
              </w:rPr>
              <w:t>)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on Duty (EOD) Date</w:t>
            </w:r>
          </w:p>
          <w:p w14:paraId="32B78382" w14:textId="5BDABCE9" w:rsidR="00194910" w:rsidRPr="00D248AA" w:rsidRDefault="00413C2A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248AA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Pr="00D248AA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Pr="00D248AA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Pr="00D248AA">
              <w:rPr>
                <w:rFonts w:ascii="Arial" w:hAnsi="Arial" w:cs="Arial"/>
                <w:sz w:val="20"/>
                <w:szCs w:val="20"/>
              </w:rPr>
              <w:t>0,serviceentrydate</w:t>
            </w:r>
            <w:proofErr w:type="gramEnd"/>
            <w:r w:rsidRPr="00D248AA">
              <w:rPr>
                <w:rFonts w:ascii="Arial" w:hAnsi="Arial" w:cs="Arial"/>
                <w:sz w:val="20"/>
                <w:szCs w:val="20"/>
              </w:rPr>
              <w:t>,MM/d/</w:t>
            </w:r>
            <w:proofErr w:type="spellStart"/>
            <w:r w:rsidRPr="00D248AA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D248AA">
              <w:rPr>
                <w:rFonts w:ascii="Arial" w:hAnsi="Arial" w:cs="Arial"/>
                <w:sz w:val="20"/>
                <w:szCs w:val="20"/>
              </w:rPr>
              <w:t>) */</w:t>
            </w:r>
            <w:r w:rsidR="00D248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48AA" w:rsidRPr="00D248AA">
              <w:rPr>
                <w:rFonts w:ascii="Arial" w:hAnsi="Arial" w:cs="Arial"/>
                <w:color w:val="FF0000"/>
                <w:sz w:val="20"/>
                <w:szCs w:val="20"/>
              </w:rPr>
              <w:t xml:space="preserve">(10/01/1982)    </w:t>
            </w:r>
          </w:p>
          <w:p w14:paraId="453CDB82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ABDD66E" w14:textId="2B1A388A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Released </w:t>
            </w:r>
            <w:r w:rsidR="00D40EE8">
              <w:rPr>
                <w:rFonts w:ascii="Arial" w:hAnsi="Arial" w:cs="Arial"/>
                <w:sz w:val="20"/>
                <w:szCs w:val="20"/>
              </w:rPr>
              <w:t xml:space="preserve">from </w:t>
            </w:r>
            <w:r w:rsidRPr="00255BA3">
              <w:rPr>
                <w:rFonts w:ascii="Arial" w:hAnsi="Arial" w:cs="Arial"/>
                <w:sz w:val="20"/>
                <w:szCs w:val="20"/>
              </w:rPr>
              <w:t>Active Duty (RAD) Date</w:t>
            </w:r>
          </w:p>
          <w:p w14:paraId="6FD80962" w14:textId="4B96FD4A" w:rsidR="00194910" w:rsidRPr="00D248AA" w:rsidRDefault="00413C2A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248AA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Pr="00D248AA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Pr="00D248AA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Pr="00D248AA">
              <w:rPr>
                <w:rFonts w:ascii="Arial" w:hAnsi="Arial" w:cs="Arial"/>
                <w:sz w:val="20"/>
                <w:szCs w:val="20"/>
              </w:rPr>
              <w:t>0,serviceexitdate</w:t>
            </w:r>
            <w:proofErr w:type="gramEnd"/>
            <w:r w:rsidRPr="00D248AA">
              <w:rPr>
                <w:rFonts w:ascii="Arial" w:hAnsi="Arial" w:cs="Arial"/>
                <w:sz w:val="20"/>
                <w:szCs w:val="20"/>
              </w:rPr>
              <w:t>,MM/d/</w:t>
            </w:r>
            <w:proofErr w:type="spellStart"/>
            <w:r w:rsidRPr="00D248AA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D248AA">
              <w:rPr>
                <w:rFonts w:ascii="Arial" w:hAnsi="Arial" w:cs="Arial"/>
                <w:sz w:val="20"/>
                <w:szCs w:val="20"/>
              </w:rPr>
              <w:t>) */</w:t>
            </w:r>
            <w:r w:rsidR="00D248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48AA" w:rsidRPr="00D248AA">
              <w:rPr>
                <w:rFonts w:ascii="Arial" w:hAnsi="Arial" w:cs="Arial"/>
                <w:color w:val="FF0000"/>
                <w:sz w:val="20"/>
                <w:szCs w:val="20"/>
              </w:rPr>
              <w:t xml:space="preserve">(09/30/1990)    </w:t>
            </w:r>
          </w:p>
          <w:p w14:paraId="4DECE31F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3D1F31B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Branch of Service</w:t>
            </w:r>
          </w:p>
          <w:p w14:paraId="78681A49" w14:textId="77777777" w:rsidR="00194910" w:rsidRPr="00255BA3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Air Force</w:t>
            </w:r>
          </w:p>
          <w:p w14:paraId="4CC56DA9" w14:textId="77777777" w:rsidR="00194910" w:rsidRPr="00255BA3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Marines</w:t>
            </w:r>
          </w:p>
          <w:p w14:paraId="4D0CD212" w14:textId="77777777" w:rsidR="00194910" w:rsidRPr="00BD59EE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D59EE">
              <w:rPr>
                <w:rFonts w:ascii="Arial" w:hAnsi="Arial" w:cs="Arial"/>
                <w:sz w:val="20"/>
                <w:szCs w:val="20"/>
                <w:highlight w:val="green"/>
              </w:rPr>
              <w:t>Navy</w:t>
            </w:r>
          </w:p>
          <w:p w14:paraId="7FE3E908" w14:textId="77777777" w:rsidR="00194910" w:rsidRPr="00255BA3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Army</w:t>
            </w:r>
          </w:p>
          <w:p w14:paraId="656FD8B5" w14:textId="77777777" w:rsidR="00194910" w:rsidRPr="00255BA3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Coast Guard</w:t>
            </w:r>
          </w:p>
          <w:p w14:paraId="0ED97AE3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84C15DB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Service Verified in VBMS</w:t>
            </w:r>
          </w:p>
          <w:p w14:paraId="29EF3FA9" w14:textId="77777777" w:rsidR="00194910" w:rsidRPr="00BD59EE" w:rsidRDefault="00194910" w:rsidP="009355C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D59EE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5A6A0CB6" w14:textId="77777777" w:rsidR="00194910" w:rsidRPr="00255BA3" w:rsidRDefault="00194910" w:rsidP="009355C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3176858C" w14:textId="7777777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AEE2720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0D5FB33F" w14:textId="6FD44859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Good Job! </w:t>
            </w:r>
            <w:r w:rsidR="00271DA4" w:rsidRPr="00255BA3">
              <w:rPr>
                <w:rFonts w:ascii="Arial" w:hAnsi="Arial" w:cs="Arial"/>
                <w:sz w:val="20"/>
                <w:szCs w:val="20"/>
              </w:rPr>
              <w:t>The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DD Form 214 states the Veteran was in the United States </w:t>
            </w:r>
            <w:r w:rsidR="00271DA4" w:rsidRPr="00255BA3">
              <w:rPr>
                <w:rFonts w:ascii="Arial" w:hAnsi="Arial" w:cs="Arial"/>
                <w:sz w:val="20"/>
                <w:szCs w:val="20"/>
              </w:rPr>
              <w:t>Navy</w:t>
            </w:r>
            <w:r w:rsidRPr="00255BA3">
              <w:rPr>
                <w:rFonts w:ascii="Arial" w:hAnsi="Arial" w:cs="Arial"/>
                <w:sz w:val="20"/>
                <w:szCs w:val="20"/>
              </w:rPr>
              <w:t>.  </w:t>
            </w:r>
            <w:r w:rsidR="008F15BE" w:rsidRPr="008F15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59EE" w:rsidRPr="006A4C56">
              <w:rPr>
                <w:rFonts w:ascii="Arial" w:hAnsi="Arial" w:cs="Arial"/>
                <w:sz w:val="20"/>
                <w:szCs w:val="20"/>
              </w:rPr>
              <w:t xml:space="preserve"> M21-1 II.iii.</w:t>
            </w:r>
            <w:proofErr w:type="gramStart"/>
            <w:r w:rsidR="00BD59EE" w:rsidRPr="006A4C56">
              <w:rPr>
                <w:rFonts w:ascii="Arial" w:hAnsi="Arial" w:cs="Arial"/>
                <w:sz w:val="20"/>
                <w:szCs w:val="20"/>
              </w:rPr>
              <w:t>3.B</w:t>
            </w:r>
            <w:proofErr w:type="gramEnd"/>
            <w:r w:rsidR="00BD59EE" w:rsidRPr="006A4C56">
              <w:rPr>
                <w:rFonts w:ascii="Arial" w:hAnsi="Arial" w:cs="Arial"/>
                <w:sz w:val="20"/>
                <w:szCs w:val="20"/>
              </w:rPr>
              <w:t xml:space="preserve"> – System Updates at Intake</w:t>
            </w:r>
          </w:p>
          <w:p w14:paraId="71C54717" w14:textId="77777777" w:rsidR="00255BA3" w:rsidRDefault="00255BA3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452967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0522B8F" w14:textId="1A87A850" w:rsidR="001059CE" w:rsidRPr="00255BA3" w:rsidRDefault="00F509C9" w:rsidP="001059C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Sorry, that is incorrect.  </w:t>
            </w:r>
            <w:r w:rsidR="00271DA4" w:rsidRPr="00255BA3">
              <w:rPr>
                <w:rFonts w:ascii="Arial" w:hAnsi="Arial" w:cs="Arial"/>
                <w:sz w:val="20"/>
                <w:szCs w:val="20"/>
              </w:rPr>
              <w:t>The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DD Form 214 state</w:t>
            </w:r>
            <w:r w:rsidR="00271DA4" w:rsidRPr="00255BA3">
              <w:rPr>
                <w:rFonts w:ascii="Arial" w:hAnsi="Arial" w:cs="Arial"/>
                <w:sz w:val="20"/>
                <w:szCs w:val="20"/>
              </w:rPr>
              <w:t>s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the Veteran served </w:t>
            </w:r>
            <w:r w:rsidRPr="00BD59EE">
              <w:rPr>
                <w:rFonts w:ascii="Arial" w:hAnsi="Arial" w:cs="Arial"/>
                <w:sz w:val="20"/>
                <w:szCs w:val="20"/>
              </w:rPr>
              <w:t>from</w:t>
            </w:r>
            <w:r w:rsidR="00413C2A" w:rsidRPr="00BD59EE">
              <w:rPr>
                <w:rFonts w:ascii="Arial" w:hAnsi="Arial" w:cs="Arial"/>
                <w:sz w:val="20"/>
                <w:szCs w:val="20"/>
              </w:rPr>
              <w:t xml:space="preserve"> /* </w:t>
            </w:r>
            <w:proofErr w:type="spellStart"/>
            <w:r w:rsidR="00413C2A" w:rsidRPr="00BD59EE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="00413C2A" w:rsidRPr="00BD59EE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="00413C2A" w:rsidRPr="00BD59EE">
              <w:rPr>
                <w:rFonts w:ascii="Arial" w:hAnsi="Arial" w:cs="Arial"/>
                <w:sz w:val="20"/>
                <w:szCs w:val="20"/>
              </w:rPr>
              <w:t>0,serviceentrydate</w:t>
            </w:r>
            <w:proofErr w:type="gramEnd"/>
            <w:r w:rsidR="00413C2A" w:rsidRPr="00BD59EE">
              <w:rPr>
                <w:rFonts w:ascii="Arial" w:hAnsi="Arial" w:cs="Arial"/>
                <w:sz w:val="20"/>
                <w:szCs w:val="20"/>
              </w:rPr>
              <w:t>,MM/d/</w:t>
            </w:r>
            <w:proofErr w:type="spellStart"/>
            <w:r w:rsidR="00413C2A" w:rsidRPr="00BD59EE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="00413C2A" w:rsidRPr="00BD59EE">
              <w:rPr>
                <w:rFonts w:ascii="Arial" w:hAnsi="Arial" w:cs="Arial"/>
                <w:sz w:val="20"/>
                <w:szCs w:val="20"/>
              </w:rPr>
              <w:t>) */</w:t>
            </w:r>
            <w:r w:rsidR="00271DA4" w:rsidRPr="00BD59EE">
              <w:rPr>
                <w:rFonts w:ascii="Arial" w:hAnsi="Arial" w:cs="Arial"/>
                <w:sz w:val="20"/>
                <w:szCs w:val="20"/>
              </w:rPr>
              <w:t xml:space="preserve"> to</w:t>
            </w:r>
            <w:r w:rsidR="00413C2A" w:rsidRPr="00BD59EE">
              <w:rPr>
                <w:rFonts w:ascii="Arial" w:hAnsi="Arial" w:cs="Arial"/>
                <w:sz w:val="20"/>
                <w:szCs w:val="20"/>
              </w:rPr>
              <w:t xml:space="preserve"> /* </w:t>
            </w:r>
            <w:proofErr w:type="spellStart"/>
            <w:r w:rsidR="00413C2A" w:rsidRPr="00BD59EE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="00413C2A" w:rsidRPr="00BD59EE">
              <w:rPr>
                <w:rFonts w:ascii="Arial" w:hAnsi="Arial" w:cs="Arial"/>
                <w:sz w:val="20"/>
                <w:szCs w:val="20"/>
              </w:rPr>
              <w:t>(d,0,serviceexitdate,MM/d/</w:t>
            </w:r>
            <w:proofErr w:type="spellStart"/>
            <w:r w:rsidR="00413C2A" w:rsidRPr="00BD59EE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="00413C2A" w:rsidRPr="00BD59EE">
              <w:rPr>
                <w:rFonts w:ascii="Arial" w:hAnsi="Arial" w:cs="Arial"/>
                <w:sz w:val="20"/>
                <w:szCs w:val="20"/>
              </w:rPr>
              <w:t>) */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in the </w:t>
            </w:r>
            <w:r w:rsidR="00D248AA">
              <w:rPr>
                <w:rFonts w:ascii="Arial" w:hAnsi="Arial" w:cs="Arial"/>
                <w:sz w:val="20"/>
                <w:szCs w:val="20"/>
              </w:rPr>
              <w:t>United States /* service */</w:t>
            </w:r>
            <w:r w:rsidR="00D248AA" w:rsidRPr="00255B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and service is verified in VBMS. </w:t>
            </w:r>
            <w:r w:rsidR="008F15BE" w:rsidRPr="008F15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59EE" w:rsidRPr="006A4C56">
              <w:rPr>
                <w:rFonts w:ascii="Arial" w:hAnsi="Arial" w:cs="Arial"/>
                <w:sz w:val="20"/>
                <w:szCs w:val="20"/>
              </w:rPr>
              <w:t xml:space="preserve"> M21-1 II.iii.</w:t>
            </w:r>
            <w:proofErr w:type="gramStart"/>
            <w:r w:rsidR="00BD59EE" w:rsidRPr="006A4C56">
              <w:rPr>
                <w:rFonts w:ascii="Arial" w:hAnsi="Arial" w:cs="Arial"/>
                <w:sz w:val="20"/>
                <w:szCs w:val="20"/>
              </w:rPr>
              <w:t>3.B</w:t>
            </w:r>
            <w:proofErr w:type="gramEnd"/>
            <w:r w:rsidR="00BD59EE" w:rsidRPr="006A4C56">
              <w:rPr>
                <w:rFonts w:ascii="Arial" w:hAnsi="Arial" w:cs="Arial"/>
                <w:sz w:val="20"/>
                <w:szCs w:val="20"/>
              </w:rPr>
              <w:t xml:space="preserve"> – System Updates at Intake</w:t>
            </w:r>
          </w:p>
          <w:p w14:paraId="7B5DF04D" w14:textId="77777777" w:rsidR="001059CE" w:rsidRPr="00255BA3" w:rsidRDefault="001059CE" w:rsidP="00194910">
            <w:pPr>
              <w:autoSpaceDE w:val="0"/>
              <w:autoSpaceDN w:val="0"/>
              <w:adjustRightInd w:val="0"/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5DD8B4A1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55BA3" w14:paraId="1E1A7769" w14:textId="77777777" w:rsidTr="00F509C9">
        <w:tc>
          <w:tcPr>
            <w:tcW w:w="7308" w:type="dxa"/>
            <w:shd w:val="clear" w:color="auto" w:fill="FFC000" w:themeFill="accent4"/>
          </w:tcPr>
          <w:p w14:paraId="6EAD372A" w14:textId="77777777" w:rsidR="00194910" w:rsidRPr="00255BA3" w:rsidRDefault="00F509C9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Any answer, continue to 060.</w:t>
            </w:r>
          </w:p>
        </w:tc>
        <w:tc>
          <w:tcPr>
            <w:tcW w:w="7308" w:type="dxa"/>
            <w:shd w:val="clear" w:color="auto" w:fill="FFC000" w:themeFill="accent4"/>
          </w:tcPr>
          <w:p w14:paraId="062A415E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55BA3" w14:paraId="3A226112" w14:textId="77777777" w:rsidTr="00D143E9">
        <w:tc>
          <w:tcPr>
            <w:tcW w:w="7308" w:type="dxa"/>
          </w:tcPr>
          <w:p w14:paraId="7863BCD3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Claims Establishment</w:t>
            </w:r>
          </w:p>
          <w:p w14:paraId="254FE802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060</w:t>
            </w:r>
          </w:p>
          <w:p w14:paraId="05846A39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3EBC9D9" w14:textId="1CD1BF7A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What EP(s) and claim label(s) did you apply to </w:t>
            </w:r>
            <w:r w:rsidR="00413C2A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413C2A">
              <w:rPr>
                <w:rFonts w:ascii="Arial" w:hAnsi="Arial" w:cs="Arial"/>
                <w:sz w:val="20"/>
                <w:szCs w:val="20"/>
              </w:rPr>
              <w:t>firstmiddlelastsuffix</w:t>
            </w:r>
            <w:proofErr w:type="spellEnd"/>
            <w:r w:rsidR="00413C2A">
              <w:rPr>
                <w:rFonts w:ascii="Arial" w:hAnsi="Arial" w:cs="Arial"/>
                <w:sz w:val="20"/>
                <w:szCs w:val="20"/>
              </w:rPr>
              <w:t xml:space="preserve"> */</w:t>
            </w:r>
            <w:r w:rsidRPr="00255BA3">
              <w:rPr>
                <w:rFonts w:ascii="Arial" w:hAnsi="Arial" w:cs="Arial"/>
                <w:sz w:val="20"/>
                <w:szCs w:val="20"/>
              </w:rPr>
              <w:t>'s claim at CEST? Select all appropriate End Product(s) (EP) and claim label(s) that you established.</w:t>
            </w:r>
          </w:p>
          <w:p w14:paraId="47AB6C10" w14:textId="77777777" w:rsidR="00F509C9" w:rsidRPr="00255BA3" w:rsidRDefault="00F509C9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65D80AD" w14:textId="77777777" w:rsidR="00F509C9" w:rsidRPr="00BD59EE" w:rsidRDefault="00F509C9" w:rsidP="009355C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D59EE">
              <w:rPr>
                <w:rFonts w:ascii="Arial" w:hAnsi="Arial" w:cs="Arial"/>
                <w:sz w:val="20"/>
                <w:szCs w:val="20"/>
                <w:highlight w:val="green"/>
              </w:rPr>
              <w:t>020NI - New/Increase</w:t>
            </w:r>
          </w:p>
          <w:p w14:paraId="1C1E1EAD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A8BA4AB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A391B72" w14:textId="6150CABE" w:rsidR="00194910" w:rsidRPr="00255BA3" w:rsidRDefault="00F509C9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Awesome!  Veteran is requesting Individual Unemployability (IU) due to their </w:t>
            </w:r>
            <w:r w:rsidR="005A3530" w:rsidRPr="00255BA3">
              <w:rPr>
                <w:rFonts w:ascii="Arial" w:hAnsi="Arial" w:cs="Arial"/>
                <w:sz w:val="20"/>
                <w:szCs w:val="20"/>
              </w:rPr>
              <w:t>service-connected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conditions.  It is a new claim for IU, but also a claim for increased disability evaluation of </w:t>
            </w:r>
            <w:r w:rsidR="00091387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0D6624" w:rsidRPr="00255BA3">
              <w:rPr>
                <w:rFonts w:ascii="Arial" w:hAnsi="Arial" w:cs="Arial"/>
                <w:sz w:val="20"/>
                <w:szCs w:val="20"/>
              </w:rPr>
              <w:t>his</w:t>
            </w:r>
            <w:r w:rsidR="00091387">
              <w:rPr>
                <w:rFonts w:ascii="Arial" w:hAnsi="Arial" w:cs="Arial"/>
                <w:sz w:val="20"/>
                <w:szCs w:val="20"/>
              </w:rPr>
              <w:t>her</w:t>
            </w:r>
            <w:proofErr w:type="spellEnd"/>
            <w:r w:rsidR="00091387">
              <w:rPr>
                <w:rFonts w:ascii="Arial" w:hAnsi="Arial" w:cs="Arial"/>
                <w:sz w:val="20"/>
                <w:szCs w:val="20"/>
              </w:rPr>
              <w:t xml:space="preserve"> */</w:t>
            </w:r>
            <w:r w:rsidR="000D6624" w:rsidRPr="00255B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7687" w:rsidRPr="00255BA3">
              <w:rPr>
                <w:rFonts w:ascii="Arial" w:hAnsi="Arial" w:cs="Arial"/>
                <w:bCs/>
                <w:sz w:val="20"/>
                <w:szCs w:val="20"/>
              </w:rPr>
              <w:t>c</w:t>
            </w:r>
            <w:r w:rsidR="000D6624" w:rsidRPr="00255BA3">
              <w:rPr>
                <w:rFonts w:ascii="Arial" w:hAnsi="Arial" w:cs="Arial"/>
                <w:bCs/>
                <w:sz w:val="20"/>
                <w:szCs w:val="20"/>
              </w:rPr>
              <w:t xml:space="preserve">ervical </w:t>
            </w:r>
            <w:r w:rsidR="00207687" w:rsidRPr="00255BA3"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="000D6624" w:rsidRPr="00255BA3">
              <w:rPr>
                <w:rFonts w:ascii="Arial" w:hAnsi="Arial" w:cs="Arial"/>
                <w:bCs/>
                <w:sz w:val="20"/>
                <w:szCs w:val="20"/>
              </w:rPr>
              <w:t xml:space="preserve">train and </w:t>
            </w:r>
            <w:r w:rsidR="00207687" w:rsidRPr="00255BA3">
              <w:rPr>
                <w:rFonts w:ascii="Arial" w:hAnsi="Arial" w:cs="Arial"/>
                <w:bCs/>
                <w:sz w:val="20"/>
                <w:szCs w:val="20"/>
              </w:rPr>
              <w:t>lumbosacral</w:t>
            </w:r>
            <w:r w:rsidR="000D6624" w:rsidRPr="00255BA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207687" w:rsidRPr="00255BA3"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="000D6624" w:rsidRPr="00255BA3">
              <w:rPr>
                <w:rFonts w:ascii="Arial" w:hAnsi="Arial" w:cs="Arial"/>
                <w:bCs/>
                <w:sz w:val="20"/>
                <w:szCs w:val="20"/>
              </w:rPr>
              <w:t>train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because the Veteran identified these conditions on </w:t>
            </w:r>
            <w:r w:rsidR="007E1D48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7E1D48" w:rsidRPr="00255BA3">
              <w:rPr>
                <w:rFonts w:ascii="Arial" w:hAnsi="Arial" w:cs="Arial"/>
                <w:sz w:val="20"/>
                <w:szCs w:val="20"/>
              </w:rPr>
              <w:t>his</w:t>
            </w:r>
            <w:r w:rsidR="007E1D48">
              <w:rPr>
                <w:rFonts w:ascii="Arial" w:hAnsi="Arial" w:cs="Arial"/>
                <w:sz w:val="20"/>
                <w:szCs w:val="20"/>
              </w:rPr>
              <w:t>her</w:t>
            </w:r>
            <w:proofErr w:type="spellEnd"/>
            <w:r w:rsidR="007E1D48">
              <w:rPr>
                <w:rFonts w:ascii="Arial" w:hAnsi="Arial" w:cs="Arial"/>
                <w:sz w:val="20"/>
                <w:szCs w:val="20"/>
              </w:rPr>
              <w:t xml:space="preserve"> */ </w:t>
            </w:r>
            <w:r w:rsidRPr="00255BA3">
              <w:rPr>
                <w:rFonts w:ascii="Arial" w:hAnsi="Arial" w:cs="Arial"/>
                <w:sz w:val="20"/>
                <w:szCs w:val="20"/>
              </w:rPr>
              <w:t>21-</w:t>
            </w:r>
            <w:r w:rsidR="00207687" w:rsidRPr="00255BA3">
              <w:rPr>
                <w:rFonts w:ascii="Arial" w:hAnsi="Arial" w:cs="Arial"/>
                <w:sz w:val="20"/>
                <w:szCs w:val="20"/>
              </w:rPr>
              <w:t>8940.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24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32484" w:rsidRPr="00255BA3">
              <w:rPr>
                <w:rFonts w:ascii="Arial" w:eastAsia="Times New Roman" w:hAnsi="Arial" w:cs="Arial"/>
                <w:sz w:val="20"/>
                <w:szCs w:val="20"/>
              </w:rPr>
              <w:t>M21-</w:t>
            </w:r>
            <w:r w:rsidR="00B32484" w:rsidRPr="00246A07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B324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B32484" w:rsidRPr="00246A07">
              <w:rPr>
                <w:rFonts w:ascii="Arial" w:eastAsia="Times New Roman" w:hAnsi="Arial" w:cs="Arial"/>
                <w:sz w:val="20"/>
                <w:szCs w:val="20"/>
              </w:rPr>
              <w:t>II.iii.A</w:t>
            </w:r>
            <w:proofErr w:type="spellEnd"/>
            <w:r w:rsidRPr="00255BA3">
              <w:rPr>
                <w:rFonts w:ascii="Arial" w:eastAsia="Times New Roman" w:hAnsi="Arial" w:cs="Arial"/>
                <w:sz w:val="20"/>
                <w:szCs w:val="20"/>
              </w:rPr>
              <w:t xml:space="preserve"> - Claims for Increase</w:t>
            </w:r>
          </w:p>
          <w:p w14:paraId="2BDED0C3" w14:textId="77777777" w:rsidR="00F509C9" w:rsidRPr="00255BA3" w:rsidRDefault="00F509C9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DFB9558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79D15E7" w14:textId="737ED860" w:rsidR="00194910" w:rsidRDefault="00F509C9" w:rsidP="00255BA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55BA3">
              <w:rPr>
                <w:rFonts w:ascii="Arial" w:eastAsia="Times New Roman" w:hAnsi="Arial" w:cs="Arial"/>
                <w:sz w:val="20"/>
                <w:szCs w:val="20"/>
              </w:rPr>
              <w:t xml:space="preserve">Incorrect.  </w:t>
            </w:r>
            <w:r w:rsidR="00757F13">
              <w:rPr>
                <w:rFonts w:ascii="Arial" w:eastAsia="Times New Roman" w:hAnsi="Arial" w:cs="Arial"/>
                <w:sz w:val="20"/>
                <w:szCs w:val="20"/>
              </w:rPr>
              <w:t xml:space="preserve">The correct answer is </w:t>
            </w:r>
            <w:r w:rsidR="00413D1B">
              <w:rPr>
                <w:rFonts w:ascii="Arial" w:eastAsia="Times New Roman" w:hAnsi="Arial" w:cs="Arial"/>
                <w:sz w:val="20"/>
                <w:szCs w:val="20"/>
              </w:rPr>
              <w:t xml:space="preserve">020NI – New/Increase. The </w:t>
            </w:r>
            <w:r w:rsidRPr="00255BA3">
              <w:rPr>
                <w:rFonts w:ascii="Arial" w:eastAsia="Times New Roman" w:hAnsi="Arial" w:cs="Arial"/>
                <w:sz w:val="20"/>
                <w:szCs w:val="20"/>
              </w:rPr>
              <w:t xml:space="preserve">Veteran is requesting Individual Unemployability (IU) due to their </w:t>
            </w:r>
            <w:r w:rsidR="005A3530" w:rsidRPr="00255BA3">
              <w:rPr>
                <w:rFonts w:ascii="Arial" w:eastAsia="Times New Roman" w:hAnsi="Arial" w:cs="Arial"/>
                <w:sz w:val="20"/>
                <w:szCs w:val="20"/>
              </w:rPr>
              <w:t>service-connected</w:t>
            </w:r>
            <w:r w:rsidRPr="00255BA3">
              <w:rPr>
                <w:rFonts w:ascii="Arial" w:eastAsia="Times New Roman" w:hAnsi="Arial" w:cs="Arial"/>
                <w:sz w:val="20"/>
                <w:szCs w:val="20"/>
              </w:rPr>
              <w:t xml:space="preserve"> conditions.  It is a new claim for IU, but also a claim for increased disability evaluation of </w:t>
            </w:r>
            <w:r w:rsidR="00091387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091387" w:rsidRPr="00255BA3">
              <w:rPr>
                <w:rFonts w:ascii="Arial" w:hAnsi="Arial" w:cs="Arial"/>
                <w:sz w:val="20"/>
                <w:szCs w:val="20"/>
              </w:rPr>
              <w:t>his</w:t>
            </w:r>
            <w:r w:rsidR="00091387">
              <w:rPr>
                <w:rFonts w:ascii="Arial" w:hAnsi="Arial" w:cs="Arial"/>
                <w:sz w:val="20"/>
                <w:szCs w:val="20"/>
              </w:rPr>
              <w:t>her</w:t>
            </w:r>
            <w:proofErr w:type="spellEnd"/>
            <w:r w:rsidR="00091387">
              <w:rPr>
                <w:rFonts w:ascii="Arial" w:hAnsi="Arial" w:cs="Arial"/>
                <w:sz w:val="20"/>
                <w:szCs w:val="20"/>
              </w:rPr>
              <w:t xml:space="preserve"> */</w:t>
            </w:r>
            <w:r w:rsidR="00091387" w:rsidRPr="00255B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A3530" w:rsidRPr="00255BA3">
              <w:rPr>
                <w:rFonts w:ascii="Arial" w:hAnsi="Arial" w:cs="Arial"/>
                <w:bCs/>
                <w:sz w:val="20"/>
                <w:szCs w:val="20"/>
              </w:rPr>
              <w:t>cervical strain and lumbosacral strain</w:t>
            </w:r>
            <w:r w:rsidR="005A3530" w:rsidRPr="00255B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5BA3">
              <w:rPr>
                <w:rFonts w:ascii="Arial" w:eastAsia="Times New Roman" w:hAnsi="Arial" w:cs="Arial"/>
                <w:sz w:val="20"/>
                <w:szCs w:val="20"/>
              </w:rPr>
              <w:t xml:space="preserve">because the Veteran identified these conditions on </w:t>
            </w:r>
            <w:r w:rsidR="00620136" w:rsidRPr="00620136">
              <w:rPr>
                <w:rFonts w:ascii="Arial" w:eastAsia="Times New Roman" w:hAnsi="Arial" w:cs="Arial"/>
                <w:sz w:val="20"/>
                <w:szCs w:val="20"/>
              </w:rPr>
              <w:t xml:space="preserve">/* </w:t>
            </w:r>
            <w:proofErr w:type="spellStart"/>
            <w:r w:rsidR="00620136" w:rsidRPr="00620136">
              <w:rPr>
                <w:rFonts w:ascii="Arial" w:eastAsia="Times New Roman" w:hAnsi="Arial" w:cs="Arial"/>
                <w:sz w:val="20"/>
                <w:szCs w:val="20"/>
              </w:rPr>
              <w:t>hisher</w:t>
            </w:r>
            <w:proofErr w:type="spellEnd"/>
            <w:r w:rsidR="00620136" w:rsidRPr="00620136">
              <w:rPr>
                <w:rFonts w:ascii="Arial" w:eastAsia="Times New Roman" w:hAnsi="Arial" w:cs="Arial"/>
                <w:sz w:val="20"/>
                <w:szCs w:val="20"/>
              </w:rPr>
              <w:t xml:space="preserve"> */</w:t>
            </w:r>
            <w:r w:rsidR="0062013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255BA3">
              <w:rPr>
                <w:rFonts w:ascii="Arial" w:eastAsia="Times New Roman" w:hAnsi="Arial" w:cs="Arial"/>
                <w:sz w:val="20"/>
                <w:szCs w:val="20"/>
              </w:rPr>
              <w:t>21-</w:t>
            </w:r>
            <w:r w:rsidR="00620136" w:rsidRPr="00255BA3">
              <w:rPr>
                <w:rFonts w:ascii="Arial" w:hAnsi="Arial" w:cs="Arial"/>
                <w:sz w:val="20"/>
                <w:szCs w:val="20"/>
              </w:rPr>
              <w:t>8940</w:t>
            </w:r>
            <w:r w:rsidRPr="00255BA3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 w:rsidR="00194910" w:rsidRPr="00255BA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324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32484" w:rsidRPr="00255BA3">
              <w:rPr>
                <w:rFonts w:ascii="Arial" w:eastAsia="Times New Roman" w:hAnsi="Arial" w:cs="Arial"/>
                <w:sz w:val="20"/>
                <w:szCs w:val="20"/>
              </w:rPr>
              <w:t>M21-</w:t>
            </w:r>
            <w:r w:rsidR="00B32484" w:rsidRPr="00246A07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B324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B32484" w:rsidRPr="00246A07">
              <w:rPr>
                <w:rFonts w:ascii="Arial" w:eastAsia="Times New Roman" w:hAnsi="Arial" w:cs="Arial"/>
                <w:sz w:val="20"/>
                <w:szCs w:val="20"/>
              </w:rPr>
              <w:t>II.iii.A</w:t>
            </w:r>
            <w:proofErr w:type="spellEnd"/>
            <w:r w:rsidR="00194910" w:rsidRPr="00255BA3">
              <w:rPr>
                <w:rFonts w:ascii="Arial" w:eastAsia="Times New Roman" w:hAnsi="Arial" w:cs="Arial"/>
                <w:sz w:val="20"/>
                <w:szCs w:val="20"/>
              </w:rPr>
              <w:t xml:space="preserve"> - Claims for Increase</w:t>
            </w:r>
          </w:p>
          <w:p w14:paraId="405E1CF4" w14:textId="77777777" w:rsidR="00255BA3" w:rsidRPr="00255BA3" w:rsidRDefault="00255BA3" w:rsidP="00255BA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758994E7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55BA3" w14:paraId="69286541" w14:textId="77777777" w:rsidTr="00D143E9">
        <w:tc>
          <w:tcPr>
            <w:tcW w:w="7308" w:type="dxa"/>
            <w:shd w:val="clear" w:color="auto" w:fill="FFC000"/>
          </w:tcPr>
          <w:p w14:paraId="53F2D2D1" w14:textId="77777777" w:rsidR="00194910" w:rsidRPr="00255BA3" w:rsidRDefault="00F509C9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Any</w:t>
            </w:r>
            <w:r w:rsidR="00194910" w:rsidRPr="00255BA3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 w:rsidRPr="00255BA3">
              <w:rPr>
                <w:rFonts w:ascii="Arial" w:hAnsi="Arial" w:cs="Arial"/>
                <w:sz w:val="20"/>
                <w:szCs w:val="20"/>
              </w:rPr>
              <w:t>c</w:t>
            </w:r>
            <w:r w:rsidR="00194910" w:rsidRPr="00255BA3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 w:rsidRPr="00255BA3">
              <w:rPr>
                <w:rFonts w:ascii="Arial" w:hAnsi="Arial" w:cs="Arial"/>
                <w:sz w:val="20"/>
                <w:szCs w:val="20"/>
              </w:rPr>
              <w:t>to 070.</w:t>
            </w:r>
          </w:p>
        </w:tc>
        <w:tc>
          <w:tcPr>
            <w:tcW w:w="7308" w:type="dxa"/>
            <w:shd w:val="clear" w:color="auto" w:fill="FFC000"/>
          </w:tcPr>
          <w:p w14:paraId="258E8F9E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55BA3" w14:paraId="5CBDC764" w14:textId="77777777" w:rsidTr="00D143E9">
        <w:tc>
          <w:tcPr>
            <w:tcW w:w="7308" w:type="dxa"/>
          </w:tcPr>
          <w:p w14:paraId="4DC16C0B" w14:textId="7777777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Date of Claim</w:t>
            </w:r>
          </w:p>
          <w:p w14:paraId="105ABE63" w14:textId="7777777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070</w:t>
            </w:r>
          </w:p>
          <w:p w14:paraId="04468E05" w14:textId="7777777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1C3162F" w14:textId="7777777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What is the Date of Claim (DOC)?</w:t>
            </w:r>
          </w:p>
          <w:p w14:paraId="5436BDAC" w14:textId="6F09A1A4" w:rsidR="00194910" w:rsidRPr="00D248AA" w:rsidRDefault="00413C2A" w:rsidP="009355CF">
            <w:pPr>
              <w:pStyle w:val="ListParagraph"/>
              <w:numPr>
                <w:ilvl w:val="0"/>
                <w:numId w:val="11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248AA">
              <w:rPr>
                <w:rFonts w:ascii="Arial" w:hAnsi="Arial" w:cs="Arial"/>
                <w:sz w:val="20"/>
                <w:szCs w:val="20"/>
              </w:rPr>
              <w:t>/</w:t>
            </w:r>
            <w:r w:rsidRPr="00D248AA">
              <w:rPr>
                <w:rFonts w:ascii="Arial" w:hAnsi="Arial" w:cs="Arial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D248AA">
              <w:rPr>
                <w:rFonts w:ascii="Arial" w:hAnsi="Arial" w:cs="Arial"/>
                <w:color w:val="000000"/>
                <w:sz w:val="20"/>
                <w:szCs w:val="20"/>
              </w:rPr>
              <w:t>dateadd</w:t>
            </w:r>
            <w:proofErr w:type="spellEnd"/>
            <w:r w:rsidRPr="00D248AA">
              <w:rPr>
                <w:rFonts w:ascii="Arial" w:hAnsi="Arial" w:cs="Arial"/>
                <w:color w:val="000000"/>
                <w:sz w:val="20"/>
                <w:szCs w:val="20"/>
              </w:rPr>
              <w:t>(d,</w:t>
            </w:r>
            <w:proofErr w:type="gramStart"/>
            <w:r w:rsidRPr="00D248AA">
              <w:rPr>
                <w:rFonts w:ascii="Arial" w:hAnsi="Arial" w:cs="Arial"/>
                <w:color w:val="000000"/>
                <w:sz w:val="20"/>
                <w:szCs w:val="20"/>
              </w:rPr>
              <w:t>0,receivedon</w:t>
            </w:r>
            <w:proofErr w:type="gramEnd"/>
            <w:r w:rsidRPr="00D248AA">
              <w:rPr>
                <w:rFonts w:ascii="Arial" w:hAnsi="Arial" w:cs="Arial"/>
                <w:color w:val="000000"/>
                <w:sz w:val="20"/>
                <w:szCs w:val="20"/>
              </w:rPr>
              <w:t>,MM/d/</w:t>
            </w:r>
            <w:proofErr w:type="spellStart"/>
            <w:r w:rsidRPr="00D248AA">
              <w:rPr>
                <w:rFonts w:ascii="Arial" w:hAnsi="Arial" w:cs="Arial"/>
                <w:color w:val="000000"/>
                <w:sz w:val="20"/>
                <w:szCs w:val="20"/>
              </w:rPr>
              <w:t>yyyy</w:t>
            </w:r>
            <w:proofErr w:type="spellEnd"/>
            <w:r w:rsidRPr="00D248AA">
              <w:rPr>
                <w:rFonts w:ascii="Arial" w:hAnsi="Arial" w:cs="Arial"/>
                <w:color w:val="000000"/>
                <w:sz w:val="20"/>
                <w:szCs w:val="20"/>
              </w:rPr>
              <w:t>) */</w:t>
            </w:r>
            <w:r w:rsidRPr="00D248AA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B32484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BD59EE" w:rsidRPr="006A4C56">
              <w:rPr>
                <w:rFonts w:ascii="Arial" w:hAnsi="Arial" w:cs="Arial"/>
                <w:sz w:val="20"/>
                <w:szCs w:val="20"/>
                <w:highlight w:val="yellow"/>
              </w:rPr>
              <w:t>09/13/2021</w:t>
            </w:r>
          </w:p>
          <w:p w14:paraId="53175CF4" w14:textId="7777777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255E4F1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743CC565" w14:textId="2190677C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Correct. </w:t>
            </w:r>
            <w:r w:rsidR="008C03C7" w:rsidRPr="00255BA3">
              <w:rPr>
                <w:rFonts w:ascii="Arial" w:hAnsi="Arial" w:cs="Arial"/>
                <w:sz w:val="20"/>
                <w:szCs w:val="20"/>
              </w:rPr>
              <w:t>The date of claim is the date V</w:t>
            </w:r>
            <w:r w:rsidR="008C03C7" w:rsidRPr="00B32484">
              <w:rPr>
                <w:rFonts w:ascii="Arial" w:hAnsi="Arial" w:cs="Arial"/>
                <w:sz w:val="20"/>
                <w:szCs w:val="20"/>
              </w:rPr>
              <w:t>A received the VA Form 21-8940</w:t>
            </w:r>
            <w:r w:rsidR="00620136" w:rsidRPr="00B32484">
              <w:rPr>
                <w:rFonts w:ascii="Arial" w:hAnsi="Arial" w:cs="Arial"/>
                <w:sz w:val="20"/>
                <w:szCs w:val="20"/>
              </w:rPr>
              <w:t xml:space="preserve">, /* </w:t>
            </w:r>
            <w:proofErr w:type="spellStart"/>
            <w:r w:rsidR="00620136" w:rsidRPr="00B32484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="00620136" w:rsidRPr="00B32484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="00620136" w:rsidRPr="00B32484">
              <w:rPr>
                <w:rFonts w:ascii="Arial" w:hAnsi="Arial" w:cs="Arial"/>
                <w:sz w:val="20"/>
                <w:szCs w:val="20"/>
              </w:rPr>
              <w:t>0,receivedon</w:t>
            </w:r>
            <w:proofErr w:type="gramEnd"/>
            <w:r w:rsidR="00620136" w:rsidRPr="00B32484">
              <w:rPr>
                <w:rFonts w:ascii="Arial" w:hAnsi="Arial" w:cs="Arial"/>
                <w:sz w:val="20"/>
                <w:szCs w:val="20"/>
              </w:rPr>
              <w:t>,MM/d/</w:t>
            </w:r>
            <w:proofErr w:type="spellStart"/>
            <w:r w:rsidR="00620136" w:rsidRPr="00B32484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="00620136" w:rsidRPr="00B32484">
              <w:rPr>
                <w:rFonts w:ascii="Arial" w:hAnsi="Arial" w:cs="Arial"/>
                <w:sz w:val="20"/>
                <w:szCs w:val="20"/>
              </w:rPr>
              <w:t>) */</w:t>
            </w:r>
            <w:r w:rsidR="008C03C7" w:rsidRPr="00B32484">
              <w:rPr>
                <w:rFonts w:ascii="Arial" w:hAnsi="Arial" w:cs="Arial"/>
                <w:sz w:val="20"/>
                <w:szCs w:val="20"/>
              </w:rPr>
              <w:t>.  </w:t>
            </w:r>
            <w:r w:rsidR="00B324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2484" w:rsidRPr="006A4C56">
              <w:rPr>
                <w:rFonts w:ascii="Arial" w:hAnsi="Arial" w:cs="Arial"/>
                <w:color w:val="323F4F"/>
                <w:sz w:val="20"/>
                <w:szCs w:val="20"/>
              </w:rPr>
              <w:t>M21-1 II.iii.</w:t>
            </w:r>
            <w:proofErr w:type="gramStart"/>
            <w:r w:rsidR="00B32484" w:rsidRPr="006A4C56">
              <w:rPr>
                <w:rFonts w:ascii="Arial" w:hAnsi="Arial" w:cs="Arial"/>
                <w:color w:val="323F4F"/>
                <w:sz w:val="20"/>
                <w:szCs w:val="20"/>
              </w:rPr>
              <w:t>1.A.4.c</w:t>
            </w:r>
            <w:proofErr w:type="gramEnd"/>
            <w:r w:rsidR="00B32484" w:rsidRPr="006A4C56">
              <w:rPr>
                <w:rFonts w:ascii="Arial" w:hAnsi="Arial" w:cs="Arial"/>
                <w:color w:val="323F4F"/>
                <w:sz w:val="20"/>
                <w:szCs w:val="20"/>
              </w:rPr>
              <w:t>.Determining the Proper DOC for Claims Establishment Purposes</w:t>
            </w:r>
            <w:r w:rsidR="008C03C7" w:rsidRPr="00255BA3">
              <w:rPr>
                <w:rFonts w:ascii="Arial" w:hAnsi="Arial" w:cs="Arial"/>
                <w:sz w:val="20"/>
                <w:szCs w:val="20"/>
              </w:rPr>
              <w:t xml:space="preserve"> and 38 CFR 3.155(d)(1)</w:t>
            </w:r>
          </w:p>
          <w:p w14:paraId="5A6D9758" w14:textId="7777777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953FB49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5DC0412" w14:textId="25CE757A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Sorry, that is incorrect. </w:t>
            </w:r>
            <w:r w:rsidR="00413D1B">
              <w:rPr>
                <w:rFonts w:ascii="Arial" w:hAnsi="Arial" w:cs="Arial"/>
                <w:sz w:val="20"/>
                <w:szCs w:val="20"/>
              </w:rPr>
              <w:t xml:space="preserve">The correct date of claim is </w:t>
            </w:r>
            <w:r w:rsidR="00413C2A" w:rsidRPr="00413C2A">
              <w:rPr>
                <w:rFonts w:ascii="Arial" w:hAnsi="Arial" w:cs="Arial"/>
                <w:color w:val="000000"/>
                <w:sz w:val="20"/>
                <w:szCs w:val="20"/>
              </w:rPr>
              <w:t xml:space="preserve">/* </w:t>
            </w:r>
            <w:proofErr w:type="spellStart"/>
            <w:r w:rsidR="00413C2A" w:rsidRPr="00413C2A">
              <w:rPr>
                <w:rFonts w:ascii="Arial" w:hAnsi="Arial" w:cs="Arial"/>
                <w:color w:val="000000"/>
                <w:sz w:val="20"/>
                <w:szCs w:val="20"/>
              </w:rPr>
              <w:t>dateadd</w:t>
            </w:r>
            <w:proofErr w:type="spellEnd"/>
            <w:r w:rsidR="00413C2A" w:rsidRPr="00413C2A">
              <w:rPr>
                <w:rFonts w:ascii="Arial" w:hAnsi="Arial" w:cs="Arial"/>
                <w:color w:val="000000"/>
                <w:sz w:val="20"/>
                <w:szCs w:val="20"/>
              </w:rPr>
              <w:t>(d,</w:t>
            </w:r>
            <w:proofErr w:type="gramStart"/>
            <w:r w:rsidR="00413C2A" w:rsidRPr="00413C2A">
              <w:rPr>
                <w:rFonts w:ascii="Arial" w:hAnsi="Arial" w:cs="Arial"/>
                <w:color w:val="000000"/>
                <w:sz w:val="20"/>
                <w:szCs w:val="20"/>
              </w:rPr>
              <w:t>0,receivedon</w:t>
            </w:r>
            <w:proofErr w:type="gramEnd"/>
            <w:r w:rsidR="00413C2A" w:rsidRPr="00413C2A">
              <w:rPr>
                <w:rFonts w:ascii="Arial" w:hAnsi="Arial" w:cs="Arial"/>
                <w:color w:val="000000"/>
                <w:sz w:val="20"/>
                <w:szCs w:val="20"/>
              </w:rPr>
              <w:t>,MM/d/</w:t>
            </w:r>
            <w:proofErr w:type="spellStart"/>
            <w:r w:rsidR="00413C2A" w:rsidRPr="00413C2A">
              <w:rPr>
                <w:rFonts w:ascii="Arial" w:hAnsi="Arial" w:cs="Arial"/>
                <w:color w:val="000000"/>
                <w:sz w:val="20"/>
                <w:szCs w:val="20"/>
              </w:rPr>
              <w:t>yyyy</w:t>
            </w:r>
            <w:proofErr w:type="spellEnd"/>
            <w:r w:rsidR="00413C2A" w:rsidRPr="00413C2A">
              <w:rPr>
                <w:rFonts w:ascii="Arial" w:hAnsi="Arial" w:cs="Arial"/>
                <w:color w:val="000000"/>
                <w:sz w:val="20"/>
                <w:szCs w:val="20"/>
              </w:rPr>
              <w:t>) */</w:t>
            </w:r>
            <w:r w:rsidR="00413D1B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="0027781F" w:rsidRPr="00255BA3">
              <w:rPr>
                <w:rFonts w:ascii="Arial" w:hAnsi="Arial" w:cs="Arial"/>
                <w:sz w:val="20"/>
                <w:szCs w:val="20"/>
              </w:rPr>
              <w:t>The date of claim is the date VA received the VA Form 21-8940.  </w:t>
            </w:r>
            <w:r w:rsidR="00B32484" w:rsidRPr="00B324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2484" w:rsidRPr="006A4C56">
              <w:rPr>
                <w:rFonts w:ascii="Arial" w:hAnsi="Arial" w:cs="Arial"/>
                <w:color w:val="323F4F"/>
                <w:sz w:val="20"/>
                <w:szCs w:val="20"/>
              </w:rPr>
              <w:t>M21-1 II.iii.</w:t>
            </w:r>
            <w:proofErr w:type="gramStart"/>
            <w:r w:rsidR="00B32484" w:rsidRPr="006A4C56">
              <w:rPr>
                <w:rFonts w:ascii="Arial" w:hAnsi="Arial" w:cs="Arial"/>
                <w:color w:val="323F4F"/>
                <w:sz w:val="20"/>
                <w:szCs w:val="20"/>
              </w:rPr>
              <w:t>1.A.4.c</w:t>
            </w:r>
            <w:proofErr w:type="gramEnd"/>
            <w:r w:rsidR="00B32484" w:rsidRPr="006A4C56">
              <w:rPr>
                <w:rFonts w:ascii="Arial" w:hAnsi="Arial" w:cs="Arial"/>
                <w:color w:val="323F4F"/>
                <w:sz w:val="20"/>
                <w:szCs w:val="20"/>
              </w:rPr>
              <w:t>.Determining the Proper DOC for Claims Establishment Purposes</w:t>
            </w:r>
            <w:r w:rsidR="0027781F" w:rsidRPr="00255BA3">
              <w:rPr>
                <w:rFonts w:ascii="Arial" w:hAnsi="Arial" w:cs="Arial"/>
                <w:sz w:val="20"/>
                <w:szCs w:val="20"/>
              </w:rPr>
              <w:t xml:space="preserve"> and 38 CFR 3.155(d)(1)</w:t>
            </w:r>
          </w:p>
          <w:p w14:paraId="44951D9A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279D687A" w14:textId="7777777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55BA3" w14:paraId="764C7864" w14:textId="77777777" w:rsidTr="00B21652">
        <w:tc>
          <w:tcPr>
            <w:tcW w:w="7308" w:type="dxa"/>
            <w:shd w:val="clear" w:color="auto" w:fill="FFC000" w:themeFill="accent4"/>
          </w:tcPr>
          <w:p w14:paraId="77973492" w14:textId="77777777" w:rsidR="00194910" w:rsidRPr="00255BA3" w:rsidRDefault="00B21652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Any answer, continue to 08</w:t>
            </w:r>
            <w:r w:rsidR="005D171F" w:rsidRPr="00255BA3">
              <w:rPr>
                <w:rFonts w:ascii="Arial" w:hAnsi="Arial" w:cs="Arial"/>
                <w:sz w:val="20"/>
                <w:szCs w:val="20"/>
              </w:rPr>
              <w:t>0</w:t>
            </w:r>
            <w:r w:rsidRPr="00255BA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308" w:type="dxa"/>
            <w:shd w:val="clear" w:color="auto" w:fill="FFC000" w:themeFill="accent4"/>
          </w:tcPr>
          <w:p w14:paraId="7EC8BECB" w14:textId="7777777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55BA3" w14:paraId="1A8DA4E3" w14:textId="77777777" w:rsidTr="00D143E9">
        <w:tc>
          <w:tcPr>
            <w:tcW w:w="7308" w:type="dxa"/>
          </w:tcPr>
          <w:p w14:paraId="6EB37DE6" w14:textId="7777777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Fully Developed Claim (FDC)</w:t>
            </w:r>
          </w:p>
          <w:p w14:paraId="76F1DE35" w14:textId="7777777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lastRenderedPageBreak/>
              <w:t>Page Number: 08</w:t>
            </w:r>
            <w:r w:rsidR="009F7DD2" w:rsidRPr="00255BA3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37E6889F" w14:textId="7777777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2140EDC" w14:textId="77777777" w:rsidR="005D171F" w:rsidRPr="00255BA3" w:rsidRDefault="005D171F" w:rsidP="009F7DD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Is this a Fully Developed Claim (FDC)? </w:t>
            </w:r>
          </w:p>
          <w:p w14:paraId="768AD241" w14:textId="77777777" w:rsidR="005D171F" w:rsidRPr="00255BA3" w:rsidRDefault="005D171F" w:rsidP="009355CF">
            <w:pPr>
              <w:pStyle w:val="ListParagraph"/>
              <w:numPr>
                <w:ilvl w:val="0"/>
                <w:numId w:val="11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46B0FAA1" w14:textId="77777777" w:rsidR="00194910" w:rsidRPr="00BD59EE" w:rsidRDefault="00194910" w:rsidP="009355CF">
            <w:pPr>
              <w:pStyle w:val="ListParagraph"/>
              <w:numPr>
                <w:ilvl w:val="0"/>
                <w:numId w:val="11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D59EE">
              <w:rPr>
                <w:rFonts w:ascii="Arial" w:hAnsi="Arial" w:cs="Arial"/>
                <w:sz w:val="20"/>
                <w:szCs w:val="20"/>
                <w:highlight w:val="green"/>
              </w:rPr>
              <w:t>No</w:t>
            </w:r>
          </w:p>
          <w:p w14:paraId="0E8BC570" w14:textId="7777777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3221016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CCFF0E2" w14:textId="60AB0B57" w:rsidR="00194910" w:rsidRPr="00B32484" w:rsidRDefault="009F7DD2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Good job! Since the Veteran did not submit a VA Form 21-526EZ, FDC is not at </w:t>
            </w:r>
            <w:proofErr w:type="gramStart"/>
            <w:r w:rsidRPr="00255BA3">
              <w:rPr>
                <w:rFonts w:ascii="Arial" w:hAnsi="Arial" w:cs="Arial"/>
                <w:sz w:val="20"/>
                <w:szCs w:val="20"/>
              </w:rPr>
              <w:t>issue</w:t>
            </w:r>
            <w:r w:rsidR="00B32484" w:rsidRPr="00B324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91FB2" w:rsidRPr="006A4C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2484">
              <w:rPr>
                <w:rFonts w:ascii="Arial" w:hAnsi="Arial" w:cs="Arial"/>
                <w:sz w:val="20"/>
                <w:szCs w:val="20"/>
              </w:rPr>
              <w:t>M</w:t>
            </w:r>
            <w:proofErr w:type="gramEnd"/>
            <w:r w:rsidR="00B32484">
              <w:rPr>
                <w:rFonts w:ascii="Arial" w:hAnsi="Arial" w:cs="Arial"/>
                <w:sz w:val="20"/>
                <w:szCs w:val="20"/>
              </w:rPr>
              <w:t xml:space="preserve">21-1 </w:t>
            </w:r>
            <w:r w:rsidR="00691FB2" w:rsidRPr="006A4C56">
              <w:rPr>
                <w:rFonts w:ascii="Arial" w:hAnsi="Arial" w:cs="Arial"/>
                <w:sz w:val="20"/>
                <w:szCs w:val="20"/>
              </w:rPr>
              <w:t>X.i.2.B - Processing Fully Developed Claims (FDCs)</w:t>
            </w:r>
          </w:p>
          <w:p w14:paraId="00590697" w14:textId="77777777" w:rsidR="009F7DD2" w:rsidRPr="00B32484" w:rsidRDefault="009F7DD2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25E8553" w14:textId="77777777" w:rsidR="00194910" w:rsidRPr="00B32484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32484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B32484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F2DC361" w14:textId="2AA408EF" w:rsidR="00194910" w:rsidRPr="00B32484" w:rsidRDefault="009F7DD2" w:rsidP="00194910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B32484">
              <w:rPr>
                <w:rFonts w:ascii="Arial" w:hAnsi="Arial" w:cs="Arial"/>
                <w:sz w:val="20"/>
                <w:szCs w:val="20"/>
              </w:rPr>
              <w:t>Incorrect. Since the Veteran did not submit a VA Form 21-526EZ, FDC is not at issue</w:t>
            </w:r>
            <w:r w:rsidR="00B32484" w:rsidRPr="00B324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2484">
              <w:rPr>
                <w:rFonts w:ascii="Arial" w:hAnsi="Arial" w:cs="Arial"/>
                <w:sz w:val="20"/>
                <w:szCs w:val="20"/>
              </w:rPr>
              <w:t>M21-1</w:t>
            </w:r>
            <w:r w:rsidR="00691FB2" w:rsidRPr="006A4C56">
              <w:rPr>
                <w:rFonts w:ascii="Arial" w:hAnsi="Arial" w:cs="Arial"/>
                <w:sz w:val="20"/>
                <w:szCs w:val="20"/>
              </w:rPr>
              <w:t xml:space="preserve"> X.i.2.B - Processing Fully Developed Claims (FDCs)</w:t>
            </w:r>
            <w:r w:rsidRPr="00B32484">
              <w:rPr>
                <w:rFonts w:ascii="Arial" w:hAnsi="Arial" w:cs="Arial"/>
                <w:i/>
                <w:sz w:val="20"/>
                <w:szCs w:val="20"/>
                <w:u w:val="single"/>
              </w:rPr>
              <w:t xml:space="preserve"> </w:t>
            </w:r>
          </w:p>
          <w:p w14:paraId="09AD3CA1" w14:textId="77777777" w:rsidR="009F7DD2" w:rsidRPr="00255BA3" w:rsidRDefault="009F7DD2" w:rsidP="00194910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</w:p>
        </w:tc>
        <w:tc>
          <w:tcPr>
            <w:tcW w:w="7308" w:type="dxa"/>
          </w:tcPr>
          <w:p w14:paraId="55FB9E8A" w14:textId="7777777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0FDFADC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55BA3" w14:paraId="52137973" w14:textId="77777777" w:rsidTr="002D4333">
        <w:trPr>
          <w:trHeight w:val="288"/>
        </w:trPr>
        <w:tc>
          <w:tcPr>
            <w:tcW w:w="7308" w:type="dxa"/>
            <w:shd w:val="clear" w:color="auto" w:fill="FFC000"/>
          </w:tcPr>
          <w:p w14:paraId="46FB5F92" w14:textId="77777777" w:rsidR="00194910" w:rsidRPr="00255BA3" w:rsidRDefault="009F7DD2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lastRenderedPageBreak/>
              <w:t>Any answer, continue to 090.</w:t>
            </w:r>
          </w:p>
        </w:tc>
        <w:tc>
          <w:tcPr>
            <w:tcW w:w="7308" w:type="dxa"/>
            <w:shd w:val="clear" w:color="auto" w:fill="FFC000"/>
          </w:tcPr>
          <w:p w14:paraId="348E4C57" w14:textId="7777777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55BA3" w14:paraId="087B5B1F" w14:textId="77777777" w:rsidTr="002A00BA">
        <w:trPr>
          <w:trHeight w:val="2951"/>
        </w:trPr>
        <w:tc>
          <w:tcPr>
            <w:tcW w:w="7308" w:type="dxa"/>
          </w:tcPr>
          <w:p w14:paraId="5027146E" w14:textId="008A6D08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Entering Claimed Contentions into VBM</w:t>
            </w:r>
            <w:r w:rsidR="00807CB3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  <w:p w14:paraId="0647B022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090</w:t>
            </w:r>
          </w:p>
          <w:p w14:paraId="073CB89C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F82EB40" w14:textId="2C246FA5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Select the contentions you added to VBMS for the </w:t>
            </w:r>
            <w:r w:rsidR="00413C2A" w:rsidRPr="00413C2A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413C2A" w:rsidRPr="00413C2A">
              <w:rPr>
                <w:rFonts w:ascii="Arial" w:hAnsi="Arial" w:cs="Arial"/>
                <w:sz w:val="20"/>
                <w:szCs w:val="20"/>
              </w:rPr>
              <w:t>firstmiddlelastsuffix</w:t>
            </w:r>
            <w:proofErr w:type="spellEnd"/>
            <w:r w:rsidR="00413C2A" w:rsidRPr="00413C2A">
              <w:rPr>
                <w:rFonts w:ascii="Arial" w:hAnsi="Arial" w:cs="Arial"/>
                <w:sz w:val="20"/>
                <w:szCs w:val="20"/>
              </w:rPr>
              <w:t xml:space="preserve"> */</w:t>
            </w:r>
            <w:r w:rsidR="00413C2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5BA3">
              <w:rPr>
                <w:rFonts w:ascii="Arial" w:hAnsi="Arial" w:cs="Arial"/>
                <w:sz w:val="20"/>
                <w:szCs w:val="20"/>
              </w:rPr>
              <w:t>eCase. Select all that apply.</w:t>
            </w:r>
          </w:p>
          <w:p w14:paraId="1C87C108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F050E06" w14:textId="77777777" w:rsidR="00194910" w:rsidRPr="00691FB2" w:rsidRDefault="00194910" w:rsidP="009355CF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691FB2">
              <w:rPr>
                <w:rFonts w:ascii="Arial" w:hAnsi="Arial" w:cs="Arial"/>
                <w:sz w:val="20"/>
                <w:szCs w:val="20"/>
                <w:highlight w:val="green"/>
              </w:rPr>
              <w:t>Individual Unemployability</w:t>
            </w:r>
          </w:p>
          <w:p w14:paraId="1FF7C5E9" w14:textId="77777777" w:rsidR="00194910" w:rsidRPr="00691FB2" w:rsidRDefault="002D4333" w:rsidP="009355CF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691FB2">
              <w:rPr>
                <w:rFonts w:ascii="Arial" w:hAnsi="Arial" w:cs="Arial"/>
                <w:sz w:val="20"/>
                <w:szCs w:val="20"/>
                <w:highlight w:val="green"/>
              </w:rPr>
              <w:t>Cervical Strain</w:t>
            </w:r>
          </w:p>
          <w:p w14:paraId="7F704B4A" w14:textId="77777777" w:rsidR="00194910" w:rsidRPr="00691FB2" w:rsidRDefault="00194910" w:rsidP="009355CF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691FB2">
              <w:rPr>
                <w:rFonts w:ascii="Arial" w:hAnsi="Arial" w:cs="Arial"/>
                <w:sz w:val="20"/>
                <w:szCs w:val="20"/>
                <w:highlight w:val="green"/>
              </w:rPr>
              <w:t>L</w:t>
            </w:r>
            <w:r w:rsidR="002D4333" w:rsidRPr="00691FB2">
              <w:rPr>
                <w:rFonts w:ascii="Arial" w:hAnsi="Arial" w:cs="Arial"/>
                <w:sz w:val="20"/>
                <w:szCs w:val="20"/>
                <w:highlight w:val="green"/>
              </w:rPr>
              <w:t>umbosacral Strain</w:t>
            </w:r>
          </w:p>
          <w:p w14:paraId="1205594F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23FF640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1AD6EB31" w14:textId="51A4F03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Correct. These are the contentions that the Veteran claimed on </w:t>
            </w:r>
            <w:r w:rsidR="00707510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207687" w:rsidRPr="00255BA3">
              <w:rPr>
                <w:rFonts w:ascii="Arial" w:hAnsi="Arial" w:cs="Arial"/>
                <w:sz w:val="20"/>
                <w:szCs w:val="20"/>
              </w:rPr>
              <w:t>his</w:t>
            </w:r>
            <w:r w:rsidR="00707510">
              <w:rPr>
                <w:rFonts w:ascii="Arial" w:hAnsi="Arial" w:cs="Arial"/>
                <w:sz w:val="20"/>
                <w:szCs w:val="20"/>
              </w:rPr>
              <w:t>her</w:t>
            </w:r>
            <w:proofErr w:type="spellEnd"/>
            <w:r w:rsidR="00707510">
              <w:rPr>
                <w:rFonts w:ascii="Arial" w:hAnsi="Arial" w:cs="Arial"/>
                <w:sz w:val="20"/>
                <w:szCs w:val="20"/>
              </w:rPr>
              <w:t xml:space="preserve"> */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VA Form 21-</w:t>
            </w:r>
            <w:r w:rsidR="002D4333" w:rsidRPr="00255BA3">
              <w:rPr>
                <w:rFonts w:ascii="Arial" w:hAnsi="Arial" w:cs="Arial"/>
                <w:sz w:val="20"/>
                <w:szCs w:val="20"/>
              </w:rPr>
              <w:t>8940</w:t>
            </w:r>
            <w:r w:rsidRPr="00255BA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20966AE" w14:textId="77777777" w:rsidR="00194910" w:rsidRPr="00255BA3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DB4FDAB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3748EDF" w14:textId="08F8EEF6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Incorrect. The contentions that the Veteran claimed on </w:t>
            </w:r>
            <w:r w:rsidR="00707510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707510" w:rsidRPr="00255BA3">
              <w:rPr>
                <w:rFonts w:ascii="Arial" w:hAnsi="Arial" w:cs="Arial"/>
                <w:sz w:val="20"/>
                <w:szCs w:val="20"/>
              </w:rPr>
              <w:t>his</w:t>
            </w:r>
            <w:r w:rsidR="00707510">
              <w:rPr>
                <w:rFonts w:ascii="Arial" w:hAnsi="Arial" w:cs="Arial"/>
                <w:sz w:val="20"/>
                <w:szCs w:val="20"/>
              </w:rPr>
              <w:t>her</w:t>
            </w:r>
            <w:proofErr w:type="spellEnd"/>
            <w:r w:rsidR="00707510">
              <w:rPr>
                <w:rFonts w:ascii="Arial" w:hAnsi="Arial" w:cs="Arial"/>
                <w:sz w:val="20"/>
                <w:szCs w:val="20"/>
              </w:rPr>
              <w:t xml:space="preserve"> */ </w:t>
            </w:r>
            <w:r w:rsidRPr="00255BA3">
              <w:rPr>
                <w:rFonts w:ascii="Arial" w:hAnsi="Arial" w:cs="Arial"/>
                <w:sz w:val="20"/>
                <w:szCs w:val="20"/>
              </w:rPr>
              <w:t>VA Form 21-</w:t>
            </w:r>
            <w:r w:rsidR="002D4333" w:rsidRPr="00255BA3">
              <w:rPr>
                <w:rFonts w:ascii="Arial" w:hAnsi="Arial" w:cs="Arial"/>
                <w:sz w:val="20"/>
                <w:szCs w:val="20"/>
              </w:rPr>
              <w:t>8940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are: </w:t>
            </w:r>
            <w:r w:rsidR="002D4333" w:rsidRPr="00255BA3">
              <w:rPr>
                <w:rFonts w:ascii="Arial" w:hAnsi="Arial" w:cs="Arial"/>
                <w:sz w:val="20"/>
                <w:szCs w:val="20"/>
              </w:rPr>
              <w:t xml:space="preserve">Cervical Strain and Lumbosacral </w:t>
            </w:r>
            <w:r w:rsidR="00707510">
              <w:rPr>
                <w:rFonts w:ascii="Arial" w:hAnsi="Arial" w:cs="Arial"/>
                <w:sz w:val="20"/>
                <w:szCs w:val="20"/>
              </w:rPr>
              <w:t>S</w:t>
            </w:r>
            <w:r w:rsidR="002D4333" w:rsidRPr="00255BA3">
              <w:rPr>
                <w:rFonts w:ascii="Arial" w:hAnsi="Arial" w:cs="Arial"/>
                <w:sz w:val="20"/>
                <w:szCs w:val="20"/>
              </w:rPr>
              <w:t>train.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4333" w:rsidRPr="00255BA3">
              <w:rPr>
                <w:rFonts w:ascii="Arial" w:hAnsi="Arial" w:cs="Arial"/>
                <w:sz w:val="20"/>
                <w:szCs w:val="20"/>
              </w:rPr>
              <w:t>The form is also a claim for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Individual Unemployability.</w:t>
            </w:r>
          </w:p>
          <w:p w14:paraId="4999BD54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2A0121D3" w14:textId="77777777" w:rsidR="00194910" w:rsidRPr="00255BA3" w:rsidRDefault="00194910" w:rsidP="00194910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55BA3" w14:paraId="2A4CAFC4" w14:textId="77777777" w:rsidTr="002A00BA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7F6361F7" w14:textId="77777777" w:rsidR="00194910" w:rsidRPr="00255BA3" w:rsidRDefault="002A00BA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Any answer, continue to 095.</w:t>
            </w:r>
          </w:p>
        </w:tc>
        <w:tc>
          <w:tcPr>
            <w:tcW w:w="7308" w:type="dxa"/>
            <w:shd w:val="clear" w:color="auto" w:fill="FFC000" w:themeFill="accent4"/>
          </w:tcPr>
          <w:p w14:paraId="22B2394B" w14:textId="77777777" w:rsidR="00194910" w:rsidRPr="00255BA3" w:rsidRDefault="00194910" w:rsidP="00CB7986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55BA3" w14:paraId="0CF84891" w14:textId="77777777" w:rsidTr="00044AFA">
        <w:tc>
          <w:tcPr>
            <w:tcW w:w="7308" w:type="dxa"/>
            <w:tcBorders>
              <w:bottom w:val="single" w:sz="4" w:space="0" w:color="auto"/>
            </w:tcBorders>
          </w:tcPr>
          <w:p w14:paraId="5AFFAA8C" w14:textId="77777777" w:rsidR="00194910" w:rsidRPr="00255BA3" w:rsidRDefault="00194910" w:rsidP="001949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Entering Claimed Contentions into VBMS</w:t>
            </w:r>
          </w:p>
          <w:p w14:paraId="1D3EAD7B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095</w:t>
            </w:r>
          </w:p>
          <w:p w14:paraId="0891FB63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65C52D" w14:textId="6EC04758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For each of these contentions found in </w:t>
            </w:r>
            <w:r w:rsidR="00413C2A" w:rsidRPr="00413C2A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413C2A" w:rsidRPr="00413C2A">
              <w:rPr>
                <w:rFonts w:ascii="Arial" w:hAnsi="Arial" w:cs="Arial"/>
                <w:sz w:val="20"/>
                <w:szCs w:val="20"/>
              </w:rPr>
              <w:t>firstmiddlelastsuffix</w:t>
            </w:r>
            <w:proofErr w:type="spellEnd"/>
            <w:r w:rsidR="00413C2A" w:rsidRPr="00413C2A">
              <w:rPr>
                <w:rFonts w:ascii="Arial" w:hAnsi="Arial" w:cs="Arial"/>
                <w:sz w:val="20"/>
                <w:szCs w:val="20"/>
              </w:rPr>
              <w:t xml:space="preserve"> */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's claim, identify the classification, contention date and type, </w:t>
            </w:r>
            <w:r w:rsidR="002D4333" w:rsidRPr="00255BA3">
              <w:rPr>
                <w:rFonts w:ascii="Arial" w:hAnsi="Arial" w:cs="Arial"/>
                <w:sz w:val="20"/>
                <w:szCs w:val="20"/>
              </w:rPr>
              <w:t>whether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it is a medical contention, and any applicable special issue </w:t>
            </w:r>
            <w:r w:rsidR="00044AFA" w:rsidRPr="00255BA3">
              <w:rPr>
                <w:rFonts w:ascii="Arial" w:hAnsi="Arial" w:cs="Arial"/>
                <w:sz w:val="20"/>
                <w:szCs w:val="20"/>
              </w:rPr>
              <w:t>indicators</w:t>
            </w:r>
            <w:r w:rsidRPr="00255BA3">
              <w:rPr>
                <w:rFonts w:ascii="Arial" w:hAnsi="Arial" w:cs="Arial"/>
                <w:sz w:val="20"/>
                <w:szCs w:val="20"/>
              </w:rPr>
              <w:t>.</w:t>
            </w:r>
            <w:r w:rsidR="007718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77181B" w:rsidRPr="0003109D">
              <w:rPr>
                <w:rFonts w:ascii="Arial" w:hAnsi="Arial" w:cs="Arial"/>
                <w:sz w:val="20"/>
                <w:szCs w:val="20"/>
              </w:rPr>
              <w:t>If Fully Developed Claim, FDC Excluded or Local Mentor Review special issue indicators are needed, only answer on the first contention below.</w:t>
            </w:r>
          </w:p>
          <w:p w14:paraId="05EF1C03" w14:textId="77777777" w:rsidR="00255BA3" w:rsidRPr="00255BA3" w:rsidRDefault="00255BA3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126047" w14:textId="77777777" w:rsidR="00194910" w:rsidRPr="00255BA3" w:rsidRDefault="002D4333" w:rsidP="001949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55BA3">
              <w:rPr>
                <w:rFonts w:ascii="Arial" w:hAnsi="Arial" w:cs="Arial"/>
                <w:sz w:val="20"/>
                <w:szCs w:val="20"/>
                <w:u w:val="single"/>
              </w:rPr>
              <w:t>Cervical Strain</w:t>
            </w:r>
          </w:p>
          <w:p w14:paraId="79045EAE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lastRenderedPageBreak/>
              <w:t>Classification:</w:t>
            </w:r>
            <w:r w:rsidR="001059CE" w:rsidRPr="00255B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7E14" w:rsidRPr="00255BA3">
              <w:rPr>
                <w:rFonts w:ascii="Arial" w:hAnsi="Arial" w:cs="Arial"/>
                <w:sz w:val="20"/>
                <w:szCs w:val="20"/>
              </w:rPr>
              <w:t>Musculoskeletal – Neck/Upper Back (Cervical Spine)</w:t>
            </w:r>
          </w:p>
          <w:p w14:paraId="37B11FB7" w14:textId="77175A6B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="00D248AA" w:rsidRPr="00413C2A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D248AA" w:rsidRPr="00413C2A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="00D248AA" w:rsidRPr="00413C2A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="00D248AA" w:rsidRPr="00413C2A">
              <w:rPr>
                <w:rFonts w:ascii="Arial" w:hAnsi="Arial" w:cs="Arial"/>
                <w:sz w:val="20"/>
                <w:szCs w:val="20"/>
              </w:rPr>
              <w:t>0,receivedon</w:t>
            </w:r>
            <w:proofErr w:type="gramEnd"/>
            <w:r w:rsidR="00D248AA" w:rsidRPr="00413C2A">
              <w:rPr>
                <w:rFonts w:ascii="Arial" w:hAnsi="Arial" w:cs="Arial"/>
                <w:sz w:val="20"/>
                <w:szCs w:val="20"/>
              </w:rPr>
              <w:t>,MM/d/</w:t>
            </w:r>
            <w:proofErr w:type="spellStart"/>
            <w:r w:rsidR="00D248AA" w:rsidRPr="00413C2A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="00D248AA" w:rsidRPr="00413C2A">
              <w:rPr>
                <w:rFonts w:ascii="Arial" w:hAnsi="Arial" w:cs="Arial"/>
                <w:sz w:val="20"/>
                <w:szCs w:val="20"/>
              </w:rPr>
              <w:t>) */</w:t>
            </w:r>
            <w:r w:rsidR="00D248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48AA" w:rsidRPr="005E251F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77181B">
              <w:rPr>
                <w:rFonts w:ascii="Arial" w:hAnsi="Arial" w:cs="Arial"/>
                <w:color w:val="FF0000"/>
                <w:sz w:val="20"/>
                <w:szCs w:val="20"/>
              </w:rPr>
              <w:t>01/16/2021</w:t>
            </w:r>
            <w:r w:rsidR="00D248AA" w:rsidRPr="005E251F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  <w:r w:rsidR="00691FB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691FB2" w:rsidRPr="006A4C56"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  <w:sym w:font="Wingdings" w:char="F0E0"/>
            </w:r>
            <w:r w:rsidR="00691FB2" w:rsidRPr="006A4C56"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  <w:t>09/13/2021</w:t>
            </w:r>
          </w:p>
          <w:p w14:paraId="211A758A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Type: Increase</w:t>
            </w:r>
          </w:p>
          <w:p w14:paraId="0F1C029B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55BA3">
              <w:rPr>
                <w:rFonts w:ascii="Arial" w:hAnsi="Arial" w:cs="Arial"/>
                <w:sz w:val="20"/>
                <w:szCs w:val="20"/>
              </w:rPr>
              <w:t>Medical?:</w:t>
            </w:r>
            <w:proofErr w:type="gramEnd"/>
            <w:r w:rsidRPr="00255B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A4C56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  <w:p w14:paraId="409CB51F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Special Issues Indicators</w:t>
            </w:r>
            <w:r w:rsidR="00332113"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332113" w:rsidRPr="006A4C56">
              <w:rPr>
                <w:rFonts w:ascii="Arial" w:hAnsi="Arial" w:cs="Arial"/>
                <w:sz w:val="20"/>
                <w:szCs w:val="20"/>
                <w:highlight w:val="yellow"/>
              </w:rPr>
              <w:t>Local Mentor Review</w:t>
            </w:r>
          </w:p>
          <w:p w14:paraId="56DD44AC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1A04F3B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55BA3">
              <w:rPr>
                <w:rFonts w:ascii="Arial" w:hAnsi="Arial" w:cs="Arial"/>
                <w:sz w:val="20"/>
                <w:szCs w:val="20"/>
                <w:u w:val="single"/>
              </w:rPr>
              <w:t>L</w:t>
            </w:r>
            <w:r w:rsidR="002D4333" w:rsidRPr="00255BA3">
              <w:rPr>
                <w:rFonts w:ascii="Arial" w:hAnsi="Arial" w:cs="Arial"/>
                <w:sz w:val="20"/>
                <w:szCs w:val="20"/>
                <w:u w:val="single"/>
              </w:rPr>
              <w:t>umbosacral Strain</w:t>
            </w:r>
          </w:p>
          <w:p w14:paraId="7E0C4E9D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Classification:</w:t>
            </w:r>
            <w:r w:rsidR="001059CE" w:rsidRPr="00255BA3">
              <w:rPr>
                <w:rFonts w:ascii="Arial" w:hAnsi="Arial" w:cs="Arial"/>
                <w:sz w:val="20"/>
                <w:szCs w:val="20"/>
              </w:rPr>
              <w:t xml:space="preserve"> Musculoskeletal - Mid/Lower Back (Thoracolumbar Spine)</w:t>
            </w:r>
          </w:p>
          <w:p w14:paraId="3930E87B" w14:textId="1BFA9AB9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="00D248AA" w:rsidRPr="00413C2A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D248AA" w:rsidRPr="00413C2A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="00D248AA" w:rsidRPr="00413C2A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="00D248AA" w:rsidRPr="00413C2A">
              <w:rPr>
                <w:rFonts w:ascii="Arial" w:hAnsi="Arial" w:cs="Arial"/>
                <w:sz w:val="20"/>
                <w:szCs w:val="20"/>
              </w:rPr>
              <w:t>0,receivedon</w:t>
            </w:r>
            <w:proofErr w:type="gramEnd"/>
            <w:r w:rsidR="00D248AA" w:rsidRPr="00413C2A">
              <w:rPr>
                <w:rFonts w:ascii="Arial" w:hAnsi="Arial" w:cs="Arial"/>
                <w:sz w:val="20"/>
                <w:szCs w:val="20"/>
              </w:rPr>
              <w:t>,MM/d/</w:t>
            </w:r>
            <w:proofErr w:type="spellStart"/>
            <w:r w:rsidR="00D248AA" w:rsidRPr="00413C2A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="00D248AA" w:rsidRPr="00413C2A">
              <w:rPr>
                <w:rFonts w:ascii="Arial" w:hAnsi="Arial" w:cs="Arial"/>
                <w:sz w:val="20"/>
                <w:szCs w:val="20"/>
              </w:rPr>
              <w:t>) */</w:t>
            </w:r>
            <w:r w:rsidR="00D248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48AA" w:rsidRPr="005E251F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77181B">
              <w:rPr>
                <w:rFonts w:ascii="Arial" w:hAnsi="Arial" w:cs="Arial"/>
                <w:color w:val="FF0000"/>
                <w:sz w:val="20"/>
                <w:szCs w:val="20"/>
              </w:rPr>
              <w:t>01/16/2021</w:t>
            </w:r>
            <w:r w:rsidR="00D248AA" w:rsidRPr="005E251F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  <w:r w:rsidR="00691FB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691FB2" w:rsidRPr="006A4C56"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  <w:sym w:font="Wingdings" w:char="F0E0"/>
            </w:r>
            <w:r w:rsidR="00691FB2" w:rsidRPr="006A4C56"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  <w:t>09/13/2021</w:t>
            </w:r>
          </w:p>
          <w:p w14:paraId="2453770D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Type: Increase</w:t>
            </w:r>
          </w:p>
          <w:p w14:paraId="310AE253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55BA3">
              <w:rPr>
                <w:rFonts w:ascii="Arial" w:hAnsi="Arial" w:cs="Arial"/>
                <w:sz w:val="20"/>
                <w:szCs w:val="20"/>
              </w:rPr>
              <w:t>Medical?:</w:t>
            </w:r>
            <w:proofErr w:type="gramEnd"/>
            <w:r w:rsidRPr="00255BA3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  <w:p w14:paraId="09995143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Special Issues Indicators: </w:t>
            </w:r>
            <w:r w:rsidR="00332113" w:rsidRPr="00255BA3">
              <w:rPr>
                <w:rFonts w:ascii="Arial" w:hAnsi="Arial" w:cs="Arial"/>
                <w:sz w:val="20"/>
                <w:szCs w:val="20"/>
              </w:rPr>
              <w:t>N/A</w:t>
            </w:r>
          </w:p>
          <w:p w14:paraId="59CF3947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D52CA2" w14:textId="099D61F6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55BA3">
              <w:rPr>
                <w:rFonts w:ascii="Arial" w:hAnsi="Arial" w:cs="Arial"/>
                <w:sz w:val="20"/>
                <w:szCs w:val="20"/>
                <w:u w:val="single"/>
              </w:rPr>
              <w:t xml:space="preserve">Individual Unemployability due to </w:t>
            </w:r>
            <w:r w:rsidR="00E778AE">
              <w:rPr>
                <w:rFonts w:ascii="Arial" w:hAnsi="Arial" w:cs="Arial"/>
                <w:sz w:val="20"/>
                <w:szCs w:val="20"/>
                <w:u w:val="single"/>
              </w:rPr>
              <w:t>cervical strain</w:t>
            </w:r>
            <w:r w:rsidRPr="00255BA3">
              <w:rPr>
                <w:rFonts w:ascii="Arial" w:hAnsi="Arial" w:cs="Arial"/>
                <w:sz w:val="20"/>
                <w:szCs w:val="20"/>
                <w:u w:val="single"/>
              </w:rPr>
              <w:t xml:space="preserve"> and </w:t>
            </w:r>
            <w:r w:rsidR="00E778AE">
              <w:rPr>
                <w:rFonts w:ascii="Arial" w:hAnsi="Arial" w:cs="Arial"/>
                <w:sz w:val="20"/>
                <w:szCs w:val="20"/>
                <w:u w:val="single"/>
              </w:rPr>
              <w:t>lumbosacral strain</w:t>
            </w:r>
          </w:p>
          <w:p w14:paraId="761E4CDE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Classification: Unemployability</w:t>
            </w:r>
          </w:p>
          <w:p w14:paraId="0377D0F8" w14:textId="530E00ED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="00D248AA" w:rsidRPr="00413C2A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D248AA" w:rsidRPr="00413C2A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="00D248AA" w:rsidRPr="00413C2A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="00D248AA" w:rsidRPr="00413C2A">
              <w:rPr>
                <w:rFonts w:ascii="Arial" w:hAnsi="Arial" w:cs="Arial"/>
                <w:sz w:val="20"/>
                <w:szCs w:val="20"/>
              </w:rPr>
              <w:t>0,receivedon</w:t>
            </w:r>
            <w:proofErr w:type="gramEnd"/>
            <w:r w:rsidR="00D248AA" w:rsidRPr="00413C2A">
              <w:rPr>
                <w:rFonts w:ascii="Arial" w:hAnsi="Arial" w:cs="Arial"/>
                <w:sz w:val="20"/>
                <w:szCs w:val="20"/>
              </w:rPr>
              <w:t>,MM/d/</w:t>
            </w:r>
            <w:proofErr w:type="spellStart"/>
            <w:r w:rsidR="00D248AA" w:rsidRPr="00413C2A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="00D248AA" w:rsidRPr="00413C2A">
              <w:rPr>
                <w:rFonts w:ascii="Arial" w:hAnsi="Arial" w:cs="Arial"/>
                <w:sz w:val="20"/>
                <w:szCs w:val="20"/>
              </w:rPr>
              <w:t>) */</w:t>
            </w:r>
            <w:r w:rsidR="00D248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48AA" w:rsidRPr="005E251F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77181B">
              <w:rPr>
                <w:rFonts w:ascii="Arial" w:hAnsi="Arial" w:cs="Arial"/>
                <w:color w:val="FF0000"/>
                <w:sz w:val="20"/>
                <w:szCs w:val="20"/>
              </w:rPr>
              <w:t>01/16/2021</w:t>
            </w:r>
            <w:r w:rsidR="00D248AA" w:rsidRPr="005E251F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  <w:r w:rsidR="00691FB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691FB2" w:rsidRPr="006A4C56"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  <w:sym w:font="Wingdings" w:char="F0E0"/>
            </w:r>
            <w:r w:rsidR="00691FB2" w:rsidRPr="006A4C56"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  <w:t>09/13/2021</w:t>
            </w:r>
          </w:p>
          <w:p w14:paraId="2698785C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Type: New</w:t>
            </w:r>
          </w:p>
          <w:p w14:paraId="424E3917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55BA3">
              <w:rPr>
                <w:rFonts w:ascii="Arial" w:hAnsi="Arial" w:cs="Arial"/>
                <w:sz w:val="20"/>
                <w:szCs w:val="20"/>
              </w:rPr>
              <w:t>Medical?:</w:t>
            </w:r>
            <w:proofErr w:type="gramEnd"/>
            <w:r w:rsidRPr="00255BA3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  <w:p w14:paraId="4DF0EEC3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Special Issues Indicators: N/A</w:t>
            </w:r>
          </w:p>
          <w:p w14:paraId="2F048CA7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94A607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B23FB2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38B229B" w14:textId="633A034F" w:rsidR="00A054A3" w:rsidRPr="006A4C56" w:rsidRDefault="00194910" w:rsidP="00A054A3">
            <w:pPr>
              <w:rPr>
                <w:color w:val="2F5496" w:themeColor="accent1" w:themeShade="BF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Good job. The </w:t>
            </w:r>
            <w:r w:rsidR="00C03682">
              <w:rPr>
                <w:rFonts w:ascii="Arial" w:hAnsi="Arial" w:cs="Arial"/>
                <w:sz w:val="20"/>
                <w:szCs w:val="20"/>
              </w:rPr>
              <w:t>Classification</w:t>
            </w:r>
            <w:r w:rsidR="00C03682" w:rsidRPr="00255B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C03682">
              <w:rPr>
                <w:rFonts w:ascii="Arial" w:hAnsi="Arial" w:cs="Arial"/>
                <w:sz w:val="20"/>
                <w:szCs w:val="20"/>
              </w:rPr>
              <w:t>Medical</w:t>
            </w:r>
            <w:r w:rsidR="00C03682" w:rsidRPr="00255B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fields are required components when entering a contention. Each contention must also have the correct claim type associated with it. Additionally, Special </w:t>
            </w:r>
            <w:r w:rsidR="00C03682">
              <w:rPr>
                <w:rFonts w:ascii="Arial" w:hAnsi="Arial" w:cs="Arial"/>
                <w:sz w:val="20"/>
                <w:szCs w:val="20"/>
              </w:rPr>
              <w:t>I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ssues must be identified and </w:t>
            </w:r>
            <w:r w:rsidR="00C03682">
              <w:rPr>
                <w:rFonts w:ascii="Arial" w:hAnsi="Arial" w:cs="Arial"/>
                <w:sz w:val="20"/>
                <w:szCs w:val="20"/>
              </w:rPr>
              <w:t>added/applied</w:t>
            </w:r>
            <w:r w:rsidR="00C03682" w:rsidRPr="00255B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when applicable. If a </w:t>
            </w:r>
            <w:r w:rsidR="00C03682">
              <w:rPr>
                <w:rFonts w:ascii="Arial" w:hAnsi="Arial" w:cs="Arial"/>
                <w:sz w:val="20"/>
                <w:szCs w:val="20"/>
              </w:rPr>
              <w:t>S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pecial </w:t>
            </w:r>
            <w:r w:rsidR="00C03682">
              <w:rPr>
                <w:rFonts w:ascii="Arial" w:hAnsi="Arial" w:cs="Arial"/>
                <w:sz w:val="20"/>
                <w:szCs w:val="20"/>
              </w:rPr>
              <w:t>I</w:t>
            </w:r>
            <w:r w:rsidRPr="00255BA3">
              <w:rPr>
                <w:rFonts w:ascii="Arial" w:hAnsi="Arial" w:cs="Arial"/>
                <w:sz w:val="20"/>
                <w:szCs w:val="20"/>
              </w:rPr>
              <w:t>ssue exists and applies to the claim, it is required.  </w:t>
            </w:r>
            <w:r w:rsidRPr="006A4C56">
              <w:rPr>
                <w:rFonts w:ascii="Arial" w:hAnsi="Arial" w:cs="Arial"/>
                <w:sz w:val="20"/>
                <w:szCs w:val="20"/>
                <w:highlight w:val="magenta"/>
              </w:rPr>
              <w:t>M21-1 III.iii.</w:t>
            </w:r>
            <w:proofErr w:type="gramStart"/>
            <w:r w:rsidRPr="006A4C56">
              <w:rPr>
                <w:rFonts w:ascii="Arial" w:hAnsi="Arial" w:cs="Arial"/>
                <w:sz w:val="20"/>
                <w:szCs w:val="20"/>
                <w:highlight w:val="magenta"/>
              </w:rPr>
              <w:t>1.F</w:t>
            </w:r>
            <w:proofErr w:type="gramEnd"/>
            <w:r w:rsidRPr="00255BA3">
              <w:rPr>
                <w:rFonts w:ascii="Arial" w:hAnsi="Arial" w:cs="Arial"/>
                <w:sz w:val="20"/>
                <w:szCs w:val="20"/>
              </w:rPr>
              <w:t xml:space="preserve"> - Record Maintenance During the </w:t>
            </w:r>
            <w:r w:rsidRPr="008C7E71">
              <w:rPr>
                <w:rFonts w:ascii="Arial" w:hAnsi="Arial" w:cs="Arial"/>
                <w:sz w:val="20"/>
                <w:szCs w:val="20"/>
              </w:rPr>
              <w:t xml:space="preserve">Development Process, </w:t>
            </w:r>
            <w:r w:rsidR="008C7E71" w:rsidRPr="008C7E7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054A3" w:rsidRPr="008C7E7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054A3" w:rsidRPr="006A4C56">
              <w:rPr>
                <w:color w:val="2F5496" w:themeColor="accent1" w:themeShade="BF"/>
                <w:sz w:val="20"/>
                <w:szCs w:val="20"/>
              </w:rPr>
              <w:t>Appendix E: Index of Corporate Flashes and Special Issues</w:t>
            </w:r>
          </w:p>
          <w:p w14:paraId="4A4271BF" w14:textId="4BBB684E" w:rsidR="00194910" w:rsidRPr="008C7E7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2127D4E" w14:textId="77777777" w:rsidR="00194910" w:rsidRPr="008C7E7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A5E2022" w14:textId="77777777" w:rsidR="00194910" w:rsidRPr="008C7E7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C7E7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8C7E7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8038980" w14:textId="1DD4B4E9" w:rsidR="00194910" w:rsidRPr="008C7E7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8C7E71">
              <w:rPr>
                <w:rFonts w:ascii="Arial" w:hAnsi="Arial" w:cs="Arial"/>
                <w:sz w:val="20"/>
                <w:szCs w:val="20"/>
              </w:rPr>
              <w:t xml:space="preserve">Incorrect. The </w:t>
            </w:r>
            <w:r w:rsidR="00C03682" w:rsidRPr="008C7E71">
              <w:rPr>
                <w:rFonts w:ascii="Arial" w:hAnsi="Arial" w:cs="Arial"/>
                <w:sz w:val="20"/>
                <w:szCs w:val="20"/>
              </w:rPr>
              <w:t xml:space="preserve">Classification </w:t>
            </w:r>
            <w:r w:rsidRPr="008C7E71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C03682" w:rsidRPr="008C7E71">
              <w:rPr>
                <w:rFonts w:ascii="Arial" w:hAnsi="Arial" w:cs="Arial"/>
                <w:sz w:val="20"/>
                <w:szCs w:val="20"/>
              </w:rPr>
              <w:t xml:space="preserve">Medical </w:t>
            </w:r>
            <w:r w:rsidRPr="008C7E71">
              <w:rPr>
                <w:rFonts w:ascii="Arial" w:hAnsi="Arial" w:cs="Arial"/>
                <w:sz w:val="20"/>
                <w:szCs w:val="20"/>
              </w:rPr>
              <w:t xml:space="preserve">fields are required components when entering a contention. Each contention must also have the correct claim type associated with it. Additionally, Special </w:t>
            </w:r>
            <w:r w:rsidR="00C03682" w:rsidRPr="008C7E71">
              <w:rPr>
                <w:rFonts w:ascii="Arial" w:hAnsi="Arial" w:cs="Arial"/>
                <w:sz w:val="20"/>
                <w:szCs w:val="20"/>
              </w:rPr>
              <w:t>I</w:t>
            </w:r>
            <w:r w:rsidRPr="008C7E71">
              <w:rPr>
                <w:rFonts w:ascii="Arial" w:hAnsi="Arial" w:cs="Arial"/>
                <w:sz w:val="20"/>
                <w:szCs w:val="20"/>
              </w:rPr>
              <w:t xml:space="preserve">ssues must be identified and </w:t>
            </w:r>
            <w:r w:rsidR="00C03682" w:rsidRPr="008C7E71">
              <w:rPr>
                <w:rFonts w:ascii="Arial" w:hAnsi="Arial" w:cs="Arial"/>
                <w:sz w:val="20"/>
                <w:szCs w:val="20"/>
              </w:rPr>
              <w:t xml:space="preserve">added/applied </w:t>
            </w:r>
            <w:r w:rsidRPr="008C7E71">
              <w:rPr>
                <w:rFonts w:ascii="Arial" w:hAnsi="Arial" w:cs="Arial"/>
                <w:sz w:val="20"/>
                <w:szCs w:val="20"/>
              </w:rPr>
              <w:t xml:space="preserve">when applicable. If a Special </w:t>
            </w:r>
            <w:r w:rsidR="00C03682" w:rsidRPr="008C7E71">
              <w:rPr>
                <w:rFonts w:ascii="Arial" w:hAnsi="Arial" w:cs="Arial"/>
                <w:sz w:val="20"/>
                <w:szCs w:val="20"/>
              </w:rPr>
              <w:t>I</w:t>
            </w:r>
            <w:r w:rsidRPr="008C7E71">
              <w:rPr>
                <w:rFonts w:ascii="Arial" w:hAnsi="Arial" w:cs="Arial"/>
                <w:sz w:val="20"/>
                <w:szCs w:val="20"/>
              </w:rPr>
              <w:t>ssue exists and applies to the claim, it is required</w:t>
            </w:r>
            <w:r w:rsidRPr="006A4C56">
              <w:rPr>
                <w:rFonts w:ascii="Arial" w:hAnsi="Arial" w:cs="Arial"/>
                <w:sz w:val="20"/>
                <w:szCs w:val="20"/>
                <w:highlight w:val="magenta"/>
              </w:rPr>
              <w:t>.  M21-1 III.iii.</w:t>
            </w:r>
            <w:proofErr w:type="gramStart"/>
            <w:r w:rsidRPr="006A4C56">
              <w:rPr>
                <w:rFonts w:ascii="Arial" w:hAnsi="Arial" w:cs="Arial"/>
                <w:sz w:val="20"/>
                <w:szCs w:val="20"/>
                <w:highlight w:val="magenta"/>
              </w:rPr>
              <w:t>1.F</w:t>
            </w:r>
            <w:proofErr w:type="gramEnd"/>
            <w:r w:rsidRPr="006A4C56">
              <w:rPr>
                <w:rFonts w:ascii="Arial" w:hAnsi="Arial" w:cs="Arial"/>
                <w:sz w:val="20"/>
                <w:szCs w:val="20"/>
                <w:highlight w:val="magenta"/>
              </w:rPr>
              <w:t xml:space="preserve"> -</w:t>
            </w:r>
            <w:r w:rsidRPr="008C7E71">
              <w:rPr>
                <w:rFonts w:ascii="Arial" w:hAnsi="Arial" w:cs="Arial"/>
                <w:sz w:val="20"/>
                <w:szCs w:val="20"/>
              </w:rPr>
              <w:t xml:space="preserve"> Record Maintenance During the Development Process</w:t>
            </w:r>
            <w:r w:rsidR="00C03682" w:rsidRPr="008C7E71" w:rsidDel="00C036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C7E7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8C7E71" w:rsidRPr="008C7E71">
              <w:rPr>
                <w:rFonts w:ascii="Arial" w:hAnsi="Arial" w:cs="Arial"/>
                <w:sz w:val="20"/>
                <w:szCs w:val="20"/>
              </w:rPr>
              <w:t xml:space="preserve"> M21-4 </w:t>
            </w:r>
            <w:r w:rsidR="00A054A3" w:rsidRPr="006A4C56">
              <w:rPr>
                <w:color w:val="2F5496" w:themeColor="accent1" w:themeShade="BF"/>
                <w:sz w:val="20"/>
                <w:szCs w:val="20"/>
              </w:rPr>
              <w:t>Appendix E: Index of Corporate Flashes and Special Issues</w:t>
            </w:r>
          </w:p>
          <w:p w14:paraId="5ABEC279" w14:textId="77777777" w:rsidR="00E55621" w:rsidRPr="00255BA3" w:rsidRDefault="00E55621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378707" w14:textId="77777777" w:rsidR="00E55621" w:rsidRPr="00E778AE" w:rsidRDefault="00E55621" w:rsidP="00E55621">
            <w:pPr>
              <w:spacing w:after="158"/>
              <w:rPr>
                <w:rFonts w:ascii="Arial" w:eastAsia="Times New Roman" w:hAnsi="Arial" w:cs="Arial"/>
                <w:sz w:val="20"/>
                <w:szCs w:val="20"/>
              </w:rPr>
            </w:pPr>
            <w:r w:rsidRPr="00E778AE">
              <w:rPr>
                <w:rFonts w:ascii="Arial" w:eastAsia="Times New Roman" w:hAnsi="Arial" w:cs="Arial"/>
                <w:sz w:val="20"/>
                <w:szCs w:val="20"/>
              </w:rPr>
              <w:t>You should have made the following selections for each contention:</w:t>
            </w:r>
          </w:p>
          <w:p w14:paraId="64440709" w14:textId="77777777" w:rsidR="00E55621" w:rsidRPr="00E778AE" w:rsidRDefault="00E55621" w:rsidP="00E5562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778AE">
              <w:rPr>
                <w:rFonts w:ascii="Arial" w:hAnsi="Arial" w:cs="Arial"/>
                <w:sz w:val="20"/>
                <w:szCs w:val="20"/>
                <w:u w:val="single"/>
              </w:rPr>
              <w:t>Cervical Strain</w:t>
            </w:r>
          </w:p>
          <w:p w14:paraId="20CEC8E7" w14:textId="77777777" w:rsidR="00E55621" w:rsidRPr="00E778AE" w:rsidRDefault="00E55621" w:rsidP="00E55621">
            <w:pPr>
              <w:rPr>
                <w:rFonts w:ascii="Arial" w:hAnsi="Arial" w:cs="Arial"/>
                <w:sz w:val="20"/>
                <w:szCs w:val="20"/>
              </w:rPr>
            </w:pPr>
            <w:r w:rsidRPr="00E778AE">
              <w:rPr>
                <w:rFonts w:ascii="Arial" w:hAnsi="Arial" w:cs="Arial"/>
                <w:sz w:val="20"/>
                <w:szCs w:val="20"/>
              </w:rPr>
              <w:t>Classification: Musculoskeletal – Neck/Upper Back (Cervical Spine)</w:t>
            </w:r>
          </w:p>
          <w:p w14:paraId="37FDF739" w14:textId="2A3C4FE4" w:rsidR="00E55621" w:rsidRPr="00807CB3" w:rsidRDefault="00E55621" w:rsidP="00E55621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778AE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="00413C2A" w:rsidRPr="00413C2A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413C2A" w:rsidRPr="00413C2A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="00413C2A" w:rsidRPr="00413C2A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="00413C2A" w:rsidRPr="00413C2A">
              <w:rPr>
                <w:rFonts w:ascii="Arial" w:hAnsi="Arial" w:cs="Arial"/>
                <w:sz w:val="20"/>
                <w:szCs w:val="20"/>
              </w:rPr>
              <w:t>0,receivedon</w:t>
            </w:r>
            <w:proofErr w:type="gramEnd"/>
            <w:r w:rsidR="00413C2A" w:rsidRPr="00413C2A">
              <w:rPr>
                <w:rFonts w:ascii="Arial" w:hAnsi="Arial" w:cs="Arial"/>
                <w:sz w:val="20"/>
                <w:szCs w:val="20"/>
              </w:rPr>
              <w:t>,MM/d/</w:t>
            </w:r>
            <w:proofErr w:type="spellStart"/>
            <w:r w:rsidR="00413C2A" w:rsidRPr="00413C2A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="00413C2A" w:rsidRPr="00413C2A">
              <w:rPr>
                <w:rFonts w:ascii="Arial" w:hAnsi="Arial" w:cs="Arial"/>
                <w:sz w:val="20"/>
                <w:szCs w:val="20"/>
              </w:rPr>
              <w:t>) */</w:t>
            </w:r>
            <w:r w:rsidR="00D248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7E71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2350B0" w:rsidRPr="00C43E2B"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  <w:t>09/13/2021</w:t>
            </w:r>
          </w:p>
          <w:p w14:paraId="25020D1E" w14:textId="77777777" w:rsidR="00E55621" w:rsidRPr="00E778AE" w:rsidRDefault="00E55621" w:rsidP="00E55621">
            <w:pPr>
              <w:rPr>
                <w:rFonts w:ascii="Arial" w:hAnsi="Arial" w:cs="Arial"/>
                <w:sz w:val="20"/>
                <w:szCs w:val="20"/>
              </w:rPr>
            </w:pPr>
            <w:r w:rsidRPr="00E778AE">
              <w:rPr>
                <w:rFonts w:ascii="Arial" w:hAnsi="Arial" w:cs="Arial"/>
                <w:sz w:val="20"/>
                <w:szCs w:val="20"/>
              </w:rPr>
              <w:t>Type: Increase</w:t>
            </w:r>
          </w:p>
          <w:p w14:paraId="5ABDEF58" w14:textId="77777777" w:rsidR="00E55621" w:rsidRPr="00E778AE" w:rsidRDefault="00E55621" w:rsidP="00E5562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778AE">
              <w:rPr>
                <w:rFonts w:ascii="Arial" w:hAnsi="Arial" w:cs="Arial"/>
                <w:sz w:val="20"/>
                <w:szCs w:val="20"/>
              </w:rPr>
              <w:t>Medical?:</w:t>
            </w:r>
            <w:proofErr w:type="gramEnd"/>
            <w:r w:rsidRPr="00E778AE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  <w:p w14:paraId="4393ECB1" w14:textId="77777777" w:rsidR="00E55621" w:rsidRPr="00E778AE" w:rsidRDefault="00E55621" w:rsidP="00E55621">
            <w:pPr>
              <w:rPr>
                <w:rFonts w:ascii="Arial" w:hAnsi="Arial" w:cs="Arial"/>
                <w:sz w:val="20"/>
                <w:szCs w:val="20"/>
              </w:rPr>
            </w:pPr>
            <w:r w:rsidRPr="00E778AE">
              <w:rPr>
                <w:rFonts w:ascii="Arial" w:hAnsi="Arial" w:cs="Arial"/>
                <w:sz w:val="20"/>
                <w:szCs w:val="20"/>
              </w:rPr>
              <w:t>Special Issues Indicators: Local Mentor Review</w:t>
            </w:r>
          </w:p>
          <w:p w14:paraId="1CEC2775" w14:textId="77777777" w:rsidR="00E55621" w:rsidRPr="00E778AE" w:rsidRDefault="00E55621" w:rsidP="00E556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B26F39" w14:textId="77777777" w:rsidR="00E55621" w:rsidRPr="00E778AE" w:rsidRDefault="00E55621" w:rsidP="00E5562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778AE">
              <w:rPr>
                <w:rFonts w:ascii="Arial" w:hAnsi="Arial" w:cs="Arial"/>
                <w:sz w:val="20"/>
                <w:szCs w:val="20"/>
                <w:u w:val="single"/>
              </w:rPr>
              <w:t>Lumbosacral Strain</w:t>
            </w:r>
          </w:p>
          <w:p w14:paraId="1A61AEA2" w14:textId="77777777" w:rsidR="00E55621" w:rsidRPr="00E778AE" w:rsidRDefault="00E55621" w:rsidP="00E55621">
            <w:pPr>
              <w:rPr>
                <w:rFonts w:ascii="Arial" w:hAnsi="Arial" w:cs="Arial"/>
                <w:sz w:val="20"/>
                <w:szCs w:val="20"/>
              </w:rPr>
            </w:pPr>
            <w:r w:rsidRPr="00E778AE">
              <w:rPr>
                <w:rFonts w:ascii="Arial" w:hAnsi="Arial" w:cs="Arial"/>
                <w:sz w:val="20"/>
                <w:szCs w:val="20"/>
              </w:rPr>
              <w:t>Classification: Musculoskeletal - Mid/Lower Back (Thoracolumbar Spine)</w:t>
            </w:r>
          </w:p>
          <w:p w14:paraId="307536EC" w14:textId="1948052B" w:rsidR="00E55621" w:rsidRPr="00807CB3" w:rsidRDefault="00E55621" w:rsidP="00E55621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778AE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="00413C2A" w:rsidRPr="00413C2A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413C2A" w:rsidRPr="00413C2A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="00413C2A" w:rsidRPr="00413C2A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="00413C2A" w:rsidRPr="00413C2A">
              <w:rPr>
                <w:rFonts w:ascii="Arial" w:hAnsi="Arial" w:cs="Arial"/>
                <w:sz w:val="20"/>
                <w:szCs w:val="20"/>
              </w:rPr>
              <w:t>0,receivedon</w:t>
            </w:r>
            <w:proofErr w:type="gramEnd"/>
            <w:r w:rsidR="00413C2A" w:rsidRPr="00413C2A">
              <w:rPr>
                <w:rFonts w:ascii="Arial" w:hAnsi="Arial" w:cs="Arial"/>
                <w:sz w:val="20"/>
                <w:szCs w:val="20"/>
              </w:rPr>
              <w:t>,MM/d/</w:t>
            </w:r>
            <w:proofErr w:type="spellStart"/>
            <w:r w:rsidR="00413C2A" w:rsidRPr="00413C2A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="00413C2A" w:rsidRPr="00413C2A">
              <w:rPr>
                <w:rFonts w:ascii="Arial" w:hAnsi="Arial" w:cs="Arial"/>
                <w:sz w:val="20"/>
                <w:szCs w:val="20"/>
              </w:rPr>
              <w:t>) */</w:t>
            </w:r>
            <w:r w:rsidR="00D248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7E71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2350B0" w:rsidRPr="00C43E2B"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  <w:t>09/13/2021</w:t>
            </w:r>
          </w:p>
          <w:p w14:paraId="1BC8CCCF" w14:textId="77777777" w:rsidR="00E55621" w:rsidRPr="00E778AE" w:rsidRDefault="00E55621" w:rsidP="00E55621">
            <w:pPr>
              <w:rPr>
                <w:rFonts w:ascii="Arial" w:hAnsi="Arial" w:cs="Arial"/>
                <w:sz w:val="20"/>
                <w:szCs w:val="20"/>
              </w:rPr>
            </w:pPr>
            <w:r w:rsidRPr="00E778AE">
              <w:rPr>
                <w:rFonts w:ascii="Arial" w:hAnsi="Arial" w:cs="Arial"/>
                <w:sz w:val="20"/>
                <w:szCs w:val="20"/>
              </w:rPr>
              <w:t>Type: Increase</w:t>
            </w:r>
          </w:p>
          <w:p w14:paraId="0165E936" w14:textId="77777777" w:rsidR="00E55621" w:rsidRPr="00E778AE" w:rsidRDefault="00E55621" w:rsidP="00E5562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778AE">
              <w:rPr>
                <w:rFonts w:ascii="Arial" w:hAnsi="Arial" w:cs="Arial"/>
                <w:sz w:val="20"/>
                <w:szCs w:val="20"/>
              </w:rPr>
              <w:t>Medical?:</w:t>
            </w:r>
            <w:proofErr w:type="gramEnd"/>
            <w:r w:rsidRPr="00E778AE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  <w:p w14:paraId="3DB05F16" w14:textId="77777777" w:rsidR="00E55621" w:rsidRPr="00E778AE" w:rsidRDefault="00E55621" w:rsidP="00E55621">
            <w:pPr>
              <w:rPr>
                <w:rFonts w:ascii="Arial" w:hAnsi="Arial" w:cs="Arial"/>
                <w:sz w:val="20"/>
                <w:szCs w:val="20"/>
              </w:rPr>
            </w:pPr>
            <w:r w:rsidRPr="00E778AE">
              <w:rPr>
                <w:rFonts w:ascii="Arial" w:hAnsi="Arial" w:cs="Arial"/>
                <w:sz w:val="20"/>
                <w:szCs w:val="20"/>
              </w:rPr>
              <w:t>Special Issues Indicators: N/A</w:t>
            </w:r>
          </w:p>
          <w:p w14:paraId="323C97C0" w14:textId="77777777" w:rsidR="00E55621" w:rsidRPr="00807CB3" w:rsidRDefault="00E55621" w:rsidP="00E55621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14:paraId="59966E00" w14:textId="6866B3B4" w:rsidR="00E55621" w:rsidRPr="00E778AE" w:rsidRDefault="00E55621" w:rsidP="00E5562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778AE">
              <w:rPr>
                <w:rFonts w:ascii="Arial" w:hAnsi="Arial" w:cs="Arial"/>
                <w:sz w:val="20"/>
                <w:szCs w:val="20"/>
                <w:u w:val="single"/>
              </w:rPr>
              <w:t xml:space="preserve">Individual Unemployability due to </w:t>
            </w:r>
            <w:r w:rsidR="00E778AE">
              <w:rPr>
                <w:rFonts w:ascii="Arial" w:hAnsi="Arial" w:cs="Arial"/>
                <w:sz w:val="20"/>
                <w:szCs w:val="20"/>
                <w:u w:val="single"/>
              </w:rPr>
              <w:t>cervical strain</w:t>
            </w:r>
            <w:r w:rsidRPr="00E778AE">
              <w:rPr>
                <w:rFonts w:ascii="Arial" w:hAnsi="Arial" w:cs="Arial"/>
                <w:sz w:val="20"/>
                <w:szCs w:val="20"/>
                <w:u w:val="single"/>
              </w:rPr>
              <w:t xml:space="preserve"> and </w:t>
            </w:r>
            <w:r w:rsidR="00E778AE">
              <w:rPr>
                <w:rFonts w:ascii="Arial" w:hAnsi="Arial" w:cs="Arial"/>
                <w:sz w:val="20"/>
                <w:szCs w:val="20"/>
                <w:u w:val="single"/>
              </w:rPr>
              <w:t>lumbosacral strain</w:t>
            </w:r>
          </w:p>
          <w:p w14:paraId="7B06DA40" w14:textId="77777777" w:rsidR="00E55621" w:rsidRPr="00E778AE" w:rsidRDefault="00E55621" w:rsidP="00E55621">
            <w:pPr>
              <w:rPr>
                <w:rFonts w:ascii="Arial" w:hAnsi="Arial" w:cs="Arial"/>
                <w:sz w:val="20"/>
                <w:szCs w:val="20"/>
              </w:rPr>
            </w:pPr>
            <w:r w:rsidRPr="00E778AE">
              <w:rPr>
                <w:rFonts w:ascii="Arial" w:hAnsi="Arial" w:cs="Arial"/>
                <w:sz w:val="20"/>
                <w:szCs w:val="20"/>
              </w:rPr>
              <w:t>Classification: Unemployability</w:t>
            </w:r>
          </w:p>
          <w:p w14:paraId="50EFCACD" w14:textId="0903F849" w:rsidR="00E55621" w:rsidRPr="00807CB3" w:rsidRDefault="00E55621" w:rsidP="00E55621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778AE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="00413C2A" w:rsidRPr="00413C2A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413C2A" w:rsidRPr="00413C2A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="00413C2A" w:rsidRPr="00413C2A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="00413C2A" w:rsidRPr="00413C2A">
              <w:rPr>
                <w:rFonts w:ascii="Arial" w:hAnsi="Arial" w:cs="Arial"/>
                <w:sz w:val="20"/>
                <w:szCs w:val="20"/>
              </w:rPr>
              <w:t>0,receivedon</w:t>
            </w:r>
            <w:proofErr w:type="gramEnd"/>
            <w:r w:rsidR="00413C2A" w:rsidRPr="00413C2A">
              <w:rPr>
                <w:rFonts w:ascii="Arial" w:hAnsi="Arial" w:cs="Arial"/>
                <w:sz w:val="20"/>
                <w:szCs w:val="20"/>
              </w:rPr>
              <w:t>,MM/d/</w:t>
            </w:r>
            <w:proofErr w:type="spellStart"/>
            <w:r w:rsidR="00413C2A" w:rsidRPr="00413C2A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="00413C2A" w:rsidRPr="00413C2A">
              <w:rPr>
                <w:rFonts w:ascii="Arial" w:hAnsi="Arial" w:cs="Arial"/>
                <w:sz w:val="20"/>
                <w:szCs w:val="20"/>
              </w:rPr>
              <w:t>) */</w:t>
            </w:r>
            <w:r w:rsidR="00D248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7E71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2350B0" w:rsidRPr="00C43E2B"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  <w:t>09/13/2021</w:t>
            </w:r>
          </w:p>
          <w:p w14:paraId="1A43F690" w14:textId="77777777" w:rsidR="00E55621" w:rsidRPr="00E778AE" w:rsidRDefault="00E55621" w:rsidP="00E55621">
            <w:pPr>
              <w:rPr>
                <w:rFonts w:ascii="Arial" w:hAnsi="Arial" w:cs="Arial"/>
                <w:sz w:val="20"/>
                <w:szCs w:val="20"/>
              </w:rPr>
            </w:pPr>
            <w:r w:rsidRPr="00E778AE">
              <w:rPr>
                <w:rFonts w:ascii="Arial" w:hAnsi="Arial" w:cs="Arial"/>
                <w:sz w:val="20"/>
                <w:szCs w:val="20"/>
              </w:rPr>
              <w:t>Type: New</w:t>
            </w:r>
          </w:p>
          <w:p w14:paraId="3C56AEDB" w14:textId="77777777" w:rsidR="00E55621" w:rsidRPr="00E778AE" w:rsidRDefault="00E55621" w:rsidP="00E5562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778AE">
              <w:rPr>
                <w:rFonts w:ascii="Arial" w:hAnsi="Arial" w:cs="Arial"/>
                <w:sz w:val="20"/>
                <w:szCs w:val="20"/>
              </w:rPr>
              <w:t>Medical?:</w:t>
            </w:r>
            <w:proofErr w:type="gramEnd"/>
            <w:r w:rsidRPr="00E778AE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  <w:p w14:paraId="647ED868" w14:textId="77777777" w:rsidR="00E55621" w:rsidRPr="00255BA3" w:rsidRDefault="00E55621" w:rsidP="00E55621">
            <w:pPr>
              <w:rPr>
                <w:rFonts w:ascii="Arial" w:hAnsi="Arial" w:cs="Arial"/>
                <w:sz w:val="20"/>
                <w:szCs w:val="20"/>
              </w:rPr>
            </w:pPr>
            <w:r w:rsidRPr="00E778AE">
              <w:rPr>
                <w:rFonts w:ascii="Arial" w:hAnsi="Arial" w:cs="Arial"/>
                <w:sz w:val="20"/>
                <w:szCs w:val="20"/>
              </w:rPr>
              <w:t>Special Issues Indicators: N/A</w:t>
            </w:r>
          </w:p>
          <w:p w14:paraId="7140E73E" w14:textId="77777777" w:rsidR="00E55621" w:rsidRPr="00255BA3" w:rsidRDefault="00E55621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1F43114" w14:textId="77777777" w:rsidR="00194910" w:rsidRPr="00255BA3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  <w:tcBorders>
              <w:bottom w:val="single" w:sz="4" w:space="0" w:color="auto"/>
            </w:tcBorders>
          </w:tcPr>
          <w:p w14:paraId="700BBA55" w14:textId="07436869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55BA3" w14:paraId="202EED5F" w14:textId="77777777" w:rsidTr="00044AFA">
        <w:tc>
          <w:tcPr>
            <w:tcW w:w="7308" w:type="dxa"/>
            <w:shd w:val="clear" w:color="auto" w:fill="FFC000" w:themeFill="accent4"/>
          </w:tcPr>
          <w:p w14:paraId="2C04958E" w14:textId="77777777" w:rsidR="00194910" w:rsidRPr="00255BA3" w:rsidRDefault="00044AFA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lastRenderedPageBreak/>
              <w:t>Any answer, continue to 100.</w:t>
            </w:r>
          </w:p>
        </w:tc>
        <w:tc>
          <w:tcPr>
            <w:tcW w:w="7308" w:type="dxa"/>
            <w:shd w:val="clear" w:color="auto" w:fill="FFC000" w:themeFill="accent4"/>
          </w:tcPr>
          <w:p w14:paraId="46EA28E0" w14:textId="77777777" w:rsidR="00194910" w:rsidRPr="00255BA3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1"/>
        <w:tblW w:w="14616" w:type="dxa"/>
        <w:tblLayout w:type="fixed"/>
        <w:tblLook w:val="04A0" w:firstRow="1" w:lastRow="0" w:firstColumn="1" w:lastColumn="0" w:noHBand="0" w:noVBand="1"/>
      </w:tblPr>
      <w:tblGrid>
        <w:gridCol w:w="7308"/>
        <w:gridCol w:w="7308"/>
      </w:tblGrid>
      <w:tr w:rsidR="004A75D8" w:rsidRPr="00255BA3" w14:paraId="4B73C00E" w14:textId="77777777" w:rsidTr="00D143E9">
        <w:tc>
          <w:tcPr>
            <w:tcW w:w="7308" w:type="dxa"/>
          </w:tcPr>
          <w:p w14:paraId="435520BD" w14:textId="77777777" w:rsidR="00881267" w:rsidRPr="00255BA3" w:rsidRDefault="00881267" w:rsidP="00D143E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5103 Requirements</w:t>
            </w:r>
          </w:p>
          <w:p w14:paraId="33D5DA96" w14:textId="77777777" w:rsidR="004A75D8" w:rsidRPr="00255BA3" w:rsidRDefault="004A75D8" w:rsidP="00D143E9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Page Number: </w:t>
            </w:r>
            <w:r w:rsidR="00881267" w:rsidRPr="00255BA3">
              <w:rPr>
                <w:rFonts w:ascii="Arial" w:hAnsi="Arial" w:cs="Arial"/>
                <w:sz w:val="20"/>
                <w:szCs w:val="20"/>
              </w:rPr>
              <w:t>100</w:t>
            </w:r>
          </w:p>
          <w:p w14:paraId="2E2F83DC" w14:textId="77777777" w:rsidR="00881267" w:rsidRPr="00255BA3" w:rsidRDefault="00881267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E260D1" w14:textId="77777777" w:rsidR="00881267" w:rsidRPr="00255BA3" w:rsidRDefault="00881267" w:rsidP="00D143E9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Was a </w:t>
            </w:r>
            <w:proofErr w:type="gramStart"/>
            <w:r w:rsidRPr="00255BA3">
              <w:rPr>
                <w:rFonts w:ascii="Arial" w:hAnsi="Arial" w:cs="Arial"/>
                <w:sz w:val="20"/>
                <w:szCs w:val="20"/>
              </w:rPr>
              <w:t>5103 letter</w:t>
            </w:r>
            <w:proofErr w:type="gramEnd"/>
            <w:r w:rsidRPr="00255BA3">
              <w:rPr>
                <w:rFonts w:ascii="Arial" w:hAnsi="Arial" w:cs="Arial"/>
                <w:sz w:val="20"/>
                <w:szCs w:val="20"/>
              </w:rPr>
              <w:t xml:space="preserve"> required for this claim?</w:t>
            </w:r>
          </w:p>
          <w:p w14:paraId="5AA92038" w14:textId="77777777" w:rsidR="00881267" w:rsidRPr="002350B0" w:rsidRDefault="00881267" w:rsidP="009355C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2545EC92" w14:textId="77777777" w:rsidR="00881267" w:rsidRPr="00255BA3" w:rsidRDefault="00881267" w:rsidP="009355C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069169EB" w14:textId="77777777" w:rsidR="00881267" w:rsidRPr="00255BA3" w:rsidRDefault="00881267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991DC9" w14:textId="77777777" w:rsidR="00133242" w:rsidRPr="00255BA3" w:rsidRDefault="00133242" w:rsidP="0013324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74187172" w14:textId="7DC9A779" w:rsidR="00CE2E06" w:rsidRPr="00255BA3" w:rsidRDefault="007D7E14" w:rsidP="0013324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Great Job!! A 5103 letter was required because the Veteran only submitted a VA Form 21-8940. A Standard 5103 </w:t>
            </w:r>
            <w:r w:rsidR="0029319F">
              <w:rPr>
                <w:rFonts w:ascii="Arial" w:hAnsi="Arial" w:cs="Arial"/>
                <w:sz w:val="20"/>
                <w:szCs w:val="20"/>
              </w:rPr>
              <w:t xml:space="preserve">letter dated </w:t>
            </w:r>
            <w:r w:rsidR="0029319F" w:rsidRPr="00413C2A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29319F" w:rsidRPr="00413C2A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="0029319F" w:rsidRPr="00413C2A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="0029319F">
              <w:rPr>
                <w:rFonts w:ascii="Arial" w:hAnsi="Arial" w:cs="Arial"/>
                <w:sz w:val="20"/>
                <w:szCs w:val="20"/>
              </w:rPr>
              <w:t>3</w:t>
            </w:r>
            <w:r w:rsidR="0029319F" w:rsidRPr="00413C2A">
              <w:rPr>
                <w:rFonts w:ascii="Arial" w:hAnsi="Arial" w:cs="Arial"/>
                <w:sz w:val="20"/>
                <w:szCs w:val="20"/>
              </w:rPr>
              <w:t>,receivedon</w:t>
            </w:r>
            <w:proofErr w:type="gramEnd"/>
            <w:r w:rsidR="0029319F" w:rsidRPr="00413C2A">
              <w:rPr>
                <w:rFonts w:ascii="Arial" w:hAnsi="Arial" w:cs="Arial"/>
                <w:sz w:val="20"/>
                <w:szCs w:val="20"/>
              </w:rPr>
              <w:t>,MM/d/</w:t>
            </w:r>
            <w:proofErr w:type="spellStart"/>
            <w:r w:rsidR="0029319F" w:rsidRPr="00413C2A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="0029319F" w:rsidRPr="00413C2A">
              <w:rPr>
                <w:rFonts w:ascii="Arial" w:hAnsi="Arial" w:cs="Arial"/>
                <w:sz w:val="20"/>
                <w:szCs w:val="20"/>
              </w:rPr>
              <w:t>) */</w:t>
            </w:r>
            <w:r w:rsidR="002931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5BA3">
              <w:rPr>
                <w:rFonts w:ascii="Arial" w:hAnsi="Arial" w:cs="Arial"/>
                <w:sz w:val="20"/>
                <w:szCs w:val="20"/>
              </w:rPr>
              <w:t>was sent to the Veteran.  </w:t>
            </w:r>
            <w:r w:rsidR="008C7E71">
              <w:rPr>
                <w:rFonts w:ascii="Arial" w:hAnsi="Arial" w:cs="Arial"/>
                <w:sz w:val="20"/>
                <w:szCs w:val="20"/>
              </w:rPr>
              <w:t xml:space="preserve"> M21-</w:t>
            </w:r>
            <w:r w:rsidR="008C7E71" w:rsidRPr="008C7E71">
              <w:rPr>
                <w:rFonts w:ascii="Arial" w:hAnsi="Arial" w:cs="Arial"/>
                <w:sz w:val="20"/>
                <w:szCs w:val="20"/>
              </w:rPr>
              <w:t>1</w:t>
            </w:r>
            <w:r w:rsidR="002350B0" w:rsidRPr="006A4C56">
              <w:rPr>
                <w:rFonts w:ascii="Arial" w:hAnsi="Arial" w:cs="Arial"/>
                <w:sz w:val="20"/>
                <w:szCs w:val="20"/>
              </w:rPr>
              <w:t xml:space="preserve"> II.iii.1.C - Screening Applications for Substantial Completeness and Notification Requirements</w:t>
            </w:r>
            <w:r w:rsidRPr="008C7E71">
              <w:rPr>
                <w:rFonts w:ascii="Arial" w:hAnsi="Arial" w:cs="Arial"/>
                <w:sz w:val="20"/>
                <w:szCs w:val="20"/>
              </w:rPr>
              <w:t xml:space="preserve"> and 38 CFR 3.159(c)</w:t>
            </w:r>
          </w:p>
          <w:p w14:paraId="68C522EA" w14:textId="77777777" w:rsidR="007D7E14" w:rsidRPr="00255BA3" w:rsidRDefault="007D7E14" w:rsidP="0013324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DD958A0" w14:textId="77777777" w:rsidR="00133242" w:rsidRPr="00255BA3" w:rsidRDefault="00133242" w:rsidP="0013324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629E85D" w14:textId="4DB4D62E" w:rsidR="004A75D8" w:rsidRPr="00255BA3" w:rsidRDefault="00CE2E06" w:rsidP="0076700A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Sorry, that is not correct. </w:t>
            </w:r>
            <w:r w:rsidR="007D7E14" w:rsidRPr="00255BA3">
              <w:rPr>
                <w:rFonts w:ascii="Arial" w:hAnsi="Arial" w:cs="Arial"/>
                <w:sz w:val="20"/>
                <w:szCs w:val="20"/>
              </w:rPr>
              <w:t>A 5103 letter was required because the Veteran only submitted a VA Form 21-</w:t>
            </w:r>
            <w:r w:rsidR="007D7E14" w:rsidRPr="008C7E71">
              <w:rPr>
                <w:rFonts w:ascii="Arial" w:hAnsi="Arial" w:cs="Arial"/>
                <w:sz w:val="20"/>
                <w:szCs w:val="20"/>
              </w:rPr>
              <w:t xml:space="preserve">8940. A Standard 5103 </w:t>
            </w:r>
            <w:r w:rsidR="0029319F" w:rsidRPr="008C7E71">
              <w:rPr>
                <w:rFonts w:ascii="Arial" w:hAnsi="Arial" w:cs="Arial"/>
                <w:sz w:val="20"/>
                <w:szCs w:val="20"/>
              </w:rPr>
              <w:t xml:space="preserve">letter dated /* </w:t>
            </w:r>
            <w:proofErr w:type="spellStart"/>
            <w:r w:rsidR="0029319F" w:rsidRPr="008C7E71">
              <w:rPr>
                <w:rFonts w:ascii="Arial" w:hAnsi="Arial" w:cs="Arial"/>
                <w:sz w:val="20"/>
                <w:szCs w:val="20"/>
              </w:rPr>
              <w:t>dateadd</w:t>
            </w:r>
            <w:proofErr w:type="spellEnd"/>
            <w:r w:rsidR="0029319F" w:rsidRPr="008C7E71">
              <w:rPr>
                <w:rFonts w:ascii="Arial" w:hAnsi="Arial" w:cs="Arial"/>
                <w:sz w:val="20"/>
                <w:szCs w:val="20"/>
              </w:rPr>
              <w:t>(d,</w:t>
            </w:r>
            <w:proofErr w:type="gramStart"/>
            <w:r w:rsidR="0029319F" w:rsidRPr="008C7E71">
              <w:rPr>
                <w:rFonts w:ascii="Arial" w:hAnsi="Arial" w:cs="Arial"/>
                <w:sz w:val="20"/>
                <w:szCs w:val="20"/>
              </w:rPr>
              <w:t>3,receivedon</w:t>
            </w:r>
            <w:proofErr w:type="gramEnd"/>
            <w:r w:rsidR="0029319F" w:rsidRPr="008C7E71">
              <w:rPr>
                <w:rFonts w:ascii="Arial" w:hAnsi="Arial" w:cs="Arial"/>
                <w:sz w:val="20"/>
                <w:szCs w:val="20"/>
              </w:rPr>
              <w:t>,MM/d/</w:t>
            </w:r>
            <w:proofErr w:type="spellStart"/>
            <w:r w:rsidR="0029319F" w:rsidRPr="008C7E71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="0029319F" w:rsidRPr="008C7E71">
              <w:rPr>
                <w:rFonts w:ascii="Arial" w:hAnsi="Arial" w:cs="Arial"/>
                <w:sz w:val="20"/>
                <w:szCs w:val="20"/>
              </w:rPr>
              <w:t xml:space="preserve">) */ </w:t>
            </w:r>
            <w:r w:rsidR="007D7E14" w:rsidRPr="008C7E71">
              <w:rPr>
                <w:rFonts w:ascii="Arial" w:hAnsi="Arial" w:cs="Arial"/>
                <w:sz w:val="20"/>
                <w:szCs w:val="20"/>
              </w:rPr>
              <w:t>was sent to the Veteran.  </w:t>
            </w:r>
            <w:r w:rsidR="008C7E71" w:rsidRPr="008C7E71">
              <w:rPr>
                <w:rFonts w:ascii="Arial" w:hAnsi="Arial" w:cs="Arial"/>
                <w:sz w:val="20"/>
                <w:szCs w:val="20"/>
              </w:rPr>
              <w:t xml:space="preserve"> M21-1</w:t>
            </w:r>
            <w:r w:rsidR="002350B0" w:rsidRPr="006A4C56">
              <w:rPr>
                <w:rFonts w:ascii="Arial" w:hAnsi="Arial" w:cs="Arial"/>
                <w:sz w:val="20"/>
                <w:szCs w:val="20"/>
              </w:rPr>
              <w:t xml:space="preserve"> II.iii.1.C - Screening Applications for Substantial Completeness and Notification Requirements</w:t>
            </w:r>
            <w:r w:rsidR="007D7E14" w:rsidRPr="008C7E71">
              <w:rPr>
                <w:rFonts w:ascii="Arial" w:hAnsi="Arial" w:cs="Arial"/>
                <w:sz w:val="20"/>
                <w:szCs w:val="20"/>
              </w:rPr>
              <w:t xml:space="preserve"> and 38 CFR 3.159(c)</w:t>
            </w:r>
          </w:p>
          <w:p w14:paraId="50C40389" w14:textId="77777777" w:rsidR="00CE2E06" w:rsidRPr="00255BA3" w:rsidRDefault="00CE2E06" w:rsidP="007670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0AC8911D" w14:textId="77777777" w:rsidR="004A75D8" w:rsidRPr="00255BA3" w:rsidRDefault="004A75D8" w:rsidP="00D143E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AFA" w:rsidRPr="00255BA3" w14:paraId="0F78A3B9" w14:textId="77777777" w:rsidTr="00044AFA">
        <w:tc>
          <w:tcPr>
            <w:tcW w:w="7308" w:type="dxa"/>
            <w:shd w:val="clear" w:color="auto" w:fill="FFC000" w:themeFill="accent4"/>
          </w:tcPr>
          <w:p w14:paraId="329BAD9B" w14:textId="77777777" w:rsidR="00044AFA" w:rsidRPr="00255BA3" w:rsidRDefault="00044AFA" w:rsidP="00044AFA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Any answer, continue to 110.</w:t>
            </w:r>
          </w:p>
        </w:tc>
        <w:tc>
          <w:tcPr>
            <w:tcW w:w="7308" w:type="dxa"/>
            <w:shd w:val="clear" w:color="auto" w:fill="FFC000" w:themeFill="accent4"/>
          </w:tcPr>
          <w:p w14:paraId="195FE8F4" w14:textId="77777777" w:rsidR="00044AFA" w:rsidRPr="00255BA3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AFA" w:rsidRPr="00255BA3" w14:paraId="16359E8E" w14:textId="77777777" w:rsidTr="004D2036">
        <w:trPr>
          <w:trHeight w:val="3617"/>
        </w:trPr>
        <w:tc>
          <w:tcPr>
            <w:tcW w:w="7308" w:type="dxa"/>
          </w:tcPr>
          <w:p w14:paraId="222DA3D6" w14:textId="77777777" w:rsidR="00044AFA" w:rsidRPr="00255BA3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lastRenderedPageBreak/>
              <w:t>Additional Development to Support the Claim</w:t>
            </w:r>
          </w:p>
          <w:p w14:paraId="4BF301FD" w14:textId="77777777" w:rsidR="00044AFA" w:rsidRPr="00255BA3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110</w:t>
            </w:r>
          </w:p>
          <w:p w14:paraId="44A0180F" w14:textId="77777777" w:rsidR="00044AFA" w:rsidRPr="00255BA3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0F74072" w14:textId="77777777" w:rsidR="002A6303" w:rsidRDefault="002A6303" w:rsidP="002A6303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 this claim require notification, form development, Federal record, or non-Federal record development? (excluding exams or medical opinions)?</w:t>
            </w:r>
          </w:p>
          <w:p w14:paraId="2714084F" w14:textId="77777777" w:rsidR="00044AFA" w:rsidRPr="002350B0" w:rsidRDefault="00044AFA" w:rsidP="009355C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468F87D4" w14:textId="77777777" w:rsidR="00044AFA" w:rsidRPr="00255BA3" w:rsidRDefault="00044AFA" w:rsidP="009355C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0B5AB4A6" w14:textId="77777777" w:rsidR="00044AFA" w:rsidRPr="00255BA3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1D0F59C" w14:textId="77777777" w:rsidR="00044AFA" w:rsidRPr="00255BA3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386B2914" w14:textId="5582E869" w:rsidR="00044AFA" w:rsidRPr="008C7E71" w:rsidRDefault="007D7E14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Great Job! The Veteran expressly claimed entitlement to individual unemployability; however, additional information is necessary to adjudicate the claim.  </w:t>
            </w:r>
            <w:r w:rsidR="008C7E71" w:rsidRPr="008C7E7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50B0" w:rsidRPr="006A4C56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M21-1 VIII.iv.3.A – General Information on Individual Unemployment (IU)</w:t>
            </w:r>
          </w:p>
          <w:p w14:paraId="0213C214" w14:textId="77777777" w:rsidR="007D7E14" w:rsidRPr="008C7E71" w:rsidRDefault="007D7E14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B093CA0" w14:textId="77777777" w:rsidR="00044AFA" w:rsidRPr="008C7E7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C7E7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8C7E7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C67AB48" w14:textId="3F181DD7" w:rsidR="00044AFA" w:rsidRPr="00255BA3" w:rsidRDefault="00044AFA" w:rsidP="00044AFA">
            <w:pPr>
              <w:rPr>
                <w:rFonts w:ascii="Arial" w:hAnsi="Arial" w:cs="Arial"/>
                <w:sz w:val="20"/>
                <w:szCs w:val="20"/>
              </w:rPr>
            </w:pPr>
            <w:r w:rsidRPr="008C7E71">
              <w:rPr>
                <w:rFonts w:ascii="Arial" w:hAnsi="Arial" w:cs="Arial"/>
                <w:sz w:val="20"/>
                <w:szCs w:val="20"/>
              </w:rPr>
              <w:t xml:space="preserve">Incorrect. </w:t>
            </w:r>
            <w:r w:rsidR="007D7E14" w:rsidRPr="008C7E71">
              <w:rPr>
                <w:rFonts w:ascii="Arial" w:hAnsi="Arial" w:cs="Arial"/>
                <w:sz w:val="20"/>
                <w:szCs w:val="20"/>
              </w:rPr>
              <w:t xml:space="preserve">Since the </w:t>
            </w:r>
            <w:r w:rsidR="00E778AE" w:rsidRPr="008C7E71">
              <w:rPr>
                <w:rFonts w:ascii="Arial" w:hAnsi="Arial" w:cs="Arial"/>
                <w:sz w:val="20"/>
                <w:szCs w:val="20"/>
              </w:rPr>
              <w:t>V</w:t>
            </w:r>
            <w:r w:rsidR="007D7E14" w:rsidRPr="008C7E71">
              <w:rPr>
                <w:rFonts w:ascii="Arial" w:hAnsi="Arial" w:cs="Arial"/>
                <w:sz w:val="20"/>
                <w:szCs w:val="20"/>
              </w:rPr>
              <w:t>eteran did not submit all the required forms, we must develop</w:t>
            </w:r>
            <w:r w:rsidR="00E778AE" w:rsidRPr="008C7E71">
              <w:rPr>
                <w:rFonts w:ascii="Arial" w:hAnsi="Arial" w:cs="Arial"/>
                <w:sz w:val="20"/>
                <w:szCs w:val="20"/>
              </w:rPr>
              <w:t xml:space="preserve"> to the Veteran and employer</w:t>
            </w:r>
            <w:r w:rsidR="007D7E14" w:rsidRPr="008C7E71">
              <w:rPr>
                <w:rFonts w:ascii="Arial" w:hAnsi="Arial" w:cs="Arial"/>
                <w:sz w:val="20"/>
                <w:szCs w:val="20"/>
              </w:rPr>
              <w:t xml:space="preserve"> for the VA Form 21-4192. </w:t>
            </w:r>
            <w:r w:rsidR="008C7E71" w:rsidRPr="008C7E7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50B0" w:rsidRPr="006A4C56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M21-1 VIII.iv.3.A – General Information on Individual Unemployment (IU)</w:t>
            </w:r>
          </w:p>
          <w:p w14:paraId="7022BBE0" w14:textId="77777777" w:rsidR="007D7E14" w:rsidRPr="00255BA3" w:rsidRDefault="007D7E14" w:rsidP="00044A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7F8E6E97" w14:textId="77777777" w:rsidR="00044AFA" w:rsidRPr="00255BA3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AFA" w:rsidRPr="00255BA3" w14:paraId="10AFA510" w14:textId="77777777" w:rsidTr="00044AFA">
        <w:trPr>
          <w:trHeight w:val="278"/>
        </w:trPr>
        <w:tc>
          <w:tcPr>
            <w:tcW w:w="7308" w:type="dxa"/>
            <w:shd w:val="clear" w:color="auto" w:fill="FFC000" w:themeFill="accent4"/>
          </w:tcPr>
          <w:p w14:paraId="22105F44" w14:textId="77777777" w:rsidR="00044AFA" w:rsidRPr="00255BA3" w:rsidRDefault="00044AFA" w:rsidP="00044AFA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If correct, continue to 115.</w:t>
            </w:r>
          </w:p>
        </w:tc>
        <w:tc>
          <w:tcPr>
            <w:tcW w:w="7308" w:type="dxa"/>
            <w:shd w:val="clear" w:color="auto" w:fill="FFC000" w:themeFill="accent4"/>
          </w:tcPr>
          <w:p w14:paraId="69237796" w14:textId="77777777" w:rsidR="00044AFA" w:rsidRPr="00255BA3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If incorrect, jump to 120.</w:t>
            </w:r>
          </w:p>
        </w:tc>
      </w:tr>
    </w:tbl>
    <w:tbl>
      <w:tblPr>
        <w:tblStyle w:val="TableGrid"/>
        <w:tblW w:w="14616" w:type="dxa"/>
        <w:tblLayout w:type="fixed"/>
        <w:tblLook w:val="04A0" w:firstRow="1" w:lastRow="0" w:firstColumn="1" w:lastColumn="0" w:noHBand="0" w:noVBand="1"/>
      </w:tblPr>
      <w:tblGrid>
        <w:gridCol w:w="7308"/>
        <w:gridCol w:w="7308"/>
      </w:tblGrid>
      <w:tr w:rsidR="004A75D8" w:rsidRPr="00255BA3" w14:paraId="2A7B7E65" w14:textId="77777777" w:rsidTr="00A20E35">
        <w:trPr>
          <w:trHeight w:val="2880"/>
        </w:trPr>
        <w:tc>
          <w:tcPr>
            <w:tcW w:w="7308" w:type="dxa"/>
          </w:tcPr>
          <w:p w14:paraId="3D5C1C0C" w14:textId="77777777" w:rsidR="004D2036" w:rsidRPr="00255BA3" w:rsidRDefault="004D2036" w:rsidP="00D143E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Additional Development to Support the Claim</w:t>
            </w:r>
          </w:p>
          <w:p w14:paraId="11ACCBE8" w14:textId="77777777" w:rsidR="004D2036" w:rsidRPr="00255BA3" w:rsidRDefault="004A75D8" w:rsidP="00D143E9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</w:t>
            </w:r>
            <w:r w:rsidR="004D2036" w:rsidRPr="00255BA3">
              <w:rPr>
                <w:rFonts w:ascii="Arial" w:hAnsi="Arial" w:cs="Arial"/>
                <w:sz w:val="20"/>
                <w:szCs w:val="20"/>
              </w:rPr>
              <w:t xml:space="preserve"> 115</w:t>
            </w:r>
          </w:p>
          <w:p w14:paraId="2D174B10" w14:textId="77777777" w:rsidR="004D2036" w:rsidRPr="00255BA3" w:rsidRDefault="004D2036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A77F19" w14:textId="77777777" w:rsidR="004D2036" w:rsidRPr="00255BA3" w:rsidRDefault="004D2036" w:rsidP="004D2036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What development actions did you take on this claim? Select all that apply. </w:t>
            </w:r>
          </w:p>
          <w:p w14:paraId="41C3DD90" w14:textId="77777777" w:rsidR="004A75D8" w:rsidRPr="00255BA3" w:rsidRDefault="004A75D8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17C458" w14:textId="77777777" w:rsidR="004D2036" w:rsidRPr="002350B0" w:rsidRDefault="00BF4953" w:rsidP="00BF495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Developed for VA Form 21-4192 to Employer/Veteran</w:t>
            </w:r>
          </w:p>
          <w:p w14:paraId="34D40E14" w14:textId="77777777" w:rsidR="00BF4953" w:rsidRPr="00255BA3" w:rsidRDefault="00BF4953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2CF240" w14:textId="77777777" w:rsidR="00133242" w:rsidRPr="00255BA3" w:rsidRDefault="00133242" w:rsidP="0013324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5566B0C" w14:textId="3BDC25BD" w:rsidR="004D2036" w:rsidRPr="008C0F47" w:rsidRDefault="00BF4953" w:rsidP="0013324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Correct. Since the Veteran did not submit </w:t>
            </w:r>
            <w:r w:rsidR="00A102E2" w:rsidRPr="00255BA3">
              <w:rPr>
                <w:rFonts w:ascii="Arial" w:hAnsi="Arial" w:cs="Arial"/>
                <w:sz w:val="20"/>
                <w:szCs w:val="20"/>
              </w:rPr>
              <w:t>all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the required forms, we must develop for the VA Form 21-4192.  </w:t>
            </w:r>
            <w:r w:rsidR="008C0F47" w:rsidRPr="008C0F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50B0" w:rsidRPr="006A4C56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M21-1 VIII.iv.3.A – General Information on Individual Unemployment (IU)</w:t>
            </w:r>
          </w:p>
          <w:p w14:paraId="1F55977C" w14:textId="77777777" w:rsidR="00BF4953" w:rsidRPr="008C0F47" w:rsidRDefault="00BF4953" w:rsidP="0013324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1A127A5" w14:textId="77777777" w:rsidR="00133242" w:rsidRPr="008C0F47" w:rsidRDefault="00133242" w:rsidP="0013324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C0F47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8C0F47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E7AB63E" w14:textId="7007F419" w:rsidR="004A75D8" w:rsidRPr="00255BA3" w:rsidRDefault="00264153" w:rsidP="007670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C0F47">
              <w:rPr>
                <w:rFonts w:ascii="Arial" w:hAnsi="Arial" w:cs="Arial"/>
                <w:sz w:val="20"/>
                <w:szCs w:val="20"/>
              </w:rPr>
              <w:t xml:space="preserve">Incorrect. Since the </w:t>
            </w:r>
            <w:r w:rsidR="00D66CAF" w:rsidRPr="008C0F47">
              <w:rPr>
                <w:rFonts w:ascii="Arial" w:hAnsi="Arial" w:cs="Arial"/>
                <w:sz w:val="20"/>
                <w:szCs w:val="20"/>
              </w:rPr>
              <w:t>V</w:t>
            </w:r>
            <w:r w:rsidRPr="008C0F47">
              <w:rPr>
                <w:rFonts w:ascii="Arial" w:hAnsi="Arial" w:cs="Arial"/>
                <w:sz w:val="20"/>
                <w:szCs w:val="20"/>
              </w:rPr>
              <w:t xml:space="preserve">eteran did not submit </w:t>
            </w:r>
            <w:r w:rsidR="00A102E2" w:rsidRPr="008C0F47">
              <w:rPr>
                <w:rFonts w:ascii="Arial" w:hAnsi="Arial" w:cs="Arial"/>
                <w:sz w:val="20"/>
                <w:szCs w:val="20"/>
              </w:rPr>
              <w:t>all</w:t>
            </w:r>
            <w:r w:rsidRPr="008C0F47">
              <w:rPr>
                <w:rFonts w:ascii="Arial" w:hAnsi="Arial" w:cs="Arial"/>
                <w:sz w:val="20"/>
                <w:szCs w:val="20"/>
              </w:rPr>
              <w:t xml:space="preserve"> the required forms, we must develop </w:t>
            </w:r>
            <w:r w:rsidR="00E778AE" w:rsidRPr="008C0F47">
              <w:rPr>
                <w:rFonts w:ascii="Arial" w:hAnsi="Arial" w:cs="Arial"/>
                <w:sz w:val="20"/>
                <w:szCs w:val="20"/>
              </w:rPr>
              <w:t xml:space="preserve">to the Veteran and employer </w:t>
            </w:r>
            <w:r w:rsidRPr="008C0F47">
              <w:rPr>
                <w:rFonts w:ascii="Arial" w:hAnsi="Arial" w:cs="Arial"/>
                <w:sz w:val="20"/>
                <w:szCs w:val="20"/>
              </w:rPr>
              <w:t xml:space="preserve">for the VA Form 21-4192. </w:t>
            </w:r>
            <w:r w:rsidR="008C0F47" w:rsidRPr="008C0F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50B0" w:rsidRPr="006A4C56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M21-1 VIII.iv.3.A – General Information on Individual Unemployment (IU)</w:t>
            </w:r>
          </w:p>
          <w:p w14:paraId="14AE1F13" w14:textId="77777777" w:rsidR="00264153" w:rsidRPr="00255BA3" w:rsidRDefault="00264153" w:rsidP="007670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76EAD85E" w14:textId="77777777" w:rsidR="004A75D8" w:rsidRPr="00255BA3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55BA3" w14:paraId="584A3A5B" w14:textId="77777777" w:rsidTr="00A20E35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2C89814F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Any answer, continue to 130.</w:t>
            </w:r>
          </w:p>
        </w:tc>
        <w:tc>
          <w:tcPr>
            <w:tcW w:w="7308" w:type="dxa"/>
            <w:shd w:val="clear" w:color="auto" w:fill="FFC000" w:themeFill="accent4"/>
          </w:tcPr>
          <w:p w14:paraId="32328CA4" w14:textId="77777777" w:rsidR="009355CF" w:rsidRPr="00255BA3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55BA3" w14:paraId="47EDCD9F" w14:textId="77777777" w:rsidTr="00D143E9">
        <w:tc>
          <w:tcPr>
            <w:tcW w:w="7308" w:type="dxa"/>
          </w:tcPr>
          <w:p w14:paraId="32AD998A" w14:textId="77777777" w:rsidR="009355CF" w:rsidRPr="00255BA3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Intent to File (ITF)</w:t>
            </w:r>
          </w:p>
          <w:p w14:paraId="48E80CDD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Number:130</w:t>
            </w:r>
          </w:p>
          <w:p w14:paraId="094249F0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1B32E2" w14:textId="69CFF318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Is an </w:t>
            </w:r>
            <w:r w:rsidR="00D248AA" w:rsidRPr="00237691">
              <w:rPr>
                <w:rFonts w:ascii="Arial" w:hAnsi="Arial" w:cs="Arial"/>
                <w:sz w:val="20"/>
                <w:szCs w:val="20"/>
              </w:rPr>
              <w:t>I</w:t>
            </w:r>
            <w:r w:rsidR="00D248AA">
              <w:rPr>
                <w:rFonts w:ascii="Arial" w:hAnsi="Arial" w:cs="Arial"/>
                <w:sz w:val="20"/>
                <w:szCs w:val="20"/>
              </w:rPr>
              <w:t xml:space="preserve">ntent to </w:t>
            </w:r>
            <w:r w:rsidR="00D248AA" w:rsidRPr="00237691">
              <w:rPr>
                <w:rFonts w:ascii="Arial" w:hAnsi="Arial" w:cs="Arial"/>
                <w:sz w:val="20"/>
                <w:szCs w:val="20"/>
              </w:rPr>
              <w:t>F</w:t>
            </w:r>
            <w:r w:rsidR="00D248AA">
              <w:rPr>
                <w:rFonts w:ascii="Arial" w:hAnsi="Arial" w:cs="Arial"/>
                <w:sz w:val="20"/>
                <w:szCs w:val="20"/>
              </w:rPr>
              <w:t>ile (ITF)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of record with this claim?</w:t>
            </w:r>
          </w:p>
          <w:p w14:paraId="617BF8DE" w14:textId="77777777" w:rsidR="009355CF" w:rsidRPr="00255BA3" w:rsidRDefault="009355CF" w:rsidP="009355C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6C0744A6" w14:textId="77777777" w:rsidR="009355CF" w:rsidRPr="002350B0" w:rsidRDefault="009355CF" w:rsidP="009355C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No</w:t>
            </w:r>
          </w:p>
          <w:p w14:paraId="6DE172A3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F7CB6D" w14:textId="77777777" w:rsidR="009355CF" w:rsidRPr="00255BA3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lastRenderedPageBreak/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9440A4F" w14:textId="4B7CD533" w:rsidR="009355CF" w:rsidRPr="008C0F47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You are correct. </w:t>
            </w:r>
            <w:r w:rsidR="0077181B" w:rsidRPr="0003109D">
              <w:rPr>
                <w:rFonts w:ascii="Arial" w:hAnsi="Arial" w:cs="Arial"/>
                <w:sz w:val="20"/>
                <w:szCs w:val="20"/>
              </w:rPr>
              <w:t xml:space="preserve">There is no evidence of a completed VA Form 21-0966, conversation </w:t>
            </w:r>
            <w:r w:rsidR="0077181B" w:rsidRPr="008C0F47">
              <w:rPr>
                <w:rFonts w:ascii="Arial" w:hAnsi="Arial" w:cs="Arial"/>
                <w:sz w:val="20"/>
                <w:szCs w:val="20"/>
              </w:rPr>
              <w:t xml:space="preserve">with the call center or employee, or the initiation of an application for benefits electronically.  </w:t>
            </w:r>
            <w:r w:rsidR="008C0F47" w:rsidRPr="008C0F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50B0" w:rsidRPr="006A4C56">
              <w:rPr>
                <w:rFonts w:ascii="Arial" w:hAnsi="Arial" w:cs="Arial"/>
                <w:sz w:val="20"/>
                <w:szCs w:val="20"/>
              </w:rPr>
              <w:t xml:space="preserve"> M21-1 II.iii.</w:t>
            </w:r>
            <w:proofErr w:type="gramStart"/>
            <w:r w:rsidR="002350B0" w:rsidRPr="006A4C56">
              <w:rPr>
                <w:rFonts w:ascii="Arial" w:hAnsi="Arial" w:cs="Arial"/>
                <w:sz w:val="20"/>
                <w:szCs w:val="20"/>
              </w:rPr>
              <w:t>2.A</w:t>
            </w:r>
            <w:proofErr w:type="gramEnd"/>
            <w:r w:rsidR="002350B0" w:rsidRPr="006A4C56">
              <w:rPr>
                <w:rFonts w:ascii="Arial" w:hAnsi="Arial" w:cs="Arial"/>
                <w:sz w:val="20"/>
                <w:szCs w:val="20"/>
              </w:rPr>
              <w:t xml:space="preserve"> – Intent to File (ITF)</w:t>
            </w:r>
            <w:r w:rsidR="00D9496A" w:rsidRPr="008C0F4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24C6053" w14:textId="77777777" w:rsidR="009355CF" w:rsidRPr="008C0F47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7183202" w14:textId="77777777" w:rsidR="009355CF" w:rsidRPr="008C0F47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C0F47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8C0F47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643591B" w14:textId="63A02F5E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8C0F47">
              <w:rPr>
                <w:rFonts w:ascii="Arial" w:hAnsi="Arial" w:cs="Arial"/>
                <w:sz w:val="20"/>
                <w:szCs w:val="20"/>
              </w:rPr>
              <w:t xml:space="preserve">That is incorrect. </w:t>
            </w:r>
            <w:r w:rsidR="0077181B" w:rsidRPr="008C0F47">
              <w:rPr>
                <w:rFonts w:ascii="Arial" w:hAnsi="Arial" w:cs="Arial"/>
                <w:sz w:val="20"/>
                <w:szCs w:val="20"/>
              </w:rPr>
              <w:t xml:space="preserve">There is no evidence of a completed VA Form 21-0966, conversation with the call center or employee, or the initiation of an application for benefits electronically.  </w:t>
            </w:r>
            <w:r w:rsidR="008C0F47" w:rsidRPr="008C0F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50B0" w:rsidRPr="008C0F47">
              <w:rPr>
                <w:rFonts w:ascii="Arial" w:hAnsi="Arial" w:cs="Arial"/>
                <w:sz w:val="20"/>
                <w:szCs w:val="20"/>
              </w:rPr>
              <w:t xml:space="preserve"> M21-1 II.iii.</w:t>
            </w:r>
            <w:proofErr w:type="gramStart"/>
            <w:r w:rsidR="002350B0" w:rsidRPr="008C0F47">
              <w:rPr>
                <w:rFonts w:ascii="Arial" w:hAnsi="Arial" w:cs="Arial"/>
                <w:sz w:val="20"/>
                <w:szCs w:val="20"/>
              </w:rPr>
              <w:t>2.A</w:t>
            </w:r>
            <w:proofErr w:type="gramEnd"/>
            <w:r w:rsidR="002350B0" w:rsidRPr="008C0F47">
              <w:rPr>
                <w:rFonts w:ascii="Arial" w:hAnsi="Arial" w:cs="Arial"/>
                <w:sz w:val="20"/>
                <w:szCs w:val="20"/>
              </w:rPr>
              <w:t xml:space="preserve"> – Intent to File (ITF)</w:t>
            </w:r>
            <w:r w:rsidR="00D9496A" w:rsidRPr="008C0F4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0BE4D9A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4FB40342" w14:textId="77777777" w:rsidR="009355CF" w:rsidRPr="00255BA3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55BA3" w14:paraId="03BA9838" w14:textId="77777777" w:rsidTr="00A20E35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08F63404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Any answer, continue to 137.</w:t>
            </w:r>
          </w:p>
        </w:tc>
        <w:tc>
          <w:tcPr>
            <w:tcW w:w="7308" w:type="dxa"/>
            <w:shd w:val="clear" w:color="auto" w:fill="FFC000" w:themeFill="accent4"/>
          </w:tcPr>
          <w:p w14:paraId="68363C77" w14:textId="77777777" w:rsidR="009355CF" w:rsidRPr="00255BA3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55BA3" w14:paraId="4F4C7D28" w14:textId="77777777" w:rsidTr="00D143E9">
        <w:tc>
          <w:tcPr>
            <w:tcW w:w="7308" w:type="dxa"/>
          </w:tcPr>
          <w:p w14:paraId="286E60E8" w14:textId="77777777" w:rsidR="009355CF" w:rsidRPr="00255BA3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Examinations</w:t>
            </w:r>
          </w:p>
          <w:p w14:paraId="2D885F7A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137</w:t>
            </w:r>
          </w:p>
          <w:p w14:paraId="63C391D3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BE48EE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Is an exam warranted?</w:t>
            </w:r>
          </w:p>
          <w:p w14:paraId="7F00C745" w14:textId="77777777" w:rsidR="009355CF" w:rsidRPr="002350B0" w:rsidRDefault="009355CF" w:rsidP="009355C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5BE9A916" w14:textId="77777777" w:rsidR="009355CF" w:rsidRPr="00255BA3" w:rsidRDefault="009355CF" w:rsidP="009355C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2E08971F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9A49D8" w14:textId="77777777" w:rsidR="009355CF" w:rsidRPr="00255BA3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C0FA52F" w14:textId="4899336D" w:rsidR="009355CF" w:rsidRPr="00255BA3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You are correct. Exams for the increase conditions</w:t>
            </w:r>
            <w:r w:rsidR="003D7B9A">
              <w:rPr>
                <w:rFonts w:ascii="Arial" w:hAnsi="Arial" w:cs="Arial"/>
                <w:sz w:val="20"/>
                <w:szCs w:val="20"/>
              </w:rPr>
              <w:t xml:space="preserve">, cervical </w:t>
            </w:r>
            <w:proofErr w:type="gramStart"/>
            <w:r w:rsidR="003D7B9A">
              <w:rPr>
                <w:rFonts w:ascii="Arial" w:hAnsi="Arial" w:cs="Arial"/>
                <w:sz w:val="20"/>
                <w:szCs w:val="20"/>
              </w:rPr>
              <w:t>strain</w:t>
            </w:r>
            <w:proofErr w:type="gramEnd"/>
            <w:r w:rsidR="003D7B9A">
              <w:rPr>
                <w:rFonts w:ascii="Arial" w:hAnsi="Arial" w:cs="Arial"/>
                <w:sz w:val="20"/>
                <w:szCs w:val="20"/>
              </w:rPr>
              <w:t xml:space="preserve"> and lumbosacral strain,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are warranted.  </w:t>
            </w:r>
            <w:r w:rsidR="008C0F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0F47">
              <w:rPr>
                <w:rFonts w:ascii="Calibri" w:hAnsi="Calibri" w:cs="Calibri"/>
              </w:rPr>
              <w:t xml:space="preserve">M21-1 III.i.2.C -Duty to Assist </w:t>
            </w:r>
            <w:proofErr w:type="gramStart"/>
            <w:r w:rsidR="008C0F47">
              <w:rPr>
                <w:rFonts w:ascii="Calibri" w:hAnsi="Calibri" w:cs="Calibri"/>
              </w:rPr>
              <w:t>With</w:t>
            </w:r>
            <w:proofErr w:type="gramEnd"/>
            <w:r w:rsidR="008C0F47">
              <w:rPr>
                <w:rFonts w:ascii="Calibri" w:hAnsi="Calibri" w:cs="Calibri"/>
              </w:rPr>
              <w:t xml:space="preserve"> Obtaining Records.</w:t>
            </w:r>
          </w:p>
          <w:p w14:paraId="6F40BB03" w14:textId="77777777" w:rsidR="009355CF" w:rsidRPr="00255BA3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153521C" w14:textId="77777777" w:rsidR="009355CF" w:rsidRPr="00255BA3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481C4EE" w14:textId="3FFA0A5F" w:rsidR="009355CF" w:rsidRPr="00255BA3" w:rsidRDefault="009355CF" w:rsidP="009355CF">
            <w:pPr>
              <w:spacing w:after="158"/>
              <w:rPr>
                <w:rFonts w:ascii="Arial" w:eastAsia="Times New Roman" w:hAnsi="Arial" w:cs="Arial"/>
                <w:sz w:val="20"/>
                <w:szCs w:val="20"/>
              </w:rPr>
            </w:pPr>
            <w:r w:rsidRPr="00255BA3">
              <w:rPr>
                <w:rFonts w:ascii="Arial" w:eastAsia="Times New Roman" w:hAnsi="Arial" w:cs="Arial"/>
                <w:sz w:val="20"/>
                <w:szCs w:val="20"/>
              </w:rPr>
              <w:t>That is incorrect. Exams for the increase conditions</w:t>
            </w:r>
            <w:r w:rsidR="003D7B9A">
              <w:rPr>
                <w:rFonts w:ascii="Arial" w:hAnsi="Arial" w:cs="Arial"/>
                <w:sz w:val="20"/>
                <w:szCs w:val="20"/>
              </w:rPr>
              <w:t xml:space="preserve">, cervical </w:t>
            </w:r>
            <w:proofErr w:type="gramStart"/>
            <w:r w:rsidR="003D7B9A">
              <w:rPr>
                <w:rFonts w:ascii="Arial" w:hAnsi="Arial" w:cs="Arial"/>
                <w:sz w:val="20"/>
                <w:szCs w:val="20"/>
              </w:rPr>
              <w:t>strain</w:t>
            </w:r>
            <w:proofErr w:type="gramEnd"/>
            <w:r w:rsidR="003D7B9A">
              <w:rPr>
                <w:rFonts w:ascii="Arial" w:hAnsi="Arial" w:cs="Arial"/>
                <w:sz w:val="20"/>
                <w:szCs w:val="20"/>
              </w:rPr>
              <w:t xml:space="preserve"> and lumbosacral strain,</w:t>
            </w:r>
            <w:r w:rsidRPr="00255BA3">
              <w:rPr>
                <w:rFonts w:ascii="Arial" w:eastAsia="Times New Roman" w:hAnsi="Arial" w:cs="Arial"/>
                <w:sz w:val="20"/>
                <w:szCs w:val="20"/>
              </w:rPr>
              <w:t xml:space="preserve"> are warranted.  </w:t>
            </w:r>
            <w:r w:rsidR="008C0F4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C0F47">
              <w:rPr>
                <w:rFonts w:ascii="Calibri" w:hAnsi="Calibri" w:cs="Calibri"/>
              </w:rPr>
              <w:t xml:space="preserve">M21-1 III.i.2.C -Duty to Assist </w:t>
            </w:r>
            <w:proofErr w:type="gramStart"/>
            <w:r w:rsidR="008C0F47">
              <w:rPr>
                <w:rFonts w:ascii="Calibri" w:hAnsi="Calibri" w:cs="Calibri"/>
              </w:rPr>
              <w:t>With</w:t>
            </w:r>
            <w:proofErr w:type="gramEnd"/>
            <w:r w:rsidR="008C0F47">
              <w:rPr>
                <w:rFonts w:ascii="Calibri" w:hAnsi="Calibri" w:cs="Calibri"/>
              </w:rPr>
              <w:t xml:space="preserve"> Obtaining Records.</w:t>
            </w:r>
          </w:p>
        </w:tc>
        <w:tc>
          <w:tcPr>
            <w:tcW w:w="7308" w:type="dxa"/>
          </w:tcPr>
          <w:p w14:paraId="516CA03F" w14:textId="3BAAE763" w:rsidR="009355CF" w:rsidRPr="00255BA3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55BA3" w14:paraId="70AFB31C" w14:textId="77777777" w:rsidTr="00A20E35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446A536E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Correct answer, continue to 1</w:t>
            </w:r>
            <w:r w:rsidR="00235941" w:rsidRPr="00255BA3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7308" w:type="dxa"/>
            <w:shd w:val="clear" w:color="auto" w:fill="FFC000" w:themeFill="accent4"/>
          </w:tcPr>
          <w:p w14:paraId="3E0F6C04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Incorrect answer, jump to 155</w:t>
            </w:r>
          </w:p>
        </w:tc>
      </w:tr>
      <w:tr w:rsidR="009355CF" w:rsidRPr="00255BA3" w14:paraId="4CAB2B56" w14:textId="77777777" w:rsidTr="00D143E9">
        <w:tc>
          <w:tcPr>
            <w:tcW w:w="7308" w:type="dxa"/>
          </w:tcPr>
          <w:p w14:paraId="1F773B53" w14:textId="77777777" w:rsidR="009355CF" w:rsidRPr="00255BA3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ERRA</w:t>
            </w:r>
          </w:p>
          <w:p w14:paraId="3C2BA643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138</w:t>
            </w:r>
          </w:p>
          <w:p w14:paraId="71961A46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7AE9A4" w14:textId="2B087A91" w:rsidR="009355CF" w:rsidRPr="00255BA3" w:rsidRDefault="00FF7699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FF7699">
              <w:rPr>
                <w:rFonts w:ascii="Arial" w:hAnsi="Arial" w:cs="Arial"/>
                <w:sz w:val="20"/>
                <w:szCs w:val="20"/>
              </w:rPr>
              <w:t>Did you use the Examination Request Routing Assistant (ERRA) tool to assist in the routing of exam requests</w:t>
            </w:r>
            <w:r w:rsidR="009355CF" w:rsidRPr="00255BA3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5461F5F2" w14:textId="77777777" w:rsidR="009355CF" w:rsidRPr="002350B0" w:rsidRDefault="009355CF" w:rsidP="009355C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4D2515B0" w14:textId="77777777" w:rsidR="009355CF" w:rsidRPr="00255BA3" w:rsidRDefault="009355CF" w:rsidP="009355C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22BDD370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6522A3" w14:textId="77777777" w:rsidR="009355CF" w:rsidRPr="00255BA3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DEEB4D6" w14:textId="766CB760" w:rsidR="009355CF" w:rsidRPr="00255BA3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Good job! Use of the ERRA is mandatory when determining w</w:t>
            </w:r>
            <w:r w:rsidR="00207687" w:rsidRPr="00255BA3">
              <w:rPr>
                <w:rFonts w:ascii="Arial" w:hAnsi="Arial" w:cs="Arial"/>
                <w:sz w:val="20"/>
                <w:szCs w:val="20"/>
              </w:rPr>
              <w:t>h</w:t>
            </w:r>
            <w:r w:rsidR="00235941" w:rsidRPr="00255BA3">
              <w:rPr>
                <w:rFonts w:ascii="Arial" w:hAnsi="Arial" w:cs="Arial"/>
                <w:sz w:val="20"/>
                <w:szCs w:val="20"/>
              </w:rPr>
              <w:t>er</w:t>
            </w:r>
            <w:r w:rsidRPr="00255BA3">
              <w:rPr>
                <w:rFonts w:ascii="Arial" w:hAnsi="Arial" w:cs="Arial"/>
                <w:sz w:val="20"/>
                <w:szCs w:val="20"/>
              </w:rPr>
              <w:t>e to order exams.  </w:t>
            </w:r>
            <w:r w:rsidR="008C0F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0F47">
              <w:rPr>
                <w:rFonts w:ascii="Calibri" w:hAnsi="Calibri" w:cs="Calibri"/>
                <w:color w:val="000000"/>
              </w:rPr>
              <w:t>M21-1 IV.i.2.A.1 -Examination Requests Overview</w:t>
            </w:r>
          </w:p>
          <w:p w14:paraId="399C459E" w14:textId="77777777" w:rsidR="009355CF" w:rsidRPr="00255BA3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B278A00" w14:textId="77777777" w:rsidR="009355CF" w:rsidRPr="00255BA3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6E60667" w14:textId="43C3C80C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That is incorrect. Use of the ERRA is mandatory when determining </w:t>
            </w:r>
            <w:r w:rsidR="00235941" w:rsidRPr="00255BA3">
              <w:rPr>
                <w:rFonts w:ascii="Arial" w:hAnsi="Arial" w:cs="Arial"/>
                <w:sz w:val="20"/>
                <w:szCs w:val="20"/>
              </w:rPr>
              <w:t>where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to order exams.  </w:t>
            </w:r>
            <w:r w:rsidR="008C0F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0F47">
              <w:rPr>
                <w:rFonts w:ascii="Calibri" w:hAnsi="Calibri" w:cs="Calibri"/>
                <w:color w:val="000000"/>
              </w:rPr>
              <w:t>M21-1 IV.i.2.A.1 -Examination Requests Overview</w:t>
            </w:r>
          </w:p>
          <w:p w14:paraId="7190868A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50865657" w14:textId="77777777" w:rsidR="009355CF" w:rsidRPr="00255BA3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55BA3" w14:paraId="23F54D98" w14:textId="77777777" w:rsidTr="00A20E35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5DAA5303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lastRenderedPageBreak/>
              <w:t>Any answer, continue to 140</w:t>
            </w:r>
          </w:p>
        </w:tc>
        <w:tc>
          <w:tcPr>
            <w:tcW w:w="7308" w:type="dxa"/>
            <w:shd w:val="clear" w:color="auto" w:fill="FFC000" w:themeFill="accent4"/>
          </w:tcPr>
          <w:p w14:paraId="6A3F92F2" w14:textId="77777777" w:rsidR="009355CF" w:rsidRPr="00255BA3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55BA3" w14:paraId="1E3E8E91" w14:textId="77777777" w:rsidTr="00D143E9">
        <w:tc>
          <w:tcPr>
            <w:tcW w:w="7308" w:type="dxa"/>
          </w:tcPr>
          <w:p w14:paraId="14AE877B" w14:textId="77777777" w:rsidR="009355CF" w:rsidRPr="00255BA3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 xml:space="preserve">Examinations </w:t>
            </w:r>
          </w:p>
          <w:p w14:paraId="06902333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140</w:t>
            </w:r>
          </w:p>
          <w:p w14:paraId="62A300C4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67BFDE" w14:textId="77777777" w:rsidR="00950A78" w:rsidRPr="00237691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DBQ(s) did you select in Exam Request Builder? (select all that apply)</w:t>
            </w:r>
          </w:p>
          <w:p w14:paraId="086B7A70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44C819" w14:textId="6984E084" w:rsidR="00932068" w:rsidRPr="002350B0" w:rsidRDefault="00950A78" w:rsidP="009355C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 xml:space="preserve">DBQ </w:t>
            </w:r>
            <w:r w:rsidR="00932068" w:rsidRPr="002350B0">
              <w:rPr>
                <w:rFonts w:ascii="Arial" w:hAnsi="Arial" w:cs="Arial"/>
                <w:sz w:val="20"/>
                <w:szCs w:val="20"/>
                <w:highlight w:val="green"/>
              </w:rPr>
              <w:t>MUSC Neck (Cervical Spine)</w:t>
            </w:r>
          </w:p>
          <w:p w14:paraId="4FBD1D68" w14:textId="5DFBECC9" w:rsidR="009355CF" w:rsidRPr="002350B0" w:rsidRDefault="00950A78" w:rsidP="009355C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 xml:space="preserve">DBQ </w:t>
            </w:r>
            <w:r w:rsidR="009355CF" w:rsidRPr="002350B0">
              <w:rPr>
                <w:rFonts w:ascii="Arial" w:hAnsi="Arial" w:cs="Arial"/>
                <w:sz w:val="20"/>
                <w:szCs w:val="20"/>
                <w:highlight w:val="green"/>
              </w:rPr>
              <w:t>MUSC Back (Thoracolumbar Spine)</w:t>
            </w:r>
          </w:p>
          <w:p w14:paraId="251DECB5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0EB200" w14:textId="77777777" w:rsidR="009355CF" w:rsidRPr="00255BA3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36CF6019" w14:textId="48DE5D09" w:rsidR="009355CF" w:rsidRPr="00255BA3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Great job! </w:t>
            </w:r>
            <w:r w:rsidR="00932068" w:rsidRPr="00255BA3">
              <w:rPr>
                <w:rFonts w:ascii="Arial" w:hAnsi="Arial" w:cs="Arial"/>
                <w:sz w:val="20"/>
                <w:szCs w:val="20"/>
              </w:rPr>
              <w:t xml:space="preserve">The Veteran is entitled to a </w:t>
            </w:r>
            <w:r w:rsidR="00950A78">
              <w:rPr>
                <w:rFonts w:ascii="Arial" w:hAnsi="Arial" w:cs="Arial"/>
                <w:sz w:val="20"/>
                <w:szCs w:val="20"/>
              </w:rPr>
              <w:t xml:space="preserve">DBQ </w:t>
            </w:r>
            <w:r w:rsidR="00932068" w:rsidRPr="00255BA3">
              <w:rPr>
                <w:rFonts w:ascii="Arial" w:hAnsi="Arial" w:cs="Arial"/>
                <w:sz w:val="20"/>
                <w:szCs w:val="20"/>
              </w:rPr>
              <w:t xml:space="preserve">MUSC Back (Thoracolumbar Spine) </w:t>
            </w:r>
            <w:proofErr w:type="gramStart"/>
            <w:r w:rsidR="00932068" w:rsidRPr="00255BA3">
              <w:rPr>
                <w:rFonts w:ascii="Arial" w:hAnsi="Arial" w:cs="Arial"/>
                <w:sz w:val="20"/>
                <w:szCs w:val="20"/>
              </w:rPr>
              <w:t>in order to</w:t>
            </w:r>
            <w:proofErr w:type="gramEnd"/>
            <w:r w:rsidR="00932068" w:rsidRPr="00255BA3">
              <w:rPr>
                <w:rFonts w:ascii="Arial" w:hAnsi="Arial" w:cs="Arial"/>
                <w:sz w:val="20"/>
                <w:szCs w:val="20"/>
              </w:rPr>
              <w:t xml:space="preserve"> evaluate </w:t>
            </w:r>
            <w:r w:rsidR="00027A01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932068" w:rsidRPr="00255BA3">
              <w:rPr>
                <w:rFonts w:ascii="Arial" w:hAnsi="Arial" w:cs="Arial"/>
                <w:sz w:val="20"/>
                <w:szCs w:val="20"/>
              </w:rPr>
              <w:t>his</w:t>
            </w:r>
            <w:r w:rsidR="00027A01">
              <w:rPr>
                <w:rFonts w:ascii="Arial" w:hAnsi="Arial" w:cs="Arial"/>
                <w:sz w:val="20"/>
                <w:szCs w:val="20"/>
              </w:rPr>
              <w:t>her</w:t>
            </w:r>
            <w:proofErr w:type="spellEnd"/>
            <w:r w:rsidR="00027A01">
              <w:rPr>
                <w:rFonts w:ascii="Arial" w:hAnsi="Arial" w:cs="Arial"/>
                <w:sz w:val="20"/>
                <w:szCs w:val="20"/>
              </w:rPr>
              <w:t xml:space="preserve"> */</w:t>
            </w:r>
            <w:r w:rsidR="00932068" w:rsidRPr="00255BA3">
              <w:rPr>
                <w:rFonts w:ascii="Arial" w:hAnsi="Arial" w:cs="Arial"/>
                <w:sz w:val="20"/>
                <w:szCs w:val="20"/>
              </w:rPr>
              <w:t xml:space="preserve"> lumbosacral strain and is also entitled to a </w:t>
            </w:r>
            <w:r w:rsidR="00950A78">
              <w:rPr>
                <w:rFonts w:ascii="Arial" w:hAnsi="Arial" w:cs="Arial"/>
                <w:sz w:val="20"/>
                <w:szCs w:val="20"/>
              </w:rPr>
              <w:t xml:space="preserve">DBQ </w:t>
            </w:r>
            <w:r w:rsidR="00932068" w:rsidRPr="00255BA3">
              <w:rPr>
                <w:rFonts w:ascii="Arial" w:hAnsi="Arial" w:cs="Arial"/>
                <w:sz w:val="20"/>
                <w:szCs w:val="20"/>
              </w:rPr>
              <w:t xml:space="preserve">MUSC Neck (Cervical Spine) to evaluate </w:t>
            </w:r>
            <w:r w:rsidR="00027A01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027A01" w:rsidRPr="00255BA3">
              <w:rPr>
                <w:rFonts w:ascii="Arial" w:hAnsi="Arial" w:cs="Arial"/>
                <w:sz w:val="20"/>
                <w:szCs w:val="20"/>
              </w:rPr>
              <w:t>his</w:t>
            </w:r>
            <w:r w:rsidR="00027A01">
              <w:rPr>
                <w:rFonts w:ascii="Arial" w:hAnsi="Arial" w:cs="Arial"/>
                <w:sz w:val="20"/>
                <w:szCs w:val="20"/>
              </w:rPr>
              <w:t>her</w:t>
            </w:r>
            <w:proofErr w:type="spellEnd"/>
            <w:r w:rsidR="00027A01">
              <w:rPr>
                <w:rFonts w:ascii="Arial" w:hAnsi="Arial" w:cs="Arial"/>
                <w:sz w:val="20"/>
                <w:szCs w:val="20"/>
              </w:rPr>
              <w:t xml:space="preserve"> */ </w:t>
            </w:r>
            <w:r w:rsidR="00932068" w:rsidRPr="00255BA3">
              <w:rPr>
                <w:rFonts w:ascii="Arial" w:hAnsi="Arial" w:cs="Arial"/>
                <w:sz w:val="20"/>
                <w:szCs w:val="20"/>
              </w:rPr>
              <w:t xml:space="preserve">cervical strain. </w:t>
            </w:r>
            <w:r w:rsidR="008C0F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0F47">
              <w:rPr>
                <w:rFonts w:ascii="Calibri" w:hAnsi="Calibri" w:cs="Calibri"/>
              </w:rPr>
              <w:t>M21-1 IV.i.1.A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950A78" w:rsidRPr="00E778AE">
              <w:rPr>
                <w:rFonts w:ascii="Arial" w:hAnsi="Arial" w:cs="Arial"/>
                <w:sz w:val="20"/>
                <w:szCs w:val="20"/>
              </w:rPr>
              <w:t>Duty to Assist with Obtaining Records and a Medical Examination or Opinion</w:t>
            </w:r>
          </w:p>
          <w:p w14:paraId="4CA67E77" w14:textId="77777777" w:rsidR="009355CF" w:rsidRPr="00255BA3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A4E7DD6" w14:textId="77777777" w:rsidR="009355CF" w:rsidRPr="00255BA3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03E5615" w14:textId="15A3F298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Sorry, that is not correct. </w:t>
            </w:r>
            <w:r w:rsidR="00932068" w:rsidRPr="00255BA3">
              <w:rPr>
                <w:rFonts w:ascii="Arial" w:hAnsi="Arial" w:cs="Arial"/>
                <w:sz w:val="20"/>
                <w:szCs w:val="20"/>
              </w:rPr>
              <w:t xml:space="preserve">The Veteran is entitled to a </w:t>
            </w:r>
            <w:r w:rsidR="00950A78">
              <w:rPr>
                <w:rFonts w:ascii="Arial" w:hAnsi="Arial" w:cs="Arial"/>
                <w:sz w:val="20"/>
                <w:szCs w:val="20"/>
              </w:rPr>
              <w:t xml:space="preserve">DBQ </w:t>
            </w:r>
            <w:r w:rsidR="00932068" w:rsidRPr="00255BA3">
              <w:rPr>
                <w:rFonts w:ascii="Arial" w:hAnsi="Arial" w:cs="Arial"/>
                <w:sz w:val="20"/>
                <w:szCs w:val="20"/>
              </w:rPr>
              <w:t xml:space="preserve">MUSC Back (Thoracolumbar Spine) </w:t>
            </w:r>
            <w:proofErr w:type="gramStart"/>
            <w:r w:rsidR="00932068" w:rsidRPr="00255BA3">
              <w:rPr>
                <w:rFonts w:ascii="Arial" w:hAnsi="Arial" w:cs="Arial"/>
                <w:sz w:val="20"/>
                <w:szCs w:val="20"/>
              </w:rPr>
              <w:t>in order to</w:t>
            </w:r>
            <w:proofErr w:type="gramEnd"/>
            <w:r w:rsidR="00932068" w:rsidRPr="00255BA3">
              <w:rPr>
                <w:rFonts w:ascii="Arial" w:hAnsi="Arial" w:cs="Arial"/>
                <w:sz w:val="20"/>
                <w:szCs w:val="20"/>
              </w:rPr>
              <w:t xml:space="preserve"> evaluate </w:t>
            </w:r>
            <w:r w:rsidR="00027A01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027A01" w:rsidRPr="00255BA3">
              <w:rPr>
                <w:rFonts w:ascii="Arial" w:hAnsi="Arial" w:cs="Arial"/>
                <w:sz w:val="20"/>
                <w:szCs w:val="20"/>
              </w:rPr>
              <w:t>his</w:t>
            </w:r>
            <w:r w:rsidR="00027A01">
              <w:rPr>
                <w:rFonts w:ascii="Arial" w:hAnsi="Arial" w:cs="Arial"/>
                <w:sz w:val="20"/>
                <w:szCs w:val="20"/>
              </w:rPr>
              <w:t>her</w:t>
            </w:r>
            <w:proofErr w:type="spellEnd"/>
            <w:r w:rsidR="00027A01">
              <w:rPr>
                <w:rFonts w:ascii="Arial" w:hAnsi="Arial" w:cs="Arial"/>
                <w:sz w:val="20"/>
                <w:szCs w:val="20"/>
              </w:rPr>
              <w:t xml:space="preserve"> */ </w:t>
            </w:r>
            <w:r w:rsidR="00932068" w:rsidRPr="00255BA3">
              <w:rPr>
                <w:rFonts w:ascii="Arial" w:hAnsi="Arial" w:cs="Arial"/>
                <w:sz w:val="20"/>
                <w:szCs w:val="20"/>
              </w:rPr>
              <w:t xml:space="preserve">lumbosacral strain and is also entitled to a </w:t>
            </w:r>
            <w:r w:rsidR="00950A78">
              <w:rPr>
                <w:rFonts w:ascii="Arial" w:hAnsi="Arial" w:cs="Arial"/>
                <w:sz w:val="20"/>
                <w:szCs w:val="20"/>
              </w:rPr>
              <w:t xml:space="preserve">DBQ </w:t>
            </w:r>
            <w:r w:rsidR="00932068" w:rsidRPr="00255BA3">
              <w:rPr>
                <w:rFonts w:ascii="Arial" w:hAnsi="Arial" w:cs="Arial"/>
                <w:sz w:val="20"/>
                <w:szCs w:val="20"/>
              </w:rPr>
              <w:t xml:space="preserve">MUSC Neck (Cervical Spine) to evaluate </w:t>
            </w:r>
            <w:r w:rsidR="00027A01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027A01" w:rsidRPr="00255BA3">
              <w:rPr>
                <w:rFonts w:ascii="Arial" w:hAnsi="Arial" w:cs="Arial"/>
                <w:sz w:val="20"/>
                <w:szCs w:val="20"/>
              </w:rPr>
              <w:t>his</w:t>
            </w:r>
            <w:r w:rsidR="00027A01">
              <w:rPr>
                <w:rFonts w:ascii="Arial" w:hAnsi="Arial" w:cs="Arial"/>
                <w:sz w:val="20"/>
                <w:szCs w:val="20"/>
              </w:rPr>
              <w:t>her</w:t>
            </w:r>
            <w:proofErr w:type="spellEnd"/>
            <w:r w:rsidR="00027A01">
              <w:rPr>
                <w:rFonts w:ascii="Arial" w:hAnsi="Arial" w:cs="Arial"/>
                <w:sz w:val="20"/>
                <w:szCs w:val="20"/>
              </w:rPr>
              <w:t xml:space="preserve"> */ </w:t>
            </w:r>
            <w:r w:rsidR="00932068" w:rsidRPr="00255BA3">
              <w:rPr>
                <w:rFonts w:ascii="Arial" w:hAnsi="Arial" w:cs="Arial"/>
                <w:sz w:val="20"/>
                <w:szCs w:val="20"/>
              </w:rPr>
              <w:t>cervical strain.  </w:t>
            </w:r>
            <w:r w:rsidR="008C0F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0F47">
              <w:rPr>
                <w:rFonts w:ascii="Calibri" w:hAnsi="Calibri" w:cs="Calibri"/>
              </w:rPr>
              <w:t>M21-1 IV.i.1.A</w:t>
            </w:r>
            <w:r w:rsidR="00932068" w:rsidRPr="00255BA3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E778AE" w:rsidRPr="00E778AE">
              <w:rPr>
                <w:rFonts w:ascii="Arial" w:hAnsi="Arial" w:cs="Arial"/>
                <w:sz w:val="20"/>
                <w:szCs w:val="20"/>
              </w:rPr>
              <w:t>Duty to Assist with Obtaining Records and a Medical Examination or Opinion</w:t>
            </w:r>
          </w:p>
          <w:p w14:paraId="12792738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4CE23CAD" w14:textId="77777777" w:rsidR="009355CF" w:rsidRPr="00255BA3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55BA3" w14:paraId="41AA5DE3" w14:textId="77777777" w:rsidTr="00A20E35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60F022B8" w14:textId="77777777" w:rsidR="009355CF" w:rsidRPr="00255BA3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Any answer, continue to 150</w:t>
            </w:r>
          </w:p>
        </w:tc>
        <w:tc>
          <w:tcPr>
            <w:tcW w:w="7308" w:type="dxa"/>
            <w:shd w:val="clear" w:color="auto" w:fill="FFC000" w:themeFill="accent4"/>
          </w:tcPr>
          <w:p w14:paraId="7770E912" w14:textId="77777777" w:rsidR="009355CF" w:rsidRPr="00255BA3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0A78" w:rsidRPr="00255BA3" w14:paraId="2D92B9E4" w14:textId="77777777" w:rsidTr="00D143E9">
        <w:tc>
          <w:tcPr>
            <w:tcW w:w="7308" w:type="dxa"/>
          </w:tcPr>
          <w:p w14:paraId="3FE09B2A" w14:textId="77777777" w:rsidR="00950A78" w:rsidRPr="00255BA3" w:rsidRDefault="00950A78" w:rsidP="00950A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Examinations</w:t>
            </w:r>
          </w:p>
          <w:p w14:paraId="26AD81F6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150</w:t>
            </w:r>
          </w:p>
          <w:p w14:paraId="695F7CD4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04FD99" w14:textId="4E9F4139" w:rsidR="00950A78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  <w:r w:rsidRPr="00950A78">
              <w:rPr>
                <w:rFonts w:ascii="Arial" w:hAnsi="Arial" w:cs="Arial"/>
                <w:sz w:val="20"/>
                <w:szCs w:val="20"/>
              </w:rPr>
              <w:t>Select the appropriate basis for examination and any check block(s) to generate additional exam language required in Exam Request Builder:</w:t>
            </w:r>
          </w:p>
          <w:p w14:paraId="6E0E3CCF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3EB9C2" w14:textId="486946C8" w:rsidR="00950A78" w:rsidRPr="00E778AE" w:rsidRDefault="00950A78" w:rsidP="00950A78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778AE">
              <w:rPr>
                <w:rFonts w:ascii="Arial" w:hAnsi="Arial" w:cs="Arial"/>
                <w:sz w:val="20"/>
                <w:szCs w:val="20"/>
                <w:u w:val="single"/>
              </w:rPr>
              <w:t>Cervical Strain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:</w:t>
            </w:r>
          </w:p>
          <w:p w14:paraId="1857F1BF" w14:textId="77777777" w:rsidR="00950A78" w:rsidRPr="002350B0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Increase</w:t>
            </w:r>
          </w:p>
          <w:p w14:paraId="00E1DDC5" w14:textId="77777777" w:rsidR="00950A78" w:rsidRPr="002350B0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ACE Exam</w:t>
            </w:r>
          </w:p>
          <w:p w14:paraId="74057693" w14:textId="77777777" w:rsidR="00950A78" w:rsidRPr="00CC2FE5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IU</w:t>
            </w:r>
          </w:p>
          <w:p w14:paraId="10138B44" w14:textId="77777777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D2613B" w14:textId="64D3FB9C" w:rsidR="00950A78" w:rsidRPr="009102AC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Lumbosacral Strain</w:t>
            </w:r>
          </w:p>
          <w:p w14:paraId="2413FAC0" w14:textId="77777777" w:rsidR="00950A78" w:rsidRPr="002350B0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Increase</w:t>
            </w:r>
          </w:p>
          <w:p w14:paraId="2D874C47" w14:textId="77777777" w:rsidR="00950A78" w:rsidRPr="002350B0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ACE Exam</w:t>
            </w:r>
          </w:p>
          <w:p w14:paraId="3A85FFEF" w14:textId="77777777" w:rsidR="00950A78" w:rsidRPr="00CC2FE5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IU</w:t>
            </w:r>
          </w:p>
          <w:p w14:paraId="1868A0D6" w14:textId="77777777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EEF63B" w14:textId="77777777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A68E9A8" w14:textId="54ABA2BE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Great job! </w:t>
            </w:r>
            <w:r>
              <w:rPr>
                <w:rFonts w:ascii="Arial" w:hAnsi="Arial" w:cs="Arial"/>
                <w:sz w:val="20"/>
                <w:szCs w:val="20"/>
              </w:rPr>
              <w:t>You selected the correct basis for examinations and additional check blocks required for this examination request</w:t>
            </w:r>
            <w:r w:rsidR="008C0F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0F47">
              <w:rPr>
                <w:rFonts w:ascii="Calibri" w:hAnsi="Calibri" w:cs="Calibri"/>
                <w:color w:val="000000"/>
              </w:rPr>
              <w:t>M21-1 IV.i.2.A.1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- Examination Requests Overview</w:t>
            </w:r>
          </w:p>
          <w:p w14:paraId="55D8C306" w14:textId="77777777" w:rsidR="00950A78" w:rsidRPr="00255BA3" w:rsidRDefault="00950A78" w:rsidP="00950A78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7BE9F2F" w14:textId="77777777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lastRenderedPageBreak/>
              <w:t>Incorrect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6EDBE64" w14:textId="790A9DF8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Sorry, that is not correct. </w:t>
            </w:r>
            <w:r>
              <w:rPr>
                <w:rFonts w:ascii="Arial" w:hAnsi="Arial" w:cs="Arial"/>
                <w:sz w:val="20"/>
                <w:szCs w:val="20"/>
              </w:rPr>
              <w:t>For the issues of Cervical Strain and Lumbosacral Strain, you should have selected increase, ACE Exam, and IU</w:t>
            </w:r>
            <w:r w:rsidRPr="00237691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 The IU check block selection is required to solicit on the Veteran’s ability to function in an occupational environment caused solely by the service-connected disabilities.  </w:t>
            </w:r>
            <w:r w:rsidR="008C0F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50B0" w:rsidRPr="00C43E2B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M21-1 VIII.iv.3.B – Individual Unemployability (IU) Development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8C0F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0F47">
              <w:rPr>
                <w:rFonts w:ascii="Calibri" w:hAnsi="Calibri" w:cs="Calibri"/>
                <w:color w:val="000000"/>
              </w:rPr>
              <w:t>M</w:t>
            </w:r>
            <w:proofErr w:type="gramEnd"/>
            <w:r w:rsidR="008C0F47">
              <w:rPr>
                <w:rFonts w:ascii="Calibri" w:hAnsi="Calibri" w:cs="Calibri"/>
                <w:color w:val="000000"/>
              </w:rPr>
              <w:t>21-1 IV.i.2.A.1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- Examination Requests Overview</w:t>
            </w:r>
          </w:p>
          <w:p w14:paraId="49ADE6F5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69C8E42B" w14:textId="77777777" w:rsidR="00950A78" w:rsidRPr="00352A0B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52A0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Distractors:</w:t>
            </w:r>
          </w:p>
          <w:p w14:paraId="5AE6393C" w14:textId="77777777" w:rsidR="00950A78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 connection w/o MO</w:t>
            </w:r>
          </w:p>
          <w:p w14:paraId="4D2E970D" w14:textId="77777777" w:rsidR="00950A78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Increase</w:t>
            </w:r>
          </w:p>
          <w:p w14:paraId="0F65A8EA" w14:textId="77777777" w:rsidR="00950A78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Routine future</w:t>
            </w:r>
          </w:p>
          <w:p w14:paraId="4A0DCEA8" w14:textId="77777777" w:rsidR="00950A78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 (MO)</w:t>
            </w:r>
          </w:p>
          <w:p w14:paraId="0EBDDEF9" w14:textId="77777777" w:rsidR="00950A78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Secondary (MO)</w:t>
            </w:r>
          </w:p>
          <w:p w14:paraId="251FA510" w14:textId="77777777" w:rsidR="00950A78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NSC aggravation (MO)</w:t>
            </w:r>
          </w:p>
          <w:p w14:paraId="4A0C2FE7" w14:textId="77777777" w:rsidR="00950A78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ACE Exam</w:t>
            </w:r>
          </w:p>
          <w:p w14:paraId="509689A2" w14:textId="77777777" w:rsidR="00950A78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GW Notice</w:t>
            </w:r>
          </w:p>
          <w:p w14:paraId="3A2AE817" w14:textId="77777777" w:rsidR="00950A78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 C-File</w:t>
            </w:r>
          </w:p>
          <w:p w14:paraId="1B1684D6" w14:textId="77777777" w:rsidR="00950A78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IU</w:t>
            </w:r>
          </w:p>
          <w:p w14:paraId="2F821CAC" w14:textId="49F2CE59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Insufficient Exam</w:t>
            </w:r>
          </w:p>
        </w:tc>
      </w:tr>
      <w:tr w:rsidR="00950A78" w:rsidRPr="00255BA3" w14:paraId="0ABFFF6B" w14:textId="77777777" w:rsidTr="00A20E35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70F23DA3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Any answer, continue to 155</w:t>
            </w:r>
          </w:p>
        </w:tc>
        <w:tc>
          <w:tcPr>
            <w:tcW w:w="7308" w:type="dxa"/>
            <w:shd w:val="clear" w:color="auto" w:fill="FFC000" w:themeFill="accent4"/>
          </w:tcPr>
          <w:p w14:paraId="18337FF1" w14:textId="77777777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0A78" w:rsidRPr="00255BA3" w14:paraId="46631C41" w14:textId="77777777" w:rsidTr="00D143E9">
        <w:tc>
          <w:tcPr>
            <w:tcW w:w="7308" w:type="dxa"/>
          </w:tcPr>
          <w:p w14:paraId="02B66E90" w14:textId="77777777" w:rsidR="00950A78" w:rsidRPr="00255BA3" w:rsidRDefault="00950A78" w:rsidP="00950A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Tracked Items</w:t>
            </w:r>
          </w:p>
          <w:p w14:paraId="2BBC30C1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155</w:t>
            </w:r>
          </w:p>
          <w:p w14:paraId="6DA7168F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195081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Which tracked item(s) apply to this claim?</w:t>
            </w:r>
          </w:p>
          <w:p w14:paraId="6C3235B5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436095" w14:textId="77777777" w:rsidR="00950A78" w:rsidRPr="002350B0" w:rsidRDefault="00950A78" w:rsidP="00950A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Employer - 21-4192, Sent To: Tires R Us</w:t>
            </w:r>
          </w:p>
          <w:p w14:paraId="7CDD0978" w14:textId="77777777" w:rsidR="00950A78" w:rsidRPr="002350B0" w:rsidRDefault="00950A78" w:rsidP="00950A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Employment info needed – 21-4192 to Veteran</w:t>
            </w:r>
          </w:p>
          <w:p w14:paraId="46C13C86" w14:textId="77777777" w:rsidR="00950A78" w:rsidRPr="002350B0" w:rsidRDefault="00950A78" w:rsidP="00950A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DBQ MUSC Neck (Cervical Spine)</w:t>
            </w:r>
          </w:p>
          <w:p w14:paraId="7E3BCB4D" w14:textId="77777777" w:rsidR="00950A78" w:rsidRPr="002350B0" w:rsidRDefault="00950A78" w:rsidP="00950A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DBQ MUSC Back (thoracolumbar spine)</w:t>
            </w:r>
          </w:p>
          <w:p w14:paraId="56F33505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45D7F5" w14:textId="77777777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517AB55C" w14:textId="0B60FCC2" w:rsidR="00950A78" w:rsidRPr="00255BA3" w:rsidRDefault="00950A78" w:rsidP="00950A78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Great job! Tracked items are required for all pending development. The request for the VA Form 21-4192 is tracked in addition to the request for examinations. The examination requests will be tracked by the DBQ MUSC Back (Thoracolumbar Spine) and MUSC Neck (Cervical Spine) tracked items.  </w:t>
            </w:r>
            <w:r w:rsidRPr="006A4C56">
              <w:rPr>
                <w:rFonts w:ascii="Arial" w:hAnsi="Arial" w:cs="Arial"/>
                <w:sz w:val="20"/>
                <w:szCs w:val="20"/>
                <w:highlight w:val="magenta"/>
              </w:rPr>
              <w:t>M21-1 III.iii.</w:t>
            </w:r>
            <w:proofErr w:type="gramStart"/>
            <w:r w:rsidRPr="006A4C56">
              <w:rPr>
                <w:rFonts w:ascii="Arial" w:hAnsi="Arial" w:cs="Arial"/>
                <w:sz w:val="20"/>
                <w:szCs w:val="20"/>
                <w:highlight w:val="magenta"/>
              </w:rPr>
              <w:t>1.F</w:t>
            </w:r>
            <w:proofErr w:type="gramEnd"/>
            <w:r w:rsidRPr="00255BA3">
              <w:rPr>
                <w:rFonts w:ascii="Arial" w:hAnsi="Arial" w:cs="Arial"/>
                <w:sz w:val="20"/>
                <w:szCs w:val="20"/>
              </w:rPr>
              <w:t xml:space="preserve"> - Record Maintenance During the Development Process</w:t>
            </w:r>
          </w:p>
          <w:p w14:paraId="6B8C5EB7" w14:textId="77777777" w:rsidR="00950A78" w:rsidRPr="00255BA3" w:rsidRDefault="00950A78" w:rsidP="00950A78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31A7996" w14:textId="77777777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9B72092" w14:textId="1009AA0C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Sorry, that is not correct. Tracked items are required for all pending development. The request for the </w:t>
            </w:r>
            <w:r>
              <w:rPr>
                <w:rFonts w:ascii="Arial" w:hAnsi="Arial" w:cs="Arial"/>
                <w:sz w:val="20"/>
                <w:szCs w:val="20"/>
              </w:rPr>
              <w:t xml:space="preserve">VA Form </w:t>
            </w:r>
            <w:r w:rsidRPr="00255BA3">
              <w:rPr>
                <w:rFonts w:ascii="Arial" w:hAnsi="Arial" w:cs="Arial"/>
                <w:sz w:val="20"/>
                <w:szCs w:val="20"/>
              </w:rPr>
              <w:t>21-4192 is tracked in addition to the request for examinations. The examination requests will be tracked by the DBQ MUSC Back (Thoracolumbar Spine) and MUSC Neck (Cervical Spine) tracked items.  </w:t>
            </w:r>
            <w:r w:rsidRPr="006A4C56">
              <w:rPr>
                <w:rFonts w:ascii="Arial" w:hAnsi="Arial" w:cs="Arial"/>
                <w:sz w:val="20"/>
                <w:szCs w:val="20"/>
                <w:highlight w:val="magenta"/>
              </w:rPr>
              <w:t>M21-1 III.iii.</w:t>
            </w:r>
            <w:proofErr w:type="gramStart"/>
            <w:r w:rsidRPr="006A4C56">
              <w:rPr>
                <w:rFonts w:ascii="Arial" w:hAnsi="Arial" w:cs="Arial"/>
                <w:sz w:val="20"/>
                <w:szCs w:val="20"/>
                <w:highlight w:val="magenta"/>
              </w:rPr>
              <w:t>1.F</w:t>
            </w:r>
            <w:proofErr w:type="gramEnd"/>
            <w:r w:rsidRPr="00255BA3">
              <w:rPr>
                <w:rFonts w:ascii="Arial" w:hAnsi="Arial" w:cs="Arial"/>
                <w:sz w:val="20"/>
                <w:szCs w:val="20"/>
              </w:rPr>
              <w:t xml:space="preserve"> - Record Maintenance During the Development Process</w:t>
            </w:r>
          </w:p>
          <w:p w14:paraId="716959E7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71AAF417" w14:textId="77777777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0A78" w:rsidRPr="00255BA3" w14:paraId="54879DB1" w14:textId="77777777" w:rsidTr="00A20E35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633FB3DE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Any answer, continue to 160</w:t>
            </w:r>
          </w:p>
        </w:tc>
        <w:tc>
          <w:tcPr>
            <w:tcW w:w="7308" w:type="dxa"/>
            <w:shd w:val="clear" w:color="auto" w:fill="FFC000" w:themeFill="accent4"/>
          </w:tcPr>
          <w:p w14:paraId="1DE425B7" w14:textId="77777777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0A78" w:rsidRPr="00255BA3" w14:paraId="5CDC73EC" w14:textId="77777777" w:rsidTr="00D143E9">
        <w:tc>
          <w:tcPr>
            <w:tcW w:w="7308" w:type="dxa"/>
          </w:tcPr>
          <w:p w14:paraId="71B982B0" w14:textId="77777777" w:rsidR="00950A78" w:rsidRPr="00255BA3" w:rsidRDefault="00950A78" w:rsidP="00950A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Exam Review Note</w:t>
            </w:r>
          </w:p>
          <w:p w14:paraId="74D78FA6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160</w:t>
            </w:r>
          </w:p>
          <w:p w14:paraId="0CAEBAEF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461E65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Select the correct VBMS note for the status of examinations:</w:t>
            </w:r>
          </w:p>
          <w:p w14:paraId="6B08CBAD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7A9486" w14:textId="77777777" w:rsidR="00950A78" w:rsidRPr="002350B0" w:rsidRDefault="00950A78" w:rsidP="00950A7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Exam review - complete for all issues. Detailed explanation of actions taken</w:t>
            </w:r>
          </w:p>
          <w:p w14:paraId="38A0A914" w14:textId="77777777" w:rsidR="00950A78" w:rsidRPr="00255BA3" w:rsidRDefault="00950A78" w:rsidP="00950A7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Exam review – partially complete. Detailed explanation of information required to complete review</w:t>
            </w:r>
          </w:p>
          <w:p w14:paraId="06833A4A" w14:textId="77777777" w:rsidR="00950A78" w:rsidRPr="00255BA3" w:rsidRDefault="00950A78" w:rsidP="00950A7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Exam review – not yet performed Detailed explanation as to why the exam has yet to be performed</w:t>
            </w:r>
          </w:p>
          <w:p w14:paraId="735FCA13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D826A6" w14:textId="77777777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651B7AA" w14:textId="275B1E8B" w:rsidR="00950A78" w:rsidRPr="00255BA3" w:rsidRDefault="00950A78" w:rsidP="00950A78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Great job! </w:t>
            </w:r>
            <w:r w:rsidRPr="00C03682">
              <w:rPr>
                <w:rFonts w:ascii="Arial" w:hAnsi="Arial" w:cs="Arial"/>
                <w:sz w:val="20"/>
                <w:szCs w:val="20"/>
              </w:rPr>
              <w:t xml:space="preserve">The examination review is complete, as it was determined that exams are warranted for the increase contentions. The VBMS note is required to begin with "Exam Review," with a detailed explanation of actions taken.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0F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0F47">
              <w:rPr>
                <w:rFonts w:ascii="Calibri" w:hAnsi="Calibri" w:cs="Calibri"/>
              </w:rPr>
              <w:t>M21-1 IV.i.1.A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E778AE">
              <w:rPr>
                <w:rFonts w:ascii="Arial" w:hAnsi="Arial" w:cs="Arial"/>
                <w:sz w:val="20"/>
                <w:szCs w:val="20"/>
              </w:rPr>
              <w:t>Duty to Assist with Obtaining Records and a Medical Examination or Opinion</w:t>
            </w:r>
          </w:p>
          <w:p w14:paraId="47FFC78E" w14:textId="77777777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A976169" w14:textId="6DAF8040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Sorry, that is not correct. </w:t>
            </w:r>
            <w:r w:rsidRPr="00C03682">
              <w:rPr>
                <w:rFonts w:ascii="Arial" w:hAnsi="Arial" w:cs="Arial"/>
                <w:sz w:val="20"/>
                <w:szCs w:val="20"/>
              </w:rPr>
              <w:t xml:space="preserve">The examination review is complete, as it was determined that exams are warranted for the increase contentions. The VBMS note is required to begin with "Exam Review," with a detailed explanation of actions taken. 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 </w:t>
            </w:r>
            <w:r w:rsidR="008C0F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0F47">
              <w:rPr>
                <w:rFonts w:ascii="Calibri" w:hAnsi="Calibri" w:cs="Calibri"/>
              </w:rPr>
              <w:t>M21-1 IV.i.1.A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E778AE">
              <w:rPr>
                <w:rFonts w:ascii="Arial" w:hAnsi="Arial" w:cs="Arial"/>
                <w:sz w:val="20"/>
                <w:szCs w:val="20"/>
              </w:rPr>
              <w:t>Duty to Assist with Obtaining Records and a Medical Examination or Opinion</w:t>
            </w:r>
          </w:p>
          <w:p w14:paraId="5C80D647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55A95987" w14:textId="77777777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0A78" w:rsidRPr="00255BA3" w14:paraId="706BD82F" w14:textId="77777777" w:rsidTr="00A20E35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10580372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Any answer, continue to 170</w:t>
            </w:r>
          </w:p>
        </w:tc>
        <w:tc>
          <w:tcPr>
            <w:tcW w:w="7308" w:type="dxa"/>
            <w:shd w:val="clear" w:color="auto" w:fill="FFC000" w:themeFill="accent4"/>
          </w:tcPr>
          <w:p w14:paraId="1B88F6AC" w14:textId="77777777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0A78" w:rsidRPr="00255BA3" w14:paraId="6E60C379" w14:textId="77777777" w:rsidTr="00D143E9">
        <w:tc>
          <w:tcPr>
            <w:tcW w:w="7308" w:type="dxa"/>
          </w:tcPr>
          <w:p w14:paraId="745169A6" w14:textId="77777777" w:rsidR="00950A78" w:rsidRPr="00255BA3" w:rsidRDefault="00950A78" w:rsidP="00950A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Claim Status</w:t>
            </w:r>
          </w:p>
          <w:p w14:paraId="724EF8C4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Page Number: 170</w:t>
            </w:r>
          </w:p>
          <w:p w14:paraId="5AAA73F5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2F687A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What is the claim status?</w:t>
            </w:r>
          </w:p>
          <w:p w14:paraId="2DC7EE6F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12D131" w14:textId="77777777" w:rsidR="00950A78" w:rsidRPr="00255BA3" w:rsidRDefault="00950A78" w:rsidP="00950A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Ready for Decision</w:t>
            </w:r>
          </w:p>
          <w:p w14:paraId="6EF03FD5" w14:textId="77777777" w:rsidR="00950A78" w:rsidRPr="00255BA3" w:rsidRDefault="00950A78" w:rsidP="00950A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Rating Decision Complete</w:t>
            </w:r>
          </w:p>
          <w:p w14:paraId="11CDB1F6" w14:textId="77777777" w:rsidR="00950A78" w:rsidRPr="00255BA3" w:rsidRDefault="00950A78" w:rsidP="00950A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Secondary Ready for Decision</w:t>
            </w:r>
          </w:p>
          <w:p w14:paraId="1B30ED48" w14:textId="77777777" w:rsidR="00950A78" w:rsidRPr="00255BA3" w:rsidRDefault="00950A78" w:rsidP="00950A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Ready to Work</w:t>
            </w:r>
          </w:p>
          <w:p w14:paraId="3F0B9E80" w14:textId="77777777" w:rsidR="00950A78" w:rsidRPr="002350B0" w:rsidRDefault="00950A78" w:rsidP="00950A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350B0">
              <w:rPr>
                <w:rFonts w:ascii="Arial" w:hAnsi="Arial" w:cs="Arial"/>
                <w:sz w:val="20"/>
                <w:szCs w:val="20"/>
                <w:highlight w:val="green"/>
              </w:rPr>
              <w:t>Open</w:t>
            </w:r>
          </w:p>
          <w:p w14:paraId="3BCC68F2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E2DA97" w14:textId="77777777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38E8A20E" w14:textId="24B109D4" w:rsidR="00950A78" w:rsidRPr="00255BA3" w:rsidRDefault="00950A78" w:rsidP="00950A78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 xml:space="preserve">Great job! The claim status remains open </w:t>
            </w:r>
            <w:r w:rsidRPr="00C03682">
              <w:rPr>
                <w:rFonts w:ascii="Arial" w:hAnsi="Arial" w:cs="Arial"/>
                <w:sz w:val="20"/>
                <w:szCs w:val="20"/>
              </w:rPr>
              <w:t>while</w:t>
            </w:r>
            <w:r w:rsidRPr="00255BA3">
              <w:rPr>
                <w:rFonts w:ascii="Arial" w:hAnsi="Arial" w:cs="Arial"/>
                <w:sz w:val="20"/>
                <w:szCs w:val="20"/>
              </w:rPr>
              <w:t xml:space="preserve"> the DBQs and VA Form 21-4192 requests are pending.  </w:t>
            </w:r>
            <w:r w:rsidRPr="006A4C56">
              <w:rPr>
                <w:rFonts w:ascii="Arial" w:hAnsi="Arial" w:cs="Arial"/>
                <w:sz w:val="20"/>
                <w:szCs w:val="20"/>
                <w:highlight w:val="magenta"/>
              </w:rPr>
              <w:t>M21-1 III.iii.</w:t>
            </w:r>
            <w:proofErr w:type="gramStart"/>
            <w:r w:rsidRPr="006A4C56">
              <w:rPr>
                <w:rFonts w:ascii="Arial" w:hAnsi="Arial" w:cs="Arial"/>
                <w:sz w:val="20"/>
                <w:szCs w:val="20"/>
                <w:highlight w:val="magenta"/>
              </w:rPr>
              <w:t>1.F</w:t>
            </w:r>
            <w:proofErr w:type="gramEnd"/>
            <w:r w:rsidRPr="00255BA3">
              <w:rPr>
                <w:rFonts w:ascii="Arial" w:hAnsi="Arial" w:cs="Arial"/>
                <w:sz w:val="20"/>
                <w:szCs w:val="20"/>
              </w:rPr>
              <w:t xml:space="preserve"> - Record Maintenance During the Development Process</w:t>
            </w:r>
          </w:p>
          <w:p w14:paraId="4F9DCCB3" w14:textId="77777777" w:rsidR="00950A78" w:rsidRPr="00255BA3" w:rsidRDefault="00950A78" w:rsidP="00950A78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3C2D228" w14:textId="77777777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55BA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4052E49" w14:textId="18E77B5F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Sorry, that is not correct. The claim status remains open while the DBQs and VA Form 21-4192 requests are pending.  </w:t>
            </w:r>
            <w:r w:rsidRPr="006A4C56">
              <w:rPr>
                <w:rFonts w:ascii="Arial" w:hAnsi="Arial" w:cs="Arial"/>
                <w:sz w:val="20"/>
                <w:szCs w:val="20"/>
                <w:highlight w:val="magenta"/>
              </w:rPr>
              <w:t>M21-1 III.iii.</w:t>
            </w:r>
            <w:proofErr w:type="gramStart"/>
            <w:r w:rsidRPr="006A4C56">
              <w:rPr>
                <w:rFonts w:ascii="Arial" w:hAnsi="Arial" w:cs="Arial"/>
                <w:sz w:val="20"/>
                <w:szCs w:val="20"/>
                <w:highlight w:val="magenta"/>
              </w:rPr>
              <w:t>1.F</w:t>
            </w:r>
            <w:proofErr w:type="gramEnd"/>
            <w:r w:rsidRPr="00255BA3">
              <w:rPr>
                <w:rFonts w:ascii="Arial" w:hAnsi="Arial" w:cs="Arial"/>
                <w:sz w:val="20"/>
                <w:szCs w:val="20"/>
              </w:rPr>
              <w:t xml:space="preserve"> - Record Maintenance During the Development Process</w:t>
            </w:r>
          </w:p>
          <w:p w14:paraId="25CD73C6" w14:textId="77777777" w:rsidR="00950A78" w:rsidRPr="00255BA3" w:rsidRDefault="00950A78" w:rsidP="00950A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55DF30D2" w14:textId="247D0754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0A78" w:rsidRPr="00255BA3" w14:paraId="5E4B71E5" w14:textId="77777777" w:rsidTr="00D143E9">
        <w:tc>
          <w:tcPr>
            <w:tcW w:w="7308" w:type="dxa"/>
            <w:shd w:val="clear" w:color="auto" w:fill="92D050"/>
          </w:tcPr>
          <w:p w14:paraId="1137FB56" w14:textId="77777777" w:rsidR="00950A78" w:rsidRPr="00255BA3" w:rsidRDefault="00950A78" w:rsidP="00950A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End of test</w:t>
            </w:r>
          </w:p>
        </w:tc>
        <w:tc>
          <w:tcPr>
            <w:tcW w:w="7308" w:type="dxa"/>
            <w:shd w:val="clear" w:color="auto" w:fill="92D050"/>
          </w:tcPr>
          <w:p w14:paraId="2BB1C7D1" w14:textId="77777777" w:rsidR="00950A78" w:rsidRPr="00255BA3" w:rsidRDefault="00950A78" w:rsidP="00950A78">
            <w:pPr>
              <w:autoSpaceDE w:val="0"/>
              <w:autoSpaceDN w:val="0"/>
              <w:adjustRightInd w:val="0"/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55BA3">
              <w:rPr>
                <w:rFonts w:ascii="Arial" w:hAnsi="Arial" w:cs="Arial"/>
                <w:sz w:val="20"/>
                <w:szCs w:val="20"/>
              </w:rPr>
              <w:t>End of test</w:t>
            </w:r>
          </w:p>
        </w:tc>
      </w:tr>
    </w:tbl>
    <w:p w14:paraId="0F5D3749" w14:textId="77777777" w:rsidR="0042567A" w:rsidRPr="00237691" w:rsidRDefault="0042567A"/>
    <w:sectPr w:rsidR="0042567A" w:rsidRPr="00237691" w:rsidSect="00D143E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91B98"/>
    <w:multiLevelType w:val="hybridMultilevel"/>
    <w:tmpl w:val="942E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77E64"/>
    <w:multiLevelType w:val="hybridMultilevel"/>
    <w:tmpl w:val="13D2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1157"/>
    <w:multiLevelType w:val="hybridMultilevel"/>
    <w:tmpl w:val="DDBA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D262D"/>
    <w:multiLevelType w:val="hybridMultilevel"/>
    <w:tmpl w:val="9A006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94F69"/>
    <w:multiLevelType w:val="hybridMultilevel"/>
    <w:tmpl w:val="4A46C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C6DC2"/>
    <w:multiLevelType w:val="hybridMultilevel"/>
    <w:tmpl w:val="15E8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B585D"/>
    <w:multiLevelType w:val="hybridMultilevel"/>
    <w:tmpl w:val="8076D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C5461"/>
    <w:multiLevelType w:val="hybridMultilevel"/>
    <w:tmpl w:val="A79A2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05086"/>
    <w:multiLevelType w:val="hybridMultilevel"/>
    <w:tmpl w:val="FBBC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714FD"/>
    <w:multiLevelType w:val="hybridMultilevel"/>
    <w:tmpl w:val="AF12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2553E"/>
    <w:multiLevelType w:val="hybridMultilevel"/>
    <w:tmpl w:val="D2B6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31DAD"/>
    <w:multiLevelType w:val="hybridMultilevel"/>
    <w:tmpl w:val="DF5A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76EDC"/>
    <w:multiLevelType w:val="hybridMultilevel"/>
    <w:tmpl w:val="69A4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25C8F"/>
    <w:multiLevelType w:val="hybridMultilevel"/>
    <w:tmpl w:val="3058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F4478"/>
    <w:multiLevelType w:val="hybridMultilevel"/>
    <w:tmpl w:val="FAE4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D0891"/>
    <w:multiLevelType w:val="hybridMultilevel"/>
    <w:tmpl w:val="C222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22B53"/>
    <w:multiLevelType w:val="hybridMultilevel"/>
    <w:tmpl w:val="7AD8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1668A"/>
    <w:multiLevelType w:val="hybridMultilevel"/>
    <w:tmpl w:val="210E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E26EBF"/>
    <w:multiLevelType w:val="hybridMultilevel"/>
    <w:tmpl w:val="B9DC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7A2766"/>
    <w:multiLevelType w:val="hybridMultilevel"/>
    <w:tmpl w:val="4F64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56EDD"/>
    <w:multiLevelType w:val="hybridMultilevel"/>
    <w:tmpl w:val="B4D2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77A2A"/>
    <w:multiLevelType w:val="hybridMultilevel"/>
    <w:tmpl w:val="E3F85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E2426A"/>
    <w:multiLevelType w:val="hybridMultilevel"/>
    <w:tmpl w:val="39B40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C274F"/>
    <w:multiLevelType w:val="hybridMultilevel"/>
    <w:tmpl w:val="57F24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4"/>
  </w:num>
  <w:num w:numId="4">
    <w:abstractNumId w:val="8"/>
  </w:num>
  <w:num w:numId="5">
    <w:abstractNumId w:val="17"/>
  </w:num>
  <w:num w:numId="6">
    <w:abstractNumId w:val="18"/>
  </w:num>
  <w:num w:numId="7">
    <w:abstractNumId w:val="13"/>
  </w:num>
  <w:num w:numId="8">
    <w:abstractNumId w:val="12"/>
  </w:num>
  <w:num w:numId="9">
    <w:abstractNumId w:val="23"/>
  </w:num>
  <w:num w:numId="10">
    <w:abstractNumId w:val="9"/>
  </w:num>
  <w:num w:numId="11">
    <w:abstractNumId w:val="11"/>
  </w:num>
  <w:num w:numId="12">
    <w:abstractNumId w:val="6"/>
  </w:num>
  <w:num w:numId="13">
    <w:abstractNumId w:val="22"/>
  </w:num>
  <w:num w:numId="14">
    <w:abstractNumId w:val="2"/>
  </w:num>
  <w:num w:numId="15">
    <w:abstractNumId w:val="21"/>
  </w:num>
  <w:num w:numId="16">
    <w:abstractNumId w:val="19"/>
  </w:num>
  <w:num w:numId="17">
    <w:abstractNumId w:val="1"/>
  </w:num>
  <w:num w:numId="18">
    <w:abstractNumId w:val="5"/>
  </w:num>
  <w:num w:numId="19">
    <w:abstractNumId w:val="10"/>
  </w:num>
  <w:num w:numId="20">
    <w:abstractNumId w:val="15"/>
  </w:num>
  <w:num w:numId="21">
    <w:abstractNumId w:val="16"/>
  </w:num>
  <w:num w:numId="22">
    <w:abstractNumId w:val="14"/>
  </w:num>
  <w:num w:numId="23">
    <w:abstractNumId w:val="3"/>
  </w:num>
  <w:num w:numId="24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D8"/>
    <w:rsid w:val="00007080"/>
    <w:rsid w:val="000139CC"/>
    <w:rsid w:val="0002521B"/>
    <w:rsid w:val="00027A01"/>
    <w:rsid w:val="00044AFA"/>
    <w:rsid w:val="00067B1E"/>
    <w:rsid w:val="0008434E"/>
    <w:rsid w:val="00091387"/>
    <w:rsid w:val="000D6624"/>
    <w:rsid w:val="001059CE"/>
    <w:rsid w:val="00110C06"/>
    <w:rsid w:val="00133242"/>
    <w:rsid w:val="00165B0E"/>
    <w:rsid w:val="00170C52"/>
    <w:rsid w:val="001736F5"/>
    <w:rsid w:val="00185320"/>
    <w:rsid w:val="00186554"/>
    <w:rsid w:val="00192FA4"/>
    <w:rsid w:val="00194910"/>
    <w:rsid w:val="001F6963"/>
    <w:rsid w:val="00203D15"/>
    <w:rsid w:val="00207687"/>
    <w:rsid w:val="002108E1"/>
    <w:rsid w:val="00213F12"/>
    <w:rsid w:val="00224DF2"/>
    <w:rsid w:val="002350B0"/>
    <w:rsid w:val="00235941"/>
    <w:rsid w:val="00237691"/>
    <w:rsid w:val="00237AFB"/>
    <w:rsid w:val="00255BA3"/>
    <w:rsid w:val="00264153"/>
    <w:rsid w:val="00271DA4"/>
    <w:rsid w:val="0027781F"/>
    <w:rsid w:val="00292AFC"/>
    <w:rsid w:val="0029319F"/>
    <w:rsid w:val="002A00BA"/>
    <w:rsid w:val="002A6303"/>
    <w:rsid w:val="002C32E8"/>
    <w:rsid w:val="002D4333"/>
    <w:rsid w:val="00332113"/>
    <w:rsid w:val="00352142"/>
    <w:rsid w:val="00387691"/>
    <w:rsid w:val="003A42EF"/>
    <w:rsid w:val="003C301E"/>
    <w:rsid w:val="003D7B9A"/>
    <w:rsid w:val="003E1268"/>
    <w:rsid w:val="00413C2A"/>
    <w:rsid w:val="00413D1B"/>
    <w:rsid w:val="0042567A"/>
    <w:rsid w:val="004311ED"/>
    <w:rsid w:val="004439F9"/>
    <w:rsid w:val="00477B14"/>
    <w:rsid w:val="004928F7"/>
    <w:rsid w:val="004936E2"/>
    <w:rsid w:val="0049689D"/>
    <w:rsid w:val="004A75D8"/>
    <w:rsid w:val="004B3ADE"/>
    <w:rsid w:val="004C2FD2"/>
    <w:rsid w:val="004D2036"/>
    <w:rsid w:val="0051134F"/>
    <w:rsid w:val="00512842"/>
    <w:rsid w:val="00534DCF"/>
    <w:rsid w:val="00536BC5"/>
    <w:rsid w:val="00553089"/>
    <w:rsid w:val="00563A18"/>
    <w:rsid w:val="0057656A"/>
    <w:rsid w:val="005A3530"/>
    <w:rsid w:val="005B3FCA"/>
    <w:rsid w:val="005C390C"/>
    <w:rsid w:val="005D171F"/>
    <w:rsid w:val="005D200E"/>
    <w:rsid w:val="005D2A50"/>
    <w:rsid w:val="005E251F"/>
    <w:rsid w:val="005F3254"/>
    <w:rsid w:val="00615C61"/>
    <w:rsid w:val="00620136"/>
    <w:rsid w:val="0062548D"/>
    <w:rsid w:val="00691FB2"/>
    <w:rsid w:val="006A0D32"/>
    <w:rsid w:val="006A4C56"/>
    <w:rsid w:val="006D1307"/>
    <w:rsid w:val="006E31EA"/>
    <w:rsid w:val="006F1C96"/>
    <w:rsid w:val="00707510"/>
    <w:rsid w:val="00741EF2"/>
    <w:rsid w:val="00745415"/>
    <w:rsid w:val="007472B0"/>
    <w:rsid w:val="00757F13"/>
    <w:rsid w:val="0076700A"/>
    <w:rsid w:val="0077181B"/>
    <w:rsid w:val="00785791"/>
    <w:rsid w:val="00790470"/>
    <w:rsid w:val="00797568"/>
    <w:rsid w:val="007A441D"/>
    <w:rsid w:val="007B3B00"/>
    <w:rsid w:val="007D7E14"/>
    <w:rsid w:val="007E0461"/>
    <w:rsid w:val="007E1D48"/>
    <w:rsid w:val="007E52E4"/>
    <w:rsid w:val="00807CB3"/>
    <w:rsid w:val="00825099"/>
    <w:rsid w:val="00847CD7"/>
    <w:rsid w:val="00853569"/>
    <w:rsid w:val="00881267"/>
    <w:rsid w:val="008C03C7"/>
    <w:rsid w:val="008C0F47"/>
    <w:rsid w:val="008C7E71"/>
    <w:rsid w:val="008F15BE"/>
    <w:rsid w:val="0090258D"/>
    <w:rsid w:val="009102AC"/>
    <w:rsid w:val="00932068"/>
    <w:rsid w:val="009355CF"/>
    <w:rsid w:val="00943677"/>
    <w:rsid w:val="00950A78"/>
    <w:rsid w:val="009938B0"/>
    <w:rsid w:val="0099654B"/>
    <w:rsid w:val="009C3EE5"/>
    <w:rsid w:val="009C7583"/>
    <w:rsid w:val="009D2489"/>
    <w:rsid w:val="009F7DD2"/>
    <w:rsid w:val="00A054A3"/>
    <w:rsid w:val="00A102E2"/>
    <w:rsid w:val="00A15152"/>
    <w:rsid w:val="00A20E35"/>
    <w:rsid w:val="00A45969"/>
    <w:rsid w:val="00A775AF"/>
    <w:rsid w:val="00A91AF0"/>
    <w:rsid w:val="00AC1291"/>
    <w:rsid w:val="00AD1C2B"/>
    <w:rsid w:val="00AF2FAF"/>
    <w:rsid w:val="00B014E3"/>
    <w:rsid w:val="00B21652"/>
    <w:rsid w:val="00B32484"/>
    <w:rsid w:val="00B3433B"/>
    <w:rsid w:val="00B42B5B"/>
    <w:rsid w:val="00B521EC"/>
    <w:rsid w:val="00B64D20"/>
    <w:rsid w:val="00B76E08"/>
    <w:rsid w:val="00B80490"/>
    <w:rsid w:val="00BD57DC"/>
    <w:rsid w:val="00BD59EE"/>
    <w:rsid w:val="00BF0AAF"/>
    <w:rsid w:val="00BF4953"/>
    <w:rsid w:val="00C03682"/>
    <w:rsid w:val="00C1663A"/>
    <w:rsid w:val="00C76277"/>
    <w:rsid w:val="00CB203D"/>
    <w:rsid w:val="00CB7986"/>
    <w:rsid w:val="00CC1D93"/>
    <w:rsid w:val="00CC2FE5"/>
    <w:rsid w:val="00CD5277"/>
    <w:rsid w:val="00CE15A0"/>
    <w:rsid w:val="00CE2E06"/>
    <w:rsid w:val="00D143E9"/>
    <w:rsid w:val="00D1758E"/>
    <w:rsid w:val="00D248AA"/>
    <w:rsid w:val="00D40EE8"/>
    <w:rsid w:val="00D508B5"/>
    <w:rsid w:val="00D51D68"/>
    <w:rsid w:val="00D62416"/>
    <w:rsid w:val="00D66CAF"/>
    <w:rsid w:val="00D676B1"/>
    <w:rsid w:val="00D731F1"/>
    <w:rsid w:val="00D9496A"/>
    <w:rsid w:val="00DC2579"/>
    <w:rsid w:val="00DC46ED"/>
    <w:rsid w:val="00DC5280"/>
    <w:rsid w:val="00E00655"/>
    <w:rsid w:val="00E0741F"/>
    <w:rsid w:val="00E172A5"/>
    <w:rsid w:val="00E377DE"/>
    <w:rsid w:val="00E51A0B"/>
    <w:rsid w:val="00E55621"/>
    <w:rsid w:val="00E7635D"/>
    <w:rsid w:val="00E778AE"/>
    <w:rsid w:val="00E90009"/>
    <w:rsid w:val="00EF108C"/>
    <w:rsid w:val="00F053E4"/>
    <w:rsid w:val="00F26044"/>
    <w:rsid w:val="00F325D5"/>
    <w:rsid w:val="00F509C9"/>
    <w:rsid w:val="00F766B3"/>
    <w:rsid w:val="00F92B32"/>
    <w:rsid w:val="00FC772F"/>
    <w:rsid w:val="00FD7BAE"/>
    <w:rsid w:val="00FE176A"/>
    <w:rsid w:val="00FF11F8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DC16"/>
  <w15:chartTrackingRefBased/>
  <w15:docId w15:val="{565DD77A-CC84-4AD9-B652-082890B8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5D8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5D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5D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75D8"/>
    <w:pPr>
      <w:spacing w:after="200" w:line="276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A75D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75D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A75D8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4A75D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A75D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A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A75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5D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5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5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5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5D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4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A42E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769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769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769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7691"/>
    <w:rPr>
      <w:rFonts w:ascii="Arial" w:hAnsi="Arial" w:cs="Arial"/>
      <w:vanish/>
      <w:sz w:val="16"/>
      <w:szCs w:val="16"/>
    </w:rPr>
  </w:style>
  <w:style w:type="character" w:customStyle="1" w:styleId="autocompletevaluesection">
    <w:name w:val="autocompletevaluesection"/>
    <w:basedOn w:val="DefaultParagraphFont"/>
    <w:rsid w:val="00105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26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4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28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0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54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9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7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2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6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67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3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33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9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8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67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1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8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65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5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65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47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4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6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1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6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65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46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8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EEC3B-C56E-43C4-B2FF-1FCC91897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2787</Words>
  <Characters>15891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Koob, Tessa, VBADENV Trng Facility</dc:creator>
  <cp:keywords/>
  <dc:description/>
  <cp:lastModifiedBy>EDWARDS, LARRY D., VBADENV Trng Facility</cp:lastModifiedBy>
  <cp:revision>2</cp:revision>
  <dcterms:created xsi:type="dcterms:W3CDTF">2021-12-23T20:54:00Z</dcterms:created>
  <dcterms:modified xsi:type="dcterms:W3CDTF">2021-12-23T20:54:00Z</dcterms:modified>
</cp:coreProperties>
</file>