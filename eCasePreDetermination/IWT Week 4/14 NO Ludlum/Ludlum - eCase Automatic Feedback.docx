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3A45E" w14:textId="7D97DE8D" w:rsidR="004A75D8" w:rsidRPr="00237691" w:rsidRDefault="00E86A00" w:rsidP="004A75D8">
      <w:pPr>
        <w:pStyle w:val="Heading2"/>
        <w:spacing w:before="0"/>
      </w:pPr>
      <w:r>
        <w:t>LUDLUM</w:t>
      </w:r>
      <w:r w:rsidR="003A632F">
        <w:t>, Gary</w:t>
      </w:r>
      <w:r w:rsidR="004A75D8" w:rsidRPr="00237691">
        <w:t xml:space="preserve"> eCase Automatic Feedback</w:t>
      </w:r>
    </w:p>
    <w:p w14:paraId="5E3589AE"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77F56735"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1C8546F4" w14:textId="44197085"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B26F9F" w:rsidRPr="00B073FC">
        <w:rPr>
          <w:rFonts w:ascii="Arial" w:hAnsi="Arial" w:cs="Arial"/>
          <w:sz w:val="20"/>
          <w:szCs w:val="20"/>
        </w:rPr>
        <w:t>61975, 4456082, 4519677</w:t>
      </w:r>
    </w:p>
    <w:p w14:paraId="3FFFCB4B"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31DF8D26" w14:textId="77777777" w:rsidTr="000E13F4">
        <w:tc>
          <w:tcPr>
            <w:tcW w:w="7645" w:type="dxa"/>
          </w:tcPr>
          <w:p w14:paraId="5326CF1E"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12E487B2"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64366A50" w14:textId="77777777" w:rsidR="004A75D8" w:rsidRPr="00237691" w:rsidRDefault="004A75D8" w:rsidP="00D143E9">
            <w:pPr>
              <w:autoSpaceDE w:val="0"/>
              <w:autoSpaceDN w:val="0"/>
              <w:adjustRightInd w:val="0"/>
              <w:rPr>
                <w:rFonts w:ascii="Arial" w:hAnsi="Arial" w:cs="Arial"/>
                <w:sz w:val="20"/>
                <w:szCs w:val="20"/>
              </w:rPr>
            </w:pPr>
          </w:p>
          <w:p w14:paraId="1699772D"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187DB358"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29560113" w14:textId="57262B8E" w:rsidR="00E00655" w:rsidRPr="00257D18" w:rsidRDefault="00E00655" w:rsidP="00257D18">
            <w:pPr>
              <w:autoSpaceDE w:val="0"/>
              <w:autoSpaceDN w:val="0"/>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bookmarkStart w:id="0" w:name="_Hlk39759618"/>
            <w:r w:rsidR="0093530B">
              <w:rPr>
                <w:rFonts w:ascii="Arial" w:hAnsi="Arial" w:cs="Arial"/>
                <w:color w:val="FF0000"/>
                <w:sz w:val="20"/>
                <w:szCs w:val="20"/>
              </w:rPr>
              <w:t>(</w:t>
            </w:r>
            <w:del w:id="1" w:author="EDWARDS, LARRY D., VBADENV Trng Facility" w:date="2021-10-14T15:33:00Z">
              <w:r w:rsidR="004F4082" w:rsidDel="00962B5B">
                <w:rPr>
                  <w:rFonts w:ascii="Arial" w:hAnsi="Arial" w:cs="Arial"/>
                  <w:color w:val="FF0000"/>
                  <w:sz w:val="20"/>
                  <w:szCs w:val="20"/>
                </w:rPr>
                <w:delText>01/12/2021</w:delText>
              </w:r>
            </w:del>
            <w:ins w:id="2" w:author="EDWARDS, LARRY D., VBADENV Trng Facility" w:date="2021-10-14T15:33:00Z">
              <w:r w:rsidR="00962B5B">
                <w:rPr>
                  <w:rFonts w:ascii="Arial" w:hAnsi="Arial" w:cs="Arial"/>
                  <w:color w:val="FF0000"/>
                  <w:sz w:val="20"/>
                  <w:szCs w:val="20"/>
                </w:rPr>
                <w:t xml:space="preserve"> 10/12/2021</w:t>
              </w:r>
            </w:ins>
            <w:r w:rsidR="0093530B">
              <w:rPr>
                <w:rFonts w:ascii="Arial" w:hAnsi="Arial" w:cs="Arial"/>
                <w:color w:val="FF0000"/>
                <w:sz w:val="20"/>
                <w:szCs w:val="20"/>
              </w:rPr>
              <w:t>)</w:t>
            </w:r>
            <w:bookmarkEnd w:id="0"/>
          </w:p>
          <w:p w14:paraId="63740207" w14:textId="77777777" w:rsidR="00E51A0B" w:rsidRPr="00237691" w:rsidRDefault="00E51A0B" w:rsidP="00C76277">
            <w:pPr>
              <w:autoSpaceDE w:val="0"/>
              <w:autoSpaceDN w:val="0"/>
              <w:adjustRightInd w:val="0"/>
              <w:rPr>
                <w:rFonts w:ascii="Arial" w:hAnsi="Arial" w:cs="Arial"/>
                <w:sz w:val="20"/>
                <w:szCs w:val="20"/>
              </w:rPr>
            </w:pPr>
          </w:p>
          <w:p w14:paraId="747EB55C" w14:textId="28139E1C" w:rsidR="003A42EF"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BA598E" w:rsidRPr="00BA598E">
              <w:rPr>
                <w:rFonts w:ascii="Arial" w:hAnsi="Arial" w:cs="Arial"/>
                <w:color w:val="000000"/>
                <w:sz w:val="20"/>
                <w:szCs w:val="20"/>
              </w:rPr>
              <w:t>receivedon</w:t>
            </w:r>
            <w:proofErr w:type="spellEnd"/>
            <w:r w:rsidR="00BA598E" w:rsidRPr="00BA598E">
              <w:rPr>
                <w:rFonts w:ascii="Arial" w:hAnsi="Arial" w:cs="Arial"/>
                <w:color w:val="000000"/>
                <w:sz w:val="20"/>
                <w:szCs w:val="20"/>
              </w:rPr>
              <w:t xml:space="preserve"> */</w:t>
            </w:r>
            <w:r w:rsidR="00873867">
              <w:rPr>
                <w:rFonts w:ascii="Arial" w:hAnsi="Arial" w:cs="Arial"/>
                <w:color w:val="000000"/>
                <w:sz w:val="20"/>
                <w:szCs w:val="20"/>
              </w:rPr>
              <w:t xml:space="preserve"> </w:t>
            </w:r>
            <w:r w:rsidR="0093530B">
              <w:rPr>
                <w:rFonts w:ascii="Arial" w:hAnsi="Arial" w:cs="Arial"/>
                <w:color w:val="FF0000"/>
                <w:sz w:val="20"/>
                <w:szCs w:val="20"/>
              </w:rPr>
              <w:t>(</w:t>
            </w:r>
            <w:del w:id="3" w:author="EDWARDS, LARRY D., VBADENV Trng Facility" w:date="2021-10-14T15:33:00Z">
              <w:r w:rsidR="004F4082" w:rsidDel="00962B5B">
                <w:rPr>
                  <w:rFonts w:ascii="Arial" w:hAnsi="Arial" w:cs="Arial"/>
                  <w:color w:val="FF0000"/>
                  <w:sz w:val="20"/>
                  <w:szCs w:val="20"/>
                </w:rPr>
                <w:delText>01/12</w:delText>
              </w:r>
            </w:del>
            <w:ins w:id="4" w:author="EDWARDS, LARRY D., VBADENV Trng Facility" w:date="2021-10-14T15:33:00Z">
              <w:r w:rsidR="00962B5B">
                <w:rPr>
                  <w:rFonts w:ascii="Arial" w:hAnsi="Arial" w:cs="Arial"/>
                  <w:color w:val="FF0000"/>
                  <w:sz w:val="20"/>
                  <w:szCs w:val="20"/>
                </w:rPr>
                <w:t>10/12</w:t>
              </w:r>
            </w:ins>
            <w:r w:rsidR="004F4082">
              <w:rPr>
                <w:rFonts w:ascii="Arial" w:hAnsi="Arial" w:cs="Arial"/>
                <w:color w:val="FF0000"/>
                <w:sz w:val="20"/>
                <w:szCs w:val="20"/>
              </w:rPr>
              <w:t>/2021</w:t>
            </w:r>
            <w:r w:rsidR="0093530B">
              <w:rPr>
                <w:rFonts w:ascii="Arial" w:hAnsi="Arial" w:cs="Arial"/>
                <w:color w:val="FF0000"/>
                <w:sz w:val="20"/>
                <w:szCs w:val="20"/>
              </w:rPr>
              <w:t>)</w:t>
            </w:r>
          </w:p>
          <w:p w14:paraId="3C007D10" w14:textId="77777777" w:rsidR="0003522E" w:rsidRDefault="0003522E" w:rsidP="00C76277">
            <w:pPr>
              <w:autoSpaceDE w:val="0"/>
              <w:autoSpaceDN w:val="0"/>
              <w:adjustRightInd w:val="0"/>
              <w:rPr>
                <w:rFonts w:ascii="Arial" w:hAnsi="Arial" w:cs="Arial"/>
                <w:color w:val="FF0000"/>
                <w:sz w:val="20"/>
                <w:szCs w:val="20"/>
              </w:rPr>
            </w:pPr>
          </w:p>
          <w:p w14:paraId="6E366607" w14:textId="77777777" w:rsidR="00BA598E" w:rsidRPr="00237691" w:rsidRDefault="00BA598E" w:rsidP="00C76277">
            <w:pPr>
              <w:autoSpaceDE w:val="0"/>
              <w:autoSpaceDN w:val="0"/>
              <w:adjustRightInd w:val="0"/>
              <w:rPr>
                <w:rFonts w:ascii="Arial" w:hAnsi="Arial" w:cs="Arial"/>
                <w:sz w:val="20"/>
                <w:szCs w:val="20"/>
              </w:rPr>
            </w:pPr>
          </w:p>
          <w:p w14:paraId="37F50FF5"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F71F5C1" w14:textId="6E8C71CC"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The date of receipt is the date the documents were received by a VA facility.  </w:t>
            </w:r>
            <w:ins w:id="5" w:author="EDWARDS, LARRY D., VBADENV Trng Facility" w:date="2021-10-14T15:46:00Z">
              <w:r w:rsidR="009F3885">
                <w:rPr>
                  <w:rFonts w:ascii="Arial" w:hAnsi="Arial" w:cs="Arial"/>
                  <w:color w:val="000000"/>
                  <w:sz w:val="21"/>
                  <w:szCs w:val="21"/>
                </w:rPr>
                <w:t>M21-1 II.iii.</w:t>
              </w:r>
              <w:proofErr w:type="gramStart"/>
              <w:r w:rsidR="009F3885">
                <w:rPr>
                  <w:rFonts w:ascii="Arial" w:hAnsi="Arial" w:cs="Arial"/>
                  <w:color w:val="000000"/>
                  <w:sz w:val="21"/>
                  <w:szCs w:val="21"/>
                </w:rPr>
                <w:t>1.A.</w:t>
              </w:r>
              <w:proofErr w:type="gramEnd"/>
              <w:r w:rsidR="009F3885">
                <w:rPr>
                  <w:rFonts w:ascii="Arial" w:hAnsi="Arial" w:cs="Arial"/>
                  <w:color w:val="000000"/>
                  <w:sz w:val="21"/>
                  <w:szCs w:val="21"/>
                </w:rPr>
                <w:t>4.c</w:t>
              </w:r>
              <w:r w:rsidR="009F3885">
                <w:rPr>
                  <w:rFonts w:ascii="Arial" w:hAnsi="Arial" w:cs="Arial"/>
                  <w:color w:val="337AB7"/>
                  <w:sz w:val="21"/>
                  <w:szCs w:val="21"/>
                </w:rPr>
                <w:t>.</w:t>
              </w:r>
              <w:r w:rsidR="009F3885">
                <w:rPr>
                  <w:rFonts w:ascii="Arial" w:hAnsi="Arial" w:cs="Arial"/>
                  <w:color w:val="000000"/>
                  <w:sz w:val="21"/>
                  <w:szCs w:val="21"/>
                </w:rPr>
                <w:t>  Determining the Proper DOC for Claims Establishment Purposes</w:t>
              </w:r>
            </w:ins>
            <w:del w:id="6" w:author="EDWARDS, LARRY D., VBADENV Trng Facility" w:date="2021-10-14T15:46:00Z">
              <w:r w:rsidRPr="00237691" w:rsidDel="009F3885">
                <w:rPr>
                  <w:rFonts w:ascii="Arial" w:hAnsi="Arial" w:cs="Arial"/>
                  <w:sz w:val="20"/>
                  <w:szCs w:val="20"/>
                </w:rPr>
                <w:delText>M21-1 III.ii.2.B - Claims for Disability Compensation and-or Pension, and Claims for Survivors Benefits and 38 CFR 3.1(r)</w:delText>
              </w:r>
            </w:del>
          </w:p>
          <w:p w14:paraId="61EDDF74" w14:textId="77777777" w:rsidR="004A75D8" w:rsidRPr="00237691" w:rsidRDefault="004A75D8" w:rsidP="00D143E9">
            <w:pPr>
              <w:autoSpaceDE w:val="0"/>
              <w:autoSpaceDN w:val="0"/>
              <w:adjustRightInd w:val="0"/>
              <w:rPr>
                <w:rFonts w:ascii="Arial" w:hAnsi="Arial" w:cs="Arial"/>
                <w:sz w:val="20"/>
                <w:szCs w:val="20"/>
              </w:rPr>
            </w:pPr>
          </w:p>
          <w:p w14:paraId="7DA24605"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556528B3" w14:textId="2782C6B8" w:rsidR="004A75D8" w:rsidRPr="00237691"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 xml:space="preserve">That is incorrect. The date of receipt is the date the documents were received by a VA facility. </w:t>
            </w:r>
            <w:r w:rsidR="0093530B">
              <w:rPr>
                <w:rFonts w:ascii="Arial" w:hAnsi="Arial" w:cs="Arial"/>
                <w:sz w:val="20"/>
                <w:szCs w:val="20"/>
              </w:rPr>
              <w:t xml:space="preserve">All documents were received on /* </w:t>
            </w:r>
            <w:proofErr w:type="spellStart"/>
            <w:r w:rsidR="0093530B">
              <w:rPr>
                <w:rFonts w:ascii="Arial" w:hAnsi="Arial" w:cs="Arial"/>
                <w:sz w:val="20"/>
                <w:szCs w:val="20"/>
              </w:rPr>
              <w:t>receivedon</w:t>
            </w:r>
            <w:proofErr w:type="spellEnd"/>
            <w:r w:rsidR="0093530B">
              <w:rPr>
                <w:rFonts w:ascii="Arial" w:hAnsi="Arial" w:cs="Arial"/>
                <w:sz w:val="20"/>
                <w:szCs w:val="20"/>
              </w:rPr>
              <w:t xml:space="preserve"> */.</w:t>
            </w:r>
            <w:r w:rsidRPr="00237691">
              <w:rPr>
                <w:rFonts w:ascii="Arial" w:hAnsi="Arial" w:cs="Arial"/>
                <w:sz w:val="20"/>
                <w:szCs w:val="20"/>
              </w:rPr>
              <w:t> </w:t>
            </w:r>
            <w:del w:id="7" w:author="EDWARDS, LARRY D., VBADENV Trng Facility" w:date="2021-10-14T15:46:00Z">
              <w:r w:rsidRPr="00237691" w:rsidDel="009F3885">
                <w:rPr>
                  <w:rFonts w:ascii="Arial" w:hAnsi="Arial" w:cs="Arial"/>
                  <w:sz w:val="20"/>
                  <w:szCs w:val="20"/>
                </w:rPr>
                <w:delText>M21-1 III.ii.2.B - Claims for Disability Compensation and-or Pension, and Claims for Survivors Benefits and 38 CFR 3.1(r)</w:delText>
              </w:r>
            </w:del>
            <w:ins w:id="8" w:author="EDWARDS, LARRY D., VBADENV Trng Facility" w:date="2021-10-14T15:46:00Z">
              <w:r w:rsidR="009F3885">
                <w:rPr>
                  <w:rFonts w:ascii="Arial" w:hAnsi="Arial" w:cs="Arial"/>
                  <w:sz w:val="20"/>
                  <w:szCs w:val="20"/>
                </w:rPr>
                <w:t xml:space="preserve"> </w:t>
              </w:r>
              <w:r w:rsidR="009F3885">
                <w:rPr>
                  <w:rFonts w:ascii="Arial" w:hAnsi="Arial" w:cs="Arial"/>
                  <w:color w:val="000000"/>
                  <w:sz w:val="21"/>
                  <w:szCs w:val="21"/>
                </w:rPr>
                <w:t>M21-1 II.iii.</w:t>
              </w:r>
              <w:proofErr w:type="gramStart"/>
              <w:r w:rsidR="009F3885">
                <w:rPr>
                  <w:rFonts w:ascii="Arial" w:hAnsi="Arial" w:cs="Arial"/>
                  <w:color w:val="000000"/>
                  <w:sz w:val="21"/>
                  <w:szCs w:val="21"/>
                </w:rPr>
                <w:t>1.A.</w:t>
              </w:r>
              <w:proofErr w:type="gramEnd"/>
              <w:r w:rsidR="009F3885">
                <w:rPr>
                  <w:rFonts w:ascii="Arial" w:hAnsi="Arial" w:cs="Arial"/>
                  <w:color w:val="000000"/>
                  <w:sz w:val="21"/>
                  <w:szCs w:val="21"/>
                </w:rPr>
                <w:t>4.c</w:t>
              </w:r>
              <w:r w:rsidR="009F3885">
                <w:rPr>
                  <w:rFonts w:ascii="Arial" w:hAnsi="Arial" w:cs="Arial"/>
                  <w:color w:val="337AB7"/>
                  <w:sz w:val="21"/>
                  <w:szCs w:val="21"/>
                </w:rPr>
                <w:t>.</w:t>
              </w:r>
              <w:r w:rsidR="009F3885">
                <w:rPr>
                  <w:rFonts w:ascii="Arial" w:hAnsi="Arial" w:cs="Arial"/>
                  <w:color w:val="000000"/>
                  <w:sz w:val="21"/>
                  <w:szCs w:val="21"/>
                </w:rPr>
                <w:t>  Determining the Proper DOC for Claims Establishment Purposes</w:t>
              </w:r>
            </w:ins>
          </w:p>
          <w:p w14:paraId="24D730AC"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71F728A7" w14:textId="4C52C915" w:rsidR="00873867" w:rsidRPr="00873867" w:rsidRDefault="00873867" w:rsidP="00D143E9">
            <w:pPr>
              <w:autoSpaceDE w:val="0"/>
              <w:autoSpaceDN w:val="0"/>
              <w:adjustRightInd w:val="0"/>
              <w:rPr>
                <w:rFonts w:ascii="Arial" w:hAnsi="Arial" w:cs="Arial"/>
                <w:sz w:val="20"/>
                <w:szCs w:val="20"/>
              </w:rPr>
            </w:pPr>
          </w:p>
        </w:tc>
      </w:tr>
      <w:tr w:rsidR="004A75D8" w:rsidRPr="00237691" w14:paraId="611B094A" w14:textId="77777777" w:rsidTr="000E13F4">
        <w:trPr>
          <w:trHeight w:val="288"/>
        </w:trPr>
        <w:tc>
          <w:tcPr>
            <w:tcW w:w="7645" w:type="dxa"/>
            <w:shd w:val="clear" w:color="auto" w:fill="FFC000"/>
          </w:tcPr>
          <w:p w14:paraId="6836B5A8"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15E3D97B"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21EE482C" w14:textId="77777777" w:rsidTr="000E13F4">
        <w:trPr>
          <w:trHeight w:val="1250"/>
        </w:trPr>
        <w:tc>
          <w:tcPr>
            <w:tcW w:w="7645" w:type="dxa"/>
          </w:tcPr>
          <w:p w14:paraId="65405244"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6FA0FA9A"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0DBAE879"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56752D9E" w14:textId="77777777"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Did the Veteran appoint a POA?</w:t>
            </w:r>
          </w:p>
          <w:p w14:paraId="6863E10F" w14:textId="77777777" w:rsidR="00F053E4" w:rsidRPr="00EF1192"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9905EA">
              <w:rPr>
                <w:rFonts w:ascii="Arial" w:hAnsi="Arial" w:cs="Arial"/>
                <w:sz w:val="20"/>
                <w:szCs w:val="20"/>
                <w:highlight w:val="yellow"/>
              </w:rPr>
              <w:t>Yes</w:t>
            </w:r>
          </w:p>
          <w:p w14:paraId="5ABDF468"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44563291" w14:textId="77777777" w:rsidR="00E51A0B" w:rsidRPr="00237691" w:rsidRDefault="00E51A0B" w:rsidP="00E51A0B">
            <w:pPr>
              <w:autoSpaceDE w:val="0"/>
              <w:autoSpaceDN w:val="0"/>
              <w:adjustRightInd w:val="0"/>
              <w:rPr>
                <w:rFonts w:ascii="Arial" w:hAnsi="Arial" w:cs="Arial"/>
                <w:b/>
                <w:sz w:val="20"/>
                <w:szCs w:val="20"/>
              </w:rPr>
            </w:pPr>
          </w:p>
          <w:p w14:paraId="39DEB706"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0202C8F" w14:textId="0EFA3F6F"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9905EA" w:rsidRPr="00237691">
              <w:rPr>
                <w:rFonts w:ascii="Arial" w:hAnsi="Arial" w:cs="Arial"/>
                <w:sz w:val="20"/>
                <w:szCs w:val="20"/>
              </w:rPr>
              <w:t xml:space="preserve">A properly completed and executed VA Form 21-22, </w:t>
            </w:r>
            <w:r w:rsidR="009905EA" w:rsidRPr="00CE15A0">
              <w:rPr>
                <w:rFonts w:ascii="Arial" w:hAnsi="Arial" w:cs="Arial"/>
                <w:i/>
                <w:sz w:val="20"/>
                <w:szCs w:val="20"/>
              </w:rPr>
              <w:t>Appointment of Veterans Service Organization as Claimant's Representative</w:t>
            </w:r>
            <w:r w:rsidR="009905EA" w:rsidRPr="00237691">
              <w:rPr>
                <w:rFonts w:ascii="Arial" w:hAnsi="Arial" w:cs="Arial"/>
                <w:sz w:val="20"/>
                <w:szCs w:val="20"/>
              </w:rPr>
              <w:t>, shows the service organization as representative.  </w:t>
            </w:r>
            <w:del w:id="9" w:author="EDWARDS, LARRY D., VBADENV Trng Facility" w:date="2021-10-14T15:49:00Z">
              <w:r w:rsidR="009905EA" w:rsidRPr="00237691" w:rsidDel="009F3885">
                <w:rPr>
                  <w:rFonts w:ascii="Arial" w:hAnsi="Arial" w:cs="Arial"/>
                  <w:sz w:val="20"/>
                  <w:szCs w:val="20"/>
                </w:rPr>
                <w:delText>M21-1 I.3.A</w:delText>
              </w:r>
            </w:del>
            <w:ins w:id="10" w:author="EDWARDS, LARRY D., VBADENV Trng Facility" w:date="2021-10-14T15:49:00Z">
              <w:r w:rsidR="009F3885">
                <w:rPr>
                  <w:rFonts w:ascii="Arial" w:hAnsi="Arial" w:cs="Arial"/>
                  <w:sz w:val="20"/>
                  <w:szCs w:val="20"/>
                </w:rPr>
                <w:t xml:space="preserve"> </w:t>
              </w:r>
              <w:r w:rsidR="009F3885">
                <w:rPr>
                  <w:rFonts w:ascii="Arial" w:hAnsi="Arial" w:cs="Arial"/>
                  <w:color w:val="000000"/>
                  <w:sz w:val="21"/>
                  <w:szCs w:val="21"/>
                </w:rPr>
                <w:t>M21-1 I.i.2.A</w:t>
              </w:r>
            </w:ins>
            <w:r w:rsidR="009905EA" w:rsidRPr="00237691">
              <w:rPr>
                <w:rFonts w:ascii="Arial" w:hAnsi="Arial" w:cs="Arial"/>
                <w:sz w:val="20"/>
                <w:szCs w:val="20"/>
              </w:rPr>
              <w:t xml:space="preserve"> - General Information on Power of Attorney (POA)</w:t>
            </w:r>
            <w:r w:rsidR="009905EA">
              <w:rPr>
                <w:rFonts w:ascii="Arial" w:hAnsi="Arial" w:cs="Arial"/>
                <w:sz w:val="20"/>
                <w:szCs w:val="20"/>
              </w:rPr>
              <w:t>.</w:t>
            </w:r>
          </w:p>
          <w:p w14:paraId="5D5A397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695ABFE6"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5980D390" w14:textId="56072410" w:rsidR="009905EA" w:rsidRPr="00237691" w:rsidRDefault="00E51A0B" w:rsidP="009905EA">
            <w:pPr>
              <w:tabs>
                <w:tab w:val="left" w:pos="7710"/>
              </w:tabs>
              <w:autoSpaceDE w:val="0"/>
              <w:autoSpaceDN w:val="0"/>
              <w:adjustRightInd w:val="0"/>
              <w:rPr>
                <w:rFonts w:ascii="Arial" w:hAnsi="Arial" w:cs="Arial"/>
                <w:sz w:val="20"/>
                <w:szCs w:val="20"/>
              </w:rPr>
            </w:pPr>
            <w:r w:rsidRPr="00237691">
              <w:rPr>
                <w:rFonts w:ascii="Arial" w:hAnsi="Arial" w:cs="Arial"/>
                <w:sz w:val="20"/>
                <w:szCs w:val="20"/>
              </w:rPr>
              <w:lastRenderedPageBreak/>
              <w:t xml:space="preserve">Sorry, that is incorrect. </w:t>
            </w:r>
            <w:r w:rsidR="009905EA" w:rsidRPr="00237691">
              <w:rPr>
                <w:rFonts w:ascii="Arial" w:hAnsi="Arial" w:cs="Arial"/>
                <w:sz w:val="20"/>
                <w:szCs w:val="20"/>
              </w:rPr>
              <w:t xml:space="preserve">A properly completed and executed VA Form 21-22, </w:t>
            </w:r>
            <w:r w:rsidR="009905EA" w:rsidRPr="00CE15A0">
              <w:rPr>
                <w:rFonts w:ascii="Arial" w:hAnsi="Arial" w:cs="Arial"/>
                <w:i/>
                <w:sz w:val="20"/>
                <w:szCs w:val="20"/>
              </w:rPr>
              <w:t>Appointment of Veterans Service Organization as Claimant's Representative</w:t>
            </w:r>
            <w:r w:rsidR="009905EA" w:rsidRPr="00237691">
              <w:rPr>
                <w:rFonts w:ascii="Arial" w:hAnsi="Arial" w:cs="Arial"/>
                <w:sz w:val="20"/>
                <w:szCs w:val="20"/>
              </w:rPr>
              <w:t xml:space="preserve">, shows </w:t>
            </w:r>
            <w:r w:rsidR="0093530B" w:rsidRPr="0093530B">
              <w:rPr>
                <w:rFonts w:ascii="Arial" w:hAnsi="Arial" w:cs="Arial"/>
                <w:sz w:val="20"/>
                <w:szCs w:val="20"/>
              </w:rPr>
              <w:t>Disabled American Veterans is the appointed representative, has access to VBMS and authorization to change the Veteran’s mailing address.</w:t>
            </w:r>
            <w:r w:rsidR="009905EA" w:rsidRPr="00237691">
              <w:rPr>
                <w:rFonts w:ascii="Arial" w:hAnsi="Arial" w:cs="Arial"/>
                <w:sz w:val="20"/>
                <w:szCs w:val="20"/>
              </w:rPr>
              <w:t xml:space="preserve">  </w:t>
            </w:r>
            <w:del w:id="11" w:author="EDWARDS, LARRY D., VBADENV Trng Facility" w:date="2021-10-14T15:50:00Z">
              <w:r w:rsidR="009905EA" w:rsidRPr="00237691" w:rsidDel="009F3885">
                <w:rPr>
                  <w:rFonts w:ascii="Arial" w:hAnsi="Arial" w:cs="Arial"/>
                  <w:sz w:val="20"/>
                  <w:szCs w:val="20"/>
                </w:rPr>
                <w:delText>M21-1 I.3.A</w:delText>
              </w:r>
            </w:del>
            <w:ins w:id="12" w:author="EDWARDS, LARRY D., VBADENV Trng Facility" w:date="2021-10-14T15:50:00Z">
              <w:r w:rsidR="009F3885">
                <w:rPr>
                  <w:rFonts w:ascii="Arial" w:hAnsi="Arial" w:cs="Arial"/>
                  <w:sz w:val="20"/>
                  <w:szCs w:val="20"/>
                </w:rPr>
                <w:t xml:space="preserve"> </w:t>
              </w:r>
              <w:r w:rsidR="009F3885">
                <w:rPr>
                  <w:rFonts w:ascii="Arial" w:hAnsi="Arial" w:cs="Arial"/>
                  <w:color w:val="000000"/>
                  <w:sz w:val="21"/>
                  <w:szCs w:val="21"/>
                </w:rPr>
                <w:t>M21-1 I.i.2.A</w:t>
              </w:r>
            </w:ins>
            <w:r w:rsidR="009905EA" w:rsidRPr="00237691">
              <w:rPr>
                <w:rFonts w:ascii="Arial" w:hAnsi="Arial" w:cs="Arial"/>
                <w:sz w:val="20"/>
                <w:szCs w:val="20"/>
              </w:rPr>
              <w:t xml:space="preserve"> - General Information on Power of Attorney (POA)</w:t>
            </w:r>
          </w:p>
          <w:p w14:paraId="3E412290"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35D0AF9F" w14:textId="1F5D01EC" w:rsidR="00110A0D" w:rsidRPr="00110A0D" w:rsidRDefault="00110A0D" w:rsidP="00110A0D">
            <w:pPr>
              <w:rPr>
                <w:rFonts w:ascii="Arial" w:hAnsi="Arial" w:cs="Arial"/>
                <w:sz w:val="20"/>
                <w:szCs w:val="20"/>
              </w:rPr>
            </w:pPr>
          </w:p>
        </w:tc>
      </w:tr>
      <w:tr w:rsidR="004A75D8" w:rsidRPr="00237691" w14:paraId="66567316" w14:textId="77777777" w:rsidTr="000E13F4">
        <w:trPr>
          <w:trHeight w:val="288"/>
        </w:trPr>
        <w:tc>
          <w:tcPr>
            <w:tcW w:w="7645" w:type="dxa"/>
            <w:shd w:val="clear" w:color="auto" w:fill="FFC000"/>
          </w:tcPr>
          <w:p w14:paraId="4D53788E"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1644BEBF"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9BEF0EC" w14:textId="77777777" w:rsidTr="000E13F4">
        <w:tc>
          <w:tcPr>
            <w:tcW w:w="7645" w:type="dxa"/>
          </w:tcPr>
          <w:p w14:paraId="1D89FAB2"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51634120"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67C646E2" w14:textId="77777777" w:rsidR="00C1663A" w:rsidRDefault="00C1663A" w:rsidP="00D143E9">
            <w:pPr>
              <w:tabs>
                <w:tab w:val="left" w:pos="7710"/>
              </w:tabs>
              <w:autoSpaceDE w:val="0"/>
              <w:autoSpaceDN w:val="0"/>
              <w:adjustRightInd w:val="0"/>
              <w:rPr>
                <w:rFonts w:ascii="Arial" w:hAnsi="Arial" w:cs="Arial"/>
                <w:sz w:val="20"/>
                <w:szCs w:val="20"/>
              </w:rPr>
            </w:pPr>
          </w:p>
          <w:p w14:paraId="3C9A3946"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0393FEDC" w14:textId="77777777" w:rsidR="00B80490" w:rsidRPr="009905EA"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9905EA">
              <w:rPr>
                <w:rFonts w:ascii="Arial" w:hAnsi="Arial" w:cs="Arial"/>
                <w:sz w:val="20"/>
                <w:szCs w:val="23"/>
                <w:highlight w:val="yellow"/>
              </w:rPr>
              <w:t>Disabled American Veterans (083)</w:t>
            </w:r>
          </w:p>
          <w:p w14:paraId="5FA4FBE3"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760159F"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110A0D">
              <w:rPr>
                <w:rFonts w:ascii="Arial" w:hAnsi="Arial" w:cs="Arial"/>
                <w:sz w:val="20"/>
                <w:szCs w:val="23"/>
              </w:rPr>
              <w:t>American Legion (074)</w:t>
            </w:r>
          </w:p>
          <w:p w14:paraId="1C2A4CA8"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Military Order of the Purple Heart (089)</w:t>
            </w:r>
          </w:p>
          <w:p w14:paraId="1DCB7EFB"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22D334A2"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1B96EF57"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086890D6" w14:textId="77777777" w:rsidR="00B80490" w:rsidRPr="009905EA"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9905EA">
              <w:rPr>
                <w:rFonts w:ascii="Arial" w:hAnsi="Arial" w:cs="Arial"/>
                <w:sz w:val="20"/>
                <w:szCs w:val="23"/>
                <w:highlight w:val="yellow"/>
              </w:rPr>
              <w:t>Yes</w:t>
            </w:r>
          </w:p>
          <w:p w14:paraId="2E890602"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59B85144"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0F12960B"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5712CC88" w14:textId="77777777" w:rsidR="00B80490" w:rsidRPr="009905EA"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9905EA">
              <w:rPr>
                <w:rFonts w:ascii="Arial" w:hAnsi="Arial" w:cs="Arial"/>
                <w:sz w:val="20"/>
                <w:szCs w:val="20"/>
                <w:highlight w:val="yellow"/>
              </w:rPr>
              <w:t>Yes</w:t>
            </w:r>
          </w:p>
          <w:p w14:paraId="073D6184"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58D2ABD7"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25173B5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74D139D" w14:textId="142853E2" w:rsidR="00E51A0B" w:rsidRPr="00237691" w:rsidRDefault="00C76277" w:rsidP="00E51A0B">
            <w:pPr>
              <w:tabs>
                <w:tab w:val="left" w:pos="7710"/>
              </w:tabs>
              <w:autoSpaceDE w:val="0"/>
              <w:autoSpaceDN w:val="0"/>
              <w:adjustRightInd w:val="0"/>
              <w:rPr>
                <w:rFonts w:ascii="Arial" w:hAnsi="Arial" w:cs="Arial"/>
                <w:sz w:val="20"/>
                <w:szCs w:val="20"/>
              </w:rPr>
            </w:pPr>
            <w:r w:rsidRPr="00237691">
              <w:rPr>
                <w:rFonts w:ascii="Arial" w:hAnsi="Arial" w:cs="Arial"/>
                <w:sz w:val="20"/>
                <w:szCs w:val="20"/>
              </w:rPr>
              <w:t>Awesome! Use VBMS to reflect the appointment of a POA, as well as the POA’s permission to change a claimant’s address and/or access to a Veteran’s eFolder.  </w:t>
            </w:r>
            <w:ins w:id="13" w:author="EDWARDS, LARRY D., VBADENV Trng Facility" w:date="2021-10-14T15:50:00Z">
              <w:r w:rsidR="009F3885">
                <w:rPr>
                  <w:rFonts w:ascii="Calibri" w:hAnsi="Calibri" w:cs="Calibri"/>
                </w:rPr>
                <w:t>M21-1 I.i.2.E -System Updates for Power of Attorney (POA)</w:t>
              </w:r>
            </w:ins>
            <w:del w:id="14" w:author="EDWARDS, LARRY D., VBADENV Trng Facility" w:date="2021-10-14T15:50:00Z">
              <w:r w:rsidRPr="00237691" w:rsidDel="009F3885">
                <w:rPr>
                  <w:rFonts w:ascii="Arial" w:hAnsi="Arial" w:cs="Arial"/>
                  <w:sz w:val="20"/>
                  <w:szCs w:val="20"/>
                </w:rPr>
                <w:delText>M21-1 III.ii.3.C - System Updates</w:delText>
              </w:r>
            </w:del>
          </w:p>
          <w:p w14:paraId="32F623AF"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27C3CC83"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D899290" w14:textId="16D3DD58" w:rsidR="00E51A0B" w:rsidRPr="0009272C" w:rsidRDefault="00C76277" w:rsidP="0009272C">
            <w:pPr>
              <w:tabs>
                <w:tab w:val="left" w:pos="7710"/>
              </w:tabs>
              <w:autoSpaceDE w:val="0"/>
              <w:autoSpaceDN w:val="0"/>
              <w:adjustRightInd w:val="0"/>
              <w:rPr>
                <w:rFonts w:ascii="Arial" w:hAnsi="Arial" w:cs="Arial"/>
                <w:b/>
                <w:color w:val="FF0000"/>
                <w:sz w:val="20"/>
                <w:szCs w:val="20"/>
              </w:rPr>
            </w:pPr>
            <w:r w:rsidRPr="00237691">
              <w:rPr>
                <w:rFonts w:ascii="Arial" w:hAnsi="Arial" w:cs="Arial"/>
                <w:sz w:val="20"/>
                <w:szCs w:val="20"/>
              </w:rPr>
              <w:t xml:space="preserve">Incorrect. </w:t>
            </w:r>
            <w:r w:rsidR="00B80490">
              <w:rPr>
                <w:rFonts w:ascii="Arial" w:hAnsi="Arial" w:cs="Arial"/>
                <w:sz w:val="20"/>
                <w:szCs w:val="20"/>
              </w:rPr>
              <w:t xml:space="preserve">According to the VA Form 21-22, </w:t>
            </w:r>
            <w:r w:rsidR="009905EA" w:rsidRPr="0093530B">
              <w:rPr>
                <w:rFonts w:ascii="Arial" w:hAnsi="Arial" w:cs="Arial"/>
                <w:sz w:val="20"/>
                <w:szCs w:val="20"/>
              </w:rPr>
              <w:t xml:space="preserve">Disabled American </w:t>
            </w:r>
            <w:r w:rsidR="00B26F9F" w:rsidRPr="0093530B">
              <w:rPr>
                <w:rFonts w:ascii="Arial" w:hAnsi="Arial" w:cs="Arial"/>
                <w:sz w:val="20"/>
                <w:szCs w:val="20"/>
              </w:rPr>
              <w:t>Veterans</w:t>
            </w:r>
            <w:r w:rsidR="008A2C07" w:rsidRPr="0093530B">
              <w:rPr>
                <w:rFonts w:ascii="Arial" w:hAnsi="Arial" w:cs="Arial"/>
                <w:sz w:val="20"/>
                <w:szCs w:val="20"/>
              </w:rPr>
              <w:t xml:space="preserve"> </w:t>
            </w:r>
            <w:r w:rsidR="00B80490" w:rsidRPr="0093530B">
              <w:rPr>
                <w:rFonts w:ascii="Arial" w:hAnsi="Arial" w:cs="Arial"/>
                <w:sz w:val="20"/>
                <w:szCs w:val="20"/>
              </w:rPr>
              <w:t xml:space="preserve">is the appointed representative, has access to VBMS and authorization to change the Veteran’s mailing address. </w:t>
            </w:r>
            <w:r w:rsidRPr="0093530B">
              <w:rPr>
                <w:rFonts w:ascii="Arial" w:hAnsi="Arial" w:cs="Arial"/>
                <w:sz w:val="20"/>
                <w:szCs w:val="20"/>
              </w:rPr>
              <w:t xml:space="preserve">Use VBMS to reflect the appointment of a POA, as well as the POA’s permission to change a claimant’s address and/or access to a Veteran’s eFolder. </w:t>
            </w:r>
            <w:r w:rsidRPr="00AA31E4">
              <w:rPr>
                <w:rFonts w:ascii="Arial" w:hAnsi="Arial" w:cs="Arial"/>
                <w:color w:val="FF0000"/>
                <w:sz w:val="20"/>
                <w:szCs w:val="20"/>
              </w:rPr>
              <w:t> </w:t>
            </w:r>
            <w:del w:id="15" w:author="EDWARDS, LARRY D., VBADENV Trng Facility" w:date="2021-10-14T15:50:00Z">
              <w:r w:rsidRPr="00237691" w:rsidDel="009F3885">
                <w:rPr>
                  <w:rFonts w:ascii="Arial" w:hAnsi="Arial" w:cs="Arial"/>
                  <w:sz w:val="20"/>
                  <w:szCs w:val="20"/>
                </w:rPr>
                <w:delText>M21-1 III.ii.3.C - System Updates</w:delText>
              </w:r>
              <w:r w:rsidR="00E51A0B" w:rsidRPr="00237691" w:rsidDel="009F3885">
                <w:rPr>
                  <w:rFonts w:ascii="Arial" w:hAnsi="Arial" w:cs="Arial"/>
                  <w:sz w:val="20"/>
                  <w:szCs w:val="20"/>
                </w:rPr>
                <w:delText xml:space="preserve"> </w:delText>
              </w:r>
            </w:del>
            <w:ins w:id="16" w:author="EDWARDS, LARRY D., VBADENV Trng Facility" w:date="2021-10-14T15:50:00Z">
              <w:r w:rsidR="009F3885">
                <w:rPr>
                  <w:rFonts w:ascii="Arial" w:hAnsi="Arial" w:cs="Arial"/>
                  <w:sz w:val="20"/>
                  <w:szCs w:val="20"/>
                </w:rPr>
                <w:t xml:space="preserve"> </w:t>
              </w:r>
              <w:r w:rsidR="009F3885">
                <w:rPr>
                  <w:rFonts w:ascii="Calibri" w:hAnsi="Calibri" w:cs="Calibri"/>
                </w:rPr>
                <w:t>M21-1 I.i.2.E -System Updates for Power of Attorney (POA)</w:t>
              </w:r>
            </w:ins>
          </w:p>
          <w:p w14:paraId="41C8510A"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CD9C559" w14:textId="77777777" w:rsidR="004A75D8" w:rsidRDefault="004A75D8" w:rsidP="00D143E9">
            <w:pPr>
              <w:autoSpaceDE w:val="0"/>
              <w:autoSpaceDN w:val="0"/>
              <w:adjustRightInd w:val="0"/>
              <w:rPr>
                <w:rFonts w:ascii="Arial" w:hAnsi="Arial" w:cs="Arial"/>
                <w:sz w:val="20"/>
                <w:szCs w:val="20"/>
              </w:rPr>
            </w:pPr>
          </w:p>
          <w:p w14:paraId="0974C393" w14:textId="77777777" w:rsidR="00873867" w:rsidRDefault="00873867" w:rsidP="00D143E9">
            <w:pPr>
              <w:autoSpaceDE w:val="0"/>
              <w:autoSpaceDN w:val="0"/>
              <w:adjustRightInd w:val="0"/>
              <w:rPr>
                <w:rFonts w:ascii="Arial" w:hAnsi="Arial" w:cs="Arial"/>
                <w:sz w:val="20"/>
                <w:szCs w:val="20"/>
              </w:rPr>
            </w:pPr>
          </w:p>
          <w:p w14:paraId="5F7F8284" w14:textId="4E1F7268" w:rsidR="00873867" w:rsidRPr="00237691" w:rsidRDefault="00873867" w:rsidP="00D143E9">
            <w:pPr>
              <w:autoSpaceDE w:val="0"/>
              <w:autoSpaceDN w:val="0"/>
              <w:adjustRightInd w:val="0"/>
              <w:rPr>
                <w:rFonts w:ascii="Arial" w:hAnsi="Arial" w:cs="Arial"/>
                <w:sz w:val="20"/>
                <w:szCs w:val="20"/>
              </w:rPr>
            </w:pPr>
          </w:p>
        </w:tc>
      </w:tr>
      <w:tr w:rsidR="00C1663A" w:rsidRPr="00237691" w14:paraId="60FF77D1" w14:textId="77777777" w:rsidTr="000E13F4">
        <w:trPr>
          <w:trHeight w:val="288"/>
        </w:trPr>
        <w:tc>
          <w:tcPr>
            <w:tcW w:w="7645" w:type="dxa"/>
            <w:shd w:val="clear" w:color="auto" w:fill="FFC000" w:themeFill="accent4"/>
          </w:tcPr>
          <w:p w14:paraId="6D2D67F2"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01F9A36F"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46497057" w14:textId="77777777" w:rsidTr="000E13F4">
        <w:tc>
          <w:tcPr>
            <w:tcW w:w="7645" w:type="dxa"/>
          </w:tcPr>
          <w:p w14:paraId="43A48A5C"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1A5CB873"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21CE32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59422A2D" w14:textId="4A8842CC" w:rsidR="00C1663A" w:rsidRPr="00237691" w:rsidRDefault="004F4082"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lastRenderedPageBreak/>
              <w:t>Did you verify and update (if needed) the correct electronic funds transfer (EFT) information for this Veteran?</w:t>
            </w:r>
          </w:p>
          <w:p w14:paraId="5A58DB62" w14:textId="77777777" w:rsidR="00C1663A" w:rsidRPr="00110A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2D4D04">
              <w:rPr>
                <w:rFonts w:ascii="Arial" w:hAnsi="Arial" w:cs="Arial"/>
                <w:sz w:val="20"/>
                <w:szCs w:val="20"/>
                <w:highlight w:val="yellow"/>
              </w:rPr>
              <w:t>Yes</w:t>
            </w:r>
          </w:p>
          <w:p w14:paraId="1DE533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7CE3EACF"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4EB401C8"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AB535C9" w14:textId="3F8373B3" w:rsidR="00C1663A" w:rsidRPr="00237691" w:rsidRDefault="00C1663A" w:rsidP="002D4D04">
            <w:pPr>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2D4D04" w:rsidRPr="00237691">
              <w:rPr>
                <w:rFonts w:ascii="Arial" w:hAnsi="Arial" w:cs="Arial"/>
                <w:sz w:val="20"/>
                <w:szCs w:val="20"/>
              </w:rPr>
              <w:t>Veteran provided direct deposit information on VA Form 21-526EZ. VSR Task Based Quality Review Checklist Task 11 require</w:t>
            </w:r>
            <w:r w:rsidR="002D4D04">
              <w:rPr>
                <w:rFonts w:ascii="Arial" w:hAnsi="Arial" w:cs="Arial"/>
                <w:sz w:val="20"/>
                <w:szCs w:val="20"/>
              </w:rPr>
              <w:t>s</w:t>
            </w:r>
            <w:r w:rsidR="002D4D04" w:rsidRPr="00237691">
              <w:rPr>
                <w:rFonts w:ascii="Arial" w:hAnsi="Arial" w:cs="Arial"/>
                <w:sz w:val="20"/>
                <w:szCs w:val="20"/>
              </w:rPr>
              <w:t xml:space="preserve"> you to enter EFT information.  </w:t>
            </w:r>
            <w:del w:id="17" w:author="EDWARDS, LARRY D., VBADENV Trng Facility" w:date="2021-10-14T15:51:00Z">
              <w:r w:rsidR="002D4D04" w:rsidRPr="00237691" w:rsidDel="009F3885">
                <w:rPr>
                  <w:rFonts w:ascii="Arial" w:hAnsi="Arial" w:cs="Arial"/>
                  <w:sz w:val="20"/>
                  <w:szCs w:val="20"/>
                </w:rPr>
                <w:delText>M21-1 III.ii.3.C - System Updates</w:delText>
              </w:r>
            </w:del>
            <w:ins w:id="18" w:author="EDWARDS, LARRY D., VBADENV Trng Facility" w:date="2021-10-14T15:51:00Z">
              <w:r w:rsidR="009F3885">
                <w:rPr>
                  <w:rFonts w:ascii="Arial" w:hAnsi="Arial" w:cs="Arial"/>
                  <w:sz w:val="20"/>
                  <w:szCs w:val="20"/>
                </w:rPr>
                <w:t xml:space="preserve"> </w:t>
              </w:r>
              <w:r w:rsidR="009F3885">
                <w:rPr>
                  <w:rFonts w:ascii="Arial" w:hAnsi="Arial" w:cs="Arial"/>
                  <w:sz w:val="20"/>
                  <w:szCs w:val="20"/>
                </w:rPr>
                <w:t>M21-1 II.iii.</w:t>
              </w:r>
              <w:proofErr w:type="gramStart"/>
              <w:r w:rsidR="009F3885">
                <w:rPr>
                  <w:rFonts w:ascii="Arial" w:hAnsi="Arial" w:cs="Arial"/>
                  <w:sz w:val="20"/>
                  <w:szCs w:val="20"/>
                </w:rPr>
                <w:t>3.B</w:t>
              </w:r>
              <w:proofErr w:type="gramEnd"/>
              <w:r w:rsidR="009F3885">
                <w:rPr>
                  <w:rFonts w:ascii="Arial" w:hAnsi="Arial" w:cs="Arial"/>
                  <w:sz w:val="20"/>
                  <w:szCs w:val="20"/>
                </w:rPr>
                <w:t xml:space="preserve"> -System Updates at Intake</w:t>
              </w:r>
            </w:ins>
            <w:r w:rsidR="002D4D04" w:rsidRPr="00237691">
              <w:rPr>
                <w:rFonts w:ascii="Arial" w:hAnsi="Arial" w:cs="Arial"/>
                <w:sz w:val="20"/>
                <w:szCs w:val="20"/>
              </w:rPr>
              <w:t>, M21-4 6.A.a - VSR Task Based Quality Review Checklist</w:t>
            </w:r>
            <w:r w:rsidR="002D4D04">
              <w:rPr>
                <w:rFonts w:ascii="Arial" w:hAnsi="Arial" w:cs="Arial"/>
                <w:sz w:val="20"/>
                <w:szCs w:val="20"/>
              </w:rPr>
              <w:t>.</w:t>
            </w:r>
          </w:p>
          <w:p w14:paraId="44DD61F2"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7C035967"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789B21D" w14:textId="15248756" w:rsidR="00C1663A" w:rsidRPr="00237691" w:rsidRDefault="00C1663A" w:rsidP="002D4D04">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2D4D04" w:rsidRPr="00237691">
              <w:rPr>
                <w:rFonts w:ascii="Arial" w:hAnsi="Arial" w:cs="Arial"/>
                <w:sz w:val="20"/>
                <w:szCs w:val="20"/>
              </w:rPr>
              <w:t>Veteran provided direct deposit information on VA Form 21-526EZ. VSR Task Based Quality Review Checklist Task 11 require</w:t>
            </w:r>
            <w:r w:rsidR="002D4D04">
              <w:rPr>
                <w:rFonts w:ascii="Arial" w:hAnsi="Arial" w:cs="Arial"/>
                <w:sz w:val="20"/>
                <w:szCs w:val="20"/>
              </w:rPr>
              <w:t>s</w:t>
            </w:r>
            <w:r w:rsidR="002D4D04" w:rsidRPr="00237691">
              <w:rPr>
                <w:rFonts w:ascii="Arial" w:hAnsi="Arial" w:cs="Arial"/>
                <w:sz w:val="20"/>
                <w:szCs w:val="20"/>
              </w:rPr>
              <w:t xml:space="preserve"> you to enter EFT information.  </w:t>
            </w:r>
            <w:del w:id="19" w:author="EDWARDS, LARRY D., VBADENV Trng Facility" w:date="2021-10-14T15:51:00Z">
              <w:r w:rsidR="002D4D04" w:rsidRPr="00237691" w:rsidDel="009F3885">
                <w:rPr>
                  <w:rFonts w:ascii="Arial" w:hAnsi="Arial" w:cs="Arial"/>
                  <w:sz w:val="20"/>
                  <w:szCs w:val="20"/>
                </w:rPr>
                <w:delText>M21-1 III.ii.3.C - System Updates, M21-4 6.A.a</w:delText>
              </w:r>
            </w:del>
            <w:ins w:id="20" w:author="EDWARDS, LARRY D., VBADENV Trng Facility" w:date="2021-10-14T15:51:00Z">
              <w:r w:rsidR="009F3885">
                <w:rPr>
                  <w:rFonts w:ascii="Arial" w:hAnsi="Arial" w:cs="Arial"/>
                  <w:sz w:val="20"/>
                  <w:szCs w:val="20"/>
                </w:rPr>
                <w:t xml:space="preserve"> </w:t>
              </w:r>
            </w:ins>
            <w:r w:rsidR="002D4D04" w:rsidRPr="00237691">
              <w:rPr>
                <w:rFonts w:ascii="Arial" w:hAnsi="Arial" w:cs="Arial"/>
                <w:sz w:val="20"/>
                <w:szCs w:val="20"/>
              </w:rPr>
              <w:t xml:space="preserve"> - VSR Task Based Quality Review Checklist</w:t>
            </w:r>
            <w:r w:rsidR="002D4D04">
              <w:rPr>
                <w:rFonts w:ascii="Arial" w:hAnsi="Arial" w:cs="Arial"/>
                <w:sz w:val="20"/>
                <w:szCs w:val="20"/>
              </w:rPr>
              <w:t>.</w:t>
            </w:r>
          </w:p>
          <w:p w14:paraId="6882D960"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4990779C" w14:textId="53F35721" w:rsidR="00110A0D" w:rsidRPr="00110A0D" w:rsidRDefault="00110A0D" w:rsidP="00C1663A">
            <w:pPr>
              <w:autoSpaceDE w:val="0"/>
              <w:autoSpaceDN w:val="0"/>
              <w:adjustRightInd w:val="0"/>
              <w:rPr>
                <w:rFonts w:ascii="Arial" w:hAnsi="Arial" w:cs="Arial"/>
                <w:sz w:val="20"/>
                <w:szCs w:val="20"/>
              </w:rPr>
            </w:pPr>
          </w:p>
        </w:tc>
      </w:tr>
      <w:tr w:rsidR="00194910" w:rsidRPr="00237691" w14:paraId="34D2412B" w14:textId="77777777" w:rsidTr="000E13F4">
        <w:trPr>
          <w:trHeight w:val="288"/>
        </w:trPr>
        <w:tc>
          <w:tcPr>
            <w:tcW w:w="7645" w:type="dxa"/>
            <w:shd w:val="clear" w:color="auto" w:fill="FFC000" w:themeFill="accent4"/>
          </w:tcPr>
          <w:p w14:paraId="0A679D3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4405FD46"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00E7664B" w14:textId="77777777" w:rsidTr="000E13F4">
        <w:tc>
          <w:tcPr>
            <w:tcW w:w="7645" w:type="dxa"/>
          </w:tcPr>
          <w:p w14:paraId="011AE731"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0023EAB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7CF12761" w14:textId="77777777" w:rsidR="00194910" w:rsidRPr="00237691" w:rsidRDefault="00194910" w:rsidP="00194910">
            <w:pPr>
              <w:autoSpaceDE w:val="0"/>
              <w:autoSpaceDN w:val="0"/>
              <w:adjustRightInd w:val="0"/>
              <w:rPr>
                <w:rFonts w:ascii="Arial" w:hAnsi="Arial" w:cs="Arial"/>
                <w:sz w:val="20"/>
                <w:szCs w:val="20"/>
              </w:rPr>
            </w:pPr>
          </w:p>
          <w:p w14:paraId="4A80ADF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459E6BCB" w14:textId="77777777" w:rsidR="00194910" w:rsidRPr="00237691" w:rsidRDefault="00194910" w:rsidP="00194910">
            <w:pPr>
              <w:autoSpaceDE w:val="0"/>
              <w:autoSpaceDN w:val="0"/>
              <w:adjustRightInd w:val="0"/>
              <w:rPr>
                <w:rFonts w:ascii="Arial" w:hAnsi="Arial" w:cs="Arial"/>
                <w:sz w:val="20"/>
                <w:szCs w:val="20"/>
              </w:rPr>
            </w:pPr>
          </w:p>
          <w:p w14:paraId="699A11C7"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56A8E0A0" w14:textId="77777777" w:rsidR="00BA598E" w:rsidRPr="00D941D0" w:rsidRDefault="00BA598E" w:rsidP="00BA598E">
            <w:pPr>
              <w:pStyle w:val="ListParagraph"/>
              <w:numPr>
                <w:ilvl w:val="0"/>
                <w:numId w:val="24"/>
              </w:numPr>
              <w:autoSpaceDE w:val="0"/>
              <w:autoSpaceDN w:val="0"/>
              <w:spacing w:after="0" w:line="240" w:lineRule="auto"/>
              <w:rPr>
                <w:rFonts w:ascii="Arial" w:hAnsi="Arial" w:cs="Arial"/>
                <w:highlight w:val="yellow"/>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proofErr w:type="gramStart"/>
            <w:r w:rsidRPr="00BA598E">
              <w:rPr>
                <w:rFonts w:ascii="Arial" w:hAnsi="Arial" w:cs="Arial"/>
                <w:color w:val="000000"/>
                <w:sz w:val="20"/>
                <w:szCs w:val="20"/>
              </w:rPr>
              <w:t>/</w:t>
            </w:r>
            <w:r w:rsidR="00D941D0">
              <w:rPr>
                <w:rFonts w:ascii="Arial" w:hAnsi="Arial" w:cs="Arial"/>
                <w:color w:val="000000"/>
                <w:sz w:val="20"/>
                <w:szCs w:val="20"/>
              </w:rPr>
              <w:t xml:space="preserve">  </w:t>
            </w:r>
            <w:r w:rsidR="00D941D0" w:rsidRPr="00D941D0">
              <w:rPr>
                <w:rFonts w:ascii="Arial" w:hAnsi="Arial" w:cs="Arial"/>
                <w:color w:val="000000"/>
                <w:sz w:val="20"/>
                <w:szCs w:val="20"/>
                <w:highlight w:val="yellow"/>
              </w:rPr>
              <w:t>06</w:t>
            </w:r>
            <w:proofErr w:type="gramEnd"/>
            <w:r w:rsidR="00D941D0" w:rsidRPr="00D941D0">
              <w:rPr>
                <w:rFonts w:ascii="Arial" w:hAnsi="Arial" w:cs="Arial"/>
                <w:color w:val="000000"/>
                <w:sz w:val="20"/>
                <w:szCs w:val="20"/>
                <w:highlight w:val="yellow"/>
              </w:rPr>
              <w:t>/10/1973</w:t>
            </w:r>
          </w:p>
          <w:p w14:paraId="27BE3218" w14:textId="77777777" w:rsidR="0003522E" w:rsidRPr="00BA598E" w:rsidRDefault="0003522E" w:rsidP="00194910">
            <w:pPr>
              <w:autoSpaceDE w:val="0"/>
              <w:autoSpaceDN w:val="0"/>
              <w:adjustRightInd w:val="0"/>
              <w:rPr>
                <w:rFonts w:ascii="Arial" w:hAnsi="Arial" w:cs="Arial"/>
                <w:sz w:val="20"/>
                <w:szCs w:val="20"/>
              </w:rPr>
            </w:pPr>
          </w:p>
          <w:p w14:paraId="46947FA3"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49F15D8A" w14:textId="77777777"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proofErr w:type="gramStart"/>
            <w:r w:rsidRPr="00BA598E">
              <w:rPr>
                <w:rFonts w:ascii="Arial" w:hAnsi="Arial" w:cs="Arial"/>
                <w:color w:val="000000"/>
                <w:sz w:val="20"/>
                <w:szCs w:val="20"/>
              </w:rPr>
              <w:t>/</w:t>
            </w:r>
            <w:r w:rsidR="00D941D0">
              <w:rPr>
                <w:rFonts w:ascii="Arial" w:hAnsi="Arial" w:cs="Arial"/>
                <w:color w:val="000000"/>
                <w:sz w:val="20"/>
                <w:szCs w:val="20"/>
              </w:rPr>
              <w:t xml:space="preserve">  </w:t>
            </w:r>
            <w:r w:rsidR="00D941D0" w:rsidRPr="00D941D0">
              <w:rPr>
                <w:rFonts w:ascii="Arial" w:hAnsi="Arial" w:cs="Arial"/>
                <w:color w:val="000000"/>
                <w:sz w:val="20"/>
                <w:szCs w:val="20"/>
                <w:highlight w:val="yellow"/>
              </w:rPr>
              <w:t>06</w:t>
            </w:r>
            <w:proofErr w:type="gramEnd"/>
            <w:r w:rsidR="00D941D0" w:rsidRPr="00D941D0">
              <w:rPr>
                <w:rFonts w:ascii="Arial" w:hAnsi="Arial" w:cs="Arial"/>
                <w:color w:val="000000"/>
                <w:sz w:val="20"/>
                <w:szCs w:val="20"/>
                <w:highlight w:val="yellow"/>
              </w:rPr>
              <w:t>/09/1976</w:t>
            </w:r>
          </w:p>
          <w:p w14:paraId="4B9E625B"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1630142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4D80EC03"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65EB0781"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048BC698" w14:textId="77777777" w:rsidR="00194910" w:rsidRPr="00D941D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D941D0">
              <w:rPr>
                <w:rFonts w:ascii="Arial" w:hAnsi="Arial" w:cs="Arial"/>
                <w:sz w:val="20"/>
                <w:szCs w:val="20"/>
                <w:highlight w:val="yellow"/>
              </w:rPr>
              <w:t>Navy</w:t>
            </w:r>
          </w:p>
          <w:p w14:paraId="014E69D3"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Army</w:t>
            </w:r>
          </w:p>
          <w:p w14:paraId="383E6466"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4C9E5EFE"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72AF1594" w14:textId="77777777" w:rsidR="00194910" w:rsidRPr="00237691" w:rsidRDefault="00194910" w:rsidP="00194910">
            <w:pPr>
              <w:autoSpaceDE w:val="0"/>
              <w:autoSpaceDN w:val="0"/>
              <w:adjustRightInd w:val="0"/>
              <w:rPr>
                <w:rFonts w:ascii="Arial" w:hAnsi="Arial" w:cs="Arial"/>
                <w:sz w:val="20"/>
                <w:szCs w:val="20"/>
              </w:rPr>
            </w:pPr>
          </w:p>
          <w:p w14:paraId="41DBD0C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28E4CEBD" w14:textId="77777777" w:rsidR="00194910" w:rsidRPr="00D941D0"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D941D0">
              <w:rPr>
                <w:rFonts w:ascii="Arial" w:hAnsi="Arial" w:cs="Arial"/>
                <w:sz w:val="20"/>
                <w:szCs w:val="20"/>
                <w:highlight w:val="yellow"/>
              </w:rPr>
              <w:t>Yes</w:t>
            </w:r>
          </w:p>
          <w:p w14:paraId="6CDBF2D6"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4CFFF53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26E904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6A2AD98" w14:textId="77E70724"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Good Job! VA Form 21-</w:t>
            </w:r>
            <w:r w:rsidRPr="003A632F">
              <w:rPr>
                <w:rFonts w:ascii="Arial" w:hAnsi="Arial" w:cs="Arial"/>
                <w:sz w:val="20"/>
                <w:szCs w:val="20"/>
              </w:rPr>
              <w:t xml:space="preserve">526EZ and DD Form 214 state the Veteran was in the United States </w:t>
            </w:r>
            <w:r w:rsidR="00857125" w:rsidRPr="003A632F">
              <w:rPr>
                <w:rFonts w:ascii="Arial" w:hAnsi="Arial" w:cs="Arial"/>
                <w:sz w:val="20"/>
                <w:szCs w:val="20"/>
              </w:rPr>
              <w:t>/* branch *</w:t>
            </w:r>
            <w:r w:rsidR="001C6C64" w:rsidRPr="003A632F">
              <w:rPr>
                <w:rFonts w:ascii="Arial" w:hAnsi="Arial" w:cs="Arial"/>
                <w:sz w:val="20"/>
                <w:szCs w:val="20"/>
              </w:rPr>
              <w:t>/</w:t>
            </w:r>
            <w:r w:rsidRPr="003A632F">
              <w:rPr>
                <w:rFonts w:ascii="Arial" w:hAnsi="Arial" w:cs="Arial"/>
                <w:sz w:val="20"/>
                <w:szCs w:val="20"/>
              </w:rPr>
              <w:t>.  </w:t>
            </w:r>
            <w:del w:id="21" w:author="EDWARDS, LARRY D., VBADENV Trng Facility" w:date="2021-10-14T15:51:00Z">
              <w:r w:rsidRPr="00237691" w:rsidDel="009F3885">
                <w:rPr>
                  <w:rFonts w:ascii="Arial" w:hAnsi="Arial" w:cs="Arial"/>
                  <w:sz w:val="20"/>
                  <w:szCs w:val="20"/>
                </w:rPr>
                <w:delText>M21-1 III.ii.3.C - System Updates</w:delText>
              </w:r>
            </w:del>
            <w:ins w:id="22" w:author="EDWARDS, LARRY D., VBADENV Trng Facility" w:date="2021-10-14T15:51:00Z">
              <w:r w:rsidR="009F3885">
                <w:rPr>
                  <w:rFonts w:ascii="Arial" w:hAnsi="Arial" w:cs="Arial"/>
                  <w:sz w:val="20"/>
                  <w:szCs w:val="20"/>
                </w:rPr>
                <w:t xml:space="preserve"> </w:t>
              </w:r>
              <w:r w:rsidR="009F3885">
                <w:rPr>
                  <w:rFonts w:ascii="Arial" w:hAnsi="Arial" w:cs="Arial"/>
                  <w:sz w:val="20"/>
                  <w:szCs w:val="20"/>
                </w:rPr>
                <w:t>M21-1 II.iii.</w:t>
              </w:r>
              <w:proofErr w:type="gramStart"/>
              <w:r w:rsidR="009F3885">
                <w:rPr>
                  <w:rFonts w:ascii="Arial" w:hAnsi="Arial" w:cs="Arial"/>
                  <w:sz w:val="20"/>
                  <w:szCs w:val="20"/>
                </w:rPr>
                <w:t>3.B</w:t>
              </w:r>
              <w:proofErr w:type="gramEnd"/>
              <w:r w:rsidR="009F3885">
                <w:rPr>
                  <w:rFonts w:ascii="Arial" w:hAnsi="Arial" w:cs="Arial"/>
                  <w:sz w:val="20"/>
                  <w:szCs w:val="20"/>
                </w:rPr>
                <w:t xml:space="preserve"> -</w:t>
              </w:r>
              <w:r w:rsidR="009F3885">
                <w:rPr>
                  <w:rFonts w:ascii="Arial" w:hAnsi="Arial" w:cs="Arial"/>
                  <w:sz w:val="20"/>
                  <w:szCs w:val="20"/>
                </w:rPr>
                <w:lastRenderedPageBreak/>
                <w:t>System Updates at Intake</w:t>
              </w:r>
            </w:ins>
            <w:r w:rsidRPr="00237691">
              <w:rPr>
                <w:rFonts w:ascii="Arial" w:hAnsi="Arial" w:cs="Arial"/>
                <w:sz w:val="20"/>
                <w:szCs w:val="20"/>
              </w:rPr>
              <w:t xml:space="preserve">, </w:t>
            </w:r>
            <w:del w:id="23" w:author="EDWARDS, LARRY D., VBADENV Trng Facility" w:date="2021-10-14T15:52:00Z">
              <w:r w:rsidRPr="00237691" w:rsidDel="009F3885">
                <w:rPr>
                  <w:rFonts w:ascii="Arial" w:hAnsi="Arial" w:cs="Arial"/>
                  <w:sz w:val="20"/>
                  <w:szCs w:val="20"/>
                </w:rPr>
                <w:delText>M21-1 III.ii.6.B</w:delText>
              </w:r>
            </w:del>
            <w:ins w:id="24" w:author="EDWARDS, LARRY D., VBADENV Trng Facility" w:date="2021-10-14T15:52:00Z">
              <w:r w:rsidR="009F3885">
                <w:rPr>
                  <w:rFonts w:ascii="Arial" w:hAnsi="Arial" w:cs="Arial"/>
                  <w:sz w:val="20"/>
                  <w:szCs w:val="20"/>
                </w:rPr>
                <w:t xml:space="preserve"> </w:t>
              </w:r>
              <w:r w:rsidR="009F3885">
                <w:rPr>
                  <w:rFonts w:ascii="Arial" w:hAnsi="Arial" w:cs="Arial"/>
                  <w:sz w:val="20"/>
                  <w:szCs w:val="20"/>
                </w:rPr>
                <w:t>M21-1 III.i.1.B</w:t>
              </w:r>
            </w:ins>
            <w:r w:rsidRPr="00237691">
              <w:rPr>
                <w:rFonts w:ascii="Arial" w:hAnsi="Arial" w:cs="Arial"/>
                <w:sz w:val="20"/>
                <w:szCs w:val="20"/>
              </w:rPr>
              <w:t xml:space="preserve"> - Service Requirements and Verification of Eligibility</w:t>
            </w:r>
          </w:p>
          <w:p w14:paraId="19EA6EF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1AFF64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D34A75D" w14:textId="567D1A5E" w:rsidR="00194910" w:rsidRDefault="00F509C9" w:rsidP="00873867">
            <w:pPr>
              <w:autoSpaceDE w:val="0"/>
              <w:autoSpaceDN w:val="0"/>
              <w:rPr>
                <w:rFonts w:ascii="Arial" w:hAnsi="Arial" w:cs="Arial"/>
                <w:sz w:val="20"/>
                <w:szCs w:val="20"/>
              </w:rPr>
            </w:pPr>
            <w:r w:rsidRPr="00873867">
              <w:rPr>
                <w:rFonts w:ascii="Arial" w:hAnsi="Arial" w:cs="Arial"/>
                <w:sz w:val="20"/>
                <w:szCs w:val="20"/>
              </w:rPr>
              <w:t>Sorry, that is incorrect.  VA Form 21-</w:t>
            </w:r>
            <w:r w:rsidRPr="003A632F">
              <w:rPr>
                <w:rFonts w:ascii="Arial" w:hAnsi="Arial" w:cs="Arial"/>
                <w:sz w:val="20"/>
                <w:szCs w:val="20"/>
              </w:rPr>
              <w:t xml:space="preserve">526EZ and DD Form 214 state the Veteran served from </w:t>
            </w:r>
            <w:r w:rsidR="00873867" w:rsidRPr="003A632F">
              <w:rPr>
                <w:rFonts w:ascii="Arial" w:hAnsi="Arial" w:cs="Arial"/>
                <w:sz w:val="20"/>
                <w:szCs w:val="20"/>
              </w:rPr>
              <w:t xml:space="preserve">/* </w:t>
            </w:r>
            <w:proofErr w:type="spellStart"/>
            <w:r w:rsidR="00873867" w:rsidRPr="003A632F">
              <w:rPr>
                <w:rFonts w:ascii="Arial" w:hAnsi="Arial" w:cs="Arial"/>
                <w:sz w:val="20"/>
                <w:szCs w:val="20"/>
              </w:rPr>
              <w:t>serviceentrydate</w:t>
            </w:r>
            <w:proofErr w:type="spellEnd"/>
            <w:r w:rsidR="00873867" w:rsidRPr="003A632F">
              <w:rPr>
                <w:rFonts w:ascii="Arial" w:hAnsi="Arial" w:cs="Arial"/>
                <w:sz w:val="20"/>
                <w:szCs w:val="20"/>
              </w:rPr>
              <w:t xml:space="preserve"> */ </w:t>
            </w:r>
            <w:r w:rsidRPr="003A632F">
              <w:rPr>
                <w:rFonts w:ascii="Arial" w:hAnsi="Arial" w:cs="Arial"/>
                <w:sz w:val="20"/>
                <w:szCs w:val="20"/>
              </w:rPr>
              <w:t xml:space="preserve">to </w:t>
            </w:r>
            <w:r w:rsidR="00873867" w:rsidRPr="003A632F">
              <w:rPr>
                <w:rFonts w:ascii="Arial" w:hAnsi="Arial" w:cs="Arial"/>
                <w:sz w:val="20"/>
                <w:szCs w:val="20"/>
              </w:rPr>
              <w:t xml:space="preserve">/* </w:t>
            </w:r>
            <w:proofErr w:type="spellStart"/>
            <w:r w:rsidR="00873867" w:rsidRPr="003A632F">
              <w:rPr>
                <w:rFonts w:ascii="Arial" w:hAnsi="Arial" w:cs="Arial"/>
                <w:sz w:val="20"/>
                <w:szCs w:val="20"/>
              </w:rPr>
              <w:t>serviceexitdate</w:t>
            </w:r>
            <w:proofErr w:type="spellEnd"/>
            <w:r w:rsidR="00873867" w:rsidRPr="003A632F">
              <w:rPr>
                <w:rFonts w:ascii="Arial" w:hAnsi="Arial" w:cs="Arial"/>
                <w:sz w:val="20"/>
                <w:szCs w:val="20"/>
              </w:rPr>
              <w:t xml:space="preserve"> */</w:t>
            </w:r>
            <w:r w:rsidR="00873867" w:rsidRPr="003A632F">
              <w:rPr>
                <w:rFonts w:ascii="Arial" w:hAnsi="Arial" w:cs="Arial"/>
              </w:rPr>
              <w:t xml:space="preserve"> </w:t>
            </w:r>
            <w:r w:rsidRPr="003A632F">
              <w:rPr>
                <w:rFonts w:ascii="Arial" w:hAnsi="Arial" w:cs="Arial"/>
                <w:sz w:val="20"/>
                <w:szCs w:val="20"/>
              </w:rPr>
              <w:t xml:space="preserve">in the </w:t>
            </w:r>
            <w:r w:rsidR="00873867" w:rsidRPr="003A632F">
              <w:rPr>
                <w:rFonts w:ascii="Arial" w:hAnsi="Arial" w:cs="Arial"/>
                <w:sz w:val="20"/>
                <w:szCs w:val="20"/>
              </w:rPr>
              <w:t xml:space="preserve">United States </w:t>
            </w:r>
            <w:r w:rsidR="001C6C64" w:rsidRPr="003A632F">
              <w:rPr>
                <w:rFonts w:ascii="Arial" w:hAnsi="Arial" w:cs="Arial"/>
                <w:sz w:val="20"/>
                <w:szCs w:val="20"/>
              </w:rPr>
              <w:t>/* branch */</w:t>
            </w:r>
            <w:r w:rsidRPr="003A632F">
              <w:rPr>
                <w:rFonts w:ascii="Arial" w:hAnsi="Arial" w:cs="Arial"/>
                <w:sz w:val="20"/>
                <w:szCs w:val="20"/>
              </w:rPr>
              <w:t xml:space="preserve"> and service is verified in VBMS. </w:t>
            </w:r>
            <w:del w:id="25" w:author="EDWARDS, LARRY D., VBADENV Trng Facility" w:date="2021-10-14T15:52:00Z">
              <w:r w:rsidR="00270A7D" w:rsidRPr="00237691" w:rsidDel="009F3885">
                <w:rPr>
                  <w:rFonts w:ascii="Arial" w:hAnsi="Arial" w:cs="Arial"/>
                  <w:sz w:val="20"/>
                  <w:szCs w:val="20"/>
                </w:rPr>
                <w:delText>M21-1 III.ii.3.C - System Updates</w:delText>
              </w:r>
            </w:del>
            <w:ins w:id="26" w:author="EDWARDS, LARRY D., VBADENV Trng Facility" w:date="2021-10-14T15:52:00Z">
              <w:r w:rsidR="009F3885">
                <w:rPr>
                  <w:rFonts w:ascii="Arial" w:hAnsi="Arial" w:cs="Arial"/>
                  <w:sz w:val="20"/>
                  <w:szCs w:val="20"/>
                </w:rPr>
                <w:t xml:space="preserve"> </w:t>
              </w:r>
              <w:r w:rsidR="009F3885">
                <w:rPr>
                  <w:rFonts w:ascii="Arial" w:hAnsi="Arial" w:cs="Arial"/>
                  <w:sz w:val="20"/>
                  <w:szCs w:val="20"/>
                </w:rPr>
                <w:t>M21-1 II.iii.</w:t>
              </w:r>
              <w:proofErr w:type="gramStart"/>
              <w:r w:rsidR="009F3885">
                <w:rPr>
                  <w:rFonts w:ascii="Arial" w:hAnsi="Arial" w:cs="Arial"/>
                  <w:sz w:val="20"/>
                  <w:szCs w:val="20"/>
                </w:rPr>
                <w:t>3.B</w:t>
              </w:r>
              <w:proofErr w:type="gramEnd"/>
              <w:r w:rsidR="009F3885">
                <w:rPr>
                  <w:rFonts w:ascii="Arial" w:hAnsi="Arial" w:cs="Arial"/>
                  <w:sz w:val="20"/>
                  <w:szCs w:val="20"/>
                </w:rPr>
                <w:t xml:space="preserve"> -System Updates at Intake</w:t>
              </w:r>
            </w:ins>
            <w:r w:rsidR="00270A7D" w:rsidRPr="00237691">
              <w:rPr>
                <w:rFonts w:ascii="Arial" w:hAnsi="Arial" w:cs="Arial"/>
                <w:sz w:val="20"/>
                <w:szCs w:val="20"/>
              </w:rPr>
              <w:t xml:space="preserve">, </w:t>
            </w:r>
            <w:del w:id="27" w:author="EDWARDS, LARRY D., VBADENV Trng Facility" w:date="2021-10-14T15:52:00Z">
              <w:r w:rsidR="00270A7D" w:rsidRPr="00237691" w:rsidDel="009F3885">
                <w:rPr>
                  <w:rFonts w:ascii="Arial" w:hAnsi="Arial" w:cs="Arial"/>
                  <w:sz w:val="20"/>
                  <w:szCs w:val="20"/>
                </w:rPr>
                <w:delText>M21-1 III.ii.6.B</w:delText>
              </w:r>
            </w:del>
            <w:ins w:id="28" w:author="EDWARDS, LARRY D., VBADENV Trng Facility" w:date="2021-10-14T15:52:00Z">
              <w:r w:rsidR="009F3885">
                <w:rPr>
                  <w:rFonts w:ascii="Arial" w:hAnsi="Arial" w:cs="Arial"/>
                  <w:sz w:val="20"/>
                  <w:szCs w:val="20"/>
                </w:rPr>
                <w:t xml:space="preserve"> </w:t>
              </w:r>
              <w:r w:rsidR="009F3885">
                <w:rPr>
                  <w:rFonts w:ascii="Arial" w:hAnsi="Arial" w:cs="Arial"/>
                  <w:sz w:val="20"/>
                  <w:szCs w:val="20"/>
                </w:rPr>
                <w:t>M21-1 III.i.1.B</w:t>
              </w:r>
            </w:ins>
            <w:r w:rsidR="00270A7D" w:rsidRPr="00237691">
              <w:rPr>
                <w:rFonts w:ascii="Arial" w:hAnsi="Arial" w:cs="Arial"/>
                <w:sz w:val="20"/>
                <w:szCs w:val="20"/>
              </w:rPr>
              <w:t xml:space="preserve"> - Service Requirements and Verification of Eligibility</w:t>
            </w:r>
            <w:r w:rsidR="00270A7D">
              <w:rPr>
                <w:rFonts w:ascii="Arial" w:hAnsi="Arial" w:cs="Arial"/>
                <w:sz w:val="20"/>
                <w:szCs w:val="20"/>
              </w:rPr>
              <w:t>.</w:t>
            </w:r>
          </w:p>
          <w:p w14:paraId="66873DD5" w14:textId="0F91F36F" w:rsidR="003A632F" w:rsidRPr="00873867" w:rsidRDefault="003A632F" w:rsidP="00873867">
            <w:pPr>
              <w:autoSpaceDE w:val="0"/>
              <w:autoSpaceDN w:val="0"/>
              <w:rPr>
                <w:rFonts w:ascii="Arial" w:hAnsi="Arial" w:cs="Arial"/>
              </w:rPr>
            </w:pPr>
          </w:p>
        </w:tc>
        <w:tc>
          <w:tcPr>
            <w:tcW w:w="6971" w:type="dxa"/>
          </w:tcPr>
          <w:p w14:paraId="25CE92ED" w14:textId="6323DB53"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4626EA4A" w14:textId="77777777" w:rsidTr="000E13F4">
        <w:trPr>
          <w:trHeight w:val="288"/>
        </w:trPr>
        <w:tc>
          <w:tcPr>
            <w:tcW w:w="7645" w:type="dxa"/>
            <w:shd w:val="clear" w:color="auto" w:fill="FFC000" w:themeFill="accent4"/>
          </w:tcPr>
          <w:p w14:paraId="484BF6B4"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5443EB8"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35AD2951" w14:textId="77777777" w:rsidTr="00CB2D49">
        <w:tc>
          <w:tcPr>
            <w:tcW w:w="7645" w:type="dxa"/>
          </w:tcPr>
          <w:p w14:paraId="6856F785"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B629A4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40C69F3E" w14:textId="77777777" w:rsidR="00194910" w:rsidRPr="00237691" w:rsidRDefault="00194910" w:rsidP="00194910">
            <w:pPr>
              <w:autoSpaceDE w:val="0"/>
              <w:autoSpaceDN w:val="0"/>
              <w:adjustRightInd w:val="0"/>
              <w:rPr>
                <w:rFonts w:ascii="Arial" w:hAnsi="Arial" w:cs="Arial"/>
                <w:sz w:val="20"/>
                <w:szCs w:val="20"/>
              </w:rPr>
            </w:pPr>
          </w:p>
          <w:p w14:paraId="1ED7DF9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5AA8B9E8" w14:textId="77777777" w:rsidR="00F509C9" w:rsidRDefault="00F509C9" w:rsidP="00194910">
            <w:pPr>
              <w:autoSpaceDE w:val="0"/>
              <w:autoSpaceDN w:val="0"/>
              <w:adjustRightInd w:val="0"/>
              <w:rPr>
                <w:rFonts w:ascii="Arial" w:hAnsi="Arial" w:cs="Arial"/>
                <w:sz w:val="20"/>
                <w:szCs w:val="20"/>
              </w:rPr>
            </w:pPr>
          </w:p>
          <w:p w14:paraId="15F0D944" w14:textId="77777777" w:rsidR="00F509C9" w:rsidRPr="00F509C9" w:rsidRDefault="006544A5" w:rsidP="009355CF">
            <w:pPr>
              <w:pStyle w:val="ListParagraph"/>
              <w:numPr>
                <w:ilvl w:val="0"/>
                <w:numId w:val="12"/>
              </w:numPr>
              <w:autoSpaceDE w:val="0"/>
              <w:autoSpaceDN w:val="0"/>
              <w:adjustRightInd w:val="0"/>
              <w:spacing w:after="0" w:line="240" w:lineRule="auto"/>
              <w:rPr>
                <w:rFonts w:ascii="Arial" w:hAnsi="Arial" w:cs="Arial"/>
                <w:sz w:val="16"/>
                <w:szCs w:val="20"/>
              </w:rPr>
            </w:pPr>
            <w:r>
              <w:rPr>
                <w:rFonts w:ascii="Arial" w:hAnsi="Arial" w:cs="Arial"/>
                <w:sz w:val="20"/>
                <w:szCs w:val="23"/>
              </w:rPr>
              <w:t>020N</w:t>
            </w:r>
            <w:r w:rsidR="009C6A1A">
              <w:rPr>
                <w:rFonts w:ascii="Arial" w:hAnsi="Arial" w:cs="Arial"/>
                <w:sz w:val="20"/>
                <w:szCs w:val="23"/>
              </w:rPr>
              <w:t>EW</w:t>
            </w:r>
            <w:r>
              <w:rPr>
                <w:rFonts w:ascii="Arial" w:hAnsi="Arial" w:cs="Arial"/>
                <w:sz w:val="20"/>
                <w:szCs w:val="23"/>
              </w:rPr>
              <w:t xml:space="preserve"> - New</w:t>
            </w:r>
          </w:p>
          <w:p w14:paraId="53CBD354" w14:textId="77777777" w:rsidR="00194910" w:rsidRPr="00237691" w:rsidRDefault="00194910" w:rsidP="00194910">
            <w:pPr>
              <w:autoSpaceDE w:val="0"/>
              <w:autoSpaceDN w:val="0"/>
              <w:adjustRightInd w:val="0"/>
              <w:rPr>
                <w:rFonts w:ascii="Arial" w:hAnsi="Arial" w:cs="Arial"/>
                <w:sz w:val="20"/>
                <w:szCs w:val="20"/>
              </w:rPr>
            </w:pPr>
          </w:p>
          <w:p w14:paraId="4D771E3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DD043D4" w14:textId="4380B052" w:rsidR="00194910" w:rsidRPr="005907A5" w:rsidRDefault="00F509C9" w:rsidP="00194910">
            <w:pPr>
              <w:tabs>
                <w:tab w:val="left" w:pos="7710"/>
              </w:tabs>
              <w:autoSpaceDE w:val="0"/>
              <w:autoSpaceDN w:val="0"/>
              <w:adjustRightInd w:val="0"/>
              <w:rPr>
                <w:rFonts w:ascii="Arial" w:hAnsi="Arial" w:cs="Arial"/>
                <w:sz w:val="20"/>
                <w:szCs w:val="20"/>
              </w:rPr>
            </w:pPr>
            <w:r w:rsidRPr="00F509C9">
              <w:rPr>
                <w:rFonts w:ascii="Arial" w:hAnsi="Arial" w:cs="Arial"/>
                <w:sz w:val="20"/>
                <w:szCs w:val="20"/>
              </w:rPr>
              <w:t xml:space="preserve">Awesome! </w:t>
            </w:r>
            <w:r w:rsidR="006544A5" w:rsidRPr="005907A5">
              <w:rPr>
                <w:rFonts w:ascii="Arial" w:hAnsi="Arial" w:cs="Arial"/>
                <w:sz w:val="20"/>
                <w:szCs w:val="20"/>
              </w:rPr>
              <w:t xml:space="preserve">The Veteran has previously filed a </w:t>
            </w:r>
            <w:r w:rsidR="00C2154E" w:rsidRPr="005907A5">
              <w:rPr>
                <w:rFonts w:ascii="Arial" w:hAnsi="Arial" w:cs="Arial"/>
                <w:sz w:val="20"/>
                <w:szCs w:val="20"/>
              </w:rPr>
              <w:t>claim,</w:t>
            </w:r>
            <w:r w:rsidR="006544A5" w:rsidRPr="005907A5">
              <w:rPr>
                <w:rFonts w:ascii="Arial" w:hAnsi="Arial" w:cs="Arial"/>
                <w:sz w:val="20"/>
                <w:szCs w:val="20"/>
              </w:rPr>
              <w:t xml:space="preserve"> so the 020 EP is </w:t>
            </w:r>
            <w:r w:rsidR="00B073FC" w:rsidRPr="005907A5">
              <w:rPr>
                <w:rFonts w:ascii="Arial" w:hAnsi="Arial" w:cs="Arial"/>
                <w:sz w:val="20"/>
                <w:szCs w:val="20"/>
              </w:rPr>
              <w:t>correct,</w:t>
            </w:r>
            <w:r w:rsidR="006544A5" w:rsidRPr="005907A5">
              <w:rPr>
                <w:rFonts w:ascii="Arial" w:hAnsi="Arial" w:cs="Arial"/>
                <w:sz w:val="20"/>
                <w:szCs w:val="20"/>
              </w:rPr>
              <w:t xml:space="preserve"> and the Veteran has never filed </w:t>
            </w:r>
            <w:r w:rsidR="009C6A1A" w:rsidRPr="005907A5">
              <w:rPr>
                <w:rFonts w:ascii="Arial" w:hAnsi="Arial" w:cs="Arial"/>
                <w:sz w:val="20"/>
                <w:szCs w:val="20"/>
              </w:rPr>
              <w:t xml:space="preserve">for </w:t>
            </w:r>
            <w:r w:rsidR="00146720">
              <w:rPr>
                <w:rFonts w:ascii="Arial" w:hAnsi="Arial" w:cs="Arial"/>
                <w:sz w:val="20"/>
                <w:szCs w:val="20"/>
              </w:rPr>
              <w:t>a left wrist condition</w:t>
            </w:r>
            <w:r w:rsidR="00C2154E" w:rsidRPr="005907A5">
              <w:rPr>
                <w:rFonts w:ascii="Arial" w:hAnsi="Arial" w:cs="Arial"/>
                <w:sz w:val="20"/>
                <w:szCs w:val="20"/>
              </w:rPr>
              <w:t>,</w:t>
            </w:r>
            <w:r w:rsidR="009C6A1A" w:rsidRPr="005907A5">
              <w:rPr>
                <w:rFonts w:ascii="Arial" w:hAnsi="Arial" w:cs="Arial"/>
                <w:sz w:val="20"/>
                <w:szCs w:val="20"/>
              </w:rPr>
              <w:t xml:space="preserve"> so the claim label is new</w:t>
            </w:r>
            <w:r w:rsidR="005F4D80" w:rsidRPr="005907A5">
              <w:rPr>
                <w:rFonts w:ascii="Arial" w:hAnsi="Arial" w:cs="Arial"/>
                <w:sz w:val="20"/>
                <w:szCs w:val="20"/>
              </w:rPr>
              <w:t xml:space="preserve">. </w:t>
            </w:r>
            <w:r w:rsidR="00733EA3" w:rsidRPr="005907A5">
              <w:rPr>
                <w:rFonts w:ascii="Arial" w:hAnsi="Arial" w:cs="Arial"/>
                <w:sz w:val="20"/>
                <w:szCs w:val="20"/>
              </w:rPr>
              <w:t xml:space="preserve">M21-4 Appendix B End Product Codes and Work Rate Standards for Quantitative Measurement and </w:t>
            </w:r>
            <w:del w:id="29" w:author="EDWARDS, LARRY D., VBADENV Trng Facility" w:date="2021-10-14T15:53:00Z">
              <w:r w:rsidR="00733EA3" w:rsidRPr="005907A5" w:rsidDel="009F3885">
                <w:rPr>
                  <w:rFonts w:ascii="Arial" w:hAnsi="Arial" w:cs="Arial"/>
                  <w:sz w:val="20"/>
                  <w:szCs w:val="20"/>
                </w:rPr>
                <w:delText>M21-1 III.ii.3.D - Claims Establishment</w:delText>
              </w:r>
            </w:del>
            <w:ins w:id="30" w:author="EDWARDS, LARRY D., VBADENV Trng Facility" w:date="2021-10-14T15:53:00Z">
              <w:r w:rsidR="009F3885">
                <w:rPr>
                  <w:rFonts w:ascii="Arial" w:hAnsi="Arial" w:cs="Arial"/>
                  <w:sz w:val="20"/>
                  <w:szCs w:val="20"/>
                </w:rPr>
                <w:t xml:space="preserve"> </w:t>
              </w:r>
              <w:r w:rsidR="009F3885">
                <w:rPr>
                  <w:rFonts w:ascii="Arial" w:hAnsi="Arial" w:cs="Arial"/>
                  <w:color w:val="000000"/>
                  <w:sz w:val="21"/>
                  <w:szCs w:val="21"/>
                </w:rPr>
                <w:t xml:space="preserve">M21-1 </w:t>
              </w:r>
              <w:r w:rsidR="009F3885">
                <w:rPr>
                  <w:rFonts w:ascii="Arial" w:hAnsi="Arial" w:cs="Arial"/>
                  <w:sz w:val="20"/>
                  <w:szCs w:val="20"/>
                </w:rPr>
                <w:t>II.iii.</w:t>
              </w:r>
              <w:proofErr w:type="gramStart"/>
              <w:r w:rsidR="009F3885">
                <w:rPr>
                  <w:rFonts w:ascii="Arial" w:hAnsi="Arial" w:cs="Arial"/>
                  <w:sz w:val="20"/>
                  <w:szCs w:val="20"/>
                </w:rPr>
                <w:t>3.A</w:t>
              </w:r>
              <w:proofErr w:type="gramEnd"/>
              <w:r w:rsidR="009F3885">
                <w:rPr>
                  <w:rFonts w:ascii="Arial" w:hAnsi="Arial" w:cs="Arial"/>
                  <w:sz w:val="20"/>
                  <w:szCs w:val="20"/>
                </w:rPr>
                <w:t xml:space="preserve"> Claims Establishment</w:t>
              </w:r>
            </w:ins>
            <w:r w:rsidR="00733EA3" w:rsidRPr="005907A5">
              <w:rPr>
                <w:rFonts w:ascii="Arial" w:eastAsia="Times New Roman" w:hAnsi="Arial" w:cs="Arial"/>
                <w:sz w:val="20"/>
                <w:szCs w:val="20"/>
              </w:rPr>
              <w:t xml:space="preserve">.  </w:t>
            </w:r>
          </w:p>
          <w:p w14:paraId="69C72043" w14:textId="77777777" w:rsidR="00F509C9" w:rsidRPr="005907A5" w:rsidRDefault="00F509C9" w:rsidP="00194910">
            <w:pPr>
              <w:tabs>
                <w:tab w:val="left" w:pos="7710"/>
              </w:tabs>
              <w:autoSpaceDE w:val="0"/>
              <w:autoSpaceDN w:val="0"/>
              <w:adjustRightInd w:val="0"/>
              <w:rPr>
                <w:rFonts w:ascii="Arial" w:hAnsi="Arial" w:cs="Arial"/>
                <w:sz w:val="20"/>
                <w:szCs w:val="20"/>
              </w:rPr>
            </w:pPr>
          </w:p>
          <w:p w14:paraId="172D9B1C" w14:textId="77777777" w:rsidR="00194910" w:rsidRPr="005907A5" w:rsidRDefault="00194910" w:rsidP="00194910">
            <w:pPr>
              <w:autoSpaceDE w:val="0"/>
              <w:autoSpaceDN w:val="0"/>
              <w:adjustRightInd w:val="0"/>
              <w:rPr>
                <w:rFonts w:ascii="Arial" w:hAnsi="Arial" w:cs="Arial"/>
                <w:sz w:val="20"/>
                <w:szCs w:val="20"/>
              </w:rPr>
            </w:pPr>
            <w:r w:rsidRPr="005907A5">
              <w:rPr>
                <w:rFonts w:ascii="Arial" w:hAnsi="Arial" w:cs="Arial"/>
                <w:b/>
                <w:sz w:val="20"/>
                <w:szCs w:val="20"/>
              </w:rPr>
              <w:t>Incorrect Answer Feedback</w:t>
            </w:r>
            <w:r w:rsidRPr="005907A5">
              <w:rPr>
                <w:rFonts w:ascii="Arial" w:hAnsi="Arial" w:cs="Arial"/>
                <w:sz w:val="20"/>
                <w:szCs w:val="20"/>
              </w:rPr>
              <w:t>:</w:t>
            </w:r>
          </w:p>
          <w:p w14:paraId="4BA442CF" w14:textId="4A2161DF" w:rsidR="00194910" w:rsidRPr="005907A5" w:rsidRDefault="00F509C9" w:rsidP="00194910">
            <w:pPr>
              <w:spacing w:after="158"/>
              <w:rPr>
                <w:rFonts w:ascii="Arial" w:eastAsia="Times New Roman" w:hAnsi="Arial" w:cs="Arial"/>
                <w:sz w:val="20"/>
                <w:szCs w:val="20"/>
              </w:rPr>
            </w:pPr>
            <w:r w:rsidRPr="005907A5">
              <w:rPr>
                <w:rFonts w:ascii="Arial" w:eastAsia="Times New Roman" w:hAnsi="Arial" w:cs="Arial"/>
                <w:sz w:val="20"/>
                <w:szCs w:val="20"/>
              </w:rPr>
              <w:t xml:space="preserve">Incorrect. </w:t>
            </w:r>
            <w:r w:rsidR="009C6A1A" w:rsidRPr="005907A5">
              <w:rPr>
                <w:rFonts w:ascii="Arial" w:hAnsi="Arial" w:cs="Arial"/>
                <w:sz w:val="20"/>
                <w:szCs w:val="20"/>
              </w:rPr>
              <w:t xml:space="preserve">The Veteran has previously filed a </w:t>
            </w:r>
            <w:r w:rsidR="00C2154E" w:rsidRPr="005907A5">
              <w:rPr>
                <w:rFonts w:ascii="Arial" w:hAnsi="Arial" w:cs="Arial"/>
                <w:sz w:val="20"/>
                <w:szCs w:val="20"/>
              </w:rPr>
              <w:t>claim,</w:t>
            </w:r>
            <w:r w:rsidR="009C6A1A" w:rsidRPr="005907A5">
              <w:rPr>
                <w:rFonts w:ascii="Arial" w:hAnsi="Arial" w:cs="Arial"/>
                <w:sz w:val="20"/>
                <w:szCs w:val="20"/>
              </w:rPr>
              <w:t xml:space="preserve"> so the 020 EP is correct</w:t>
            </w:r>
            <w:r w:rsidR="00B073FC" w:rsidRPr="005907A5">
              <w:rPr>
                <w:rFonts w:ascii="Arial" w:hAnsi="Arial" w:cs="Arial"/>
                <w:sz w:val="20"/>
                <w:szCs w:val="20"/>
              </w:rPr>
              <w:t>,</w:t>
            </w:r>
            <w:r w:rsidR="009C6A1A" w:rsidRPr="005907A5">
              <w:rPr>
                <w:rFonts w:ascii="Arial" w:hAnsi="Arial" w:cs="Arial"/>
                <w:sz w:val="20"/>
                <w:szCs w:val="20"/>
              </w:rPr>
              <w:t xml:space="preserve"> and the Veteran has never filed for </w:t>
            </w:r>
            <w:r w:rsidR="00146720">
              <w:rPr>
                <w:rFonts w:ascii="Arial" w:hAnsi="Arial" w:cs="Arial"/>
                <w:sz w:val="20"/>
                <w:szCs w:val="20"/>
              </w:rPr>
              <w:t>a left wrist condition</w:t>
            </w:r>
            <w:r w:rsidR="00C2154E" w:rsidRPr="005907A5">
              <w:rPr>
                <w:rFonts w:ascii="Arial" w:hAnsi="Arial" w:cs="Arial"/>
                <w:sz w:val="20"/>
                <w:szCs w:val="20"/>
              </w:rPr>
              <w:t>,</w:t>
            </w:r>
            <w:r w:rsidR="009C6A1A" w:rsidRPr="005907A5">
              <w:rPr>
                <w:rFonts w:ascii="Arial" w:hAnsi="Arial" w:cs="Arial"/>
                <w:sz w:val="20"/>
                <w:szCs w:val="20"/>
              </w:rPr>
              <w:t xml:space="preserve"> so the claim label is new</w:t>
            </w:r>
            <w:r w:rsidR="005F4D80" w:rsidRPr="005907A5">
              <w:rPr>
                <w:rFonts w:ascii="Arial" w:hAnsi="Arial" w:cs="Arial"/>
                <w:sz w:val="20"/>
                <w:szCs w:val="20"/>
              </w:rPr>
              <w:t>.</w:t>
            </w:r>
            <w:r w:rsidRPr="005907A5">
              <w:rPr>
                <w:rFonts w:ascii="Arial" w:eastAsia="Times New Roman" w:hAnsi="Arial" w:cs="Arial"/>
                <w:sz w:val="20"/>
                <w:szCs w:val="20"/>
              </w:rPr>
              <w:t xml:space="preserve"> </w:t>
            </w:r>
            <w:r w:rsidR="00733EA3" w:rsidRPr="005907A5">
              <w:rPr>
                <w:rFonts w:ascii="Arial" w:hAnsi="Arial" w:cs="Arial"/>
                <w:sz w:val="20"/>
                <w:szCs w:val="20"/>
              </w:rPr>
              <w:t xml:space="preserve">M21-4 Appendix B End Product Codes and Work Rate Standards for Quantitative Measurement and </w:t>
            </w:r>
            <w:del w:id="31" w:author="EDWARDS, LARRY D., VBADENV Trng Facility" w:date="2021-10-14T15:53:00Z">
              <w:r w:rsidR="00733EA3" w:rsidRPr="005907A5" w:rsidDel="009F3885">
                <w:rPr>
                  <w:rFonts w:ascii="Arial" w:hAnsi="Arial" w:cs="Arial"/>
                  <w:sz w:val="20"/>
                  <w:szCs w:val="20"/>
                </w:rPr>
                <w:delText>M21-1 III.ii.3.D - Claims Establishment</w:delText>
              </w:r>
            </w:del>
            <w:ins w:id="32" w:author="EDWARDS, LARRY D., VBADENV Trng Facility" w:date="2021-10-14T15:53:00Z">
              <w:r w:rsidR="009F3885">
                <w:rPr>
                  <w:rFonts w:ascii="Arial" w:hAnsi="Arial" w:cs="Arial"/>
                  <w:sz w:val="20"/>
                  <w:szCs w:val="20"/>
                </w:rPr>
                <w:t xml:space="preserve"> </w:t>
              </w:r>
              <w:r w:rsidR="009F3885">
                <w:rPr>
                  <w:rFonts w:ascii="Arial" w:hAnsi="Arial" w:cs="Arial"/>
                  <w:color w:val="000000"/>
                  <w:sz w:val="21"/>
                  <w:szCs w:val="21"/>
                </w:rPr>
                <w:t xml:space="preserve">M21-1 </w:t>
              </w:r>
              <w:r w:rsidR="009F3885">
                <w:rPr>
                  <w:rFonts w:ascii="Arial" w:hAnsi="Arial" w:cs="Arial"/>
                  <w:sz w:val="20"/>
                  <w:szCs w:val="20"/>
                </w:rPr>
                <w:t>II.iii.</w:t>
              </w:r>
              <w:proofErr w:type="gramStart"/>
              <w:r w:rsidR="009F3885">
                <w:rPr>
                  <w:rFonts w:ascii="Arial" w:hAnsi="Arial" w:cs="Arial"/>
                  <w:sz w:val="20"/>
                  <w:szCs w:val="20"/>
                </w:rPr>
                <w:t>3.A</w:t>
              </w:r>
              <w:proofErr w:type="gramEnd"/>
              <w:r w:rsidR="009F3885">
                <w:rPr>
                  <w:rFonts w:ascii="Arial" w:hAnsi="Arial" w:cs="Arial"/>
                  <w:sz w:val="20"/>
                  <w:szCs w:val="20"/>
                </w:rPr>
                <w:t xml:space="preserve"> Claims Establishment</w:t>
              </w:r>
            </w:ins>
            <w:r w:rsidR="00733EA3" w:rsidRPr="005907A5">
              <w:rPr>
                <w:rFonts w:ascii="Arial" w:eastAsia="Times New Roman" w:hAnsi="Arial" w:cs="Arial"/>
                <w:sz w:val="20"/>
                <w:szCs w:val="20"/>
              </w:rPr>
              <w:t xml:space="preserve">.  </w:t>
            </w:r>
          </w:p>
          <w:p w14:paraId="77A3DD88"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0CF8A03E" w14:textId="77777777" w:rsidR="00194910" w:rsidRDefault="00194910" w:rsidP="00194910">
            <w:pPr>
              <w:autoSpaceDE w:val="0"/>
              <w:autoSpaceDN w:val="0"/>
              <w:adjustRightInd w:val="0"/>
              <w:rPr>
                <w:rFonts w:ascii="Arial" w:hAnsi="Arial" w:cs="Arial"/>
                <w:sz w:val="20"/>
                <w:szCs w:val="20"/>
              </w:rPr>
            </w:pPr>
          </w:p>
          <w:p w14:paraId="533915FD" w14:textId="77777777" w:rsidR="00421B46" w:rsidRDefault="00421B46" w:rsidP="00194910">
            <w:pPr>
              <w:autoSpaceDE w:val="0"/>
              <w:autoSpaceDN w:val="0"/>
              <w:adjustRightInd w:val="0"/>
              <w:rPr>
                <w:rFonts w:ascii="Arial" w:hAnsi="Arial" w:cs="Arial"/>
                <w:sz w:val="20"/>
                <w:szCs w:val="20"/>
              </w:rPr>
            </w:pPr>
          </w:p>
          <w:p w14:paraId="3045E43D" w14:textId="77777777" w:rsidR="00421B46" w:rsidRDefault="00421B46" w:rsidP="00194910">
            <w:pPr>
              <w:autoSpaceDE w:val="0"/>
              <w:autoSpaceDN w:val="0"/>
              <w:adjustRightInd w:val="0"/>
              <w:rPr>
                <w:rFonts w:ascii="Arial" w:hAnsi="Arial" w:cs="Arial"/>
                <w:sz w:val="20"/>
                <w:szCs w:val="20"/>
              </w:rPr>
            </w:pPr>
          </w:p>
          <w:p w14:paraId="4EB920CA" w14:textId="180583EA" w:rsidR="00421B46" w:rsidRPr="003A632F" w:rsidRDefault="00CB2D49" w:rsidP="00194910">
            <w:pPr>
              <w:autoSpaceDE w:val="0"/>
              <w:autoSpaceDN w:val="0"/>
              <w:adjustRightInd w:val="0"/>
              <w:rPr>
                <w:rFonts w:ascii="Arial" w:hAnsi="Arial" w:cs="Arial"/>
                <w:color w:val="FF0000"/>
                <w:sz w:val="20"/>
                <w:szCs w:val="20"/>
              </w:rPr>
            </w:pPr>
            <w:r w:rsidRPr="003A632F">
              <w:rPr>
                <w:rFonts w:ascii="Arial" w:hAnsi="Arial" w:cs="Arial"/>
                <w:color w:val="FF0000"/>
                <w:sz w:val="20"/>
                <w:szCs w:val="20"/>
              </w:rPr>
              <w:t>For V12:  Correct answer plus 5 distractors</w:t>
            </w:r>
          </w:p>
          <w:p w14:paraId="64769E8B" w14:textId="491C3D1A" w:rsidR="00421B46" w:rsidRPr="00237691" w:rsidRDefault="00421B46" w:rsidP="00194910">
            <w:pPr>
              <w:autoSpaceDE w:val="0"/>
              <w:autoSpaceDN w:val="0"/>
              <w:adjustRightInd w:val="0"/>
              <w:rPr>
                <w:rFonts w:ascii="Arial" w:hAnsi="Arial" w:cs="Arial"/>
                <w:sz w:val="20"/>
                <w:szCs w:val="20"/>
              </w:rPr>
            </w:pPr>
          </w:p>
        </w:tc>
      </w:tr>
      <w:tr w:rsidR="00194910" w:rsidRPr="00237691" w14:paraId="00CB8A0F" w14:textId="77777777" w:rsidTr="00CB2D49">
        <w:trPr>
          <w:trHeight w:val="288"/>
        </w:trPr>
        <w:tc>
          <w:tcPr>
            <w:tcW w:w="7645" w:type="dxa"/>
            <w:shd w:val="clear" w:color="auto" w:fill="FFC000"/>
          </w:tcPr>
          <w:p w14:paraId="4F16D4B4"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39EAD3C9"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3F5486D2" w14:textId="77777777" w:rsidTr="00CB2D49">
        <w:tc>
          <w:tcPr>
            <w:tcW w:w="7645" w:type="dxa"/>
          </w:tcPr>
          <w:p w14:paraId="1B7C123B"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01D41E6E"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41A01B6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3647C115"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9C70B15" w14:textId="56BDB95A" w:rsidR="00733EA3" w:rsidRPr="002D27C2" w:rsidRDefault="00733EA3" w:rsidP="00733EA3">
            <w:pPr>
              <w:pStyle w:val="ListParagraph"/>
              <w:numPr>
                <w:ilvl w:val="0"/>
                <w:numId w:val="12"/>
              </w:numPr>
              <w:autoSpaceDE w:val="0"/>
              <w:autoSpaceDN w:val="0"/>
              <w:spacing w:after="0" w:line="240" w:lineRule="auto"/>
              <w:rPr>
                <w:rFonts w:ascii="Arial" w:hAnsi="Arial" w:cs="Arial"/>
                <w:highlight w:val="yellow"/>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r w:rsidR="00755ACE">
              <w:rPr>
                <w:rFonts w:ascii="Arial" w:hAnsi="Arial" w:cs="Arial"/>
                <w:color w:val="FF0000"/>
                <w:sz w:val="20"/>
                <w:szCs w:val="20"/>
              </w:rPr>
              <w:t>(</w:t>
            </w:r>
            <w:del w:id="33" w:author="EDWARDS, LARRY D., VBADENV Trng Facility" w:date="2021-10-14T15:53:00Z">
              <w:r w:rsidR="004F4082" w:rsidDel="009F3885">
                <w:rPr>
                  <w:rFonts w:ascii="Arial" w:hAnsi="Arial" w:cs="Arial"/>
                  <w:color w:val="FF0000"/>
                  <w:sz w:val="20"/>
                  <w:szCs w:val="20"/>
                </w:rPr>
                <w:delText>01/12/2021</w:delText>
              </w:r>
            </w:del>
            <w:ins w:id="34" w:author="EDWARDS, LARRY D., VBADENV Trng Facility" w:date="2021-10-14T15:53:00Z">
              <w:r w:rsidR="009F3885">
                <w:rPr>
                  <w:rFonts w:ascii="Arial" w:hAnsi="Arial" w:cs="Arial"/>
                  <w:color w:val="FF0000"/>
                  <w:sz w:val="20"/>
                  <w:szCs w:val="20"/>
                </w:rPr>
                <w:t xml:space="preserve"> 10/12/2021</w:t>
              </w:r>
            </w:ins>
            <w:r w:rsidR="00755ACE">
              <w:rPr>
                <w:rFonts w:ascii="Arial" w:hAnsi="Arial" w:cs="Arial"/>
                <w:color w:val="FF0000"/>
                <w:sz w:val="20"/>
                <w:szCs w:val="20"/>
              </w:rPr>
              <w:t>)</w:t>
            </w:r>
          </w:p>
          <w:p w14:paraId="6401174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8E6889C"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139AA4" w14:textId="2877F3C6"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w:t>
            </w:r>
            <w:r w:rsidR="005F4D80" w:rsidRPr="00FC5EAE">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Pr="00237691">
              <w:rPr>
                <w:rFonts w:ascii="Arial" w:hAnsi="Arial" w:cs="Arial"/>
                <w:sz w:val="20"/>
                <w:szCs w:val="20"/>
              </w:rPr>
              <w:t>.  </w:t>
            </w:r>
            <w:del w:id="35" w:author="EDWARDS, LARRY D., VBADENV Trng Facility" w:date="2021-10-14T15:55:00Z">
              <w:r w:rsidRPr="00237691" w:rsidDel="00A56013">
                <w:rPr>
                  <w:rFonts w:ascii="Arial" w:hAnsi="Arial" w:cs="Arial"/>
                  <w:sz w:val="20"/>
                  <w:szCs w:val="20"/>
                </w:rPr>
                <w:delText xml:space="preserve">M21-1 III.ii.2.B - Claims for </w:delText>
              </w:r>
              <w:r w:rsidRPr="00237691" w:rsidDel="00A56013">
                <w:rPr>
                  <w:rFonts w:ascii="Arial" w:hAnsi="Arial" w:cs="Arial"/>
                  <w:sz w:val="20"/>
                  <w:szCs w:val="20"/>
                </w:rPr>
                <w:lastRenderedPageBreak/>
                <w:delText>Disability Compensation and-or Pension, and Claims for Survivors Benefits and 38 CFR 3.155(d)(1)</w:delText>
              </w:r>
            </w:del>
            <w:ins w:id="36" w:author="EDWARDS, LARRY D., VBADENV Trng Facility" w:date="2021-10-14T15:55:00Z">
              <w:r w:rsidR="00A56013">
                <w:rPr>
                  <w:rFonts w:ascii="Arial" w:hAnsi="Arial" w:cs="Arial"/>
                  <w:sz w:val="20"/>
                  <w:szCs w:val="20"/>
                </w:rPr>
                <w:t xml:space="preserve"> </w:t>
              </w:r>
              <w:r w:rsidR="00A56013">
                <w:rPr>
                  <w:rFonts w:ascii="Arial" w:hAnsi="Arial" w:cs="Arial"/>
                  <w:color w:val="000000"/>
                  <w:sz w:val="21"/>
                  <w:szCs w:val="21"/>
                </w:rPr>
                <w:t>M21-1 II.iii.</w:t>
              </w:r>
              <w:proofErr w:type="gramStart"/>
              <w:r w:rsidR="00A56013">
                <w:rPr>
                  <w:rFonts w:ascii="Arial" w:hAnsi="Arial" w:cs="Arial"/>
                  <w:color w:val="000000"/>
                  <w:sz w:val="21"/>
                  <w:szCs w:val="21"/>
                </w:rPr>
                <w:t>1.A.</w:t>
              </w:r>
              <w:proofErr w:type="gramEnd"/>
              <w:r w:rsidR="00A56013">
                <w:rPr>
                  <w:rFonts w:ascii="Arial" w:hAnsi="Arial" w:cs="Arial"/>
                  <w:color w:val="000000"/>
                  <w:sz w:val="21"/>
                  <w:szCs w:val="21"/>
                </w:rPr>
                <w:t>4.c</w:t>
              </w:r>
              <w:r w:rsidR="00A56013">
                <w:rPr>
                  <w:rFonts w:ascii="Arial" w:hAnsi="Arial" w:cs="Arial"/>
                  <w:color w:val="337AB7"/>
                  <w:sz w:val="21"/>
                  <w:szCs w:val="21"/>
                </w:rPr>
                <w:t>.</w:t>
              </w:r>
              <w:r w:rsidR="00A56013">
                <w:rPr>
                  <w:rFonts w:ascii="Arial" w:hAnsi="Arial" w:cs="Arial"/>
                  <w:color w:val="000000"/>
                  <w:sz w:val="21"/>
                  <w:szCs w:val="21"/>
                </w:rPr>
                <w:t>  Determining the Proper DOC for Claims Establishment Purposes</w:t>
              </w:r>
              <w:r w:rsidR="00A56013">
                <w:rPr>
                  <w:rFonts w:ascii="Arial" w:hAnsi="Arial" w:cs="Arial"/>
                  <w:color w:val="000000"/>
                  <w:sz w:val="21"/>
                  <w:szCs w:val="21"/>
                </w:rPr>
                <w:t>.</w:t>
              </w:r>
            </w:ins>
          </w:p>
          <w:p w14:paraId="0E207AD8"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F156E37"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431DADE" w14:textId="20549166"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Sorry, that is incorrect. </w:t>
            </w:r>
            <w:r w:rsidR="00BB4F94">
              <w:rPr>
                <w:rFonts w:ascii="Arial" w:hAnsi="Arial" w:cs="Arial"/>
                <w:sz w:val="20"/>
                <w:szCs w:val="20"/>
              </w:rPr>
              <w:t xml:space="preserve">The date of claim is /* </w:t>
            </w:r>
            <w:proofErr w:type="spellStart"/>
            <w:r w:rsidR="00BB4F94">
              <w:rPr>
                <w:rFonts w:ascii="Arial" w:hAnsi="Arial" w:cs="Arial"/>
                <w:sz w:val="20"/>
                <w:szCs w:val="20"/>
              </w:rPr>
              <w:t>receivedon</w:t>
            </w:r>
            <w:proofErr w:type="spellEnd"/>
            <w:r w:rsidR="00BB4F94">
              <w:rPr>
                <w:rFonts w:ascii="Arial" w:hAnsi="Arial" w:cs="Arial"/>
                <w:sz w:val="20"/>
                <w:szCs w:val="20"/>
              </w:rPr>
              <w:t xml:space="preserve"> */. </w:t>
            </w:r>
            <w:r w:rsidR="005F4D80" w:rsidRPr="00FC5EAE">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 </w:t>
            </w:r>
            <w:del w:id="37" w:author="EDWARDS, LARRY D., VBADENV Trng Facility" w:date="2021-10-14T15:55:00Z">
              <w:r w:rsidRPr="00237691" w:rsidDel="00A56013">
                <w:rPr>
                  <w:rFonts w:ascii="Arial" w:hAnsi="Arial" w:cs="Arial"/>
                  <w:sz w:val="20"/>
                  <w:szCs w:val="20"/>
                </w:rPr>
                <w:delText>M21-1 III.ii.2.B - Claims for Disability Compensation and-or Pension, and Claims for Survivors Benefits and 38 CFR 3.155(d)(1)</w:delText>
              </w:r>
              <w:r w:rsidR="002D27C2" w:rsidDel="00A56013">
                <w:rPr>
                  <w:rFonts w:ascii="Arial" w:hAnsi="Arial" w:cs="Arial"/>
                  <w:sz w:val="20"/>
                  <w:szCs w:val="20"/>
                </w:rPr>
                <w:delText>.</w:delText>
              </w:r>
            </w:del>
            <w:ins w:id="38" w:author="EDWARDS, LARRY D., VBADENV Trng Facility" w:date="2021-10-14T15:55:00Z">
              <w:r w:rsidR="00A56013">
                <w:rPr>
                  <w:rFonts w:ascii="Arial" w:hAnsi="Arial" w:cs="Arial"/>
                  <w:sz w:val="20"/>
                  <w:szCs w:val="20"/>
                </w:rPr>
                <w:t xml:space="preserve"> </w:t>
              </w:r>
              <w:r w:rsidR="00A56013">
                <w:rPr>
                  <w:rFonts w:ascii="Arial" w:hAnsi="Arial" w:cs="Arial"/>
                  <w:color w:val="000000"/>
                  <w:sz w:val="21"/>
                  <w:szCs w:val="21"/>
                </w:rPr>
                <w:t>M21-1 II.iii.</w:t>
              </w:r>
              <w:proofErr w:type="gramStart"/>
              <w:r w:rsidR="00A56013">
                <w:rPr>
                  <w:rFonts w:ascii="Arial" w:hAnsi="Arial" w:cs="Arial"/>
                  <w:color w:val="000000"/>
                  <w:sz w:val="21"/>
                  <w:szCs w:val="21"/>
                </w:rPr>
                <w:t>1.A.</w:t>
              </w:r>
              <w:proofErr w:type="gramEnd"/>
              <w:r w:rsidR="00A56013">
                <w:rPr>
                  <w:rFonts w:ascii="Arial" w:hAnsi="Arial" w:cs="Arial"/>
                  <w:color w:val="000000"/>
                  <w:sz w:val="21"/>
                  <w:szCs w:val="21"/>
                </w:rPr>
                <w:t>4.c</w:t>
              </w:r>
              <w:r w:rsidR="00A56013">
                <w:rPr>
                  <w:rFonts w:ascii="Arial" w:hAnsi="Arial" w:cs="Arial"/>
                  <w:color w:val="337AB7"/>
                  <w:sz w:val="21"/>
                  <w:szCs w:val="21"/>
                </w:rPr>
                <w:t>.</w:t>
              </w:r>
              <w:r w:rsidR="00A56013">
                <w:rPr>
                  <w:rFonts w:ascii="Arial" w:hAnsi="Arial" w:cs="Arial"/>
                  <w:color w:val="000000"/>
                  <w:sz w:val="21"/>
                  <w:szCs w:val="21"/>
                </w:rPr>
                <w:t>  Determining the Proper DOC for Claims Establishment Purposes</w:t>
              </w:r>
              <w:r w:rsidR="00A56013">
                <w:rPr>
                  <w:rFonts w:ascii="Arial" w:hAnsi="Arial" w:cs="Arial"/>
                  <w:color w:val="000000"/>
                  <w:sz w:val="21"/>
                  <w:szCs w:val="21"/>
                </w:rPr>
                <w:t>.</w:t>
              </w:r>
            </w:ins>
            <w:r w:rsidR="002D27C2">
              <w:rPr>
                <w:rFonts w:ascii="Arial" w:hAnsi="Arial" w:cs="Arial"/>
                <w:sz w:val="20"/>
                <w:szCs w:val="20"/>
              </w:rPr>
              <w:t xml:space="preserve">  </w:t>
            </w:r>
          </w:p>
          <w:p w14:paraId="47A65AE7" w14:textId="77777777" w:rsidR="00194910" w:rsidRPr="00237691" w:rsidRDefault="00194910" w:rsidP="00194910">
            <w:pPr>
              <w:rPr>
                <w:rFonts w:ascii="Arial" w:hAnsi="Arial" w:cs="Arial"/>
                <w:sz w:val="20"/>
                <w:szCs w:val="20"/>
              </w:rPr>
            </w:pPr>
          </w:p>
        </w:tc>
        <w:tc>
          <w:tcPr>
            <w:tcW w:w="6971" w:type="dxa"/>
          </w:tcPr>
          <w:p w14:paraId="53FA2B1B" w14:textId="548C6651"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16EC98BA" w14:textId="77777777" w:rsidTr="00CB2D49">
        <w:trPr>
          <w:trHeight w:val="288"/>
        </w:trPr>
        <w:tc>
          <w:tcPr>
            <w:tcW w:w="7645" w:type="dxa"/>
            <w:shd w:val="clear" w:color="auto" w:fill="FFC000" w:themeFill="accent4"/>
          </w:tcPr>
          <w:p w14:paraId="28C5023A"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28F3400A"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21F6D84" w14:textId="77777777" w:rsidTr="00CB2D49">
        <w:tc>
          <w:tcPr>
            <w:tcW w:w="7645" w:type="dxa"/>
          </w:tcPr>
          <w:p w14:paraId="0DABC9ED"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126E3EF9"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2A72A0F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A94DFCC"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FDC? </w:t>
            </w:r>
          </w:p>
          <w:p w14:paraId="0C5A48F7" w14:textId="77777777" w:rsidR="00194910" w:rsidRPr="00A62AE6"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A62AE6">
              <w:rPr>
                <w:rFonts w:ascii="Arial" w:hAnsi="Arial" w:cs="Arial"/>
                <w:sz w:val="20"/>
                <w:szCs w:val="20"/>
              </w:rPr>
              <w:t>Yes</w:t>
            </w:r>
          </w:p>
          <w:p w14:paraId="7EADD384" w14:textId="77777777" w:rsidR="00194910" w:rsidRPr="00A62AE6"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A62AE6">
              <w:rPr>
                <w:rFonts w:ascii="Arial" w:hAnsi="Arial" w:cs="Arial"/>
                <w:sz w:val="20"/>
                <w:szCs w:val="20"/>
                <w:highlight w:val="yellow"/>
              </w:rPr>
              <w:t>No</w:t>
            </w:r>
          </w:p>
          <w:p w14:paraId="6D985A1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8C567B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827DFD3" w14:textId="65038D7F" w:rsidR="00194910" w:rsidRPr="00237691" w:rsidRDefault="00194910" w:rsidP="002D27C2">
            <w:pPr>
              <w:rPr>
                <w:rFonts w:ascii="Arial" w:hAnsi="Arial" w:cs="Arial"/>
                <w:sz w:val="20"/>
                <w:szCs w:val="20"/>
              </w:rPr>
            </w:pPr>
            <w:r w:rsidRPr="00237691">
              <w:rPr>
                <w:rFonts w:ascii="Arial" w:hAnsi="Arial" w:cs="Arial"/>
                <w:sz w:val="20"/>
                <w:szCs w:val="20"/>
              </w:rPr>
              <w:t xml:space="preserve">Good job! </w:t>
            </w:r>
            <w:r w:rsidR="002D27C2" w:rsidRPr="00237691">
              <w:rPr>
                <w:rFonts w:ascii="Arial" w:hAnsi="Arial" w:cs="Arial"/>
                <w:sz w:val="20"/>
                <w:szCs w:val="20"/>
              </w:rPr>
              <w:t xml:space="preserve">This case </w:t>
            </w:r>
            <w:r w:rsidR="00146720">
              <w:rPr>
                <w:rFonts w:ascii="Arial" w:hAnsi="Arial" w:cs="Arial"/>
                <w:sz w:val="20"/>
                <w:szCs w:val="20"/>
              </w:rPr>
              <w:t>would not be</w:t>
            </w:r>
            <w:r w:rsidR="00A62AE6">
              <w:rPr>
                <w:rFonts w:ascii="Arial" w:hAnsi="Arial" w:cs="Arial"/>
                <w:sz w:val="20"/>
                <w:szCs w:val="20"/>
              </w:rPr>
              <w:t xml:space="preserve"> </w:t>
            </w:r>
            <w:r w:rsidR="002D27C2" w:rsidRPr="00237691">
              <w:rPr>
                <w:rFonts w:ascii="Arial" w:hAnsi="Arial" w:cs="Arial"/>
                <w:sz w:val="20"/>
                <w:szCs w:val="20"/>
              </w:rPr>
              <w:t xml:space="preserve">excluded from the FDC Program. </w:t>
            </w:r>
            <w:del w:id="39" w:author="EDWARDS, LARRY D., VBADENV Trng Facility" w:date="2021-10-14T15:56:00Z">
              <w:r w:rsidR="002D27C2" w:rsidRPr="00237691" w:rsidDel="00A56013">
                <w:rPr>
                  <w:rFonts w:ascii="Arial" w:hAnsi="Arial" w:cs="Arial"/>
                  <w:sz w:val="20"/>
                  <w:szCs w:val="20"/>
                </w:rPr>
                <w:delText>M21-1 III.i.3.B - Processing Fully Developed Claims (FDCs)</w:delText>
              </w:r>
            </w:del>
            <w:ins w:id="40" w:author="EDWARDS, LARRY D., VBADENV Trng Facility" w:date="2021-10-14T15:56:00Z">
              <w:r w:rsidR="00A56013">
                <w:rPr>
                  <w:rFonts w:ascii="Arial" w:hAnsi="Arial" w:cs="Arial"/>
                  <w:sz w:val="20"/>
                  <w:szCs w:val="20"/>
                </w:rPr>
                <w:t>.</w:t>
              </w:r>
            </w:ins>
            <w:del w:id="41" w:author="EDWARDS, LARRY D., VBADENV Trng Facility" w:date="2021-10-14T15:56:00Z">
              <w:r w:rsidR="002D27C2" w:rsidDel="00A56013">
                <w:rPr>
                  <w:rFonts w:ascii="Arial" w:hAnsi="Arial" w:cs="Arial"/>
                  <w:sz w:val="20"/>
                  <w:szCs w:val="20"/>
                </w:rPr>
                <w:delText>.</w:delText>
              </w:r>
            </w:del>
          </w:p>
          <w:p w14:paraId="4CC2520E"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5D2C9F6"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29ACB45" w14:textId="572BCB28" w:rsidR="002D27C2" w:rsidRDefault="00194910" w:rsidP="002D27C2">
            <w:pPr>
              <w:rPr>
                <w:rFonts w:ascii="Arial" w:hAnsi="Arial" w:cs="Arial"/>
                <w:sz w:val="20"/>
                <w:szCs w:val="20"/>
              </w:rPr>
            </w:pPr>
            <w:r w:rsidRPr="00237691">
              <w:rPr>
                <w:rFonts w:ascii="Arial" w:hAnsi="Arial" w:cs="Arial"/>
                <w:sz w:val="20"/>
                <w:szCs w:val="20"/>
              </w:rPr>
              <w:t xml:space="preserve">Incorrect. </w:t>
            </w:r>
            <w:r w:rsidR="002D27C2" w:rsidRPr="00237691">
              <w:rPr>
                <w:rFonts w:ascii="Arial" w:hAnsi="Arial" w:cs="Arial"/>
                <w:sz w:val="20"/>
                <w:szCs w:val="20"/>
              </w:rPr>
              <w:t xml:space="preserve">This case </w:t>
            </w:r>
            <w:r w:rsidR="00146720">
              <w:rPr>
                <w:rFonts w:ascii="Arial" w:hAnsi="Arial" w:cs="Arial"/>
                <w:sz w:val="20"/>
                <w:szCs w:val="20"/>
              </w:rPr>
              <w:t>would not be excluded from the FDC Program.</w:t>
            </w:r>
            <w:r w:rsidR="00755ACE" w:rsidRPr="001748D8">
              <w:rPr>
                <w:rFonts w:ascii="Arial" w:hAnsi="Arial" w:cs="Arial"/>
                <w:sz w:val="20"/>
                <w:szCs w:val="20"/>
              </w:rPr>
              <w:t xml:space="preserve"> </w:t>
            </w:r>
            <w:r w:rsidR="00755ACE" w:rsidRPr="00755ACE">
              <w:rPr>
                <w:rFonts w:ascii="Arial" w:hAnsi="Arial" w:cs="Arial"/>
                <w:sz w:val="20"/>
                <w:szCs w:val="20"/>
              </w:rPr>
              <w:t xml:space="preserve"> </w:t>
            </w:r>
            <w:del w:id="42" w:author="EDWARDS, LARRY D., VBADENV Trng Facility" w:date="2021-10-14T15:56:00Z">
              <w:r w:rsidR="002D27C2" w:rsidRPr="00237691" w:rsidDel="00A56013">
                <w:rPr>
                  <w:rFonts w:ascii="Arial" w:hAnsi="Arial" w:cs="Arial"/>
                  <w:sz w:val="20"/>
                  <w:szCs w:val="20"/>
                </w:rPr>
                <w:delText>M21-1 III.i.3.B - Processing Fully Developed Claims (FDCs)</w:delText>
              </w:r>
            </w:del>
            <w:ins w:id="43" w:author="EDWARDS, LARRY D., VBADENV Trng Facility" w:date="2021-10-14T15:56:00Z">
              <w:r w:rsidR="00A56013">
                <w:rPr>
                  <w:rFonts w:ascii="Arial" w:hAnsi="Arial" w:cs="Arial"/>
                  <w:sz w:val="20"/>
                  <w:szCs w:val="20"/>
                </w:rPr>
                <w:t xml:space="preserve"> </w:t>
              </w:r>
            </w:ins>
            <w:r w:rsidR="002D27C2">
              <w:rPr>
                <w:rFonts w:ascii="Arial" w:hAnsi="Arial" w:cs="Arial"/>
                <w:sz w:val="20"/>
                <w:szCs w:val="20"/>
              </w:rPr>
              <w:t>.</w:t>
            </w:r>
          </w:p>
          <w:p w14:paraId="5774D4EE" w14:textId="77777777" w:rsidR="00194910" w:rsidRDefault="00194910" w:rsidP="00CF2A97">
            <w:pPr>
              <w:tabs>
                <w:tab w:val="left" w:pos="1710"/>
              </w:tabs>
              <w:autoSpaceDE w:val="0"/>
              <w:autoSpaceDN w:val="0"/>
              <w:adjustRightInd w:val="0"/>
              <w:rPr>
                <w:rFonts w:ascii="Arial" w:hAnsi="Arial" w:cs="Arial"/>
                <w:sz w:val="20"/>
                <w:szCs w:val="20"/>
              </w:rPr>
            </w:pPr>
          </w:p>
          <w:p w14:paraId="38199783"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4F224E37" w14:textId="77777777" w:rsidR="00CF2A97" w:rsidRPr="00237691" w:rsidRDefault="00CF2A97">
            <w:pPr>
              <w:rPr>
                <w:rFonts w:ascii="Arial" w:hAnsi="Arial" w:cs="Arial"/>
                <w:sz w:val="20"/>
                <w:szCs w:val="20"/>
              </w:rPr>
            </w:pPr>
          </w:p>
        </w:tc>
      </w:tr>
      <w:tr w:rsidR="002A00BA" w:rsidRPr="00237691" w14:paraId="4A0FCA5B" w14:textId="77777777" w:rsidTr="00CB2D49">
        <w:trPr>
          <w:trHeight w:val="288"/>
        </w:trPr>
        <w:tc>
          <w:tcPr>
            <w:tcW w:w="7645" w:type="dxa"/>
            <w:shd w:val="clear" w:color="auto" w:fill="FFC000" w:themeFill="accent4"/>
          </w:tcPr>
          <w:p w14:paraId="767307EB"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6971" w:type="dxa"/>
            <w:shd w:val="clear" w:color="auto" w:fill="FFC000" w:themeFill="accent4"/>
          </w:tcPr>
          <w:p w14:paraId="3603C7AB" w14:textId="77777777" w:rsidR="002A00BA" w:rsidRPr="00237691" w:rsidRDefault="002A00BA" w:rsidP="00194910">
            <w:pPr>
              <w:rPr>
                <w:rFonts w:ascii="Arial" w:hAnsi="Arial" w:cs="Arial"/>
                <w:sz w:val="20"/>
                <w:szCs w:val="20"/>
              </w:rPr>
            </w:pPr>
          </w:p>
        </w:tc>
      </w:tr>
      <w:tr w:rsidR="00194910" w:rsidRPr="00237691" w14:paraId="16E1F449" w14:textId="77777777" w:rsidTr="00CB2D49">
        <w:trPr>
          <w:trHeight w:val="2150"/>
        </w:trPr>
        <w:tc>
          <w:tcPr>
            <w:tcW w:w="7645" w:type="dxa"/>
          </w:tcPr>
          <w:p w14:paraId="5AD2D9BA"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65F79826"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6694D301" w14:textId="77777777" w:rsidR="00194910" w:rsidRPr="00237691" w:rsidRDefault="00194910" w:rsidP="00194910">
            <w:pPr>
              <w:autoSpaceDE w:val="0"/>
              <w:autoSpaceDN w:val="0"/>
              <w:adjustRightInd w:val="0"/>
              <w:rPr>
                <w:rFonts w:ascii="Arial" w:hAnsi="Arial" w:cs="Arial"/>
                <w:sz w:val="20"/>
                <w:szCs w:val="20"/>
              </w:rPr>
            </w:pPr>
          </w:p>
          <w:p w14:paraId="766FA81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Select the contentions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eCase. Select all that apply.</w:t>
            </w:r>
          </w:p>
          <w:p w14:paraId="3490C603" w14:textId="77777777" w:rsidR="00194910" w:rsidRPr="00237691" w:rsidRDefault="00194910" w:rsidP="00194910">
            <w:pPr>
              <w:autoSpaceDE w:val="0"/>
              <w:autoSpaceDN w:val="0"/>
              <w:adjustRightInd w:val="0"/>
              <w:rPr>
                <w:rFonts w:ascii="Arial" w:hAnsi="Arial" w:cs="Arial"/>
                <w:sz w:val="20"/>
                <w:szCs w:val="20"/>
              </w:rPr>
            </w:pPr>
          </w:p>
          <w:p w14:paraId="31092F8A" w14:textId="5A198872" w:rsidR="00194910" w:rsidRPr="00C4461C" w:rsidRDefault="000E2294" w:rsidP="009355CF">
            <w:pPr>
              <w:pStyle w:val="ListParagraph"/>
              <w:numPr>
                <w:ilvl w:val="0"/>
                <w:numId w:val="14"/>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Left wrist arthritis with pain and stiffness</w:t>
            </w:r>
          </w:p>
          <w:p w14:paraId="4871A1CA" w14:textId="77777777" w:rsidR="00194910" w:rsidRPr="00237691" w:rsidRDefault="00194910" w:rsidP="00194910">
            <w:pPr>
              <w:autoSpaceDE w:val="0"/>
              <w:autoSpaceDN w:val="0"/>
              <w:adjustRightInd w:val="0"/>
              <w:rPr>
                <w:rFonts w:ascii="Arial" w:hAnsi="Arial" w:cs="Arial"/>
                <w:sz w:val="20"/>
                <w:szCs w:val="20"/>
              </w:rPr>
            </w:pPr>
          </w:p>
          <w:p w14:paraId="4A58A85C"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63FB36E" w14:textId="76ECD4D6"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Correct. Th</w:t>
            </w:r>
            <w:r w:rsidR="00414A4E">
              <w:rPr>
                <w:rFonts w:ascii="Arial" w:hAnsi="Arial" w:cs="Arial"/>
                <w:sz w:val="20"/>
                <w:szCs w:val="20"/>
              </w:rPr>
              <w:t>is</w:t>
            </w:r>
            <w:r w:rsidRPr="00237691">
              <w:rPr>
                <w:rFonts w:ascii="Arial" w:hAnsi="Arial" w:cs="Arial"/>
                <w:sz w:val="20"/>
                <w:szCs w:val="20"/>
              </w:rPr>
              <w:t xml:space="preserve"> </w:t>
            </w:r>
            <w:r w:rsidR="00414A4E">
              <w:rPr>
                <w:rFonts w:ascii="Arial" w:hAnsi="Arial" w:cs="Arial"/>
                <w:sz w:val="20"/>
                <w:szCs w:val="20"/>
              </w:rPr>
              <w:t>is</w:t>
            </w:r>
            <w:r w:rsidRPr="00237691">
              <w:rPr>
                <w:rFonts w:ascii="Arial" w:hAnsi="Arial" w:cs="Arial"/>
                <w:sz w:val="20"/>
                <w:szCs w:val="20"/>
              </w:rPr>
              <w:t xml:space="preserve"> the </w:t>
            </w:r>
            <w:r w:rsidR="00414A4E">
              <w:rPr>
                <w:rFonts w:ascii="Arial" w:hAnsi="Arial" w:cs="Arial"/>
                <w:sz w:val="20"/>
                <w:szCs w:val="20"/>
              </w:rPr>
              <w:t>contention</w:t>
            </w:r>
            <w:r w:rsidRPr="00237691">
              <w:rPr>
                <w:rFonts w:ascii="Arial" w:hAnsi="Arial" w:cs="Arial"/>
                <w:sz w:val="20"/>
                <w:szCs w:val="20"/>
              </w:rPr>
              <w:t xml:space="preserve">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VA Form 21-526EZ.</w:t>
            </w:r>
            <w:r w:rsidR="005F4D80" w:rsidRPr="00FC5EAE">
              <w:rPr>
                <w:rFonts w:ascii="Arial" w:hAnsi="Arial" w:cs="Arial"/>
                <w:sz w:val="20"/>
                <w:szCs w:val="20"/>
              </w:rPr>
              <w:t xml:space="preserve"> Enter issues as contentions when they are expressly claimed by the claimant/Veteran/authorized representative. </w:t>
            </w:r>
            <w:del w:id="44" w:author="EDWARDS, LARRY D., VBADENV Trng Facility" w:date="2021-10-14T15:57:00Z">
              <w:r w:rsidR="005F4D80" w:rsidRPr="00FC5EAE" w:rsidDel="00A56013">
                <w:rPr>
                  <w:rFonts w:ascii="Arial" w:hAnsi="Arial" w:cs="Arial"/>
                  <w:sz w:val="20"/>
                  <w:szCs w:val="20"/>
                </w:rPr>
                <w:delText>M21-1 III.iii.1.F - Record Maintenance During the Development Process</w:delText>
              </w:r>
            </w:del>
            <w:ins w:id="45" w:author="EDWARDS, LARRY D., VBADENV Trng Facility" w:date="2021-10-14T15:57:00Z">
              <w:r w:rsidR="00A56013">
                <w:rPr>
                  <w:rFonts w:ascii="Arial" w:hAnsi="Arial" w:cs="Arial"/>
                  <w:sz w:val="20"/>
                  <w:szCs w:val="20"/>
                </w:rPr>
                <w:t xml:space="preserve"> </w:t>
              </w:r>
              <w:r w:rsidR="00A56013">
                <w:rPr>
                  <w:rFonts w:ascii="Arial" w:hAnsi="Arial" w:cs="Arial"/>
                  <w:color w:val="000000"/>
                  <w:sz w:val="21"/>
                  <w:szCs w:val="21"/>
                  <w:shd w:val="clear" w:color="auto" w:fill="FFFFFF"/>
                </w:rPr>
                <w:t xml:space="preserve"> M21-1 III.i.2.F -Record Maintenance During the Development Process</w:t>
              </w:r>
              <w:r w:rsidR="00A56013">
                <w:rPr>
                  <w:rFonts w:ascii="Arial" w:hAnsi="Arial" w:cs="Arial"/>
                  <w:color w:val="000000"/>
                  <w:sz w:val="21"/>
                  <w:szCs w:val="21"/>
                  <w:shd w:val="clear" w:color="auto" w:fill="FFFFFF"/>
                </w:rPr>
                <w:t>.</w:t>
              </w:r>
            </w:ins>
          </w:p>
          <w:p w14:paraId="14D34CEB"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93A919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6EF1203" w14:textId="184F6C6F"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5F4D80" w:rsidRPr="00FC5EAE">
              <w:rPr>
                <w:rFonts w:ascii="Arial" w:hAnsi="Arial" w:cs="Arial"/>
                <w:sz w:val="20"/>
                <w:szCs w:val="20"/>
              </w:rPr>
              <w:t xml:space="preserve">Enter issues as contentions when they are expressly claimed by the claimant/Veteran/authorized representative. </w:t>
            </w:r>
            <w:del w:id="46" w:author="EDWARDS, LARRY D., VBADENV Trng Facility" w:date="2021-10-14T15:58:00Z">
              <w:r w:rsidR="005F4D80" w:rsidRPr="00FC5EAE" w:rsidDel="00A56013">
                <w:rPr>
                  <w:rFonts w:ascii="Arial" w:hAnsi="Arial" w:cs="Arial"/>
                  <w:sz w:val="20"/>
                  <w:szCs w:val="20"/>
                </w:rPr>
                <w:delText>M21-1 III.iii.1.F - Record Maintenance During the Development Process</w:delText>
              </w:r>
            </w:del>
            <w:ins w:id="47" w:author="EDWARDS, LARRY D., VBADENV Trng Facility" w:date="2021-10-14T15:58:00Z">
              <w:r w:rsidR="00A56013">
                <w:rPr>
                  <w:rFonts w:ascii="Arial" w:hAnsi="Arial" w:cs="Arial"/>
                  <w:sz w:val="20"/>
                  <w:szCs w:val="20"/>
                </w:rPr>
                <w:t xml:space="preserve"> </w:t>
              </w:r>
              <w:r w:rsidR="00A56013">
                <w:rPr>
                  <w:rFonts w:ascii="Arial" w:hAnsi="Arial" w:cs="Arial"/>
                  <w:color w:val="000000"/>
                  <w:sz w:val="21"/>
                  <w:szCs w:val="21"/>
                  <w:shd w:val="clear" w:color="auto" w:fill="FFFFFF"/>
                </w:rPr>
                <w:t xml:space="preserve"> M21-1 III.i.2.F -Record Maintenance During the Development Process</w:t>
              </w:r>
            </w:ins>
            <w:r w:rsidR="005F4D80" w:rsidRPr="00237691">
              <w:rPr>
                <w:rFonts w:ascii="Arial" w:hAnsi="Arial" w:cs="Arial"/>
                <w:sz w:val="20"/>
                <w:szCs w:val="20"/>
              </w:rPr>
              <w:t xml:space="preserve"> </w:t>
            </w:r>
          </w:p>
          <w:p w14:paraId="3C92C89E" w14:textId="77777777" w:rsidR="005F4D80" w:rsidRDefault="005F4D80" w:rsidP="00194910">
            <w:pPr>
              <w:autoSpaceDE w:val="0"/>
              <w:autoSpaceDN w:val="0"/>
              <w:adjustRightInd w:val="0"/>
              <w:rPr>
                <w:rFonts w:ascii="Arial" w:hAnsi="Arial" w:cs="Arial"/>
                <w:sz w:val="20"/>
                <w:szCs w:val="20"/>
              </w:rPr>
            </w:pPr>
          </w:p>
          <w:p w14:paraId="662732D5" w14:textId="3A3CCBED"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VA Form 21-526EZ </w:t>
            </w:r>
            <w:r w:rsidR="00755ACE">
              <w:rPr>
                <w:rFonts w:ascii="Arial" w:hAnsi="Arial" w:cs="Arial"/>
                <w:sz w:val="20"/>
                <w:szCs w:val="20"/>
              </w:rPr>
              <w:t>is</w:t>
            </w:r>
            <w:r w:rsidRPr="00237691">
              <w:rPr>
                <w:rFonts w:ascii="Arial" w:hAnsi="Arial" w:cs="Arial"/>
                <w:sz w:val="20"/>
                <w:szCs w:val="20"/>
              </w:rPr>
              <w:t xml:space="preserve">: </w:t>
            </w:r>
          </w:p>
          <w:p w14:paraId="08D602A1" w14:textId="77777777" w:rsidR="005F4D80" w:rsidRDefault="005F4D80" w:rsidP="00194910">
            <w:pPr>
              <w:autoSpaceDE w:val="0"/>
              <w:autoSpaceDN w:val="0"/>
              <w:adjustRightInd w:val="0"/>
              <w:rPr>
                <w:rFonts w:ascii="Arial" w:hAnsi="Arial" w:cs="Arial"/>
                <w:sz w:val="20"/>
                <w:szCs w:val="20"/>
              </w:rPr>
            </w:pPr>
          </w:p>
          <w:p w14:paraId="5B6ED986" w14:textId="3E780CCD" w:rsidR="00EE6E0D" w:rsidRPr="00253099" w:rsidRDefault="000E2294" w:rsidP="00253099">
            <w:pPr>
              <w:pStyle w:val="ListParagraph"/>
              <w:numPr>
                <w:ilvl w:val="0"/>
                <w:numId w:val="26"/>
              </w:numPr>
              <w:autoSpaceDE w:val="0"/>
              <w:autoSpaceDN w:val="0"/>
              <w:adjustRightInd w:val="0"/>
              <w:spacing w:after="0" w:line="240" w:lineRule="auto"/>
              <w:rPr>
                <w:rFonts w:ascii="Arial" w:hAnsi="Arial" w:cs="Arial"/>
                <w:sz w:val="20"/>
                <w:szCs w:val="20"/>
              </w:rPr>
            </w:pPr>
            <w:r>
              <w:rPr>
                <w:rFonts w:ascii="Arial" w:hAnsi="Arial" w:cs="Arial"/>
                <w:sz w:val="20"/>
                <w:szCs w:val="20"/>
              </w:rPr>
              <w:t>Left wrist arthritis with pain and stiffness</w:t>
            </w:r>
          </w:p>
        </w:tc>
        <w:tc>
          <w:tcPr>
            <w:tcW w:w="6971" w:type="dxa"/>
          </w:tcPr>
          <w:p w14:paraId="61F607FC" w14:textId="77777777" w:rsidR="00194910" w:rsidRDefault="00194910" w:rsidP="00194910">
            <w:pPr>
              <w:pStyle w:val="ListParagraph"/>
              <w:tabs>
                <w:tab w:val="left" w:pos="7710"/>
              </w:tabs>
              <w:autoSpaceDE w:val="0"/>
              <w:autoSpaceDN w:val="0"/>
              <w:adjustRightInd w:val="0"/>
              <w:ind w:left="360"/>
              <w:rPr>
                <w:rFonts w:ascii="Arial" w:hAnsi="Arial" w:cs="Arial"/>
                <w:sz w:val="20"/>
                <w:szCs w:val="20"/>
              </w:rPr>
            </w:pPr>
          </w:p>
          <w:p w14:paraId="1D2B0816" w14:textId="7A338D6E" w:rsidR="00733EA3" w:rsidRPr="00733EA3" w:rsidRDefault="00BB4F94" w:rsidP="00733EA3">
            <w:pPr>
              <w:tabs>
                <w:tab w:val="left" w:pos="7710"/>
              </w:tabs>
              <w:autoSpaceDE w:val="0"/>
              <w:autoSpaceDN w:val="0"/>
              <w:adjustRightInd w:val="0"/>
              <w:rPr>
                <w:rFonts w:ascii="Arial" w:hAnsi="Arial" w:cs="Arial"/>
                <w:sz w:val="20"/>
                <w:szCs w:val="20"/>
              </w:rPr>
            </w:pPr>
            <w:r>
              <w:rPr>
                <w:rFonts w:ascii="Arial" w:hAnsi="Arial" w:cs="Arial"/>
                <w:color w:val="FF0000"/>
                <w:sz w:val="20"/>
                <w:szCs w:val="20"/>
              </w:rPr>
              <w:t xml:space="preserve">For V12: </w:t>
            </w:r>
            <w:r w:rsidR="00733EA3" w:rsidRPr="008E167C">
              <w:rPr>
                <w:rFonts w:ascii="Arial" w:hAnsi="Arial" w:cs="Arial"/>
                <w:color w:val="FF0000"/>
                <w:sz w:val="20"/>
                <w:szCs w:val="20"/>
              </w:rPr>
              <w:t>Correct answers + 4 distractors</w:t>
            </w:r>
          </w:p>
        </w:tc>
      </w:tr>
      <w:tr w:rsidR="00194910" w:rsidRPr="00237691" w14:paraId="614E139E" w14:textId="77777777" w:rsidTr="00CB2D49">
        <w:trPr>
          <w:trHeight w:val="288"/>
        </w:trPr>
        <w:tc>
          <w:tcPr>
            <w:tcW w:w="7645" w:type="dxa"/>
            <w:shd w:val="clear" w:color="auto" w:fill="FFC000" w:themeFill="accent4"/>
          </w:tcPr>
          <w:p w14:paraId="75654226"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48A79D65"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F1489FE" w14:textId="77777777" w:rsidTr="00CB2D49">
        <w:tc>
          <w:tcPr>
            <w:tcW w:w="7645" w:type="dxa"/>
            <w:tcBorders>
              <w:bottom w:val="single" w:sz="4" w:space="0" w:color="auto"/>
            </w:tcBorders>
          </w:tcPr>
          <w:p w14:paraId="0B536BC5"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1A5A101A"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0C287D61" w14:textId="77777777" w:rsidR="00194910" w:rsidRPr="00237691" w:rsidRDefault="00194910" w:rsidP="00194910">
            <w:pPr>
              <w:rPr>
                <w:rFonts w:ascii="Arial" w:hAnsi="Arial" w:cs="Arial"/>
                <w:sz w:val="20"/>
                <w:szCs w:val="20"/>
              </w:rPr>
            </w:pPr>
          </w:p>
          <w:p w14:paraId="085EB41B" w14:textId="43B54573"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4F4082">
              <w:rPr>
                <w:rFonts w:ascii="Arial" w:hAnsi="Arial" w:cs="Arial"/>
                <w:sz w:val="20"/>
                <w:szCs w:val="20"/>
              </w:rPr>
              <w:t xml:space="preserve">  </w:t>
            </w:r>
            <w:r w:rsidR="004F4082" w:rsidRPr="0003109D">
              <w:rPr>
                <w:rFonts w:ascii="Arial" w:hAnsi="Arial" w:cs="Arial"/>
                <w:sz w:val="20"/>
                <w:szCs w:val="20"/>
              </w:rPr>
              <w:t>If Fully Developed Claim, FDC Excluded or Local Mentor Review special issue indicators are needed, only answer on the first contention below.</w:t>
            </w:r>
          </w:p>
          <w:p w14:paraId="34301653" w14:textId="77777777" w:rsidR="00194910" w:rsidRPr="00237691" w:rsidRDefault="00194910" w:rsidP="00194910">
            <w:pPr>
              <w:rPr>
                <w:rFonts w:ascii="Arial" w:hAnsi="Arial" w:cs="Arial"/>
                <w:sz w:val="20"/>
                <w:szCs w:val="20"/>
              </w:rPr>
            </w:pPr>
          </w:p>
          <w:p w14:paraId="32F43F1E" w14:textId="77777777" w:rsidR="00365950" w:rsidRDefault="0079492E" w:rsidP="00194910">
            <w:pPr>
              <w:rPr>
                <w:rFonts w:ascii="Arial" w:hAnsi="Arial" w:cs="Arial"/>
                <w:b/>
                <w:bCs/>
                <w:sz w:val="20"/>
                <w:szCs w:val="20"/>
                <w:u w:val="single"/>
              </w:rPr>
            </w:pPr>
            <w:r w:rsidRPr="0079492E">
              <w:rPr>
                <w:rFonts w:ascii="Arial" w:hAnsi="Arial" w:cs="Arial"/>
                <w:b/>
                <w:bCs/>
                <w:sz w:val="20"/>
                <w:szCs w:val="20"/>
                <w:u w:val="single"/>
              </w:rPr>
              <w:t>Left wrist arthritis with pain and stiffness</w:t>
            </w:r>
          </w:p>
          <w:p w14:paraId="148E971C" w14:textId="1E8FDC55" w:rsidR="00194910" w:rsidRPr="00237691" w:rsidRDefault="00194910" w:rsidP="00194910">
            <w:pPr>
              <w:rPr>
                <w:rFonts w:ascii="Arial" w:hAnsi="Arial" w:cs="Arial"/>
                <w:sz w:val="20"/>
                <w:szCs w:val="20"/>
              </w:rPr>
            </w:pPr>
            <w:r w:rsidRPr="00237691">
              <w:rPr>
                <w:rFonts w:ascii="Arial" w:hAnsi="Arial" w:cs="Arial"/>
                <w:sz w:val="20"/>
                <w:szCs w:val="20"/>
              </w:rPr>
              <w:t>Classification</w:t>
            </w:r>
            <w:r w:rsidRPr="00253099">
              <w:rPr>
                <w:rFonts w:ascii="Arial" w:hAnsi="Arial" w:cs="Arial"/>
                <w:sz w:val="20"/>
                <w:szCs w:val="20"/>
                <w:highlight w:val="yellow"/>
              </w:rPr>
              <w:t>:</w:t>
            </w:r>
            <w:r w:rsidR="00733EA3" w:rsidRPr="00253099">
              <w:rPr>
                <w:rFonts w:ascii="Arial" w:hAnsi="Arial" w:cs="Arial"/>
                <w:sz w:val="20"/>
                <w:szCs w:val="20"/>
                <w:highlight w:val="yellow"/>
              </w:rPr>
              <w:t xml:space="preserve"> </w:t>
            </w:r>
            <w:r w:rsidR="008B4B4A" w:rsidRPr="00253099">
              <w:rPr>
                <w:rFonts w:ascii="Arial" w:hAnsi="Arial" w:cs="Arial"/>
                <w:sz w:val="20"/>
                <w:szCs w:val="20"/>
                <w:highlight w:val="yellow"/>
              </w:rPr>
              <w:t xml:space="preserve">Musculoskeletal – </w:t>
            </w:r>
            <w:r w:rsidR="000D3009" w:rsidRPr="00253099">
              <w:rPr>
                <w:rFonts w:ascii="Arial" w:hAnsi="Arial" w:cs="Arial"/>
                <w:sz w:val="20"/>
                <w:szCs w:val="20"/>
                <w:highlight w:val="yellow"/>
              </w:rPr>
              <w:t>Wrist</w:t>
            </w:r>
          </w:p>
          <w:p w14:paraId="3D47C0F3" w14:textId="08B25FED" w:rsidR="00194910" w:rsidRPr="00237691" w:rsidRDefault="00194910" w:rsidP="00194910">
            <w:pPr>
              <w:rPr>
                <w:rFonts w:ascii="Arial" w:hAnsi="Arial" w:cs="Arial"/>
                <w:sz w:val="20"/>
                <w:szCs w:val="20"/>
              </w:rPr>
            </w:pPr>
            <w:r w:rsidRPr="00237691">
              <w:rPr>
                <w:rFonts w:ascii="Arial" w:hAnsi="Arial" w:cs="Arial"/>
                <w:sz w:val="20"/>
                <w:szCs w:val="20"/>
              </w:rPr>
              <w:t xml:space="preserve">Date: </w:t>
            </w:r>
            <w:r w:rsidR="008B4B4A">
              <w:rPr>
                <w:rFonts w:ascii="Arial" w:hAnsi="Arial" w:cs="Arial"/>
                <w:sz w:val="20"/>
                <w:szCs w:val="20"/>
              </w:rPr>
              <w:t xml:space="preserve">/* </w:t>
            </w:r>
            <w:proofErr w:type="spellStart"/>
            <w:r w:rsidR="008B4B4A">
              <w:rPr>
                <w:rFonts w:ascii="Arial" w:hAnsi="Arial" w:cs="Arial"/>
                <w:sz w:val="20"/>
                <w:szCs w:val="20"/>
              </w:rPr>
              <w:t>receivedon</w:t>
            </w:r>
            <w:proofErr w:type="spellEnd"/>
            <w:r w:rsidR="008B4B4A">
              <w:rPr>
                <w:rFonts w:ascii="Arial" w:hAnsi="Arial" w:cs="Arial"/>
                <w:sz w:val="20"/>
                <w:szCs w:val="20"/>
              </w:rPr>
              <w:t xml:space="preserve"> */ </w:t>
            </w:r>
            <w:del w:id="48" w:author="EDWARDS, LARRY D., VBADENV Trng Facility" w:date="2021-10-14T15:58:00Z">
              <w:r w:rsidR="00C65BBA" w:rsidDel="00A56013">
                <w:rPr>
                  <w:rFonts w:ascii="Arial" w:hAnsi="Arial" w:cs="Arial"/>
                  <w:color w:val="FF0000"/>
                  <w:sz w:val="20"/>
                  <w:szCs w:val="20"/>
                </w:rPr>
                <w:delText>(</w:delText>
              </w:r>
              <w:r w:rsidR="004F4082" w:rsidDel="00A56013">
                <w:rPr>
                  <w:rFonts w:ascii="Arial" w:hAnsi="Arial" w:cs="Arial"/>
                  <w:color w:val="FF0000"/>
                  <w:sz w:val="20"/>
                  <w:szCs w:val="20"/>
                </w:rPr>
                <w:delText>01/12/2021</w:delText>
              </w:r>
              <w:r w:rsidR="00C65BBA" w:rsidDel="00A56013">
                <w:rPr>
                  <w:rFonts w:ascii="Arial" w:hAnsi="Arial" w:cs="Arial"/>
                  <w:color w:val="FF0000"/>
                  <w:sz w:val="20"/>
                  <w:szCs w:val="20"/>
                </w:rPr>
                <w:delText>)</w:delText>
              </w:r>
            </w:del>
            <w:ins w:id="49" w:author="EDWARDS, LARRY D., VBADENV Trng Facility" w:date="2021-10-14T15:58:00Z">
              <w:r w:rsidR="00A56013">
                <w:rPr>
                  <w:rFonts w:ascii="Arial" w:hAnsi="Arial" w:cs="Arial"/>
                  <w:color w:val="FF0000"/>
                  <w:sz w:val="20"/>
                  <w:szCs w:val="20"/>
                </w:rPr>
                <w:t xml:space="preserve"> 10/12/2021</w:t>
              </w:r>
            </w:ins>
          </w:p>
          <w:p w14:paraId="04C1F177" w14:textId="77777777" w:rsidR="00194910" w:rsidRPr="00237691" w:rsidRDefault="00194910" w:rsidP="00194910">
            <w:pPr>
              <w:rPr>
                <w:rFonts w:ascii="Arial" w:hAnsi="Arial" w:cs="Arial"/>
                <w:sz w:val="20"/>
                <w:szCs w:val="20"/>
              </w:rPr>
            </w:pPr>
            <w:r w:rsidRPr="00237691">
              <w:rPr>
                <w:rFonts w:ascii="Arial" w:hAnsi="Arial" w:cs="Arial"/>
                <w:sz w:val="20"/>
                <w:szCs w:val="20"/>
              </w:rPr>
              <w:t xml:space="preserve">Type: </w:t>
            </w:r>
            <w:r w:rsidR="008B4B4A">
              <w:rPr>
                <w:rFonts w:ascii="Arial" w:hAnsi="Arial" w:cs="Arial"/>
                <w:sz w:val="20"/>
                <w:szCs w:val="20"/>
              </w:rPr>
              <w:t>New</w:t>
            </w:r>
          </w:p>
          <w:p w14:paraId="1F5904C6" w14:textId="77777777" w:rsidR="00194910" w:rsidRPr="00237691" w:rsidRDefault="00194910" w:rsidP="00194910">
            <w:pPr>
              <w:rPr>
                <w:rFonts w:ascii="Arial" w:hAnsi="Arial" w:cs="Arial"/>
                <w:sz w:val="20"/>
                <w:szCs w:val="20"/>
              </w:rPr>
            </w:pPr>
            <w:proofErr w:type="gramStart"/>
            <w:r w:rsidRPr="00237691">
              <w:rPr>
                <w:rFonts w:ascii="Arial" w:hAnsi="Arial" w:cs="Arial"/>
                <w:sz w:val="20"/>
                <w:szCs w:val="20"/>
              </w:rPr>
              <w:t>Medical?:</w:t>
            </w:r>
            <w:proofErr w:type="gramEnd"/>
            <w:r w:rsidRPr="00237691">
              <w:rPr>
                <w:rFonts w:ascii="Arial" w:hAnsi="Arial" w:cs="Arial"/>
                <w:sz w:val="20"/>
                <w:szCs w:val="20"/>
              </w:rPr>
              <w:t xml:space="preserve"> </w:t>
            </w:r>
            <w:r w:rsidR="008B4B4A">
              <w:rPr>
                <w:rFonts w:ascii="Arial" w:hAnsi="Arial" w:cs="Arial"/>
                <w:sz w:val="20"/>
                <w:szCs w:val="20"/>
              </w:rPr>
              <w:t>Yes</w:t>
            </w:r>
          </w:p>
          <w:p w14:paraId="3518EFA8" w14:textId="2BF238D9" w:rsidR="00194910" w:rsidRPr="00237691" w:rsidRDefault="00194910" w:rsidP="00194910">
            <w:pPr>
              <w:rPr>
                <w:rFonts w:ascii="Arial" w:hAnsi="Arial" w:cs="Arial"/>
                <w:sz w:val="20"/>
                <w:szCs w:val="20"/>
              </w:rPr>
            </w:pPr>
            <w:r w:rsidRPr="00237691">
              <w:rPr>
                <w:rFonts w:ascii="Arial" w:hAnsi="Arial" w:cs="Arial"/>
                <w:sz w:val="20"/>
                <w:szCs w:val="20"/>
              </w:rPr>
              <w:t xml:space="preserve">Special Issue Indicators: </w:t>
            </w:r>
            <w:r w:rsidR="00146720" w:rsidRPr="00253099">
              <w:rPr>
                <w:rFonts w:ascii="Arial" w:hAnsi="Arial" w:cs="Arial"/>
                <w:sz w:val="20"/>
                <w:szCs w:val="20"/>
                <w:highlight w:val="yellow"/>
              </w:rPr>
              <w:t xml:space="preserve">Fully Developed Claim, </w:t>
            </w:r>
            <w:r w:rsidR="008B4B4A" w:rsidRPr="00253099">
              <w:rPr>
                <w:rFonts w:ascii="Arial" w:hAnsi="Arial" w:cs="Arial"/>
                <w:sz w:val="20"/>
                <w:szCs w:val="20"/>
                <w:highlight w:val="yellow"/>
              </w:rPr>
              <w:t>Local Mentor Review</w:t>
            </w:r>
          </w:p>
          <w:p w14:paraId="18AEBDB3" w14:textId="77777777" w:rsidR="00194910" w:rsidRPr="00237691" w:rsidRDefault="00194910" w:rsidP="00194910">
            <w:pPr>
              <w:rPr>
                <w:rFonts w:ascii="Arial" w:hAnsi="Arial" w:cs="Arial"/>
                <w:sz w:val="20"/>
                <w:szCs w:val="20"/>
              </w:rPr>
            </w:pPr>
          </w:p>
          <w:p w14:paraId="02B04250" w14:textId="77777777" w:rsidR="00194910" w:rsidRPr="00237691" w:rsidRDefault="00194910" w:rsidP="00194910">
            <w:pPr>
              <w:rPr>
                <w:rFonts w:ascii="Arial" w:hAnsi="Arial" w:cs="Arial"/>
                <w:sz w:val="20"/>
                <w:szCs w:val="20"/>
              </w:rPr>
            </w:pPr>
          </w:p>
          <w:p w14:paraId="3EECB91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A84E8B8" w14:textId="3A13AB79"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The </w:t>
            </w:r>
            <w:r w:rsidR="00DA18BF">
              <w:rPr>
                <w:rFonts w:ascii="Arial" w:hAnsi="Arial" w:cs="Arial"/>
                <w:sz w:val="20"/>
                <w:szCs w:val="20"/>
              </w:rPr>
              <w:t>Classification</w:t>
            </w:r>
            <w:r w:rsidR="00DA18BF" w:rsidRPr="00237691">
              <w:rPr>
                <w:rFonts w:ascii="Arial" w:hAnsi="Arial" w:cs="Arial"/>
                <w:sz w:val="20"/>
                <w:szCs w:val="20"/>
              </w:rPr>
              <w:t xml:space="preserve"> </w:t>
            </w:r>
            <w:r w:rsidRPr="00237691">
              <w:rPr>
                <w:rFonts w:ascii="Arial" w:hAnsi="Arial" w:cs="Arial"/>
                <w:sz w:val="20"/>
                <w:szCs w:val="20"/>
              </w:rPr>
              <w:t xml:space="preserve">and </w:t>
            </w:r>
            <w:r w:rsidR="00DA18BF">
              <w:rPr>
                <w:rFonts w:ascii="Arial" w:hAnsi="Arial" w:cs="Arial"/>
                <w:sz w:val="20"/>
                <w:szCs w:val="20"/>
              </w:rPr>
              <w:t>Medical</w:t>
            </w:r>
            <w:r w:rsidR="00DA18BF"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DA18BF">
              <w:rPr>
                <w:rFonts w:ascii="Arial" w:hAnsi="Arial" w:cs="Arial"/>
                <w:sz w:val="20"/>
                <w:szCs w:val="20"/>
              </w:rPr>
              <w:t>I</w:t>
            </w:r>
            <w:r w:rsidRPr="00237691">
              <w:rPr>
                <w:rFonts w:ascii="Arial" w:hAnsi="Arial" w:cs="Arial"/>
                <w:sz w:val="20"/>
                <w:szCs w:val="20"/>
              </w:rPr>
              <w:t xml:space="preserve">ssues must be identified and </w:t>
            </w:r>
            <w:r w:rsidR="00DA18BF">
              <w:rPr>
                <w:rFonts w:ascii="Arial" w:hAnsi="Arial" w:cs="Arial"/>
                <w:sz w:val="20"/>
                <w:szCs w:val="20"/>
              </w:rPr>
              <w:t>applied/added</w:t>
            </w:r>
            <w:r w:rsidR="00DA18BF" w:rsidRPr="00237691">
              <w:rPr>
                <w:rFonts w:ascii="Arial" w:hAnsi="Arial" w:cs="Arial"/>
                <w:sz w:val="20"/>
                <w:szCs w:val="20"/>
              </w:rPr>
              <w:t xml:space="preserve"> </w:t>
            </w:r>
            <w:r w:rsidRPr="00237691">
              <w:rPr>
                <w:rFonts w:ascii="Arial" w:hAnsi="Arial" w:cs="Arial"/>
                <w:sz w:val="20"/>
                <w:szCs w:val="20"/>
              </w:rPr>
              <w:t xml:space="preserve">when applicable. If a </w:t>
            </w:r>
            <w:r w:rsidR="00DA18BF">
              <w:rPr>
                <w:rFonts w:ascii="Arial" w:hAnsi="Arial" w:cs="Arial"/>
                <w:sz w:val="20"/>
                <w:szCs w:val="20"/>
              </w:rPr>
              <w:t>S</w:t>
            </w:r>
            <w:r w:rsidRPr="00237691">
              <w:rPr>
                <w:rFonts w:ascii="Arial" w:hAnsi="Arial" w:cs="Arial"/>
                <w:sz w:val="20"/>
                <w:szCs w:val="20"/>
              </w:rPr>
              <w:t xml:space="preserve">pecial </w:t>
            </w:r>
            <w:r w:rsidR="00DA18BF">
              <w:rPr>
                <w:rFonts w:ascii="Arial" w:hAnsi="Arial" w:cs="Arial"/>
                <w:sz w:val="20"/>
                <w:szCs w:val="20"/>
              </w:rPr>
              <w:t>I</w:t>
            </w:r>
            <w:r w:rsidRPr="00237691">
              <w:rPr>
                <w:rFonts w:ascii="Arial" w:hAnsi="Arial" w:cs="Arial"/>
                <w:sz w:val="20"/>
                <w:szCs w:val="20"/>
              </w:rPr>
              <w:t>ssue exists and applies to the claim, it is required.  </w:t>
            </w:r>
            <w:del w:id="50" w:author="EDWARDS, LARRY D., VBADENV Trng Facility" w:date="2021-10-14T15:59:00Z">
              <w:r w:rsidRPr="00237691" w:rsidDel="00A56013">
                <w:rPr>
                  <w:rFonts w:ascii="Arial" w:hAnsi="Arial" w:cs="Arial"/>
                  <w:sz w:val="20"/>
                  <w:szCs w:val="20"/>
                </w:rPr>
                <w:delText>M21-1 III.iii.1.F - Record Maintenance During the Development Process</w:delText>
              </w:r>
            </w:del>
            <w:ins w:id="51" w:author="EDWARDS, LARRY D., VBADENV Trng Facility" w:date="2021-10-14T15:59:00Z">
              <w:r w:rsidR="00A56013">
                <w:rPr>
                  <w:rFonts w:ascii="Arial" w:hAnsi="Arial" w:cs="Arial"/>
                  <w:sz w:val="20"/>
                  <w:szCs w:val="20"/>
                </w:rPr>
                <w:t xml:space="preserve"> </w:t>
              </w:r>
              <w:r w:rsidR="00A56013">
                <w:rPr>
                  <w:rFonts w:ascii="Arial" w:hAnsi="Arial" w:cs="Arial"/>
                  <w:color w:val="000000"/>
                  <w:sz w:val="21"/>
                  <w:szCs w:val="21"/>
                  <w:shd w:val="clear" w:color="auto" w:fill="FFFFFF"/>
                </w:rPr>
                <w:t>M21-1 III.i.2.F -Record Maintenance During the Development Process.</w:t>
              </w:r>
            </w:ins>
            <w:r w:rsidRPr="00237691">
              <w:rPr>
                <w:rFonts w:ascii="Arial" w:hAnsi="Arial" w:cs="Arial"/>
                <w:sz w:val="20"/>
                <w:szCs w:val="20"/>
              </w:rPr>
              <w:t xml:space="preserve">, </w:t>
            </w:r>
            <w:del w:id="52" w:author="EDWARDS, LARRY D., VBADENV Trng Facility" w:date="2021-10-14T16:04:00Z">
              <w:r w:rsidRPr="00237691" w:rsidDel="00A56013">
                <w:rPr>
                  <w:rFonts w:ascii="Arial" w:hAnsi="Arial" w:cs="Arial"/>
                  <w:sz w:val="20"/>
                  <w:szCs w:val="20"/>
                </w:rPr>
                <w:delText>M21-4 Appendix C.3 - Index of Claim Attributes - Special Issues</w:delText>
              </w:r>
            </w:del>
            <w:ins w:id="53" w:author="EDWARDS, LARRY D., VBADENV Trng Facility" w:date="2021-10-14T16:04:00Z">
              <w:r w:rsidR="00A56013">
                <w:rPr>
                  <w:rFonts w:ascii="Arial" w:hAnsi="Arial" w:cs="Arial"/>
                  <w:sz w:val="20"/>
                  <w:szCs w:val="20"/>
                </w:rPr>
                <w:t xml:space="preserve"> </w:t>
              </w:r>
              <w:r w:rsidR="00A56013">
                <w:rPr>
                  <w:rFonts w:ascii="Arial" w:hAnsi="Arial" w:cs="Arial"/>
                  <w:sz w:val="20"/>
                  <w:szCs w:val="20"/>
                </w:rPr>
                <w:t>M21-4 Appendix E.2 -Special Issues</w:t>
              </w:r>
            </w:ins>
          </w:p>
          <w:p w14:paraId="77E0AB0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10D9FE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2BD4176" w14:textId="2C94501A" w:rsidR="00194910" w:rsidRDefault="00194910" w:rsidP="00194910">
            <w:pPr>
              <w:rPr>
                <w:rFonts w:ascii="Arial" w:hAnsi="Arial" w:cs="Arial"/>
                <w:sz w:val="20"/>
                <w:szCs w:val="20"/>
              </w:rPr>
            </w:pPr>
            <w:r w:rsidRPr="00237691">
              <w:rPr>
                <w:rFonts w:ascii="Arial" w:hAnsi="Arial" w:cs="Arial"/>
                <w:sz w:val="20"/>
                <w:szCs w:val="20"/>
              </w:rPr>
              <w:t xml:space="preserve">Incorrect. The </w:t>
            </w:r>
            <w:r w:rsidR="00DA18BF">
              <w:rPr>
                <w:rFonts w:ascii="Arial" w:hAnsi="Arial" w:cs="Arial"/>
                <w:sz w:val="20"/>
                <w:szCs w:val="20"/>
              </w:rPr>
              <w:t>Classification</w:t>
            </w:r>
            <w:r w:rsidR="00DA18BF" w:rsidRPr="00237691">
              <w:rPr>
                <w:rFonts w:ascii="Arial" w:hAnsi="Arial" w:cs="Arial"/>
                <w:sz w:val="20"/>
                <w:szCs w:val="20"/>
              </w:rPr>
              <w:t xml:space="preserve"> </w:t>
            </w:r>
            <w:r w:rsidRPr="00237691">
              <w:rPr>
                <w:rFonts w:ascii="Arial" w:hAnsi="Arial" w:cs="Arial"/>
                <w:sz w:val="20"/>
                <w:szCs w:val="20"/>
              </w:rPr>
              <w:t xml:space="preserve">and </w:t>
            </w:r>
            <w:r w:rsidR="00DA18BF">
              <w:rPr>
                <w:rFonts w:ascii="Arial" w:hAnsi="Arial" w:cs="Arial"/>
                <w:sz w:val="20"/>
                <w:szCs w:val="20"/>
              </w:rPr>
              <w:t>Medical</w:t>
            </w:r>
            <w:r w:rsidR="00DA18BF"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DA18BF">
              <w:rPr>
                <w:rFonts w:ascii="Arial" w:hAnsi="Arial" w:cs="Arial"/>
                <w:sz w:val="20"/>
                <w:szCs w:val="20"/>
              </w:rPr>
              <w:t>I</w:t>
            </w:r>
            <w:r w:rsidRPr="00237691">
              <w:rPr>
                <w:rFonts w:ascii="Arial" w:hAnsi="Arial" w:cs="Arial"/>
                <w:sz w:val="20"/>
                <w:szCs w:val="20"/>
              </w:rPr>
              <w:t xml:space="preserve">ssues must be identified and </w:t>
            </w:r>
            <w:r w:rsidR="00DA18BF">
              <w:rPr>
                <w:rFonts w:ascii="Arial" w:hAnsi="Arial" w:cs="Arial"/>
                <w:sz w:val="20"/>
                <w:szCs w:val="20"/>
              </w:rPr>
              <w:t>applied/added</w:t>
            </w:r>
            <w:r w:rsidR="00DA18BF" w:rsidRPr="00237691">
              <w:rPr>
                <w:rFonts w:ascii="Arial" w:hAnsi="Arial" w:cs="Arial"/>
                <w:sz w:val="20"/>
                <w:szCs w:val="20"/>
              </w:rPr>
              <w:t xml:space="preserve"> </w:t>
            </w:r>
            <w:r w:rsidRPr="00237691">
              <w:rPr>
                <w:rFonts w:ascii="Arial" w:hAnsi="Arial" w:cs="Arial"/>
                <w:sz w:val="20"/>
                <w:szCs w:val="20"/>
              </w:rPr>
              <w:t xml:space="preserve">when applicable. If a Special </w:t>
            </w:r>
            <w:r w:rsidR="00DA18BF">
              <w:rPr>
                <w:rFonts w:ascii="Arial" w:hAnsi="Arial" w:cs="Arial"/>
                <w:sz w:val="20"/>
                <w:szCs w:val="20"/>
              </w:rPr>
              <w:t>I</w:t>
            </w:r>
            <w:r w:rsidRPr="00237691">
              <w:rPr>
                <w:rFonts w:ascii="Arial" w:hAnsi="Arial" w:cs="Arial"/>
                <w:sz w:val="20"/>
                <w:szCs w:val="20"/>
              </w:rPr>
              <w:t>ssue exists and applies to the claim, it is required.  </w:t>
            </w:r>
            <w:del w:id="54" w:author="EDWARDS, LARRY D., VBADENV Trng Facility" w:date="2021-10-14T15:59:00Z">
              <w:r w:rsidRPr="00237691" w:rsidDel="00A56013">
                <w:rPr>
                  <w:rFonts w:ascii="Arial" w:hAnsi="Arial" w:cs="Arial"/>
                  <w:sz w:val="20"/>
                  <w:szCs w:val="20"/>
                </w:rPr>
                <w:delText>M21-1 III.iii.1.F - Record Maintenance During the Development Process</w:delText>
              </w:r>
            </w:del>
            <w:ins w:id="55" w:author="EDWARDS, LARRY D., VBADENV Trng Facility" w:date="2021-10-14T15:59:00Z">
              <w:r w:rsidR="00A56013">
                <w:rPr>
                  <w:rFonts w:ascii="Arial" w:hAnsi="Arial" w:cs="Arial"/>
                  <w:sz w:val="20"/>
                  <w:szCs w:val="20"/>
                </w:rPr>
                <w:t xml:space="preserve"> </w:t>
              </w:r>
            </w:ins>
            <w:r w:rsidRPr="00237691">
              <w:rPr>
                <w:rFonts w:ascii="Arial" w:hAnsi="Arial" w:cs="Arial"/>
                <w:sz w:val="20"/>
                <w:szCs w:val="20"/>
              </w:rPr>
              <w:t xml:space="preserve">, </w:t>
            </w:r>
            <w:del w:id="56" w:author="EDWARDS, LARRY D., VBADENV Trng Facility" w:date="2021-10-14T16:01:00Z">
              <w:r w:rsidRPr="00237691" w:rsidDel="00A56013">
                <w:rPr>
                  <w:rFonts w:ascii="Arial" w:hAnsi="Arial" w:cs="Arial"/>
                  <w:sz w:val="20"/>
                  <w:szCs w:val="20"/>
                </w:rPr>
                <w:delText>M21-4 Appendix C.3 - Index of Claim Attributes - Special Issues</w:delText>
              </w:r>
            </w:del>
            <w:ins w:id="57" w:author="EDWARDS, LARRY D., VBADENV Trng Facility" w:date="2021-10-14T16:01:00Z">
              <w:r w:rsidR="00A56013">
                <w:rPr>
                  <w:rFonts w:ascii="Arial" w:hAnsi="Arial" w:cs="Arial"/>
                  <w:sz w:val="20"/>
                  <w:szCs w:val="20"/>
                </w:rPr>
                <w:t xml:space="preserve"> M21-4 Appendix E.</w:t>
              </w:r>
            </w:ins>
            <w:ins w:id="58" w:author="EDWARDS, LARRY D., VBADENV Trng Facility" w:date="2021-10-14T16:02:00Z">
              <w:r w:rsidR="00A56013">
                <w:rPr>
                  <w:rFonts w:ascii="Arial" w:hAnsi="Arial" w:cs="Arial"/>
                  <w:sz w:val="20"/>
                  <w:szCs w:val="20"/>
                </w:rPr>
                <w:t xml:space="preserve">2 </w:t>
              </w:r>
            </w:ins>
            <w:ins w:id="59" w:author="EDWARDS, LARRY D., VBADENV Trng Facility" w:date="2021-10-14T16:04:00Z">
              <w:r w:rsidR="00A56013">
                <w:rPr>
                  <w:rFonts w:ascii="Arial" w:hAnsi="Arial" w:cs="Arial"/>
                  <w:sz w:val="20"/>
                  <w:szCs w:val="20"/>
                </w:rPr>
                <w:t>-</w:t>
              </w:r>
            </w:ins>
            <w:ins w:id="60" w:author="EDWARDS, LARRY D., VBADENV Trng Facility" w:date="2021-10-14T16:02:00Z">
              <w:r w:rsidR="00A56013">
                <w:rPr>
                  <w:rFonts w:ascii="Arial" w:hAnsi="Arial" w:cs="Arial"/>
                  <w:sz w:val="20"/>
                  <w:szCs w:val="20"/>
                </w:rPr>
                <w:t>Special Issues</w:t>
              </w:r>
            </w:ins>
          </w:p>
          <w:p w14:paraId="3184F0BC" w14:textId="77777777" w:rsidR="005F4D80" w:rsidRDefault="005F4D80" w:rsidP="00194910">
            <w:pPr>
              <w:rPr>
                <w:rFonts w:ascii="Arial" w:hAnsi="Arial" w:cs="Arial"/>
                <w:sz w:val="20"/>
                <w:szCs w:val="20"/>
              </w:rPr>
            </w:pPr>
          </w:p>
          <w:p w14:paraId="5414295B"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24837D70" w14:textId="067B9568" w:rsidR="005F4D80" w:rsidRPr="00DA18BF" w:rsidRDefault="00AF2388" w:rsidP="005F4D80">
            <w:pPr>
              <w:rPr>
                <w:rFonts w:ascii="Arial" w:hAnsi="Arial" w:cs="Arial"/>
                <w:b/>
                <w:bCs/>
                <w:sz w:val="20"/>
                <w:szCs w:val="20"/>
                <w:u w:val="single"/>
              </w:rPr>
            </w:pPr>
            <w:r>
              <w:rPr>
                <w:rFonts w:ascii="Arial" w:hAnsi="Arial" w:cs="Arial"/>
                <w:b/>
                <w:bCs/>
                <w:sz w:val="20"/>
                <w:szCs w:val="20"/>
                <w:u w:val="single"/>
              </w:rPr>
              <w:t>Left wrist arthritis with pain and stiffness</w:t>
            </w:r>
          </w:p>
          <w:p w14:paraId="636FE6BC" w14:textId="461F9B99" w:rsidR="005F4D80" w:rsidRPr="00C65BBA" w:rsidRDefault="005F4D80" w:rsidP="005F4D80">
            <w:pPr>
              <w:rPr>
                <w:rFonts w:ascii="Arial" w:hAnsi="Arial" w:cs="Arial"/>
                <w:sz w:val="20"/>
                <w:szCs w:val="20"/>
              </w:rPr>
            </w:pPr>
            <w:r w:rsidRPr="00C65BBA">
              <w:rPr>
                <w:rFonts w:ascii="Arial" w:hAnsi="Arial" w:cs="Arial"/>
                <w:sz w:val="20"/>
                <w:szCs w:val="20"/>
              </w:rPr>
              <w:t xml:space="preserve">Classification: </w:t>
            </w:r>
            <w:r w:rsidR="00253099" w:rsidRPr="00253099">
              <w:rPr>
                <w:rFonts w:ascii="Arial" w:hAnsi="Arial" w:cs="Arial"/>
                <w:sz w:val="20"/>
                <w:szCs w:val="20"/>
                <w:highlight w:val="yellow"/>
              </w:rPr>
              <w:t>Musculoskeletal</w:t>
            </w:r>
            <w:r w:rsidR="00481FE7" w:rsidRPr="00253099">
              <w:rPr>
                <w:rFonts w:ascii="Arial" w:hAnsi="Arial" w:cs="Arial"/>
                <w:sz w:val="20"/>
                <w:szCs w:val="20"/>
                <w:highlight w:val="yellow"/>
              </w:rPr>
              <w:t xml:space="preserve"> – </w:t>
            </w:r>
            <w:r w:rsidR="000D3009" w:rsidRPr="00253099">
              <w:rPr>
                <w:rFonts w:ascii="Arial" w:hAnsi="Arial" w:cs="Arial"/>
                <w:sz w:val="20"/>
                <w:szCs w:val="20"/>
                <w:highlight w:val="yellow"/>
              </w:rPr>
              <w:t>Wrist</w:t>
            </w:r>
          </w:p>
          <w:p w14:paraId="56F3AB36" w14:textId="18741A89" w:rsidR="005F4D80" w:rsidRPr="00C65BBA" w:rsidRDefault="005F4D80" w:rsidP="005F4D80">
            <w:pPr>
              <w:rPr>
                <w:rFonts w:ascii="Arial" w:hAnsi="Arial" w:cs="Arial"/>
                <w:sz w:val="20"/>
                <w:szCs w:val="20"/>
              </w:rPr>
            </w:pPr>
            <w:r w:rsidRPr="00C65BBA">
              <w:rPr>
                <w:rFonts w:ascii="Arial" w:hAnsi="Arial" w:cs="Arial"/>
                <w:sz w:val="20"/>
                <w:szCs w:val="20"/>
              </w:rPr>
              <w:t xml:space="preserve">Date: </w:t>
            </w:r>
            <w:r w:rsidR="00481FE7" w:rsidRPr="00C65BBA">
              <w:rPr>
                <w:rFonts w:ascii="Arial" w:hAnsi="Arial" w:cs="Arial"/>
                <w:sz w:val="20"/>
                <w:szCs w:val="20"/>
              </w:rPr>
              <w:t>/*</w:t>
            </w:r>
            <w:proofErr w:type="spellStart"/>
            <w:r w:rsidR="00481FE7" w:rsidRPr="00C65BBA">
              <w:rPr>
                <w:rFonts w:ascii="Arial" w:hAnsi="Arial" w:cs="Arial"/>
                <w:sz w:val="20"/>
                <w:szCs w:val="20"/>
              </w:rPr>
              <w:t>receivedon</w:t>
            </w:r>
            <w:proofErr w:type="spellEnd"/>
            <w:r w:rsidR="00481FE7" w:rsidRPr="00C65BBA">
              <w:rPr>
                <w:rFonts w:ascii="Arial" w:hAnsi="Arial" w:cs="Arial"/>
                <w:sz w:val="20"/>
                <w:szCs w:val="20"/>
              </w:rPr>
              <w:t xml:space="preserve"> */ </w:t>
            </w:r>
            <w:r w:rsidR="00C65BBA" w:rsidRPr="00C65BBA">
              <w:rPr>
                <w:rFonts w:ascii="Arial" w:hAnsi="Arial" w:cs="Arial"/>
                <w:sz w:val="20"/>
                <w:szCs w:val="20"/>
              </w:rPr>
              <w:t>(</w:t>
            </w:r>
            <w:del w:id="61" w:author="EDWARDS, LARRY D., VBADENV Trng Facility" w:date="2021-10-14T16:04:00Z">
              <w:r w:rsidR="004F4082" w:rsidDel="00A56013">
                <w:rPr>
                  <w:rFonts w:ascii="Arial" w:hAnsi="Arial" w:cs="Arial"/>
                  <w:color w:val="FF0000"/>
                  <w:sz w:val="20"/>
                  <w:szCs w:val="20"/>
                </w:rPr>
                <w:delText>01/12/2021</w:delText>
              </w:r>
            </w:del>
            <w:ins w:id="62" w:author="EDWARDS, LARRY D., VBADENV Trng Facility" w:date="2021-10-14T16:04:00Z">
              <w:r w:rsidR="00A56013">
                <w:rPr>
                  <w:rFonts w:ascii="Arial" w:hAnsi="Arial" w:cs="Arial"/>
                  <w:color w:val="FF0000"/>
                  <w:sz w:val="20"/>
                  <w:szCs w:val="20"/>
                </w:rPr>
                <w:t xml:space="preserve"> 10/12/2021</w:t>
              </w:r>
            </w:ins>
            <w:r w:rsidR="00C65BBA" w:rsidRPr="00C65BBA">
              <w:rPr>
                <w:rFonts w:ascii="Arial" w:hAnsi="Arial" w:cs="Arial"/>
                <w:sz w:val="20"/>
                <w:szCs w:val="20"/>
              </w:rPr>
              <w:t>)</w:t>
            </w:r>
          </w:p>
          <w:p w14:paraId="5CFC2C8E" w14:textId="4C911D1E" w:rsidR="005F4D80" w:rsidRPr="00C65BBA" w:rsidRDefault="005F4D80" w:rsidP="005F4D80">
            <w:pPr>
              <w:rPr>
                <w:rFonts w:ascii="Arial" w:hAnsi="Arial" w:cs="Arial"/>
                <w:sz w:val="20"/>
                <w:szCs w:val="20"/>
              </w:rPr>
            </w:pPr>
            <w:r w:rsidRPr="00C65BBA">
              <w:rPr>
                <w:rFonts w:ascii="Arial" w:hAnsi="Arial" w:cs="Arial"/>
                <w:sz w:val="20"/>
                <w:szCs w:val="20"/>
              </w:rPr>
              <w:t xml:space="preserve">Type: </w:t>
            </w:r>
            <w:r w:rsidR="00481FE7" w:rsidRPr="00C65BBA">
              <w:rPr>
                <w:rFonts w:ascii="Arial" w:hAnsi="Arial" w:cs="Arial"/>
                <w:sz w:val="20"/>
                <w:szCs w:val="20"/>
              </w:rPr>
              <w:t>New</w:t>
            </w:r>
          </w:p>
          <w:p w14:paraId="514619AE" w14:textId="4FEE50DF" w:rsidR="005F4D80" w:rsidRPr="00C65BBA" w:rsidRDefault="005F4D80" w:rsidP="005F4D80">
            <w:pPr>
              <w:rPr>
                <w:rFonts w:ascii="Arial" w:hAnsi="Arial" w:cs="Arial"/>
                <w:sz w:val="20"/>
                <w:szCs w:val="20"/>
              </w:rPr>
            </w:pPr>
            <w:proofErr w:type="gramStart"/>
            <w:r w:rsidRPr="00C65BBA">
              <w:rPr>
                <w:rFonts w:ascii="Arial" w:hAnsi="Arial" w:cs="Arial"/>
                <w:sz w:val="20"/>
                <w:szCs w:val="20"/>
              </w:rPr>
              <w:t>Medical?:</w:t>
            </w:r>
            <w:proofErr w:type="gramEnd"/>
            <w:r w:rsidRPr="00C65BBA">
              <w:rPr>
                <w:rFonts w:ascii="Arial" w:hAnsi="Arial" w:cs="Arial"/>
                <w:sz w:val="20"/>
                <w:szCs w:val="20"/>
              </w:rPr>
              <w:t xml:space="preserve"> </w:t>
            </w:r>
            <w:r w:rsidR="00481FE7" w:rsidRPr="00C65BBA">
              <w:rPr>
                <w:rFonts w:ascii="Arial" w:hAnsi="Arial" w:cs="Arial"/>
                <w:sz w:val="20"/>
                <w:szCs w:val="20"/>
              </w:rPr>
              <w:t>Yes</w:t>
            </w:r>
          </w:p>
          <w:p w14:paraId="0953F6BD" w14:textId="15EB2BEB" w:rsidR="005F4D80" w:rsidRPr="00C65BBA" w:rsidRDefault="005F4D80" w:rsidP="005F4D80">
            <w:pPr>
              <w:rPr>
                <w:rFonts w:ascii="Arial" w:hAnsi="Arial" w:cs="Arial"/>
                <w:sz w:val="20"/>
                <w:szCs w:val="20"/>
              </w:rPr>
            </w:pPr>
            <w:r w:rsidRPr="00C65BBA">
              <w:rPr>
                <w:rFonts w:ascii="Arial" w:hAnsi="Arial" w:cs="Arial"/>
                <w:sz w:val="20"/>
                <w:szCs w:val="20"/>
              </w:rPr>
              <w:t xml:space="preserve">Special Issue Indicators: </w:t>
            </w:r>
            <w:r w:rsidR="00146720" w:rsidRPr="00253099">
              <w:rPr>
                <w:rFonts w:ascii="Arial" w:hAnsi="Arial" w:cs="Arial"/>
                <w:sz w:val="20"/>
                <w:szCs w:val="20"/>
                <w:highlight w:val="yellow"/>
              </w:rPr>
              <w:t>Fully Developed Claim,</w:t>
            </w:r>
            <w:r w:rsidR="000D3009" w:rsidRPr="00253099">
              <w:rPr>
                <w:rFonts w:ascii="Arial" w:hAnsi="Arial" w:cs="Arial"/>
                <w:sz w:val="20"/>
                <w:szCs w:val="20"/>
                <w:highlight w:val="yellow"/>
              </w:rPr>
              <w:t xml:space="preserve"> </w:t>
            </w:r>
            <w:r w:rsidR="00481FE7" w:rsidRPr="00253099">
              <w:rPr>
                <w:rFonts w:ascii="Arial" w:hAnsi="Arial" w:cs="Arial"/>
                <w:sz w:val="20"/>
                <w:szCs w:val="20"/>
                <w:highlight w:val="yellow"/>
              </w:rPr>
              <w:t>Local Mentor Review</w:t>
            </w:r>
          </w:p>
          <w:p w14:paraId="752D71EB" w14:textId="77777777" w:rsidR="005F4D80" w:rsidRPr="00237691" w:rsidRDefault="005F4D80" w:rsidP="00194910">
            <w:pPr>
              <w:rPr>
                <w:rFonts w:ascii="Arial" w:hAnsi="Arial" w:cs="Arial"/>
                <w:sz w:val="20"/>
                <w:szCs w:val="20"/>
              </w:rPr>
            </w:pPr>
          </w:p>
          <w:p w14:paraId="6B784C97"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0BB7A3D3" w14:textId="26645921" w:rsidR="005F4D80" w:rsidRPr="00237691" w:rsidRDefault="005F4D80" w:rsidP="00194910">
            <w:pPr>
              <w:autoSpaceDE w:val="0"/>
              <w:autoSpaceDN w:val="0"/>
              <w:adjustRightInd w:val="0"/>
              <w:rPr>
                <w:rFonts w:ascii="Arial" w:hAnsi="Arial" w:cs="Arial"/>
                <w:sz w:val="20"/>
                <w:szCs w:val="20"/>
              </w:rPr>
            </w:pPr>
          </w:p>
        </w:tc>
      </w:tr>
      <w:tr w:rsidR="00194910" w:rsidRPr="00237691" w14:paraId="74D64BB0" w14:textId="77777777" w:rsidTr="00CB2D49">
        <w:trPr>
          <w:trHeight w:val="288"/>
        </w:trPr>
        <w:tc>
          <w:tcPr>
            <w:tcW w:w="7645" w:type="dxa"/>
            <w:shd w:val="clear" w:color="auto" w:fill="FFC000" w:themeFill="accent4"/>
          </w:tcPr>
          <w:p w14:paraId="71FE972C" w14:textId="77777777" w:rsidR="00194910" w:rsidRPr="00237691" w:rsidRDefault="00044AFA" w:rsidP="00194910">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4EFA5687"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237691" w14:paraId="16072301" w14:textId="77777777" w:rsidTr="001A1097">
        <w:tc>
          <w:tcPr>
            <w:tcW w:w="7645" w:type="dxa"/>
          </w:tcPr>
          <w:p w14:paraId="5C228630"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3382C4F7"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3ACB164A" w14:textId="77777777" w:rsidR="00881267" w:rsidRPr="00237691" w:rsidRDefault="00881267" w:rsidP="00D143E9">
            <w:pPr>
              <w:rPr>
                <w:rFonts w:ascii="Arial" w:hAnsi="Arial" w:cs="Arial"/>
                <w:sz w:val="20"/>
                <w:szCs w:val="20"/>
              </w:rPr>
            </w:pPr>
          </w:p>
          <w:p w14:paraId="1C22F791"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0480319F"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44FC603A" w14:textId="77777777" w:rsidR="00881267" w:rsidRPr="00434CC6" w:rsidRDefault="00881267" w:rsidP="009355CF">
            <w:pPr>
              <w:pStyle w:val="ListParagraph"/>
              <w:numPr>
                <w:ilvl w:val="0"/>
                <w:numId w:val="15"/>
              </w:numPr>
              <w:spacing w:after="0" w:line="240" w:lineRule="auto"/>
              <w:rPr>
                <w:rFonts w:ascii="Arial" w:hAnsi="Arial" w:cs="Arial"/>
                <w:sz w:val="20"/>
                <w:szCs w:val="20"/>
                <w:highlight w:val="yellow"/>
              </w:rPr>
            </w:pPr>
            <w:r w:rsidRPr="00434CC6">
              <w:rPr>
                <w:rFonts w:ascii="Arial" w:hAnsi="Arial" w:cs="Arial"/>
                <w:sz w:val="20"/>
                <w:szCs w:val="20"/>
                <w:highlight w:val="yellow"/>
              </w:rPr>
              <w:t>No</w:t>
            </w:r>
          </w:p>
          <w:p w14:paraId="21046524" w14:textId="77777777" w:rsidR="00881267" w:rsidRPr="00237691" w:rsidRDefault="00881267" w:rsidP="00D143E9">
            <w:pPr>
              <w:rPr>
                <w:rFonts w:ascii="Arial" w:hAnsi="Arial" w:cs="Arial"/>
                <w:sz w:val="20"/>
                <w:szCs w:val="20"/>
              </w:rPr>
            </w:pPr>
          </w:p>
          <w:p w14:paraId="40A8E846"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48BF54E" w14:textId="54147D95" w:rsidR="00481FE7" w:rsidRDefault="00CE2E06" w:rsidP="00481FE7">
            <w:pPr>
              <w:rPr>
                <w:rFonts w:ascii="Arial" w:hAnsi="Arial" w:cs="Arial"/>
                <w:sz w:val="20"/>
                <w:szCs w:val="20"/>
              </w:rPr>
            </w:pPr>
            <w:r w:rsidRPr="00237691">
              <w:rPr>
                <w:rFonts w:ascii="Arial" w:hAnsi="Arial" w:cs="Arial"/>
                <w:sz w:val="20"/>
                <w:szCs w:val="20"/>
              </w:rPr>
              <w:t>Great Job!!</w:t>
            </w:r>
            <w:r w:rsidR="00481FE7">
              <w:rPr>
                <w:rFonts w:ascii="Arial" w:hAnsi="Arial" w:cs="Arial"/>
                <w:sz w:val="20"/>
                <w:szCs w:val="20"/>
              </w:rPr>
              <w:t xml:space="preserve"> </w:t>
            </w:r>
            <w:r w:rsidR="00481FE7" w:rsidRPr="005A04D5">
              <w:rPr>
                <w:rFonts w:ascii="Arial" w:hAnsi="Arial" w:cs="Arial"/>
                <w:sz w:val="20"/>
                <w:szCs w:val="20"/>
              </w:rPr>
              <w:t xml:space="preserve">A 5103 letter is not </w:t>
            </w:r>
            <w:r w:rsidR="00481FE7" w:rsidRPr="00237691">
              <w:rPr>
                <w:rFonts w:ascii="Arial" w:hAnsi="Arial" w:cs="Arial"/>
                <w:sz w:val="20"/>
                <w:szCs w:val="20"/>
              </w:rPr>
              <w:t xml:space="preserve">required because the Veteran filed </w:t>
            </w:r>
            <w:r w:rsidR="00481FE7">
              <w:rPr>
                <w:rFonts w:ascii="Arial" w:hAnsi="Arial" w:cs="Arial"/>
                <w:sz w:val="20"/>
                <w:szCs w:val="20"/>
              </w:rPr>
              <w:t xml:space="preserve">/* </w:t>
            </w:r>
            <w:proofErr w:type="spellStart"/>
            <w:r w:rsidR="00481FE7">
              <w:rPr>
                <w:rFonts w:ascii="Arial" w:hAnsi="Arial" w:cs="Arial"/>
                <w:sz w:val="20"/>
                <w:szCs w:val="20"/>
              </w:rPr>
              <w:t>hisher</w:t>
            </w:r>
            <w:proofErr w:type="spellEnd"/>
            <w:r w:rsidR="00481FE7">
              <w:rPr>
                <w:rFonts w:ascii="Arial" w:hAnsi="Arial" w:cs="Arial"/>
                <w:sz w:val="20"/>
                <w:szCs w:val="20"/>
              </w:rPr>
              <w:t xml:space="preserve"> */</w:t>
            </w:r>
            <w:r w:rsidR="00481FE7" w:rsidRPr="00237691">
              <w:rPr>
                <w:rFonts w:ascii="Arial" w:hAnsi="Arial" w:cs="Arial"/>
                <w:sz w:val="20"/>
                <w:szCs w:val="20"/>
              </w:rPr>
              <w:t xml:space="preserve"> claim on a VA Form 21-526EZ, which contains the 5103 Notice and What the Evidence Must Show information.  </w:t>
            </w:r>
            <w:del w:id="63" w:author="EDWARDS, LARRY D., VBADENV Trng Facility" w:date="2021-10-14T16:07:00Z">
              <w:r w:rsidR="00481FE7" w:rsidRPr="00237691" w:rsidDel="001A26F2">
                <w:rPr>
                  <w:rFonts w:ascii="Arial" w:hAnsi="Arial" w:cs="Arial"/>
                  <w:sz w:val="20"/>
                  <w:szCs w:val="20"/>
                </w:rPr>
                <w:delText>M21-1 I.1.B - Duty to Notify Under 38 U.S.C. 5102 and 5103 and 38 CFR 3.159</w:delText>
              </w:r>
              <w:r w:rsidR="00481FE7" w:rsidDel="001A26F2">
                <w:rPr>
                  <w:rFonts w:ascii="Arial" w:hAnsi="Arial" w:cs="Arial"/>
                  <w:sz w:val="20"/>
                  <w:szCs w:val="20"/>
                </w:rPr>
                <w:delText>(c)</w:delText>
              </w:r>
            </w:del>
            <w:ins w:id="64" w:author="EDWARDS, LARRY D., VBADENV Trng Facility" w:date="2021-10-14T16:07:00Z">
              <w:r w:rsidR="001A26F2">
                <w:rPr>
                  <w:rFonts w:ascii="Arial" w:hAnsi="Arial" w:cs="Arial"/>
                  <w:sz w:val="20"/>
                  <w:szCs w:val="20"/>
                </w:rPr>
                <w:t xml:space="preserve"> </w:t>
              </w:r>
              <w:r w:rsidR="001A26F2">
                <w:rPr>
                  <w:rFonts w:ascii="Calibri" w:hAnsi="Calibri" w:cs="Calibri"/>
                </w:rPr>
                <w:t>M21-1 I.i.1.A. Description and General Information on Duty to Notify and Duty to Assist.</w:t>
              </w:r>
            </w:ins>
          </w:p>
          <w:p w14:paraId="2AE3A93C" w14:textId="13EDD8BE" w:rsidR="00133242" w:rsidRPr="00237691" w:rsidRDefault="00133242" w:rsidP="00133242">
            <w:pPr>
              <w:tabs>
                <w:tab w:val="left" w:pos="7710"/>
              </w:tabs>
              <w:autoSpaceDE w:val="0"/>
              <w:autoSpaceDN w:val="0"/>
              <w:adjustRightInd w:val="0"/>
              <w:rPr>
                <w:rFonts w:ascii="Arial" w:hAnsi="Arial" w:cs="Arial"/>
                <w:sz w:val="20"/>
                <w:szCs w:val="20"/>
              </w:rPr>
            </w:pPr>
          </w:p>
          <w:p w14:paraId="7AE03A89"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07328E83"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DBEFEA6" w14:textId="39C7142E" w:rsidR="00481FE7" w:rsidRDefault="00CE2E06" w:rsidP="00481FE7">
            <w:pPr>
              <w:rPr>
                <w:rFonts w:ascii="Arial" w:hAnsi="Arial" w:cs="Arial"/>
                <w:sz w:val="20"/>
                <w:szCs w:val="20"/>
              </w:rPr>
            </w:pPr>
            <w:r w:rsidRPr="00237691">
              <w:rPr>
                <w:rFonts w:ascii="Arial" w:hAnsi="Arial" w:cs="Arial"/>
                <w:sz w:val="20"/>
                <w:szCs w:val="20"/>
              </w:rPr>
              <w:t xml:space="preserve">Sorry, that is not correct. </w:t>
            </w:r>
            <w:r w:rsidR="00481FE7" w:rsidRPr="005A04D5">
              <w:rPr>
                <w:rFonts w:ascii="Arial" w:hAnsi="Arial" w:cs="Arial"/>
                <w:sz w:val="20"/>
                <w:szCs w:val="20"/>
              </w:rPr>
              <w:t xml:space="preserve">A 5103 letter is not </w:t>
            </w:r>
            <w:r w:rsidR="00481FE7" w:rsidRPr="00237691">
              <w:rPr>
                <w:rFonts w:ascii="Arial" w:hAnsi="Arial" w:cs="Arial"/>
                <w:sz w:val="20"/>
                <w:szCs w:val="20"/>
              </w:rPr>
              <w:t xml:space="preserve">required because the Veteran filed </w:t>
            </w:r>
            <w:r w:rsidR="00481FE7">
              <w:rPr>
                <w:rFonts w:ascii="Arial" w:hAnsi="Arial" w:cs="Arial"/>
                <w:sz w:val="20"/>
                <w:szCs w:val="20"/>
              </w:rPr>
              <w:t xml:space="preserve">/* </w:t>
            </w:r>
            <w:proofErr w:type="spellStart"/>
            <w:r w:rsidR="00481FE7">
              <w:rPr>
                <w:rFonts w:ascii="Arial" w:hAnsi="Arial" w:cs="Arial"/>
                <w:sz w:val="20"/>
                <w:szCs w:val="20"/>
              </w:rPr>
              <w:t>hisher</w:t>
            </w:r>
            <w:proofErr w:type="spellEnd"/>
            <w:r w:rsidR="00481FE7">
              <w:rPr>
                <w:rFonts w:ascii="Arial" w:hAnsi="Arial" w:cs="Arial"/>
                <w:sz w:val="20"/>
                <w:szCs w:val="20"/>
              </w:rPr>
              <w:t xml:space="preserve"> */</w:t>
            </w:r>
            <w:r w:rsidR="00481FE7" w:rsidRPr="00237691">
              <w:rPr>
                <w:rFonts w:ascii="Arial" w:hAnsi="Arial" w:cs="Arial"/>
                <w:sz w:val="20"/>
                <w:szCs w:val="20"/>
              </w:rPr>
              <w:t xml:space="preserve"> claim on a VA Form 21-526EZ, which contains the 5103 Notice and What the Evidence Must Show information.  </w:t>
            </w:r>
            <w:del w:id="65" w:author="EDWARDS, LARRY D., VBADENV Trng Facility" w:date="2021-10-14T16:07:00Z">
              <w:r w:rsidR="00481FE7" w:rsidRPr="00237691" w:rsidDel="001A26F2">
                <w:rPr>
                  <w:rFonts w:ascii="Arial" w:hAnsi="Arial" w:cs="Arial"/>
                  <w:sz w:val="20"/>
                  <w:szCs w:val="20"/>
                </w:rPr>
                <w:delText>M21-1 I.1.B - Duty to Notify Under 38 U.S.C. 5102 and 5103 and 38 CFR 3.159</w:delText>
              </w:r>
              <w:r w:rsidR="00481FE7" w:rsidDel="001A26F2">
                <w:rPr>
                  <w:rFonts w:ascii="Arial" w:hAnsi="Arial" w:cs="Arial"/>
                  <w:sz w:val="20"/>
                  <w:szCs w:val="20"/>
                </w:rPr>
                <w:delText>(c)</w:delText>
              </w:r>
            </w:del>
            <w:ins w:id="66" w:author="EDWARDS, LARRY D., VBADENV Trng Facility" w:date="2021-10-14T16:07:00Z">
              <w:r w:rsidR="001A26F2">
                <w:rPr>
                  <w:rFonts w:ascii="Arial" w:hAnsi="Arial" w:cs="Arial"/>
                  <w:sz w:val="20"/>
                  <w:szCs w:val="20"/>
                </w:rPr>
                <w:t xml:space="preserve"> </w:t>
              </w:r>
              <w:r w:rsidR="001A26F2">
                <w:rPr>
                  <w:rFonts w:ascii="Calibri" w:hAnsi="Calibri" w:cs="Calibri"/>
                </w:rPr>
                <w:t>M21-1 I.i.1.A. Description and General Information on Duty to Notify and Duty to Assist.</w:t>
              </w:r>
            </w:ins>
          </w:p>
          <w:p w14:paraId="3991EB11" w14:textId="77777777" w:rsidR="00CE2E06" w:rsidRPr="00237691" w:rsidRDefault="00CE2E06" w:rsidP="005A04D5">
            <w:pPr>
              <w:rPr>
                <w:rFonts w:ascii="Arial" w:hAnsi="Arial" w:cs="Arial"/>
                <w:sz w:val="20"/>
                <w:szCs w:val="20"/>
              </w:rPr>
            </w:pPr>
          </w:p>
        </w:tc>
        <w:tc>
          <w:tcPr>
            <w:tcW w:w="6971" w:type="dxa"/>
          </w:tcPr>
          <w:p w14:paraId="71243B62" w14:textId="77777777" w:rsidR="005F4D80" w:rsidRPr="005A04D5" w:rsidRDefault="005F4D80">
            <w:pPr>
              <w:rPr>
                <w:rFonts w:ascii="Arial" w:hAnsi="Arial" w:cs="Arial"/>
                <w:b/>
                <w:color w:val="FF0000"/>
                <w:sz w:val="20"/>
                <w:szCs w:val="20"/>
              </w:rPr>
            </w:pPr>
          </w:p>
        </w:tc>
      </w:tr>
      <w:tr w:rsidR="00044AFA" w:rsidRPr="00237691" w14:paraId="0723BADF" w14:textId="77777777" w:rsidTr="001A1097">
        <w:trPr>
          <w:trHeight w:val="288"/>
        </w:trPr>
        <w:tc>
          <w:tcPr>
            <w:tcW w:w="7645" w:type="dxa"/>
            <w:shd w:val="clear" w:color="auto" w:fill="FFC000" w:themeFill="accent4"/>
          </w:tcPr>
          <w:p w14:paraId="2AD68F58"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6971" w:type="dxa"/>
            <w:shd w:val="clear" w:color="auto" w:fill="FFC000" w:themeFill="accent4"/>
          </w:tcPr>
          <w:p w14:paraId="0445DC5E"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18591E5B" w14:textId="77777777" w:rsidTr="001A1097">
        <w:trPr>
          <w:trHeight w:val="3617"/>
        </w:trPr>
        <w:tc>
          <w:tcPr>
            <w:tcW w:w="7645" w:type="dxa"/>
          </w:tcPr>
          <w:p w14:paraId="00C4C3C0"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17963BD9"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7982B5EB"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28D97487" w14:textId="77777777" w:rsidR="002B0B9A" w:rsidRDefault="002B0B9A" w:rsidP="002B0B9A">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133C21D8" w14:textId="77777777" w:rsidR="00044AFA" w:rsidRPr="00A62AE6"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A62AE6">
              <w:rPr>
                <w:rFonts w:ascii="Arial" w:hAnsi="Arial" w:cs="Arial"/>
                <w:sz w:val="20"/>
                <w:szCs w:val="20"/>
              </w:rPr>
              <w:t>Yes</w:t>
            </w:r>
          </w:p>
          <w:p w14:paraId="04EB1DB6" w14:textId="77777777" w:rsidR="00044AFA" w:rsidRPr="00A62AE6"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A62AE6">
              <w:rPr>
                <w:rFonts w:ascii="Arial" w:hAnsi="Arial" w:cs="Arial"/>
                <w:sz w:val="20"/>
                <w:szCs w:val="20"/>
                <w:highlight w:val="yellow"/>
              </w:rPr>
              <w:t>No</w:t>
            </w:r>
          </w:p>
          <w:p w14:paraId="4ADF721C" w14:textId="77777777" w:rsidR="00044AFA" w:rsidRPr="00237691" w:rsidRDefault="00044AFA" w:rsidP="00044AFA">
            <w:pPr>
              <w:autoSpaceDE w:val="0"/>
              <w:autoSpaceDN w:val="0"/>
              <w:adjustRightInd w:val="0"/>
              <w:rPr>
                <w:rFonts w:ascii="Arial" w:hAnsi="Arial" w:cs="Arial"/>
                <w:b/>
                <w:sz w:val="20"/>
                <w:szCs w:val="20"/>
              </w:rPr>
            </w:pPr>
          </w:p>
          <w:p w14:paraId="79296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2F94AEA" w14:textId="04B712EF" w:rsidR="00C92B3D" w:rsidRDefault="00044AFA" w:rsidP="00C92B3D">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146720">
              <w:rPr>
                <w:rFonts w:ascii="Arial" w:hAnsi="Arial" w:cs="Arial"/>
                <w:sz w:val="20"/>
                <w:szCs w:val="20"/>
              </w:rPr>
              <w:t xml:space="preserve">This claim does not require any additional development. </w:t>
            </w:r>
            <w:r w:rsidR="00146720" w:rsidRPr="00FC5EAE">
              <w:rPr>
                <w:rFonts w:ascii="Arial" w:hAnsi="Arial" w:cs="Arial"/>
                <w:sz w:val="20"/>
                <w:szCs w:val="20"/>
              </w:rPr>
              <w:t>All necessary information had been provided by the Veteran or was available in the record to move the claim to the next step of the claims process. Overdeveloping can prevent the claim from moving forward to the next step (materially delaying the claim)</w:t>
            </w:r>
            <w:proofErr w:type="gramStart"/>
            <w:r w:rsidR="00146720" w:rsidRPr="00FC5EAE">
              <w:rPr>
                <w:rFonts w:ascii="Arial" w:hAnsi="Arial" w:cs="Arial"/>
                <w:sz w:val="20"/>
                <w:szCs w:val="20"/>
              </w:rPr>
              <w:t>. </w:t>
            </w:r>
            <w:r w:rsidR="00C92B3D">
              <w:rPr>
                <w:rFonts w:ascii="Arial" w:hAnsi="Arial" w:cs="Arial"/>
                <w:sz w:val="20"/>
                <w:szCs w:val="20"/>
              </w:rPr>
              <w:t>.</w:t>
            </w:r>
            <w:proofErr w:type="gramEnd"/>
          </w:p>
          <w:p w14:paraId="45A14E46"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8449C09"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B22DF7B"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56BE9FB" w14:textId="5536EC03" w:rsidR="0092617A" w:rsidRPr="00C65BBA" w:rsidRDefault="00044AFA" w:rsidP="0092617A">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146720">
              <w:rPr>
                <w:rFonts w:ascii="Arial" w:hAnsi="Arial" w:cs="Arial"/>
                <w:sz w:val="20"/>
                <w:szCs w:val="20"/>
              </w:rPr>
              <w:t xml:space="preserve">This claim does not require any additional development. </w:t>
            </w:r>
            <w:r w:rsidR="00146720" w:rsidRPr="00FC5EAE">
              <w:rPr>
                <w:rFonts w:ascii="Arial" w:hAnsi="Arial" w:cs="Arial"/>
                <w:sz w:val="20"/>
                <w:szCs w:val="20"/>
              </w:rPr>
              <w:t>All necessary information had been provided by the Veteran or was available in the record to move the claim to the next step of the claims process. Overdeveloping can prevent the claim from moving forward to the next step (materially delaying the claim). </w:t>
            </w:r>
          </w:p>
          <w:p w14:paraId="63E46632"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C317750" w14:textId="77777777" w:rsidR="00044AFA" w:rsidRPr="00237691" w:rsidRDefault="00044AFA" w:rsidP="00044AFA">
            <w:pPr>
              <w:rPr>
                <w:rFonts w:ascii="Arial" w:hAnsi="Arial" w:cs="Arial"/>
                <w:sz w:val="20"/>
                <w:szCs w:val="20"/>
              </w:rPr>
            </w:pPr>
          </w:p>
        </w:tc>
        <w:tc>
          <w:tcPr>
            <w:tcW w:w="6971" w:type="dxa"/>
          </w:tcPr>
          <w:p w14:paraId="3D1CE3BA" w14:textId="1B3E7486" w:rsidR="002971D3" w:rsidRPr="00237691"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645"/>
        <w:gridCol w:w="6971"/>
      </w:tblGrid>
      <w:tr w:rsidR="0011252B" w:rsidRPr="00237691" w14:paraId="02AE4887" w14:textId="77777777" w:rsidTr="000F5546">
        <w:trPr>
          <w:trHeight w:val="288"/>
        </w:trPr>
        <w:tc>
          <w:tcPr>
            <w:tcW w:w="7645" w:type="dxa"/>
            <w:shd w:val="clear" w:color="auto" w:fill="FFC000" w:themeFill="accent4"/>
          </w:tcPr>
          <w:p w14:paraId="19971AB8" w14:textId="662D1BD0" w:rsidR="0011252B" w:rsidRPr="009355CF" w:rsidRDefault="00B073FC" w:rsidP="009355CF">
            <w:pPr>
              <w:tabs>
                <w:tab w:val="left" w:pos="7710"/>
              </w:tabs>
              <w:autoSpaceDE w:val="0"/>
              <w:autoSpaceDN w:val="0"/>
              <w:adjustRightInd w:val="0"/>
              <w:rPr>
                <w:rFonts w:ascii="Arial" w:hAnsi="Arial" w:cs="Arial"/>
                <w:b/>
                <w:sz w:val="20"/>
                <w:szCs w:val="20"/>
              </w:rPr>
            </w:pPr>
            <w:r>
              <w:rPr>
                <w:rFonts w:ascii="Arial" w:hAnsi="Arial" w:cs="Arial"/>
                <w:sz w:val="20"/>
                <w:szCs w:val="20"/>
              </w:rPr>
              <w:t>Any Answer</w:t>
            </w:r>
            <w:r w:rsidR="00BB4F94">
              <w:rPr>
                <w:rFonts w:ascii="Arial" w:hAnsi="Arial" w:cs="Arial"/>
                <w:sz w:val="20"/>
                <w:szCs w:val="20"/>
              </w:rPr>
              <w:t>, continue to 130</w:t>
            </w:r>
            <w:r w:rsidR="00194644">
              <w:rPr>
                <w:rFonts w:ascii="Arial" w:hAnsi="Arial" w:cs="Arial"/>
                <w:sz w:val="20"/>
                <w:szCs w:val="20"/>
              </w:rPr>
              <w:t>.</w:t>
            </w:r>
          </w:p>
        </w:tc>
        <w:tc>
          <w:tcPr>
            <w:tcW w:w="6971" w:type="dxa"/>
            <w:shd w:val="clear" w:color="auto" w:fill="FFC000" w:themeFill="accent4"/>
          </w:tcPr>
          <w:p w14:paraId="54E8D132" w14:textId="56B84898" w:rsidR="0011252B" w:rsidRPr="00237691" w:rsidRDefault="0011252B" w:rsidP="002971D3">
            <w:pPr>
              <w:rPr>
                <w:rFonts w:ascii="Arial" w:hAnsi="Arial" w:cs="Arial"/>
                <w:sz w:val="20"/>
                <w:szCs w:val="20"/>
              </w:rPr>
            </w:pPr>
          </w:p>
        </w:tc>
      </w:tr>
      <w:tr w:rsidR="009355CF" w:rsidRPr="00237691" w14:paraId="755D582A" w14:textId="77777777" w:rsidTr="000F5546">
        <w:tc>
          <w:tcPr>
            <w:tcW w:w="7645" w:type="dxa"/>
          </w:tcPr>
          <w:p w14:paraId="15305891"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7AC2688C"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0F31B3B4" w14:textId="77777777" w:rsidR="009355CF" w:rsidRPr="00237691" w:rsidRDefault="009355CF" w:rsidP="009355CF">
            <w:pPr>
              <w:rPr>
                <w:rFonts w:ascii="Arial" w:hAnsi="Arial" w:cs="Arial"/>
                <w:sz w:val="20"/>
                <w:szCs w:val="20"/>
              </w:rPr>
            </w:pPr>
          </w:p>
          <w:p w14:paraId="00C7C926" w14:textId="1B414FB8"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C65BBA">
              <w:rPr>
                <w:rFonts w:ascii="Arial" w:hAnsi="Arial" w:cs="Arial"/>
                <w:sz w:val="20"/>
                <w:szCs w:val="20"/>
              </w:rPr>
              <w:t>Intent to File (ITF)</w:t>
            </w:r>
            <w:r w:rsidRPr="00237691">
              <w:rPr>
                <w:rFonts w:ascii="Arial" w:hAnsi="Arial" w:cs="Arial"/>
                <w:sz w:val="20"/>
                <w:szCs w:val="20"/>
              </w:rPr>
              <w:t xml:space="preserve"> of record with this claim?</w:t>
            </w:r>
          </w:p>
          <w:p w14:paraId="0B7C7898"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412B2521" w14:textId="77777777" w:rsidR="009355CF" w:rsidRPr="00434CC6" w:rsidRDefault="009355CF" w:rsidP="009355CF">
            <w:pPr>
              <w:pStyle w:val="ListParagraph"/>
              <w:numPr>
                <w:ilvl w:val="0"/>
                <w:numId w:val="18"/>
              </w:numPr>
              <w:spacing w:after="0" w:line="240" w:lineRule="auto"/>
              <w:rPr>
                <w:rFonts w:ascii="Arial" w:hAnsi="Arial" w:cs="Arial"/>
                <w:sz w:val="20"/>
                <w:szCs w:val="20"/>
                <w:highlight w:val="yellow"/>
              </w:rPr>
            </w:pPr>
            <w:r w:rsidRPr="00434CC6">
              <w:rPr>
                <w:rFonts w:ascii="Arial" w:hAnsi="Arial" w:cs="Arial"/>
                <w:sz w:val="20"/>
                <w:szCs w:val="20"/>
                <w:highlight w:val="yellow"/>
              </w:rPr>
              <w:t>No</w:t>
            </w:r>
          </w:p>
          <w:p w14:paraId="2F3C3406" w14:textId="77777777" w:rsidR="009355CF" w:rsidRPr="00237691" w:rsidRDefault="009355CF" w:rsidP="009355CF">
            <w:pPr>
              <w:rPr>
                <w:rFonts w:ascii="Arial" w:hAnsi="Arial" w:cs="Arial"/>
                <w:sz w:val="20"/>
                <w:szCs w:val="20"/>
              </w:rPr>
            </w:pPr>
          </w:p>
          <w:p w14:paraId="33A4A1D9"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E1C93D" w14:textId="10649FAB"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4F4082"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del w:id="67" w:author="EDWARDS, LARRY D., VBADENV Trng Facility" w:date="2021-10-14T16:12:00Z">
              <w:r w:rsidR="00197522" w:rsidDel="001A26F2">
                <w:rPr>
                  <w:rFonts w:ascii="Arial" w:hAnsi="Arial" w:cs="Arial"/>
                  <w:sz w:val="20"/>
                  <w:szCs w:val="20"/>
                </w:rPr>
                <w:delText>M21-1 III.ii.2.C.2.a – Communication of an ITF</w:delText>
              </w:r>
            </w:del>
            <w:ins w:id="68" w:author="EDWARDS, LARRY D., VBADENV Trng Facility" w:date="2021-10-14T16:12:00Z">
              <w:r w:rsidR="001A26F2">
                <w:rPr>
                  <w:rFonts w:ascii="Arial" w:hAnsi="Arial" w:cs="Arial"/>
                  <w:sz w:val="20"/>
                  <w:szCs w:val="20"/>
                </w:rPr>
                <w:t xml:space="preserve"> </w:t>
              </w:r>
              <w:r w:rsidR="001A26F2">
                <w:rPr>
                  <w:rFonts w:ascii="Calibri" w:hAnsi="Calibri" w:cs="Calibri"/>
                </w:rPr>
                <w:t>M21-1 II.iii.</w:t>
              </w:r>
              <w:proofErr w:type="gramStart"/>
              <w:r w:rsidR="001A26F2">
                <w:rPr>
                  <w:rFonts w:ascii="Calibri" w:hAnsi="Calibri" w:cs="Calibri"/>
                </w:rPr>
                <w:t>2.A.1.a</w:t>
              </w:r>
              <w:proofErr w:type="gramEnd"/>
              <w:r w:rsidR="001A26F2">
                <w:rPr>
                  <w:rFonts w:ascii="Calibri" w:hAnsi="Calibri" w:cs="Calibri"/>
                </w:rPr>
                <w:t xml:space="preserve"> Communication of an ITF</w:t>
              </w:r>
            </w:ins>
            <w:r w:rsidR="00197522">
              <w:rPr>
                <w:rFonts w:ascii="Arial" w:hAnsi="Arial" w:cs="Arial"/>
                <w:sz w:val="20"/>
                <w:szCs w:val="20"/>
              </w:rPr>
              <w:t>.</w:t>
            </w:r>
          </w:p>
          <w:p w14:paraId="69F206F8"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050241D2"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2A3D414" w14:textId="67E5159E" w:rsidR="009355CF" w:rsidRPr="00237691" w:rsidRDefault="009355CF" w:rsidP="009355CF">
            <w:pPr>
              <w:rPr>
                <w:rFonts w:ascii="Arial" w:hAnsi="Arial" w:cs="Arial"/>
                <w:sz w:val="20"/>
                <w:szCs w:val="20"/>
              </w:rPr>
            </w:pPr>
            <w:r w:rsidRPr="00237691">
              <w:rPr>
                <w:rFonts w:ascii="Arial" w:hAnsi="Arial" w:cs="Arial"/>
                <w:sz w:val="20"/>
                <w:szCs w:val="20"/>
              </w:rPr>
              <w:t xml:space="preserve">That is incorrect. </w:t>
            </w:r>
            <w:r w:rsidR="004F4082"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del w:id="69" w:author="EDWARDS, LARRY D., VBADENV Trng Facility" w:date="2021-10-14T16:12:00Z">
              <w:r w:rsidR="00197522" w:rsidDel="001A26F2">
                <w:rPr>
                  <w:rFonts w:ascii="Arial" w:hAnsi="Arial" w:cs="Arial"/>
                  <w:sz w:val="20"/>
                  <w:szCs w:val="20"/>
                </w:rPr>
                <w:delText>M21-1 III.ii.2.C.2.a – Communication of an ITF</w:delText>
              </w:r>
            </w:del>
            <w:ins w:id="70" w:author="EDWARDS, LARRY D., VBADENV Trng Facility" w:date="2021-10-14T16:12:00Z">
              <w:r w:rsidR="001A26F2">
                <w:rPr>
                  <w:rFonts w:ascii="Arial" w:hAnsi="Arial" w:cs="Arial"/>
                  <w:sz w:val="20"/>
                  <w:szCs w:val="20"/>
                </w:rPr>
                <w:t xml:space="preserve"> </w:t>
              </w:r>
              <w:r w:rsidR="001A26F2">
                <w:rPr>
                  <w:rFonts w:ascii="Calibri" w:hAnsi="Calibri" w:cs="Calibri"/>
                </w:rPr>
                <w:t>M21-1 II.iii.</w:t>
              </w:r>
              <w:proofErr w:type="gramStart"/>
              <w:r w:rsidR="001A26F2">
                <w:rPr>
                  <w:rFonts w:ascii="Calibri" w:hAnsi="Calibri" w:cs="Calibri"/>
                </w:rPr>
                <w:t>2.A.1.a</w:t>
              </w:r>
              <w:proofErr w:type="gramEnd"/>
              <w:r w:rsidR="001A26F2">
                <w:rPr>
                  <w:rFonts w:ascii="Calibri" w:hAnsi="Calibri" w:cs="Calibri"/>
                </w:rPr>
                <w:t xml:space="preserve"> Communication of an ITF</w:t>
              </w:r>
            </w:ins>
            <w:r w:rsidR="00197522">
              <w:rPr>
                <w:rFonts w:ascii="Arial" w:hAnsi="Arial" w:cs="Arial"/>
                <w:sz w:val="20"/>
                <w:szCs w:val="20"/>
              </w:rPr>
              <w:t>.</w:t>
            </w:r>
          </w:p>
          <w:p w14:paraId="220BE559" w14:textId="77777777" w:rsidR="009355CF" w:rsidRPr="00237691" w:rsidRDefault="009355CF" w:rsidP="009355CF">
            <w:pPr>
              <w:rPr>
                <w:rFonts w:ascii="Arial" w:hAnsi="Arial" w:cs="Arial"/>
                <w:sz w:val="20"/>
                <w:szCs w:val="20"/>
              </w:rPr>
            </w:pPr>
          </w:p>
        </w:tc>
        <w:tc>
          <w:tcPr>
            <w:tcW w:w="6971" w:type="dxa"/>
          </w:tcPr>
          <w:p w14:paraId="6F60F329" w14:textId="47FB8798" w:rsidR="002971D3" w:rsidRPr="00237691" w:rsidRDefault="002971D3" w:rsidP="009355CF">
            <w:pPr>
              <w:autoSpaceDE w:val="0"/>
              <w:autoSpaceDN w:val="0"/>
              <w:adjustRightInd w:val="0"/>
              <w:rPr>
                <w:rFonts w:ascii="Arial" w:hAnsi="Arial" w:cs="Arial"/>
                <w:sz w:val="20"/>
                <w:szCs w:val="20"/>
              </w:rPr>
            </w:pPr>
          </w:p>
        </w:tc>
      </w:tr>
      <w:tr w:rsidR="009355CF" w:rsidRPr="00237691" w14:paraId="630CD3E9" w14:textId="77777777" w:rsidTr="000F5546">
        <w:trPr>
          <w:trHeight w:val="288"/>
        </w:trPr>
        <w:tc>
          <w:tcPr>
            <w:tcW w:w="7645" w:type="dxa"/>
            <w:shd w:val="clear" w:color="auto" w:fill="FFC000" w:themeFill="accent4"/>
          </w:tcPr>
          <w:p w14:paraId="190C2F3B"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6971" w:type="dxa"/>
            <w:shd w:val="clear" w:color="auto" w:fill="FFC000" w:themeFill="accent4"/>
          </w:tcPr>
          <w:p w14:paraId="037CBA8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284AF6A" w14:textId="77777777" w:rsidTr="000F5546">
        <w:tc>
          <w:tcPr>
            <w:tcW w:w="7645" w:type="dxa"/>
          </w:tcPr>
          <w:p w14:paraId="7E2A900C"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41E5069C"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0A3B5808" w14:textId="77777777" w:rsidR="009355CF" w:rsidRPr="00237691" w:rsidRDefault="009355CF" w:rsidP="009355CF">
            <w:pPr>
              <w:rPr>
                <w:rFonts w:ascii="Arial" w:hAnsi="Arial" w:cs="Arial"/>
                <w:sz w:val="20"/>
                <w:szCs w:val="20"/>
              </w:rPr>
            </w:pPr>
          </w:p>
          <w:p w14:paraId="21ACD7B7" w14:textId="181F2B21"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7EDC52C8" w14:textId="77777777" w:rsidR="009355CF" w:rsidRPr="003D6E1B" w:rsidRDefault="009355CF" w:rsidP="009355CF">
            <w:pPr>
              <w:pStyle w:val="ListParagraph"/>
              <w:numPr>
                <w:ilvl w:val="0"/>
                <w:numId w:val="19"/>
              </w:numPr>
              <w:spacing w:after="0" w:line="240" w:lineRule="auto"/>
              <w:rPr>
                <w:rFonts w:ascii="Arial" w:hAnsi="Arial" w:cs="Arial"/>
                <w:sz w:val="20"/>
                <w:szCs w:val="20"/>
              </w:rPr>
            </w:pPr>
            <w:r w:rsidRPr="003D6E1B">
              <w:rPr>
                <w:rFonts w:ascii="Arial" w:hAnsi="Arial" w:cs="Arial"/>
                <w:sz w:val="20"/>
                <w:szCs w:val="20"/>
              </w:rPr>
              <w:t>Yes</w:t>
            </w:r>
          </w:p>
          <w:p w14:paraId="6560B18C" w14:textId="77777777" w:rsidR="009355CF" w:rsidRPr="00434CC6" w:rsidRDefault="009355CF" w:rsidP="009355CF">
            <w:pPr>
              <w:pStyle w:val="ListParagraph"/>
              <w:numPr>
                <w:ilvl w:val="0"/>
                <w:numId w:val="19"/>
              </w:numPr>
              <w:spacing w:after="0" w:line="240" w:lineRule="auto"/>
              <w:rPr>
                <w:rFonts w:ascii="Arial" w:hAnsi="Arial" w:cs="Arial"/>
                <w:sz w:val="20"/>
                <w:szCs w:val="20"/>
                <w:highlight w:val="yellow"/>
              </w:rPr>
            </w:pPr>
            <w:r w:rsidRPr="00434CC6">
              <w:rPr>
                <w:rFonts w:ascii="Arial" w:hAnsi="Arial" w:cs="Arial"/>
                <w:sz w:val="20"/>
                <w:szCs w:val="20"/>
                <w:highlight w:val="yellow"/>
              </w:rPr>
              <w:t>No</w:t>
            </w:r>
          </w:p>
          <w:p w14:paraId="49884178" w14:textId="77777777" w:rsidR="009355CF" w:rsidRPr="00237691" w:rsidRDefault="009355CF" w:rsidP="009355CF">
            <w:pPr>
              <w:rPr>
                <w:rFonts w:ascii="Arial" w:hAnsi="Arial" w:cs="Arial"/>
                <w:sz w:val="20"/>
                <w:szCs w:val="20"/>
              </w:rPr>
            </w:pPr>
          </w:p>
          <w:p w14:paraId="0B446AD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AC48B0F" w14:textId="6843F84B" w:rsidR="009355CF" w:rsidRPr="00434CC6" w:rsidDel="001A26F2" w:rsidRDefault="009355CF" w:rsidP="009355CF">
            <w:pPr>
              <w:tabs>
                <w:tab w:val="left" w:pos="7710"/>
              </w:tabs>
              <w:autoSpaceDE w:val="0"/>
              <w:autoSpaceDN w:val="0"/>
              <w:adjustRightInd w:val="0"/>
              <w:rPr>
                <w:del w:id="71" w:author="EDWARDS, LARRY D., VBADENV Trng Facility" w:date="2021-10-14T16:14:00Z"/>
                <w:rFonts w:ascii="Arial" w:hAnsi="Arial" w:cs="Arial"/>
                <w:vanish/>
                <w:sz w:val="20"/>
                <w:szCs w:val="20"/>
                <w:specVanish/>
              </w:rPr>
            </w:pPr>
            <w:r w:rsidRPr="00237691">
              <w:rPr>
                <w:rFonts w:ascii="Arial" w:hAnsi="Arial" w:cs="Arial"/>
                <w:sz w:val="20"/>
                <w:szCs w:val="20"/>
              </w:rPr>
              <w:t xml:space="preserve">You are correct. </w:t>
            </w:r>
            <w:r w:rsidR="003D6E1B">
              <w:rPr>
                <w:rFonts w:ascii="Arial" w:hAnsi="Arial" w:cs="Arial"/>
                <w:sz w:val="20"/>
                <w:szCs w:val="20"/>
              </w:rPr>
              <w:t>At this time, no exams are warranted for this claim</w:t>
            </w:r>
            <w:r w:rsidR="002000B0">
              <w:rPr>
                <w:rFonts w:ascii="Arial" w:hAnsi="Arial" w:cs="Arial"/>
                <w:sz w:val="20"/>
                <w:szCs w:val="20"/>
              </w:rPr>
              <w:t>.  Element 1 is met from the described symptoms. Element 2</w:t>
            </w:r>
            <w:r w:rsidR="003D6E1B">
              <w:rPr>
                <w:rFonts w:ascii="Arial" w:hAnsi="Arial" w:cs="Arial"/>
                <w:sz w:val="20"/>
                <w:szCs w:val="20"/>
              </w:rPr>
              <w:t xml:space="preserve"> </w:t>
            </w:r>
            <w:r w:rsidR="002000B0">
              <w:rPr>
                <w:rFonts w:ascii="Arial" w:hAnsi="Arial" w:cs="Arial"/>
                <w:sz w:val="20"/>
                <w:szCs w:val="20"/>
              </w:rPr>
              <w:t xml:space="preserve">is not met </w:t>
            </w:r>
            <w:r w:rsidR="003D6E1B" w:rsidRPr="00A55CAC">
              <w:rPr>
                <w:rFonts w:ascii="Arial" w:hAnsi="Arial" w:cs="Arial"/>
                <w:bCs/>
                <w:sz w:val="20"/>
                <w:szCs w:val="20"/>
              </w:rPr>
              <w:t xml:space="preserve">as the STRs are silent for any treatment in service.  </w:t>
            </w:r>
            <w:r w:rsidR="002000B0">
              <w:rPr>
                <w:rFonts w:ascii="Arial" w:hAnsi="Arial" w:cs="Arial"/>
                <w:bCs/>
                <w:sz w:val="20"/>
                <w:szCs w:val="20"/>
              </w:rPr>
              <w:t>Element 3 is not met as there is no indication of association.</w:t>
            </w:r>
            <w:r w:rsidR="003D6E1B" w:rsidRPr="00A55CAC">
              <w:rPr>
                <w:rFonts w:ascii="Arial" w:hAnsi="Arial" w:cs="Arial"/>
                <w:sz w:val="20"/>
                <w:szCs w:val="20"/>
              </w:rPr>
              <w:t xml:space="preserve"> </w:t>
            </w:r>
            <w:r w:rsidR="002000B0">
              <w:rPr>
                <w:rFonts w:ascii="Arial" w:hAnsi="Arial" w:cs="Arial"/>
                <w:sz w:val="20"/>
                <w:szCs w:val="20"/>
              </w:rPr>
              <w:t xml:space="preserve">Additionally, presumptive service connection cannot be considered under 38 CFR 3.307 and 3.309(a) as there is no evidence this manifested within a year after separation. </w:t>
            </w:r>
            <w:del w:id="72" w:author="EDWARDS, LARRY D., VBADENV Trng Facility" w:date="2021-10-14T16:14:00Z">
              <w:r w:rsidR="003D6E1B" w:rsidRPr="00237691" w:rsidDel="001A26F2">
                <w:rPr>
                  <w:rFonts w:ascii="Arial" w:hAnsi="Arial" w:cs="Arial"/>
                  <w:sz w:val="20"/>
                  <w:szCs w:val="20"/>
                </w:rPr>
                <w:delText xml:space="preserve">M21-1 I.1.C - </w:delText>
              </w:r>
              <w:r w:rsidR="00A55CAC" w:rsidRPr="00A55CAC" w:rsidDel="001A26F2">
                <w:rPr>
                  <w:rFonts w:ascii="Arial" w:hAnsi="Arial" w:cs="Arial"/>
                  <w:sz w:val="20"/>
                  <w:szCs w:val="20"/>
                </w:rPr>
                <w:delText>Duty to Assist with Obtaining Records and a Medical Examination or Opinion</w:delText>
              </w:r>
              <w:r w:rsidR="00A55CAC" w:rsidDel="001A26F2">
                <w:rPr>
                  <w:rFonts w:ascii="Arial" w:hAnsi="Arial" w:cs="Arial"/>
                  <w:sz w:val="20"/>
                  <w:szCs w:val="20"/>
                </w:rPr>
                <w:delText xml:space="preserve"> </w:delText>
              </w:r>
              <w:r w:rsidR="003D6E1B" w:rsidRPr="00237691" w:rsidDel="001A26F2">
                <w:rPr>
                  <w:rFonts w:ascii="Arial" w:hAnsi="Arial" w:cs="Arial"/>
                  <w:sz w:val="20"/>
                  <w:szCs w:val="20"/>
                </w:rPr>
                <w:delText>and 38 CFR 3.159(c)(4)</w:delText>
              </w:r>
            </w:del>
          </w:p>
          <w:p w14:paraId="41179212" w14:textId="2BF71390" w:rsidR="009355CF" w:rsidRDefault="001A26F2" w:rsidP="009355CF">
            <w:pPr>
              <w:tabs>
                <w:tab w:val="left" w:pos="7710"/>
              </w:tabs>
              <w:autoSpaceDE w:val="0"/>
              <w:autoSpaceDN w:val="0"/>
              <w:adjustRightInd w:val="0"/>
              <w:rPr>
                <w:rFonts w:ascii="Arial" w:hAnsi="Arial" w:cs="Arial"/>
                <w:sz w:val="20"/>
                <w:szCs w:val="20"/>
              </w:rPr>
            </w:pPr>
            <w:ins w:id="73" w:author="EDWARDS, LARRY D., VBADENV Trng Facility" w:date="2021-10-14T16:14:00Z">
              <w:r>
                <w:rPr>
                  <w:rFonts w:ascii="Arial" w:hAnsi="Arial" w:cs="Arial"/>
                  <w:sz w:val="20"/>
                  <w:szCs w:val="20"/>
                </w:rPr>
                <w:t xml:space="preserve"> </w:t>
              </w:r>
              <w:r>
                <w:rPr>
                  <w:rFonts w:ascii="Calibri" w:hAnsi="Calibri" w:cs="Calibri"/>
                  <w:color w:val="000000"/>
                </w:rPr>
                <w:t xml:space="preserve">M21-1 III.ii.1.A.2.a </w:t>
              </w:r>
              <w:r>
                <w:rPr>
                  <w:rFonts w:ascii="Calibri" w:hAnsi="Calibri" w:cs="Calibri"/>
                  <w:color w:val="365F91"/>
                </w:rPr>
                <w:t>Medical Records and the Requirement to Obtain VA Medical Records</w:t>
              </w:r>
            </w:ins>
            <w:r w:rsidR="00786B3C">
              <w:rPr>
                <w:rFonts w:ascii="Arial" w:hAnsi="Arial" w:cs="Arial"/>
                <w:sz w:val="20"/>
                <w:szCs w:val="20"/>
              </w:rPr>
              <w:t xml:space="preserve"> </w:t>
            </w:r>
          </w:p>
          <w:p w14:paraId="73A86B9A" w14:textId="3797BA6E" w:rsidR="00BB4F94" w:rsidRPr="00237691" w:rsidRDefault="00BB4F94" w:rsidP="000D0857">
            <w:pPr>
              <w:tabs>
                <w:tab w:val="left" w:pos="7710"/>
              </w:tabs>
              <w:autoSpaceDE w:val="0"/>
              <w:autoSpaceDN w:val="0"/>
              <w:adjustRightInd w:val="0"/>
              <w:rPr>
                <w:rFonts w:ascii="Arial" w:hAnsi="Arial" w:cs="Arial"/>
                <w:sz w:val="20"/>
                <w:szCs w:val="20"/>
              </w:rPr>
            </w:pPr>
          </w:p>
          <w:p w14:paraId="404B8B4A"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FDB0A6C" w14:textId="54D7FEA7" w:rsidR="003D6E1B" w:rsidRPr="00237691" w:rsidRDefault="009355CF" w:rsidP="003D6E1B">
            <w:pPr>
              <w:tabs>
                <w:tab w:val="left" w:pos="7710"/>
              </w:tabs>
              <w:autoSpaceDE w:val="0"/>
              <w:autoSpaceDN w:val="0"/>
              <w:adjustRightInd w:val="0"/>
              <w:rPr>
                <w:rFonts w:ascii="Arial" w:hAnsi="Arial" w:cs="Arial"/>
                <w:sz w:val="20"/>
                <w:szCs w:val="20"/>
              </w:rPr>
            </w:pPr>
            <w:r w:rsidRPr="00237691">
              <w:rPr>
                <w:rFonts w:ascii="Arial" w:eastAsia="Times New Roman" w:hAnsi="Arial" w:cs="Arial"/>
                <w:sz w:val="20"/>
                <w:szCs w:val="20"/>
              </w:rPr>
              <w:t xml:space="preserve">That is incorrect. </w:t>
            </w:r>
            <w:r w:rsidR="003D6E1B">
              <w:rPr>
                <w:rFonts w:ascii="Arial" w:hAnsi="Arial" w:cs="Arial"/>
                <w:sz w:val="20"/>
                <w:szCs w:val="20"/>
              </w:rPr>
              <w:t>At this time, no exams are warranted for this claim</w:t>
            </w:r>
            <w:r w:rsidR="002000B0">
              <w:rPr>
                <w:rFonts w:ascii="Arial" w:hAnsi="Arial" w:cs="Arial"/>
                <w:sz w:val="20"/>
                <w:szCs w:val="20"/>
              </w:rPr>
              <w:t xml:space="preserve"> Element 1 is met from the described symptoms. Element 2 is not met </w:t>
            </w:r>
            <w:r w:rsidR="002000B0" w:rsidRPr="00A55CAC">
              <w:rPr>
                <w:rFonts w:ascii="Arial" w:hAnsi="Arial" w:cs="Arial"/>
                <w:bCs/>
                <w:sz w:val="20"/>
                <w:szCs w:val="20"/>
              </w:rPr>
              <w:t xml:space="preserve">as the STRs are silent for any treatment in service.  </w:t>
            </w:r>
            <w:r w:rsidR="002000B0">
              <w:rPr>
                <w:rFonts w:ascii="Arial" w:hAnsi="Arial" w:cs="Arial"/>
                <w:bCs/>
                <w:sz w:val="20"/>
                <w:szCs w:val="20"/>
              </w:rPr>
              <w:t xml:space="preserve">Element 3 is not met as there is no indication of association.  </w:t>
            </w:r>
            <w:r w:rsidR="002000B0">
              <w:rPr>
                <w:rFonts w:ascii="Arial" w:hAnsi="Arial" w:cs="Arial"/>
                <w:sz w:val="20"/>
                <w:szCs w:val="20"/>
              </w:rPr>
              <w:t xml:space="preserve">Additionally, presumptive service connection cannot be considered under 38 CFR 3.307 and 3.309(a) as there is no evidence this manifested within a year after separation. </w:t>
            </w:r>
            <w:r w:rsidR="003D6E1B" w:rsidRPr="00A55CAC">
              <w:rPr>
                <w:rFonts w:ascii="Arial" w:hAnsi="Arial" w:cs="Arial"/>
                <w:sz w:val="20"/>
                <w:szCs w:val="20"/>
              </w:rPr>
              <w:t xml:space="preserve"> </w:t>
            </w:r>
            <w:del w:id="74" w:author="EDWARDS, LARRY D., VBADENV Trng Facility" w:date="2021-10-14T16:14:00Z">
              <w:r w:rsidR="003D6E1B" w:rsidRPr="00237691" w:rsidDel="001A26F2">
                <w:rPr>
                  <w:rFonts w:ascii="Arial" w:hAnsi="Arial" w:cs="Arial"/>
                  <w:sz w:val="20"/>
                  <w:szCs w:val="20"/>
                </w:rPr>
                <w:delText xml:space="preserve">M21-1 I.1.C - </w:delText>
              </w:r>
              <w:r w:rsidR="00A55CAC" w:rsidRPr="00A55CAC" w:rsidDel="001A26F2">
                <w:rPr>
                  <w:rFonts w:ascii="Arial" w:hAnsi="Arial" w:cs="Arial"/>
                  <w:sz w:val="20"/>
                  <w:szCs w:val="20"/>
                </w:rPr>
                <w:delText>Duty to Assist with Obtaining Records and a Medical Examination or Opinion</w:delText>
              </w:r>
              <w:r w:rsidR="00A55CAC" w:rsidDel="001A26F2">
                <w:rPr>
                  <w:rFonts w:ascii="Arial" w:hAnsi="Arial" w:cs="Arial"/>
                  <w:sz w:val="20"/>
                  <w:szCs w:val="20"/>
                </w:rPr>
                <w:delText xml:space="preserve"> </w:delText>
              </w:r>
              <w:r w:rsidR="003D6E1B" w:rsidRPr="00237691" w:rsidDel="001A26F2">
                <w:rPr>
                  <w:rFonts w:ascii="Arial" w:hAnsi="Arial" w:cs="Arial"/>
                  <w:sz w:val="20"/>
                  <w:szCs w:val="20"/>
                </w:rPr>
                <w:delText>and 38 CFR 3.159(c)(4)</w:delText>
              </w:r>
            </w:del>
            <w:ins w:id="75" w:author="EDWARDS, LARRY D., VBADENV Trng Facility" w:date="2021-10-14T16:14:00Z">
              <w:r w:rsidR="001A26F2">
                <w:rPr>
                  <w:rFonts w:ascii="Arial" w:hAnsi="Arial" w:cs="Arial"/>
                  <w:sz w:val="20"/>
                  <w:szCs w:val="20"/>
                </w:rPr>
                <w:t xml:space="preserve"> </w:t>
              </w:r>
              <w:r w:rsidR="001A26F2">
                <w:rPr>
                  <w:rFonts w:ascii="Calibri" w:hAnsi="Calibri" w:cs="Calibri"/>
                  <w:color w:val="000000"/>
                </w:rPr>
                <w:t xml:space="preserve">M21-1 III.ii.1.A.2.a </w:t>
              </w:r>
              <w:r w:rsidR="001A26F2">
                <w:rPr>
                  <w:rFonts w:ascii="Calibri" w:hAnsi="Calibri" w:cs="Calibri"/>
                  <w:color w:val="365F91"/>
                </w:rPr>
                <w:t>Medical Records and the Requirement to Obtain VA Medical Records</w:t>
              </w:r>
            </w:ins>
          </w:p>
          <w:p w14:paraId="2D2B6C0D" w14:textId="77777777" w:rsidR="009355CF" w:rsidRPr="009355CF" w:rsidRDefault="009355CF" w:rsidP="009355CF">
            <w:pPr>
              <w:spacing w:after="158"/>
              <w:rPr>
                <w:rFonts w:ascii="Arial" w:eastAsia="Times New Roman" w:hAnsi="Arial" w:cs="Arial"/>
                <w:sz w:val="20"/>
                <w:szCs w:val="20"/>
              </w:rPr>
            </w:pPr>
          </w:p>
        </w:tc>
        <w:tc>
          <w:tcPr>
            <w:tcW w:w="6971" w:type="dxa"/>
          </w:tcPr>
          <w:p w14:paraId="724A96B6" w14:textId="60256320" w:rsidR="00C4461C" w:rsidRPr="00237691" w:rsidRDefault="00C4461C" w:rsidP="009355CF">
            <w:pPr>
              <w:autoSpaceDE w:val="0"/>
              <w:autoSpaceDN w:val="0"/>
              <w:adjustRightInd w:val="0"/>
              <w:rPr>
                <w:rFonts w:ascii="Arial" w:hAnsi="Arial" w:cs="Arial"/>
                <w:sz w:val="20"/>
                <w:szCs w:val="20"/>
              </w:rPr>
            </w:pPr>
          </w:p>
        </w:tc>
      </w:tr>
      <w:tr w:rsidR="009355CF" w:rsidRPr="00237691" w14:paraId="1B8FB8A2" w14:textId="77777777" w:rsidTr="000F5546">
        <w:trPr>
          <w:trHeight w:val="288"/>
        </w:trPr>
        <w:tc>
          <w:tcPr>
            <w:tcW w:w="7645" w:type="dxa"/>
            <w:shd w:val="clear" w:color="auto" w:fill="FFC000" w:themeFill="accent4"/>
          </w:tcPr>
          <w:p w14:paraId="274A538B" w14:textId="2C6DD624" w:rsidR="009355CF" w:rsidRDefault="00BB4F94" w:rsidP="009355CF">
            <w:r>
              <w:rPr>
                <w:rFonts w:ascii="Arial" w:hAnsi="Arial" w:cs="Arial"/>
                <w:sz w:val="20"/>
                <w:szCs w:val="20"/>
              </w:rPr>
              <w:t>Any answer, continue to 155.</w:t>
            </w:r>
          </w:p>
        </w:tc>
        <w:tc>
          <w:tcPr>
            <w:tcW w:w="6971" w:type="dxa"/>
            <w:shd w:val="clear" w:color="auto" w:fill="FFC000" w:themeFill="accent4"/>
          </w:tcPr>
          <w:p w14:paraId="6973D3C2" w14:textId="0733C7CC" w:rsidR="009355CF" w:rsidRDefault="009355CF" w:rsidP="009355CF"/>
        </w:tc>
      </w:tr>
      <w:tr w:rsidR="009355CF" w:rsidRPr="00237691" w14:paraId="46A08912" w14:textId="77777777" w:rsidTr="000F5546">
        <w:tc>
          <w:tcPr>
            <w:tcW w:w="7645" w:type="dxa"/>
          </w:tcPr>
          <w:p w14:paraId="7177B939"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1909BB6B"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2567A727" w14:textId="77777777" w:rsidR="009355CF" w:rsidRPr="00237691" w:rsidRDefault="009355CF" w:rsidP="009355CF">
            <w:pPr>
              <w:rPr>
                <w:rFonts w:ascii="Arial" w:hAnsi="Arial" w:cs="Arial"/>
                <w:sz w:val="20"/>
                <w:szCs w:val="20"/>
              </w:rPr>
            </w:pPr>
          </w:p>
          <w:p w14:paraId="14844E40" w14:textId="0D7A1E8A"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A059A1">
              <w:rPr>
                <w:rFonts w:ascii="Arial" w:hAnsi="Arial" w:cs="Arial"/>
                <w:sz w:val="20"/>
                <w:szCs w:val="20"/>
              </w:rPr>
              <w:t xml:space="preserve"> </w:t>
            </w:r>
            <w:r w:rsidR="00A059A1" w:rsidRPr="00A059A1">
              <w:rPr>
                <w:rFonts w:ascii="Arial" w:hAnsi="Arial" w:cs="Arial"/>
                <w:sz w:val="20"/>
                <w:szCs w:val="20"/>
              </w:rPr>
              <w:t>Select all that apply.</w:t>
            </w:r>
          </w:p>
          <w:p w14:paraId="32BAA0E0" w14:textId="77777777" w:rsidR="009355CF" w:rsidRPr="00237691" w:rsidRDefault="009355CF" w:rsidP="009355CF">
            <w:pPr>
              <w:rPr>
                <w:rFonts w:ascii="Arial" w:hAnsi="Arial" w:cs="Arial"/>
                <w:sz w:val="20"/>
                <w:szCs w:val="20"/>
              </w:rPr>
            </w:pPr>
          </w:p>
          <w:p w14:paraId="5794CA25" w14:textId="53833DF0" w:rsidR="00CF376E" w:rsidRPr="00CC2FE5" w:rsidRDefault="002000B0"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No tracked items required</w:t>
            </w:r>
          </w:p>
          <w:p w14:paraId="5C58E4B1" w14:textId="77777777" w:rsidR="009355CF" w:rsidRPr="00237691" w:rsidRDefault="009355CF" w:rsidP="009355CF">
            <w:pPr>
              <w:rPr>
                <w:rFonts w:ascii="Arial" w:hAnsi="Arial" w:cs="Arial"/>
                <w:sz w:val="20"/>
                <w:szCs w:val="20"/>
              </w:rPr>
            </w:pPr>
          </w:p>
          <w:p w14:paraId="594A4FA3" w14:textId="77777777" w:rsidR="009355CF" w:rsidRPr="00A55CAC"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w:t>
            </w:r>
            <w:r w:rsidRPr="00A55CAC">
              <w:rPr>
                <w:rFonts w:ascii="Arial" w:hAnsi="Arial" w:cs="Arial"/>
                <w:b/>
                <w:sz w:val="20"/>
                <w:szCs w:val="20"/>
              </w:rPr>
              <w:t>eedback</w:t>
            </w:r>
            <w:r w:rsidRPr="00A55CAC">
              <w:rPr>
                <w:rFonts w:ascii="Arial" w:hAnsi="Arial" w:cs="Arial"/>
                <w:sz w:val="20"/>
                <w:szCs w:val="20"/>
              </w:rPr>
              <w:t xml:space="preserve">: </w:t>
            </w:r>
          </w:p>
          <w:p w14:paraId="12DE0B4A" w14:textId="647290C6" w:rsidR="009355CF" w:rsidRPr="00A55CAC" w:rsidRDefault="009355CF" w:rsidP="009355CF">
            <w:pPr>
              <w:tabs>
                <w:tab w:val="left" w:pos="7710"/>
              </w:tabs>
              <w:autoSpaceDE w:val="0"/>
              <w:autoSpaceDN w:val="0"/>
              <w:adjustRightInd w:val="0"/>
              <w:rPr>
                <w:rFonts w:ascii="Arial" w:hAnsi="Arial" w:cs="Arial"/>
                <w:sz w:val="20"/>
                <w:szCs w:val="20"/>
              </w:rPr>
            </w:pPr>
            <w:r w:rsidRPr="00A55CAC">
              <w:rPr>
                <w:rFonts w:ascii="Arial" w:hAnsi="Arial" w:cs="Arial"/>
                <w:sz w:val="20"/>
                <w:szCs w:val="20"/>
              </w:rPr>
              <w:t xml:space="preserve">Great job! </w:t>
            </w:r>
            <w:r w:rsidR="002000B0">
              <w:rPr>
                <w:rFonts w:ascii="Arial" w:hAnsi="Arial" w:cs="Arial"/>
                <w:sz w:val="20"/>
                <w:szCs w:val="20"/>
              </w:rPr>
              <w:t>While t</w:t>
            </w:r>
            <w:r w:rsidR="002000B0" w:rsidRPr="00A55CAC">
              <w:rPr>
                <w:rFonts w:ascii="Arial" w:hAnsi="Arial" w:cs="Arial"/>
                <w:sz w:val="20"/>
                <w:szCs w:val="20"/>
              </w:rPr>
              <w:t xml:space="preserve">racked </w:t>
            </w:r>
            <w:r w:rsidRPr="00A55CAC">
              <w:rPr>
                <w:rFonts w:ascii="Arial" w:hAnsi="Arial" w:cs="Arial"/>
                <w:sz w:val="20"/>
                <w:szCs w:val="20"/>
              </w:rPr>
              <w:t>items are required for all pending development</w:t>
            </w:r>
            <w:r w:rsidR="002000B0">
              <w:rPr>
                <w:rFonts w:ascii="Arial" w:hAnsi="Arial" w:cs="Arial"/>
                <w:sz w:val="20"/>
                <w:szCs w:val="20"/>
              </w:rPr>
              <w:t xml:space="preserve">, no tracked items are required since there is no requirement for notification, development of Federal or non-Federal records, or requesting an </w:t>
            </w:r>
            <w:proofErr w:type="gramStart"/>
            <w:r w:rsidR="002000B0">
              <w:rPr>
                <w:rFonts w:ascii="Arial" w:hAnsi="Arial" w:cs="Arial"/>
                <w:sz w:val="20"/>
                <w:szCs w:val="20"/>
              </w:rPr>
              <w:t>examination.</w:t>
            </w:r>
            <w:r w:rsidRPr="00A55CAC">
              <w:rPr>
                <w:rFonts w:ascii="Arial" w:hAnsi="Arial" w:cs="Arial"/>
                <w:sz w:val="20"/>
                <w:szCs w:val="20"/>
              </w:rPr>
              <w:t>.</w:t>
            </w:r>
            <w:proofErr w:type="gramEnd"/>
            <w:r w:rsidRPr="00A55CAC">
              <w:rPr>
                <w:rFonts w:ascii="Arial" w:hAnsi="Arial" w:cs="Arial"/>
                <w:sz w:val="20"/>
                <w:szCs w:val="20"/>
              </w:rPr>
              <w:t xml:space="preserve">  </w:t>
            </w:r>
            <w:del w:id="76" w:author="EDWARDS, LARRY D., VBADENV Trng Facility" w:date="2021-10-14T16:16:00Z">
              <w:r w:rsidRPr="00A55CAC" w:rsidDel="00FE4844">
                <w:rPr>
                  <w:rFonts w:ascii="Arial" w:hAnsi="Arial" w:cs="Arial"/>
                  <w:sz w:val="20"/>
                  <w:szCs w:val="20"/>
                </w:rPr>
                <w:delText>M21-1 III.iii.1.F - Record Maintenance During the Development Process</w:delText>
              </w:r>
            </w:del>
            <w:ins w:id="77" w:author="EDWARDS, LARRY D., VBADENV Trng Facility" w:date="2021-10-14T16:16:00Z">
              <w:r w:rsidR="00FE4844">
                <w:rPr>
                  <w:rFonts w:ascii="Arial" w:hAnsi="Arial" w:cs="Arial"/>
                  <w:sz w:val="20"/>
                  <w:szCs w:val="20"/>
                </w:rPr>
                <w:t xml:space="preserve"> </w:t>
              </w:r>
              <w:r w:rsidR="00FE4844">
                <w:rPr>
                  <w:rFonts w:ascii="Arial" w:hAnsi="Arial" w:cs="Arial"/>
                  <w:color w:val="000000"/>
                  <w:sz w:val="21"/>
                  <w:szCs w:val="21"/>
                  <w:shd w:val="clear" w:color="auto" w:fill="FFFFFF"/>
                </w:rPr>
                <w:t>M21-1 III.i.2.F -Record Maintenance During the Development Process.</w:t>
              </w:r>
            </w:ins>
          </w:p>
          <w:p w14:paraId="6B63DF03" w14:textId="77777777" w:rsidR="009355CF" w:rsidRPr="00A55CAC" w:rsidRDefault="009355CF" w:rsidP="009355CF">
            <w:pPr>
              <w:tabs>
                <w:tab w:val="left" w:pos="7710"/>
              </w:tabs>
              <w:autoSpaceDE w:val="0"/>
              <w:autoSpaceDN w:val="0"/>
              <w:adjustRightInd w:val="0"/>
              <w:rPr>
                <w:rFonts w:ascii="Arial" w:hAnsi="Arial" w:cs="Arial"/>
                <w:sz w:val="20"/>
                <w:szCs w:val="20"/>
              </w:rPr>
            </w:pPr>
          </w:p>
          <w:p w14:paraId="716F5AB7" w14:textId="77777777" w:rsidR="009355CF" w:rsidRPr="00F169A3" w:rsidRDefault="009355CF" w:rsidP="009355CF">
            <w:pPr>
              <w:autoSpaceDE w:val="0"/>
              <w:autoSpaceDN w:val="0"/>
              <w:adjustRightInd w:val="0"/>
              <w:rPr>
                <w:rFonts w:ascii="Arial" w:hAnsi="Arial" w:cs="Arial"/>
                <w:sz w:val="20"/>
                <w:szCs w:val="20"/>
              </w:rPr>
            </w:pPr>
            <w:r w:rsidRPr="00F169A3">
              <w:rPr>
                <w:rFonts w:ascii="Arial" w:hAnsi="Arial" w:cs="Arial"/>
                <w:b/>
                <w:sz w:val="20"/>
                <w:szCs w:val="20"/>
              </w:rPr>
              <w:t>Incorrect Answer Feedback</w:t>
            </w:r>
            <w:r w:rsidRPr="00F169A3">
              <w:rPr>
                <w:rFonts w:ascii="Arial" w:hAnsi="Arial" w:cs="Arial"/>
                <w:sz w:val="20"/>
                <w:szCs w:val="20"/>
              </w:rPr>
              <w:t>:</w:t>
            </w:r>
          </w:p>
          <w:p w14:paraId="57F81C95" w14:textId="583FB592" w:rsidR="009355CF" w:rsidRDefault="009355CF" w:rsidP="009355CF">
            <w:pPr>
              <w:rPr>
                <w:rFonts w:ascii="Arial" w:hAnsi="Arial" w:cs="Arial"/>
                <w:sz w:val="20"/>
              </w:rPr>
            </w:pPr>
            <w:r w:rsidRPr="00A55CAC">
              <w:rPr>
                <w:rFonts w:ascii="Arial" w:hAnsi="Arial" w:cs="Arial"/>
                <w:sz w:val="20"/>
              </w:rPr>
              <w:t xml:space="preserve">Sorry, that is not correct. </w:t>
            </w:r>
            <w:r w:rsidR="002000B0">
              <w:rPr>
                <w:rFonts w:ascii="Arial" w:hAnsi="Arial" w:cs="Arial"/>
                <w:sz w:val="20"/>
                <w:szCs w:val="20"/>
              </w:rPr>
              <w:t>While t</w:t>
            </w:r>
            <w:r w:rsidR="002000B0" w:rsidRPr="00A55CAC">
              <w:rPr>
                <w:rFonts w:ascii="Arial" w:hAnsi="Arial" w:cs="Arial"/>
                <w:sz w:val="20"/>
                <w:szCs w:val="20"/>
              </w:rPr>
              <w:t>racked items are required for all pending development</w:t>
            </w:r>
            <w:r w:rsidR="002000B0">
              <w:rPr>
                <w:rFonts w:ascii="Arial" w:hAnsi="Arial" w:cs="Arial"/>
                <w:sz w:val="20"/>
                <w:szCs w:val="20"/>
              </w:rPr>
              <w:t xml:space="preserve">, no tracked items are required since there is no requirement for notification, development of Federal or non-Federal records, or requesting an </w:t>
            </w:r>
            <w:r w:rsidR="002000B0">
              <w:rPr>
                <w:rFonts w:ascii="Arial" w:hAnsi="Arial" w:cs="Arial"/>
                <w:sz w:val="20"/>
                <w:szCs w:val="20"/>
              </w:rPr>
              <w:lastRenderedPageBreak/>
              <w:t>examination.</w:t>
            </w:r>
            <w:r w:rsidRPr="00A55CAC">
              <w:rPr>
                <w:rFonts w:ascii="Arial" w:hAnsi="Arial" w:cs="Arial"/>
                <w:sz w:val="20"/>
              </w:rPr>
              <w:t> </w:t>
            </w:r>
            <w:del w:id="78" w:author="EDWARDS, LARRY D., VBADENV Trng Facility" w:date="2021-10-14T16:16:00Z">
              <w:r w:rsidRPr="00CC2FE5" w:rsidDel="00FE4844">
                <w:rPr>
                  <w:rFonts w:ascii="Arial" w:hAnsi="Arial" w:cs="Arial"/>
                  <w:sz w:val="20"/>
                </w:rPr>
                <w:delText>M21-1 III.iii.1.F - Record Maintenance During the Development Process</w:delText>
              </w:r>
            </w:del>
            <w:ins w:id="79" w:author="EDWARDS, LARRY D., VBADENV Trng Facility" w:date="2021-10-14T16:16:00Z">
              <w:r w:rsidR="00FE4844">
                <w:rPr>
                  <w:rFonts w:ascii="Arial" w:hAnsi="Arial" w:cs="Arial"/>
                  <w:sz w:val="20"/>
                </w:rPr>
                <w:t xml:space="preserve"> </w:t>
              </w:r>
              <w:r w:rsidR="00FE4844">
                <w:rPr>
                  <w:rFonts w:ascii="Arial" w:hAnsi="Arial" w:cs="Arial"/>
                  <w:color w:val="000000"/>
                  <w:sz w:val="21"/>
                  <w:szCs w:val="21"/>
                  <w:shd w:val="clear" w:color="auto" w:fill="FFFFFF"/>
                </w:rPr>
                <w:t>M21-1 III.i.2.F -Record Maintenance During the Development Process.</w:t>
              </w:r>
            </w:ins>
          </w:p>
          <w:p w14:paraId="646D74F1" w14:textId="77777777" w:rsidR="00CD2689" w:rsidRPr="00CC2FE5" w:rsidRDefault="00CD2689" w:rsidP="009355CF">
            <w:pPr>
              <w:rPr>
                <w:rFonts w:ascii="Arial" w:hAnsi="Arial" w:cs="Arial"/>
              </w:rPr>
            </w:pPr>
          </w:p>
        </w:tc>
        <w:tc>
          <w:tcPr>
            <w:tcW w:w="6971" w:type="dxa"/>
          </w:tcPr>
          <w:p w14:paraId="7629313A" w14:textId="77777777" w:rsidR="009355CF" w:rsidRDefault="009355CF" w:rsidP="009355CF">
            <w:pPr>
              <w:autoSpaceDE w:val="0"/>
              <w:autoSpaceDN w:val="0"/>
              <w:adjustRightInd w:val="0"/>
              <w:rPr>
                <w:rFonts w:ascii="Arial" w:hAnsi="Arial" w:cs="Arial"/>
                <w:sz w:val="20"/>
                <w:szCs w:val="20"/>
              </w:rPr>
            </w:pPr>
          </w:p>
          <w:p w14:paraId="25528671" w14:textId="77777777" w:rsidR="0011252B" w:rsidRDefault="0011252B" w:rsidP="009355CF">
            <w:pPr>
              <w:autoSpaceDE w:val="0"/>
              <w:autoSpaceDN w:val="0"/>
              <w:adjustRightInd w:val="0"/>
              <w:rPr>
                <w:rFonts w:ascii="Arial" w:hAnsi="Arial" w:cs="Arial"/>
                <w:sz w:val="20"/>
                <w:szCs w:val="20"/>
              </w:rPr>
            </w:pPr>
          </w:p>
          <w:p w14:paraId="69FC6701" w14:textId="77777777" w:rsidR="0011252B" w:rsidRDefault="0011252B" w:rsidP="009355CF">
            <w:pPr>
              <w:autoSpaceDE w:val="0"/>
              <w:autoSpaceDN w:val="0"/>
              <w:adjustRightInd w:val="0"/>
              <w:rPr>
                <w:rFonts w:ascii="Arial" w:hAnsi="Arial" w:cs="Arial"/>
                <w:sz w:val="20"/>
                <w:szCs w:val="20"/>
              </w:rPr>
            </w:pPr>
          </w:p>
          <w:p w14:paraId="130875EC" w14:textId="139539D5" w:rsidR="0011252B" w:rsidRPr="00237691" w:rsidRDefault="00BB4F94" w:rsidP="009355CF">
            <w:pPr>
              <w:autoSpaceDE w:val="0"/>
              <w:autoSpaceDN w:val="0"/>
              <w:adjustRightInd w:val="0"/>
              <w:rPr>
                <w:rFonts w:ascii="Arial" w:hAnsi="Arial" w:cs="Arial"/>
                <w:sz w:val="20"/>
                <w:szCs w:val="20"/>
              </w:rPr>
            </w:pPr>
            <w:r>
              <w:rPr>
                <w:rFonts w:ascii="Arial" w:hAnsi="Arial" w:cs="Arial"/>
                <w:color w:val="FF0000"/>
                <w:sz w:val="20"/>
                <w:szCs w:val="20"/>
              </w:rPr>
              <w:t xml:space="preserve">For V12: </w:t>
            </w:r>
            <w:r w:rsidR="0011252B" w:rsidRPr="0011252B">
              <w:rPr>
                <w:rFonts w:ascii="Arial" w:hAnsi="Arial" w:cs="Arial"/>
                <w:color w:val="FF0000"/>
                <w:sz w:val="20"/>
                <w:szCs w:val="20"/>
              </w:rPr>
              <w:t>Correct answer</w:t>
            </w:r>
            <w:r w:rsidR="00CD2689">
              <w:rPr>
                <w:rFonts w:ascii="Arial" w:hAnsi="Arial" w:cs="Arial"/>
                <w:color w:val="FF0000"/>
                <w:sz w:val="20"/>
                <w:szCs w:val="20"/>
              </w:rPr>
              <w:t>(</w:t>
            </w:r>
            <w:r w:rsidR="0011252B" w:rsidRPr="0011252B">
              <w:rPr>
                <w:rFonts w:ascii="Arial" w:hAnsi="Arial" w:cs="Arial"/>
                <w:color w:val="FF0000"/>
                <w:sz w:val="20"/>
                <w:szCs w:val="20"/>
              </w:rPr>
              <w:t>s</w:t>
            </w:r>
            <w:r w:rsidR="00CD2689">
              <w:rPr>
                <w:rFonts w:ascii="Arial" w:hAnsi="Arial" w:cs="Arial"/>
                <w:color w:val="FF0000"/>
                <w:sz w:val="20"/>
                <w:szCs w:val="20"/>
              </w:rPr>
              <w:t>)</w:t>
            </w:r>
            <w:r w:rsidR="0011252B" w:rsidRPr="0011252B">
              <w:rPr>
                <w:rFonts w:ascii="Arial" w:hAnsi="Arial" w:cs="Arial"/>
                <w:color w:val="FF0000"/>
                <w:sz w:val="20"/>
                <w:szCs w:val="20"/>
              </w:rPr>
              <w:t xml:space="preserve"> + 4 distractors</w:t>
            </w:r>
          </w:p>
        </w:tc>
      </w:tr>
      <w:tr w:rsidR="009355CF" w:rsidRPr="00237691" w14:paraId="21AE0DEB" w14:textId="77777777" w:rsidTr="000F5546">
        <w:trPr>
          <w:trHeight w:val="288"/>
        </w:trPr>
        <w:tc>
          <w:tcPr>
            <w:tcW w:w="7645" w:type="dxa"/>
            <w:shd w:val="clear" w:color="auto" w:fill="FFC000" w:themeFill="accent4"/>
          </w:tcPr>
          <w:p w14:paraId="17B7431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6971" w:type="dxa"/>
            <w:shd w:val="clear" w:color="auto" w:fill="FFC000" w:themeFill="accent4"/>
          </w:tcPr>
          <w:p w14:paraId="6C94C09C"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5A47706" w14:textId="77777777" w:rsidTr="000F5546">
        <w:tc>
          <w:tcPr>
            <w:tcW w:w="7645" w:type="dxa"/>
          </w:tcPr>
          <w:p w14:paraId="4160D627"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3B04707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345B0DA0" w14:textId="77777777" w:rsidR="009355CF" w:rsidRPr="00237691" w:rsidRDefault="009355CF" w:rsidP="009355CF">
            <w:pPr>
              <w:rPr>
                <w:rFonts w:ascii="Arial" w:hAnsi="Arial" w:cs="Arial"/>
                <w:sz w:val="20"/>
                <w:szCs w:val="20"/>
              </w:rPr>
            </w:pPr>
          </w:p>
          <w:p w14:paraId="242673CA"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7234DCDA" w14:textId="77777777" w:rsidR="009355CF" w:rsidRPr="00237691" w:rsidRDefault="009355CF" w:rsidP="009355CF">
            <w:pPr>
              <w:rPr>
                <w:rFonts w:ascii="Arial" w:hAnsi="Arial" w:cs="Arial"/>
                <w:sz w:val="20"/>
                <w:szCs w:val="20"/>
              </w:rPr>
            </w:pPr>
          </w:p>
          <w:p w14:paraId="71099A8B" w14:textId="77777777" w:rsidR="009355CF" w:rsidRPr="00A62AE6" w:rsidRDefault="009355CF" w:rsidP="009355CF">
            <w:pPr>
              <w:pStyle w:val="ListParagraph"/>
              <w:numPr>
                <w:ilvl w:val="0"/>
                <w:numId w:val="2"/>
              </w:numPr>
              <w:spacing w:after="0" w:line="240" w:lineRule="auto"/>
              <w:rPr>
                <w:rFonts w:ascii="Arial" w:hAnsi="Arial" w:cs="Arial"/>
                <w:sz w:val="20"/>
                <w:szCs w:val="20"/>
                <w:highlight w:val="yellow"/>
              </w:rPr>
            </w:pPr>
            <w:r w:rsidRPr="00A62AE6">
              <w:rPr>
                <w:rFonts w:ascii="Arial" w:hAnsi="Arial" w:cs="Arial"/>
                <w:sz w:val="20"/>
                <w:szCs w:val="20"/>
                <w:highlight w:val="yellow"/>
              </w:rPr>
              <w:t>Exam review - complete for all issues. Detailed explanation of actions taken</w:t>
            </w:r>
            <w:r w:rsidR="0011252B" w:rsidRPr="00A62AE6">
              <w:rPr>
                <w:rFonts w:ascii="Arial" w:hAnsi="Arial" w:cs="Arial"/>
                <w:sz w:val="20"/>
                <w:szCs w:val="20"/>
                <w:highlight w:val="yellow"/>
              </w:rPr>
              <w:t>.</w:t>
            </w:r>
          </w:p>
          <w:p w14:paraId="187AB05F"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35CCF950" w14:textId="77777777" w:rsidR="009355CF" w:rsidRPr="00A62AE6" w:rsidRDefault="009355CF" w:rsidP="009355CF">
            <w:pPr>
              <w:pStyle w:val="ListParagraph"/>
              <w:numPr>
                <w:ilvl w:val="0"/>
                <w:numId w:val="2"/>
              </w:numPr>
              <w:spacing w:after="0" w:line="240" w:lineRule="auto"/>
              <w:rPr>
                <w:rFonts w:ascii="Arial" w:hAnsi="Arial" w:cs="Arial"/>
                <w:sz w:val="20"/>
                <w:szCs w:val="20"/>
              </w:rPr>
            </w:pPr>
            <w:r w:rsidRPr="00A62AE6">
              <w:rPr>
                <w:rFonts w:ascii="Arial" w:hAnsi="Arial" w:cs="Arial"/>
                <w:sz w:val="20"/>
                <w:szCs w:val="20"/>
              </w:rPr>
              <w:t>Exam review – not yet performed</w:t>
            </w:r>
            <w:r w:rsidR="0011252B" w:rsidRPr="00A62AE6">
              <w:rPr>
                <w:rFonts w:ascii="Arial" w:hAnsi="Arial" w:cs="Arial"/>
                <w:sz w:val="20"/>
                <w:szCs w:val="20"/>
              </w:rPr>
              <w:t>.</w:t>
            </w:r>
            <w:r w:rsidRPr="00A62AE6">
              <w:rPr>
                <w:rFonts w:ascii="Arial" w:hAnsi="Arial" w:cs="Arial"/>
                <w:sz w:val="20"/>
                <w:szCs w:val="20"/>
              </w:rPr>
              <w:t xml:space="preserve"> Detailed explanation as to why the exam has yet to be performed</w:t>
            </w:r>
          </w:p>
          <w:p w14:paraId="138552DF" w14:textId="77777777" w:rsidR="009355CF" w:rsidRPr="00237691" w:rsidRDefault="009355CF" w:rsidP="009355CF">
            <w:pPr>
              <w:rPr>
                <w:rFonts w:ascii="Arial" w:hAnsi="Arial" w:cs="Arial"/>
                <w:sz w:val="20"/>
                <w:szCs w:val="20"/>
              </w:rPr>
            </w:pPr>
          </w:p>
          <w:p w14:paraId="7CC9028F"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6742814" w14:textId="31673F99"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The examination review </w:t>
            </w:r>
            <w:r w:rsidRPr="00A55CAC">
              <w:rPr>
                <w:rFonts w:ascii="Arial" w:hAnsi="Arial" w:cs="Arial"/>
                <w:sz w:val="20"/>
                <w:szCs w:val="20"/>
              </w:rPr>
              <w:t xml:space="preserve">is </w:t>
            </w:r>
            <w:r w:rsidR="002000B0">
              <w:rPr>
                <w:rFonts w:ascii="Arial" w:hAnsi="Arial" w:cs="Arial"/>
                <w:sz w:val="20"/>
                <w:szCs w:val="20"/>
              </w:rPr>
              <w:t>complete for all issues as there is no pending development and</w:t>
            </w:r>
            <w:r w:rsidR="00E64D75">
              <w:rPr>
                <w:rFonts w:ascii="Arial" w:hAnsi="Arial" w:cs="Arial"/>
                <w:sz w:val="20"/>
                <w:szCs w:val="20"/>
              </w:rPr>
              <w:t xml:space="preserve"> available evidence doesn’t satisfy all three elements to warrant an exam</w:t>
            </w:r>
            <w:r w:rsidR="00B14BE1">
              <w:rPr>
                <w:rFonts w:ascii="Arial" w:hAnsi="Arial" w:cs="Arial"/>
                <w:sz w:val="20"/>
                <w:szCs w:val="20"/>
              </w:rPr>
              <w:t xml:space="preserve">. </w:t>
            </w:r>
            <w:r w:rsidR="00B14BE1" w:rsidRPr="00B14BE1">
              <w:rPr>
                <w:rFonts w:ascii="Arial" w:hAnsi="Arial" w:cs="Arial"/>
                <w:sz w:val="20"/>
                <w:szCs w:val="20"/>
              </w:rPr>
              <w:t>The VBMS note is required to begin with "Exam Review" and have a detailed explanation of actions taken</w:t>
            </w:r>
            <w:r w:rsidR="00B14BE1">
              <w:rPr>
                <w:rFonts w:ascii="Arial" w:hAnsi="Arial" w:cs="Arial"/>
                <w:sz w:val="20"/>
                <w:szCs w:val="20"/>
              </w:rPr>
              <w:t xml:space="preserve">. </w:t>
            </w:r>
            <w:del w:id="80" w:author="EDWARDS, LARRY D., VBADENV Trng Facility" w:date="2021-10-14T16:18:00Z">
              <w:r w:rsidRPr="00237691" w:rsidDel="00FE4844">
                <w:rPr>
                  <w:rFonts w:ascii="Arial" w:hAnsi="Arial" w:cs="Arial"/>
                  <w:sz w:val="20"/>
                  <w:szCs w:val="20"/>
                </w:rPr>
                <w:delText xml:space="preserve">M21-1 I.1.C - </w:delText>
              </w:r>
              <w:r w:rsidR="00A55CAC" w:rsidRPr="00A55CAC" w:rsidDel="00FE4844">
                <w:rPr>
                  <w:rFonts w:ascii="Arial" w:hAnsi="Arial" w:cs="Arial"/>
                  <w:sz w:val="20"/>
                  <w:szCs w:val="20"/>
                </w:rPr>
                <w:delText>Duty to Assist with Obtaining Records and a Medical Examination or Opinion</w:delText>
              </w:r>
            </w:del>
            <w:ins w:id="81" w:author="EDWARDS, LARRY D., VBADENV Trng Facility" w:date="2021-10-14T16:18:00Z">
              <w:r w:rsidR="00FE4844">
                <w:rPr>
                  <w:rFonts w:ascii="Arial" w:hAnsi="Arial" w:cs="Arial"/>
                  <w:sz w:val="20"/>
                  <w:szCs w:val="20"/>
                </w:rPr>
                <w:t xml:space="preserve"> </w:t>
              </w:r>
              <w:r w:rsidR="00FE4844">
                <w:rPr>
                  <w:rFonts w:ascii="Calibri" w:hAnsi="Calibri" w:cs="Calibri"/>
                </w:rPr>
                <w:t xml:space="preserve">M21-1 III.i.2.C -Duty to Assist </w:t>
              </w:r>
              <w:proofErr w:type="gramStart"/>
              <w:r w:rsidR="00FE4844">
                <w:rPr>
                  <w:rFonts w:ascii="Calibri" w:hAnsi="Calibri" w:cs="Calibri"/>
                </w:rPr>
                <w:t>With</w:t>
              </w:r>
              <w:proofErr w:type="gramEnd"/>
              <w:r w:rsidR="00FE4844">
                <w:rPr>
                  <w:rFonts w:ascii="Calibri" w:hAnsi="Calibri" w:cs="Calibri"/>
                </w:rPr>
                <w:t xml:space="preserve"> Obtaining Records.</w:t>
              </w:r>
            </w:ins>
          </w:p>
          <w:p w14:paraId="7132521E"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32853459"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B360017" w14:textId="0E24D1D6" w:rsidR="009355CF" w:rsidRPr="00237691" w:rsidRDefault="009355CF" w:rsidP="009355CF">
            <w:pPr>
              <w:rPr>
                <w:rFonts w:ascii="Arial" w:hAnsi="Arial" w:cs="Arial"/>
                <w:sz w:val="20"/>
                <w:szCs w:val="20"/>
              </w:rPr>
            </w:pPr>
            <w:r w:rsidRPr="00237691">
              <w:rPr>
                <w:rFonts w:ascii="Arial" w:hAnsi="Arial" w:cs="Arial"/>
                <w:sz w:val="20"/>
                <w:szCs w:val="20"/>
              </w:rPr>
              <w:t xml:space="preserve">Sorry, that is not correct. </w:t>
            </w:r>
            <w:r w:rsidR="00E64D75" w:rsidRPr="00237691">
              <w:rPr>
                <w:rFonts w:ascii="Arial" w:hAnsi="Arial" w:cs="Arial"/>
                <w:sz w:val="20"/>
                <w:szCs w:val="20"/>
              </w:rPr>
              <w:t xml:space="preserve">The examination review </w:t>
            </w:r>
            <w:r w:rsidR="00E64D75" w:rsidRPr="00A55CAC">
              <w:rPr>
                <w:rFonts w:ascii="Arial" w:hAnsi="Arial" w:cs="Arial"/>
                <w:sz w:val="20"/>
                <w:szCs w:val="20"/>
              </w:rPr>
              <w:t xml:space="preserve">is </w:t>
            </w:r>
            <w:r w:rsidR="00E64D75">
              <w:rPr>
                <w:rFonts w:ascii="Arial" w:hAnsi="Arial" w:cs="Arial"/>
                <w:sz w:val="20"/>
                <w:szCs w:val="20"/>
              </w:rPr>
              <w:t>complete for all issues as there is no pending development and available evidence doesn’t satisfy all three elements to warrant an exam</w:t>
            </w:r>
            <w:r w:rsidR="00B14BE1">
              <w:rPr>
                <w:rFonts w:ascii="Arial" w:hAnsi="Arial" w:cs="Arial"/>
                <w:sz w:val="20"/>
                <w:szCs w:val="20"/>
              </w:rPr>
              <w:t xml:space="preserve">. </w:t>
            </w:r>
            <w:r w:rsidR="00B14BE1" w:rsidRPr="00B14BE1">
              <w:rPr>
                <w:rFonts w:ascii="Arial" w:hAnsi="Arial" w:cs="Arial"/>
                <w:sz w:val="20"/>
                <w:szCs w:val="20"/>
              </w:rPr>
              <w:t>The VBMS note is required to begin with "Exam Review" and have a detailed explanation of actions taken</w:t>
            </w:r>
            <w:r w:rsidR="00B14BE1">
              <w:rPr>
                <w:rFonts w:ascii="Arial" w:hAnsi="Arial" w:cs="Arial"/>
                <w:sz w:val="20"/>
                <w:szCs w:val="20"/>
              </w:rPr>
              <w:t xml:space="preserve">. </w:t>
            </w:r>
            <w:del w:id="82" w:author="EDWARDS, LARRY D., VBADENV Trng Facility" w:date="2021-10-14T16:19:00Z">
              <w:r w:rsidRPr="00237691" w:rsidDel="00FE4844">
                <w:rPr>
                  <w:rFonts w:ascii="Arial" w:hAnsi="Arial" w:cs="Arial"/>
                  <w:sz w:val="20"/>
                  <w:szCs w:val="20"/>
                </w:rPr>
                <w:delText xml:space="preserve">M21-1 I.1.C - </w:delText>
              </w:r>
              <w:r w:rsidR="00A55CAC" w:rsidRPr="00A55CAC" w:rsidDel="00FE4844">
                <w:rPr>
                  <w:rFonts w:ascii="Arial" w:hAnsi="Arial" w:cs="Arial"/>
                  <w:sz w:val="20"/>
                  <w:szCs w:val="20"/>
                </w:rPr>
                <w:delText>Duty to Assist with Obtaining Records and a Medical Examination or Opinion</w:delText>
              </w:r>
            </w:del>
            <w:ins w:id="83" w:author="EDWARDS, LARRY D., VBADENV Trng Facility" w:date="2021-10-14T16:19:00Z">
              <w:r w:rsidR="00FE4844">
                <w:rPr>
                  <w:rFonts w:ascii="Arial" w:hAnsi="Arial" w:cs="Arial"/>
                  <w:sz w:val="20"/>
                  <w:szCs w:val="20"/>
                </w:rPr>
                <w:t xml:space="preserve"> </w:t>
              </w:r>
              <w:r w:rsidR="00FE4844">
                <w:rPr>
                  <w:rFonts w:ascii="Calibri" w:hAnsi="Calibri" w:cs="Calibri"/>
                </w:rPr>
                <w:t xml:space="preserve">M21-1 III.i.2.C -Duty to Assist </w:t>
              </w:r>
              <w:proofErr w:type="gramStart"/>
              <w:r w:rsidR="00FE4844">
                <w:rPr>
                  <w:rFonts w:ascii="Calibri" w:hAnsi="Calibri" w:cs="Calibri"/>
                </w:rPr>
                <w:t>With</w:t>
              </w:r>
              <w:proofErr w:type="gramEnd"/>
              <w:r w:rsidR="00FE4844">
                <w:rPr>
                  <w:rFonts w:ascii="Calibri" w:hAnsi="Calibri" w:cs="Calibri"/>
                </w:rPr>
                <w:t xml:space="preserve"> Obtaining Records.</w:t>
              </w:r>
            </w:ins>
          </w:p>
          <w:p w14:paraId="21AE5051" w14:textId="77777777" w:rsidR="009355CF" w:rsidRPr="00237691" w:rsidRDefault="009355CF" w:rsidP="009355CF">
            <w:pPr>
              <w:rPr>
                <w:rFonts w:ascii="Arial" w:hAnsi="Arial" w:cs="Arial"/>
                <w:sz w:val="20"/>
                <w:szCs w:val="20"/>
              </w:rPr>
            </w:pPr>
          </w:p>
        </w:tc>
        <w:tc>
          <w:tcPr>
            <w:tcW w:w="6971" w:type="dxa"/>
          </w:tcPr>
          <w:p w14:paraId="7C16E6E2" w14:textId="6D0D4364" w:rsidR="0011252B" w:rsidRPr="00237691" w:rsidRDefault="0011252B" w:rsidP="009355CF">
            <w:pPr>
              <w:autoSpaceDE w:val="0"/>
              <w:autoSpaceDN w:val="0"/>
              <w:adjustRightInd w:val="0"/>
              <w:rPr>
                <w:rFonts w:ascii="Arial" w:hAnsi="Arial" w:cs="Arial"/>
                <w:sz w:val="20"/>
                <w:szCs w:val="20"/>
              </w:rPr>
            </w:pPr>
          </w:p>
        </w:tc>
      </w:tr>
      <w:tr w:rsidR="009355CF" w:rsidRPr="00237691" w14:paraId="5777E9E6" w14:textId="77777777" w:rsidTr="000F5546">
        <w:trPr>
          <w:trHeight w:val="288"/>
        </w:trPr>
        <w:tc>
          <w:tcPr>
            <w:tcW w:w="7645" w:type="dxa"/>
            <w:shd w:val="clear" w:color="auto" w:fill="FFC000" w:themeFill="accent4"/>
          </w:tcPr>
          <w:p w14:paraId="6176CBAA"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6971" w:type="dxa"/>
            <w:shd w:val="clear" w:color="auto" w:fill="FFC000" w:themeFill="accent4"/>
          </w:tcPr>
          <w:p w14:paraId="2570123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7AB97507" w14:textId="77777777" w:rsidTr="000F5546">
        <w:tc>
          <w:tcPr>
            <w:tcW w:w="7645" w:type="dxa"/>
          </w:tcPr>
          <w:p w14:paraId="2E550A8D"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0F828F94"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1ECAD7C4" w14:textId="77777777" w:rsidR="009355CF" w:rsidRPr="00237691" w:rsidRDefault="009355CF" w:rsidP="009355CF">
            <w:pPr>
              <w:rPr>
                <w:rFonts w:ascii="Arial" w:hAnsi="Arial" w:cs="Arial"/>
                <w:sz w:val="20"/>
                <w:szCs w:val="20"/>
              </w:rPr>
            </w:pPr>
          </w:p>
          <w:p w14:paraId="66C43A1D"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10F6686B" w14:textId="77777777" w:rsidR="009355CF" w:rsidRPr="00237691" w:rsidRDefault="009355CF" w:rsidP="009355CF">
            <w:pPr>
              <w:rPr>
                <w:rFonts w:ascii="Arial" w:hAnsi="Arial" w:cs="Arial"/>
                <w:sz w:val="20"/>
                <w:szCs w:val="20"/>
              </w:rPr>
            </w:pPr>
          </w:p>
          <w:p w14:paraId="58108A57" w14:textId="77777777" w:rsidR="009355CF" w:rsidRPr="00A62AE6" w:rsidRDefault="009355CF" w:rsidP="009355CF">
            <w:pPr>
              <w:pStyle w:val="ListParagraph"/>
              <w:numPr>
                <w:ilvl w:val="0"/>
                <w:numId w:val="1"/>
              </w:numPr>
              <w:spacing w:after="0" w:line="240" w:lineRule="auto"/>
              <w:rPr>
                <w:rFonts w:ascii="Arial" w:hAnsi="Arial" w:cs="Arial"/>
                <w:sz w:val="20"/>
                <w:szCs w:val="20"/>
                <w:highlight w:val="yellow"/>
              </w:rPr>
            </w:pPr>
            <w:r w:rsidRPr="00A62AE6">
              <w:rPr>
                <w:rFonts w:ascii="Arial" w:hAnsi="Arial" w:cs="Arial"/>
                <w:sz w:val="20"/>
                <w:szCs w:val="20"/>
                <w:highlight w:val="yellow"/>
              </w:rPr>
              <w:t>Ready for Decision</w:t>
            </w:r>
          </w:p>
          <w:p w14:paraId="0D9811A9"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1DEA4302"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3F19698F"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4CF377E1" w14:textId="77777777" w:rsidR="009355CF" w:rsidRPr="00A62AE6" w:rsidRDefault="009355CF" w:rsidP="009355CF">
            <w:pPr>
              <w:pStyle w:val="ListParagraph"/>
              <w:numPr>
                <w:ilvl w:val="0"/>
                <w:numId w:val="1"/>
              </w:numPr>
              <w:spacing w:after="0" w:line="240" w:lineRule="auto"/>
              <w:rPr>
                <w:rFonts w:ascii="Arial" w:hAnsi="Arial" w:cs="Arial"/>
                <w:sz w:val="20"/>
                <w:szCs w:val="20"/>
              </w:rPr>
            </w:pPr>
            <w:r w:rsidRPr="00A62AE6">
              <w:rPr>
                <w:rFonts w:ascii="Arial" w:hAnsi="Arial" w:cs="Arial"/>
                <w:sz w:val="20"/>
                <w:szCs w:val="20"/>
              </w:rPr>
              <w:t>Open</w:t>
            </w:r>
          </w:p>
          <w:p w14:paraId="334ABFEA" w14:textId="77777777" w:rsidR="009355CF" w:rsidRPr="00237691" w:rsidRDefault="009355CF" w:rsidP="009355CF">
            <w:pPr>
              <w:rPr>
                <w:rFonts w:ascii="Arial" w:hAnsi="Arial" w:cs="Arial"/>
                <w:sz w:val="20"/>
                <w:szCs w:val="20"/>
              </w:rPr>
            </w:pPr>
          </w:p>
          <w:p w14:paraId="55B1514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lastRenderedPageBreak/>
              <w:t>Correct Answer Feedback</w:t>
            </w:r>
            <w:r w:rsidRPr="00237691">
              <w:rPr>
                <w:rFonts w:ascii="Arial" w:hAnsi="Arial" w:cs="Arial"/>
                <w:sz w:val="20"/>
                <w:szCs w:val="20"/>
              </w:rPr>
              <w:t xml:space="preserve">: </w:t>
            </w:r>
          </w:p>
          <w:p w14:paraId="0E88898F" w14:textId="3CC4CE67" w:rsidR="009355CF" w:rsidRPr="00B14BE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70586B" w:rsidRPr="00FC5EAE">
              <w:rPr>
                <w:rFonts w:ascii="Arial" w:hAnsi="Arial" w:cs="Arial"/>
                <w:sz w:val="20"/>
                <w:szCs w:val="20"/>
              </w:rPr>
              <w:t xml:space="preserve">The </w:t>
            </w:r>
            <w:proofErr w:type="gramStart"/>
            <w:r w:rsidR="0070586B" w:rsidRPr="00FC5EAE">
              <w:rPr>
                <w:rFonts w:ascii="Arial" w:hAnsi="Arial" w:cs="Arial"/>
                <w:sz w:val="20"/>
                <w:szCs w:val="20"/>
              </w:rPr>
              <w:t>current status</w:t>
            </w:r>
            <w:proofErr w:type="gramEnd"/>
            <w:r w:rsidR="0070586B" w:rsidRPr="00FC5EAE">
              <w:rPr>
                <w:rFonts w:ascii="Arial" w:hAnsi="Arial" w:cs="Arial"/>
                <w:sz w:val="20"/>
                <w:szCs w:val="20"/>
              </w:rPr>
              <w:t xml:space="preserve"> of this claim is </w:t>
            </w:r>
            <w:r w:rsidR="00E64D75">
              <w:rPr>
                <w:rFonts w:ascii="Arial" w:hAnsi="Arial" w:cs="Arial"/>
                <w:sz w:val="20"/>
                <w:szCs w:val="20"/>
              </w:rPr>
              <w:t>Ready for Decision. Our duty to notify has been met.  Our duty to assist in obtaining records and an exam request has also been met</w:t>
            </w:r>
            <w:r w:rsidRPr="00A55CAC">
              <w:rPr>
                <w:rFonts w:ascii="Arial" w:hAnsi="Arial" w:cs="Arial"/>
                <w:sz w:val="20"/>
                <w:szCs w:val="20"/>
              </w:rPr>
              <w:t>.  </w:t>
            </w:r>
            <w:r w:rsidR="00AA0AAA">
              <w:rPr>
                <w:rFonts w:ascii="Arial" w:hAnsi="Arial" w:cs="Arial"/>
                <w:sz w:val="20"/>
                <w:szCs w:val="20"/>
              </w:rPr>
              <w:t>Changing the claim status to Ready for Decision</w:t>
            </w:r>
            <w:r w:rsidR="00E64D75">
              <w:rPr>
                <w:rFonts w:ascii="Arial" w:hAnsi="Arial" w:cs="Arial"/>
                <w:sz w:val="20"/>
                <w:szCs w:val="20"/>
              </w:rPr>
              <w:t xml:space="preserve"> will signify that the claim is ready for a rating.  </w:t>
            </w:r>
            <w:r w:rsidR="00397A70" w:rsidRPr="00A55CAC">
              <w:rPr>
                <w:rFonts w:ascii="Arial" w:hAnsi="Arial" w:cs="Arial"/>
                <w:sz w:val="20"/>
                <w:szCs w:val="20"/>
              </w:rPr>
              <w:t xml:space="preserve">M21-4, Appendix D, Index of Claim Stage Indicators and </w:t>
            </w:r>
            <w:del w:id="84" w:author="EDWARDS, LARRY D., VBADENV Trng Facility" w:date="2021-10-14T16:19:00Z">
              <w:r w:rsidRPr="00A55CAC" w:rsidDel="00FE4844">
                <w:rPr>
                  <w:rFonts w:ascii="Arial" w:hAnsi="Arial" w:cs="Arial"/>
                  <w:sz w:val="20"/>
                  <w:szCs w:val="20"/>
                </w:rPr>
                <w:delText>M21-1 III.iii.1.F - Record Maintenance During the Development Process</w:delText>
              </w:r>
            </w:del>
            <w:ins w:id="85" w:author="EDWARDS, LARRY D., VBADENV Trng Facility" w:date="2021-10-14T16:19:00Z">
              <w:r w:rsidR="00FE4844">
                <w:rPr>
                  <w:rFonts w:ascii="Arial" w:hAnsi="Arial" w:cs="Arial"/>
                  <w:sz w:val="20"/>
                  <w:szCs w:val="20"/>
                </w:rPr>
                <w:t xml:space="preserve"> </w:t>
              </w:r>
              <w:r w:rsidR="00FE4844">
                <w:rPr>
                  <w:rFonts w:ascii="Arial" w:hAnsi="Arial" w:cs="Arial"/>
                  <w:color w:val="000000"/>
                  <w:sz w:val="21"/>
                  <w:szCs w:val="21"/>
                  <w:shd w:val="clear" w:color="auto" w:fill="FFFFFF"/>
                </w:rPr>
                <w:t>M21-1 III.i.2.F -Record Maintenance During the Development Process.</w:t>
              </w:r>
            </w:ins>
          </w:p>
          <w:p w14:paraId="2711E83A" w14:textId="77777777" w:rsidR="009355CF" w:rsidRPr="00F169A3" w:rsidRDefault="009355CF" w:rsidP="009355CF">
            <w:pPr>
              <w:tabs>
                <w:tab w:val="left" w:pos="7710"/>
              </w:tabs>
              <w:autoSpaceDE w:val="0"/>
              <w:autoSpaceDN w:val="0"/>
              <w:adjustRightInd w:val="0"/>
              <w:rPr>
                <w:rFonts w:ascii="Arial" w:hAnsi="Arial" w:cs="Arial"/>
                <w:sz w:val="20"/>
                <w:szCs w:val="20"/>
              </w:rPr>
            </w:pPr>
          </w:p>
          <w:p w14:paraId="7506B22A" w14:textId="77777777" w:rsidR="009355CF" w:rsidRPr="00A55CAC" w:rsidRDefault="009355CF" w:rsidP="009355CF">
            <w:pPr>
              <w:autoSpaceDE w:val="0"/>
              <w:autoSpaceDN w:val="0"/>
              <w:adjustRightInd w:val="0"/>
              <w:rPr>
                <w:rFonts w:ascii="Arial" w:hAnsi="Arial" w:cs="Arial"/>
                <w:sz w:val="20"/>
                <w:szCs w:val="20"/>
              </w:rPr>
            </w:pPr>
            <w:r w:rsidRPr="00A55CAC">
              <w:rPr>
                <w:rFonts w:ascii="Arial" w:hAnsi="Arial" w:cs="Arial"/>
                <w:b/>
                <w:sz w:val="20"/>
                <w:szCs w:val="20"/>
              </w:rPr>
              <w:t>Incorrect Answer Feedback</w:t>
            </w:r>
            <w:r w:rsidRPr="00A55CAC">
              <w:rPr>
                <w:rFonts w:ascii="Arial" w:hAnsi="Arial" w:cs="Arial"/>
                <w:sz w:val="20"/>
                <w:szCs w:val="20"/>
              </w:rPr>
              <w:t>:</w:t>
            </w:r>
          </w:p>
          <w:p w14:paraId="1CEDDED6" w14:textId="0980E4A0" w:rsidR="009355CF" w:rsidRPr="00237691" w:rsidRDefault="009355CF" w:rsidP="009355CF">
            <w:pPr>
              <w:rPr>
                <w:rFonts w:ascii="Arial" w:hAnsi="Arial" w:cs="Arial"/>
                <w:sz w:val="20"/>
                <w:szCs w:val="20"/>
              </w:rPr>
            </w:pPr>
            <w:r w:rsidRPr="00A55CAC">
              <w:rPr>
                <w:rFonts w:ascii="Arial" w:hAnsi="Arial" w:cs="Arial"/>
                <w:sz w:val="20"/>
                <w:szCs w:val="20"/>
              </w:rPr>
              <w:t xml:space="preserve">Sorry, that is not correct. </w:t>
            </w:r>
            <w:r w:rsidR="00CD2689" w:rsidRPr="00A55CAC">
              <w:rPr>
                <w:rFonts w:ascii="Arial" w:hAnsi="Arial" w:cs="Arial"/>
                <w:sz w:val="20"/>
                <w:szCs w:val="20"/>
              </w:rPr>
              <w:t xml:space="preserve">The </w:t>
            </w:r>
            <w:proofErr w:type="gramStart"/>
            <w:r w:rsidR="00CD2689" w:rsidRPr="00A55CAC">
              <w:rPr>
                <w:rFonts w:ascii="Arial" w:hAnsi="Arial" w:cs="Arial"/>
                <w:sz w:val="20"/>
                <w:szCs w:val="20"/>
              </w:rPr>
              <w:t>current status</w:t>
            </w:r>
            <w:proofErr w:type="gramEnd"/>
            <w:r w:rsidR="00CD2689" w:rsidRPr="00A55CAC">
              <w:rPr>
                <w:rFonts w:ascii="Arial" w:hAnsi="Arial" w:cs="Arial"/>
                <w:sz w:val="20"/>
                <w:szCs w:val="20"/>
              </w:rPr>
              <w:t xml:space="preserve"> of this claim is</w:t>
            </w:r>
            <w:r w:rsidR="00085EAD" w:rsidRPr="00A55CAC">
              <w:rPr>
                <w:rFonts w:ascii="Arial" w:hAnsi="Arial" w:cs="Arial"/>
                <w:sz w:val="20"/>
                <w:szCs w:val="20"/>
              </w:rPr>
              <w:t xml:space="preserve"> </w:t>
            </w:r>
            <w:r w:rsidR="00AA0AAA">
              <w:rPr>
                <w:rFonts w:ascii="Arial" w:hAnsi="Arial" w:cs="Arial"/>
                <w:sz w:val="20"/>
                <w:szCs w:val="20"/>
              </w:rPr>
              <w:t>Ready for Decision. Our duty to notify has been met.  Our duty to assist in obtaining records and an exam request has also been met</w:t>
            </w:r>
            <w:r w:rsidR="00AA0AAA" w:rsidRPr="00A55CAC">
              <w:rPr>
                <w:rFonts w:ascii="Arial" w:hAnsi="Arial" w:cs="Arial"/>
                <w:sz w:val="20"/>
                <w:szCs w:val="20"/>
              </w:rPr>
              <w:t>.  </w:t>
            </w:r>
            <w:r w:rsidR="00AA0AAA">
              <w:rPr>
                <w:rFonts w:ascii="Arial" w:hAnsi="Arial" w:cs="Arial"/>
                <w:sz w:val="20"/>
                <w:szCs w:val="20"/>
              </w:rPr>
              <w:t>Changing the claim status to Ready for Decision will signify that the claim is ready for a rating.</w:t>
            </w:r>
            <w:r w:rsidR="00A15739" w:rsidRPr="00A55CAC">
              <w:rPr>
                <w:rFonts w:ascii="Arial" w:hAnsi="Arial" w:cs="Arial"/>
                <w:sz w:val="20"/>
                <w:szCs w:val="20"/>
              </w:rPr>
              <w:t xml:space="preserve"> </w:t>
            </w:r>
            <w:r w:rsidR="00397A70" w:rsidRPr="00FC5EAE">
              <w:rPr>
                <w:rFonts w:ascii="Arial" w:hAnsi="Arial" w:cs="Arial"/>
                <w:sz w:val="20"/>
                <w:szCs w:val="20"/>
              </w:rPr>
              <w:t xml:space="preserve">M21-4, Appendix D, Index of Claim Stage Indicators </w:t>
            </w:r>
            <w:r w:rsidR="00397A70">
              <w:rPr>
                <w:rFonts w:ascii="Arial" w:hAnsi="Arial" w:cs="Arial"/>
                <w:sz w:val="20"/>
                <w:szCs w:val="20"/>
              </w:rPr>
              <w:t xml:space="preserve">and </w:t>
            </w:r>
            <w:del w:id="86" w:author="EDWARDS, LARRY D., VBADENV Trng Facility" w:date="2021-10-14T16:19:00Z">
              <w:r w:rsidRPr="00237691" w:rsidDel="00FE4844">
                <w:rPr>
                  <w:rFonts w:ascii="Arial" w:hAnsi="Arial" w:cs="Arial"/>
                  <w:sz w:val="20"/>
                  <w:szCs w:val="20"/>
                </w:rPr>
                <w:delText>M21-1 III.iii.1.F - Record Maintenance During the Development Process</w:delText>
              </w:r>
            </w:del>
            <w:ins w:id="87" w:author="EDWARDS, LARRY D., VBADENV Trng Facility" w:date="2021-10-14T16:19:00Z">
              <w:r w:rsidR="00FE4844">
                <w:rPr>
                  <w:rFonts w:ascii="Arial" w:hAnsi="Arial" w:cs="Arial"/>
                  <w:sz w:val="20"/>
                  <w:szCs w:val="20"/>
                </w:rPr>
                <w:t xml:space="preserve"> </w:t>
              </w:r>
              <w:r w:rsidR="00FE4844">
                <w:rPr>
                  <w:rFonts w:ascii="Arial" w:hAnsi="Arial" w:cs="Arial"/>
                  <w:color w:val="000000"/>
                  <w:sz w:val="21"/>
                  <w:szCs w:val="21"/>
                  <w:shd w:val="clear" w:color="auto" w:fill="FFFFFF"/>
                </w:rPr>
                <w:t>M21-1 III.i.2.F -Record Maintenance During the Development Process.</w:t>
              </w:r>
            </w:ins>
          </w:p>
          <w:p w14:paraId="6C8A68AB" w14:textId="77777777" w:rsidR="009355CF" w:rsidRPr="00237691" w:rsidRDefault="009355CF" w:rsidP="009355CF">
            <w:pPr>
              <w:rPr>
                <w:rFonts w:ascii="Arial" w:hAnsi="Arial" w:cs="Arial"/>
                <w:sz w:val="20"/>
                <w:szCs w:val="20"/>
              </w:rPr>
            </w:pPr>
          </w:p>
        </w:tc>
        <w:tc>
          <w:tcPr>
            <w:tcW w:w="6971" w:type="dxa"/>
          </w:tcPr>
          <w:p w14:paraId="501CC4DF" w14:textId="3BC21F37" w:rsidR="008E167C" w:rsidRPr="00237691" w:rsidRDefault="008E167C" w:rsidP="009355CF">
            <w:pPr>
              <w:autoSpaceDE w:val="0"/>
              <w:autoSpaceDN w:val="0"/>
              <w:adjustRightInd w:val="0"/>
              <w:rPr>
                <w:rFonts w:ascii="Arial" w:hAnsi="Arial" w:cs="Arial"/>
                <w:sz w:val="20"/>
                <w:szCs w:val="20"/>
              </w:rPr>
            </w:pPr>
          </w:p>
        </w:tc>
      </w:tr>
      <w:tr w:rsidR="009355CF" w:rsidRPr="00237691" w14:paraId="4DB3CD63" w14:textId="77777777" w:rsidTr="000F5546">
        <w:trPr>
          <w:trHeight w:val="288"/>
        </w:trPr>
        <w:tc>
          <w:tcPr>
            <w:tcW w:w="7645" w:type="dxa"/>
            <w:shd w:val="clear" w:color="auto" w:fill="92D050"/>
          </w:tcPr>
          <w:p w14:paraId="37CB7B77"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6971" w:type="dxa"/>
            <w:shd w:val="clear" w:color="auto" w:fill="92D050"/>
          </w:tcPr>
          <w:p w14:paraId="144C49B1"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05DB30C0"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91B98"/>
    <w:multiLevelType w:val="hybridMultilevel"/>
    <w:tmpl w:val="942E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4"/>
  </w:num>
  <w:num w:numId="4">
    <w:abstractNumId w:val="10"/>
  </w:num>
  <w:num w:numId="5">
    <w:abstractNumId w:val="20"/>
  </w:num>
  <w:num w:numId="6">
    <w:abstractNumId w:val="21"/>
  </w:num>
  <w:num w:numId="7">
    <w:abstractNumId w:val="15"/>
  </w:num>
  <w:num w:numId="8">
    <w:abstractNumId w:val="14"/>
  </w:num>
  <w:num w:numId="9">
    <w:abstractNumId w:val="26"/>
  </w:num>
  <w:num w:numId="10">
    <w:abstractNumId w:val="11"/>
  </w:num>
  <w:num w:numId="11">
    <w:abstractNumId w:val="13"/>
  </w:num>
  <w:num w:numId="12">
    <w:abstractNumId w:val="6"/>
  </w:num>
  <w:num w:numId="13">
    <w:abstractNumId w:val="25"/>
  </w:num>
  <w:num w:numId="14">
    <w:abstractNumId w:val="3"/>
  </w:num>
  <w:num w:numId="15">
    <w:abstractNumId w:val="24"/>
  </w:num>
  <w:num w:numId="16">
    <w:abstractNumId w:val="22"/>
  </w:num>
  <w:num w:numId="17">
    <w:abstractNumId w:val="2"/>
  </w:num>
  <w:num w:numId="18">
    <w:abstractNumId w:val="5"/>
  </w:num>
  <w:num w:numId="19">
    <w:abstractNumId w:val="12"/>
  </w:num>
  <w:num w:numId="20">
    <w:abstractNumId w:val="17"/>
  </w:num>
  <w:num w:numId="21">
    <w:abstractNumId w:val="19"/>
  </w:num>
  <w:num w:numId="22">
    <w:abstractNumId w:val="16"/>
  </w:num>
  <w:num w:numId="23">
    <w:abstractNumId w:val="7"/>
  </w:num>
  <w:num w:numId="24">
    <w:abstractNumId w:val="8"/>
  </w:num>
  <w:num w:numId="25">
    <w:abstractNumId w:val="0"/>
  </w:num>
  <w:num w:numId="26">
    <w:abstractNumId w:val="18"/>
  </w:num>
  <w:num w:numId="27">
    <w:abstractNumId w:val="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03696"/>
    <w:rsid w:val="0003522E"/>
    <w:rsid w:val="000353E5"/>
    <w:rsid w:val="00035BB3"/>
    <w:rsid w:val="00044AFA"/>
    <w:rsid w:val="00085EAD"/>
    <w:rsid w:val="0009272C"/>
    <w:rsid w:val="00094A33"/>
    <w:rsid w:val="000D0857"/>
    <w:rsid w:val="000D3009"/>
    <w:rsid w:val="000E13F4"/>
    <w:rsid w:val="000E2294"/>
    <w:rsid w:val="000F1658"/>
    <w:rsid w:val="000F5546"/>
    <w:rsid w:val="00105B48"/>
    <w:rsid w:val="00110A0D"/>
    <w:rsid w:val="0011252B"/>
    <w:rsid w:val="001277E5"/>
    <w:rsid w:val="00133242"/>
    <w:rsid w:val="00146720"/>
    <w:rsid w:val="00165B0E"/>
    <w:rsid w:val="00170C52"/>
    <w:rsid w:val="001736F5"/>
    <w:rsid w:val="00185320"/>
    <w:rsid w:val="00186554"/>
    <w:rsid w:val="00192FA4"/>
    <w:rsid w:val="00194644"/>
    <w:rsid w:val="00194910"/>
    <w:rsid w:val="00197522"/>
    <w:rsid w:val="001A1097"/>
    <w:rsid w:val="001A26F2"/>
    <w:rsid w:val="001B23EE"/>
    <w:rsid w:val="001C6C64"/>
    <w:rsid w:val="001D10C8"/>
    <w:rsid w:val="002000B0"/>
    <w:rsid w:val="00213F12"/>
    <w:rsid w:val="00224DF2"/>
    <w:rsid w:val="00237691"/>
    <w:rsid w:val="00237AFB"/>
    <w:rsid w:val="002405F3"/>
    <w:rsid w:val="00253099"/>
    <w:rsid w:val="00257D18"/>
    <w:rsid w:val="00270A7D"/>
    <w:rsid w:val="00292AFC"/>
    <w:rsid w:val="00296C1F"/>
    <w:rsid w:val="002971D3"/>
    <w:rsid w:val="002A00BA"/>
    <w:rsid w:val="002B0B9A"/>
    <w:rsid w:val="002B5612"/>
    <w:rsid w:val="002C32E8"/>
    <w:rsid w:val="002D27C2"/>
    <w:rsid w:val="002D4D04"/>
    <w:rsid w:val="0031792E"/>
    <w:rsid w:val="00365950"/>
    <w:rsid w:val="00387691"/>
    <w:rsid w:val="00397A70"/>
    <w:rsid w:val="003A42EF"/>
    <w:rsid w:val="003A51C7"/>
    <w:rsid w:val="003A632F"/>
    <w:rsid w:val="003B1B80"/>
    <w:rsid w:val="003C301E"/>
    <w:rsid w:val="003D6E1B"/>
    <w:rsid w:val="003E1268"/>
    <w:rsid w:val="003F31AC"/>
    <w:rsid w:val="00407AD4"/>
    <w:rsid w:val="00414A4E"/>
    <w:rsid w:val="00421B46"/>
    <w:rsid w:val="0042567A"/>
    <w:rsid w:val="004311ED"/>
    <w:rsid w:val="00434CC6"/>
    <w:rsid w:val="00440CB6"/>
    <w:rsid w:val="0044277B"/>
    <w:rsid w:val="004439F9"/>
    <w:rsid w:val="00474D5A"/>
    <w:rsid w:val="00481FE7"/>
    <w:rsid w:val="0049689D"/>
    <w:rsid w:val="004A41C4"/>
    <w:rsid w:val="004A75D8"/>
    <w:rsid w:val="004B3ADE"/>
    <w:rsid w:val="004C2FD2"/>
    <w:rsid w:val="004D2036"/>
    <w:rsid w:val="004F4082"/>
    <w:rsid w:val="0051134F"/>
    <w:rsid w:val="00536BC5"/>
    <w:rsid w:val="00563A18"/>
    <w:rsid w:val="0057656A"/>
    <w:rsid w:val="005835F3"/>
    <w:rsid w:val="005907A5"/>
    <w:rsid w:val="005A04D5"/>
    <w:rsid w:val="005A34F4"/>
    <w:rsid w:val="005A49EC"/>
    <w:rsid w:val="005B3FCA"/>
    <w:rsid w:val="005C2C61"/>
    <w:rsid w:val="005C31D5"/>
    <w:rsid w:val="005C390C"/>
    <w:rsid w:val="005D200E"/>
    <w:rsid w:val="005F3254"/>
    <w:rsid w:val="005F4D80"/>
    <w:rsid w:val="00606DE3"/>
    <w:rsid w:val="00615C61"/>
    <w:rsid w:val="00616613"/>
    <w:rsid w:val="0062548D"/>
    <w:rsid w:val="006544A5"/>
    <w:rsid w:val="006A0D32"/>
    <w:rsid w:val="006A0F48"/>
    <w:rsid w:val="006F447A"/>
    <w:rsid w:val="006F5AB1"/>
    <w:rsid w:val="0070586B"/>
    <w:rsid w:val="007261C9"/>
    <w:rsid w:val="00733EA3"/>
    <w:rsid w:val="00741EF2"/>
    <w:rsid w:val="00745415"/>
    <w:rsid w:val="00755ACE"/>
    <w:rsid w:val="0076700A"/>
    <w:rsid w:val="00785791"/>
    <w:rsid w:val="00786B3C"/>
    <w:rsid w:val="0079492E"/>
    <w:rsid w:val="00797568"/>
    <w:rsid w:val="007A441D"/>
    <w:rsid w:val="007B7269"/>
    <w:rsid w:val="007E0461"/>
    <w:rsid w:val="007E52E4"/>
    <w:rsid w:val="007E75FB"/>
    <w:rsid w:val="00847CD7"/>
    <w:rsid w:val="00856C4E"/>
    <w:rsid w:val="00857125"/>
    <w:rsid w:val="00873867"/>
    <w:rsid w:val="00881267"/>
    <w:rsid w:val="00890547"/>
    <w:rsid w:val="008A2C07"/>
    <w:rsid w:val="008B4B4A"/>
    <w:rsid w:val="008E167C"/>
    <w:rsid w:val="008E4A34"/>
    <w:rsid w:val="008E4DE0"/>
    <w:rsid w:val="0090258D"/>
    <w:rsid w:val="0091067C"/>
    <w:rsid w:val="00915D66"/>
    <w:rsid w:val="00922CD7"/>
    <w:rsid w:val="0092617A"/>
    <w:rsid w:val="0093530B"/>
    <w:rsid w:val="009355CF"/>
    <w:rsid w:val="00962B5B"/>
    <w:rsid w:val="00965179"/>
    <w:rsid w:val="00970BB9"/>
    <w:rsid w:val="009905EA"/>
    <w:rsid w:val="009938B0"/>
    <w:rsid w:val="0099654B"/>
    <w:rsid w:val="009B0396"/>
    <w:rsid w:val="009C47DF"/>
    <w:rsid w:val="009C6A1A"/>
    <w:rsid w:val="009C7583"/>
    <w:rsid w:val="009D2489"/>
    <w:rsid w:val="009E4AD9"/>
    <w:rsid w:val="009F3709"/>
    <w:rsid w:val="009F3885"/>
    <w:rsid w:val="00A059A1"/>
    <w:rsid w:val="00A15739"/>
    <w:rsid w:val="00A43635"/>
    <w:rsid w:val="00A45969"/>
    <w:rsid w:val="00A55CAC"/>
    <w:rsid w:val="00A56013"/>
    <w:rsid w:val="00A62AE6"/>
    <w:rsid w:val="00A775AF"/>
    <w:rsid w:val="00A91AF0"/>
    <w:rsid w:val="00AA0AAA"/>
    <w:rsid w:val="00AA31E4"/>
    <w:rsid w:val="00AC1291"/>
    <w:rsid w:val="00AF1C14"/>
    <w:rsid w:val="00AF2388"/>
    <w:rsid w:val="00AF618A"/>
    <w:rsid w:val="00B073FC"/>
    <w:rsid w:val="00B14BE1"/>
    <w:rsid w:val="00B21652"/>
    <w:rsid w:val="00B26F9F"/>
    <w:rsid w:val="00B3433B"/>
    <w:rsid w:val="00B403F2"/>
    <w:rsid w:val="00B42B5B"/>
    <w:rsid w:val="00B521EC"/>
    <w:rsid w:val="00B5667E"/>
    <w:rsid w:val="00B64D20"/>
    <w:rsid w:val="00B75F53"/>
    <w:rsid w:val="00B80490"/>
    <w:rsid w:val="00BA598E"/>
    <w:rsid w:val="00BB4F94"/>
    <w:rsid w:val="00BC5214"/>
    <w:rsid w:val="00C1663A"/>
    <w:rsid w:val="00C16A34"/>
    <w:rsid w:val="00C2154E"/>
    <w:rsid w:val="00C4461C"/>
    <w:rsid w:val="00C47438"/>
    <w:rsid w:val="00C65BBA"/>
    <w:rsid w:val="00C76277"/>
    <w:rsid w:val="00C843EC"/>
    <w:rsid w:val="00C92B3D"/>
    <w:rsid w:val="00CB2D49"/>
    <w:rsid w:val="00CB7986"/>
    <w:rsid w:val="00CC1D93"/>
    <w:rsid w:val="00CC2D31"/>
    <w:rsid w:val="00CC2FE5"/>
    <w:rsid w:val="00CD2689"/>
    <w:rsid w:val="00CD5277"/>
    <w:rsid w:val="00CE15A0"/>
    <w:rsid w:val="00CE2E06"/>
    <w:rsid w:val="00CF2A97"/>
    <w:rsid w:val="00CF376E"/>
    <w:rsid w:val="00D143E9"/>
    <w:rsid w:val="00D3784A"/>
    <w:rsid w:val="00D508B5"/>
    <w:rsid w:val="00D51D68"/>
    <w:rsid w:val="00D731F1"/>
    <w:rsid w:val="00D941D0"/>
    <w:rsid w:val="00DA18BF"/>
    <w:rsid w:val="00DC2579"/>
    <w:rsid w:val="00DC46ED"/>
    <w:rsid w:val="00DD2C80"/>
    <w:rsid w:val="00DF6403"/>
    <w:rsid w:val="00DF79E4"/>
    <w:rsid w:val="00E00655"/>
    <w:rsid w:val="00E172A5"/>
    <w:rsid w:val="00E51A0B"/>
    <w:rsid w:val="00E64D75"/>
    <w:rsid w:val="00E83260"/>
    <w:rsid w:val="00E86A00"/>
    <w:rsid w:val="00EA3E3D"/>
    <w:rsid w:val="00EE6E0D"/>
    <w:rsid w:val="00EF1192"/>
    <w:rsid w:val="00EF7C0D"/>
    <w:rsid w:val="00F053E4"/>
    <w:rsid w:val="00F169A3"/>
    <w:rsid w:val="00F509C9"/>
    <w:rsid w:val="00F67B2F"/>
    <w:rsid w:val="00FD7BAE"/>
    <w:rsid w:val="00FE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2498"/>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0D30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39E39-5E7E-47C5-B163-9586959A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2</cp:revision>
  <dcterms:created xsi:type="dcterms:W3CDTF">2021-10-14T22:20:00Z</dcterms:created>
  <dcterms:modified xsi:type="dcterms:W3CDTF">2021-10-14T22:20:00Z</dcterms:modified>
</cp:coreProperties>
</file>