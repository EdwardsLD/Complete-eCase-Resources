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94FF" w14:textId="7F2F7A42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FC77A7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4FB9502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0" w14:textId="77777777" w:rsidR="005627D4" w:rsidRDefault="00E10723">
            <w:r>
              <w:t>Sequence</w:t>
            </w:r>
          </w:p>
        </w:tc>
        <w:tc>
          <w:tcPr>
            <w:tcW w:w="7380" w:type="dxa"/>
          </w:tcPr>
          <w:p w14:paraId="74FB9501" w14:textId="0D870DF4" w:rsidR="005627D4" w:rsidRPr="00916FEF" w:rsidRDefault="00FC77A7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SubDev</w:t>
            </w:r>
            <w:proofErr w:type="spellEnd"/>
          </w:p>
        </w:tc>
      </w:tr>
      <w:tr w:rsidR="005627D4" w14:paraId="74FB9505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3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4FB9504" w14:textId="77777777" w:rsidR="005627D4" w:rsidRPr="00916FEF" w:rsidRDefault="00DC23C3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COLLINS, Franklin</w:t>
            </w:r>
          </w:p>
        </w:tc>
      </w:tr>
      <w:tr w:rsidR="005627D4" w14:paraId="74FB9508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6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4FB9507" w14:textId="77777777" w:rsidR="005627D4" w:rsidRPr="00916FEF" w:rsidRDefault="00DC23C3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6Y17XX00</w:t>
            </w:r>
            <w:r w:rsidR="00D23785">
              <w:rPr>
                <w:b/>
              </w:rPr>
              <w:t xml:space="preserve"> – TRA-35-4701</w:t>
            </w:r>
          </w:p>
        </w:tc>
      </w:tr>
      <w:tr w:rsidR="005627D4" w14:paraId="74FB950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9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4FB950A" w14:textId="77777777" w:rsidR="005627D4" w:rsidRPr="00916FEF" w:rsidRDefault="00B46918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Army</w:t>
            </w:r>
          </w:p>
        </w:tc>
      </w:tr>
      <w:tr w:rsidR="005627D4" w14:paraId="74FB950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C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4FB950D" w14:textId="54C54CAE" w:rsidR="005627D4" w:rsidRPr="00592E2D" w:rsidRDefault="00925730" w:rsidP="00D57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11/03/2016-11/02/2020</w:t>
            </w:r>
          </w:p>
        </w:tc>
      </w:tr>
      <w:tr w:rsidR="005627D4" w14:paraId="74FB951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0F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4FB9510" w14:textId="0B044225" w:rsidR="005627D4" w:rsidRPr="00916FEF" w:rsidRDefault="00A758F6" w:rsidP="00E5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EP 110; </w:t>
            </w:r>
            <w:r w:rsidR="00A04EA0">
              <w:rPr>
                <w:b/>
              </w:rPr>
              <w:t>Initial</w:t>
            </w:r>
            <w:r w:rsidR="000757D1">
              <w:rPr>
                <w:b/>
              </w:rPr>
              <w:t xml:space="preserve"> – Subsequent Development</w:t>
            </w:r>
          </w:p>
        </w:tc>
      </w:tr>
      <w:tr w:rsidR="005627D4" w14:paraId="74FB951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2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4FB9513" w14:textId="6E8641F3" w:rsidR="005627D4" w:rsidRPr="00916FEF" w:rsidRDefault="00175D1F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Depression</w:t>
            </w:r>
            <w:r w:rsidR="00A758F6">
              <w:rPr>
                <w:b/>
              </w:rPr>
              <w:t>, Bilateral Hearing loss, Tinnitus, Right Shoulder, Left Knee</w:t>
            </w:r>
          </w:p>
        </w:tc>
      </w:tr>
      <w:tr w:rsidR="005627D4" w14:paraId="74FB951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5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4FB9516" w14:textId="77777777" w:rsidR="005627D4" w:rsidRPr="00916FEF" w:rsidRDefault="00A758F6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1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B9518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4FB9519" w14:textId="189EE7A3" w:rsidR="005627D4" w:rsidRPr="00916FEF" w:rsidRDefault="006F5497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</w:tbl>
    <w:p w14:paraId="74FB951B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74FB951F" w14:textId="77777777" w:rsidTr="0078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1C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74FB951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74FB951E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101808" w14:paraId="74FB952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0" w14:textId="77777777" w:rsidR="00101808" w:rsidRDefault="00101808">
            <w:r>
              <w:t xml:space="preserve">VA Form 21-526EZ     </w:t>
            </w:r>
          </w:p>
        </w:tc>
        <w:tc>
          <w:tcPr>
            <w:tcW w:w="1512" w:type="dxa"/>
          </w:tcPr>
          <w:p w14:paraId="74FB9521" w14:textId="7632EE49" w:rsidR="00101808" w:rsidRPr="00EB59E7" w:rsidRDefault="00FC77A7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</w:t>
            </w:r>
            <w:r w:rsidR="00F72EF9">
              <w:t>19</w:t>
            </w:r>
          </w:p>
        </w:tc>
        <w:tc>
          <w:tcPr>
            <w:tcW w:w="5099" w:type="dxa"/>
          </w:tcPr>
          <w:p w14:paraId="74FB952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2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2C" w14:textId="77777777" w:rsidR="00101808" w:rsidRDefault="00101808">
            <w:r>
              <w:t>VA Form 21-22</w:t>
            </w:r>
          </w:p>
        </w:tc>
        <w:tc>
          <w:tcPr>
            <w:tcW w:w="1512" w:type="dxa"/>
          </w:tcPr>
          <w:p w14:paraId="74FB952D" w14:textId="37CED47F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9E7">
              <w:t>0</w:t>
            </w:r>
            <w:r w:rsidR="00F72EF9">
              <w:t>2/2019</w:t>
            </w:r>
          </w:p>
        </w:tc>
        <w:tc>
          <w:tcPr>
            <w:tcW w:w="5099" w:type="dxa"/>
          </w:tcPr>
          <w:p w14:paraId="74FB952E" w14:textId="51D89C9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6940FA">
              <w:rPr>
                <w:b/>
              </w:rPr>
              <w:t>DAV</w:t>
            </w:r>
            <w:r>
              <w:rPr>
                <w:b/>
              </w:rPr>
              <w:t xml:space="preserve"> Y/</w:t>
            </w:r>
            <w:r w:rsidR="006940FA">
              <w:rPr>
                <w:b/>
              </w:rPr>
              <w:t>Y</w:t>
            </w:r>
            <w:r w:rsidR="000779A2">
              <w:rPr>
                <w:b/>
              </w:rPr>
              <w:t xml:space="preserve"> (08</w:t>
            </w:r>
            <w:r w:rsidR="006940FA">
              <w:rPr>
                <w:b/>
              </w:rPr>
              <w:t>3</w:t>
            </w:r>
            <w:r w:rsidR="000779A2">
              <w:rPr>
                <w:b/>
              </w:rPr>
              <w:t>)</w:t>
            </w:r>
          </w:p>
        </w:tc>
      </w:tr>
      <w:tr w:rsidR="00101808" w14:paraId="74FB953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0" w14:textId="77777777" w:rsidR="00101808" w:rsidRDefault="00101808">
            <w:r>
              <w:t xml:space="preserve">VA Form 21-4138 </w:t>
            </w:r>
          </w:p>
        </w:tc>
        <w:tc>
          <w:tcPr>
            <w:tcW w:w="1512" w:type="dxa"/>
          </w:tcPr>
          <w:p w14:paraId="74FB9531" w14:textId="77777777" w:rsidR="00101808" w:rsidRPr="00EB59E7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12/2017</w:t>
            </w:r>
          </w:p>
        </w:tc>
        <w:tc>
          <w:tcPr>
            <w:tcW w:w="5099" w:type="dxa"/>
          </w:tcPr>
          <w:p w14:paraId="74FB9532" w14:textId="6F29CF3E" w:rsidR="00101808" w:rsidRPr="00916FEF" w:rsidRDefault="007C7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01808" w14:paraId="74FB953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4" w14:textId="77777777" w:rsidR="00101808" w:rsidRDefault="00101808">
            <w:r>
              <w:t>VA Form 21-4142</w:t>
            </w:r>
          </w:p>
        </w:tc>
        <w:tc>
          <w:tcPr>
            <w:tcW w:w="1512" w:type="dxa"/>
          </w:tcPr>
          <w:p w14:paraId="74FB9535" w14:textId="07050D12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03/2018</w:t>
            </w:r>
          </w:p>
        </w:tc>
        <w:tc>
          <w:tcPr>
            <w:tcW w:w="5099" w:type="dxa"/>
          </w:tcPr>
          <w:p w14:paraId="74FB9536" w14:textId="77777777" w:rsidR="00101808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8" w14:textId="77777777" w:rsidR="00101808" w:rsidRDefault="00101808">
            <w:r>
              <w:t xml:space="preserve">VA Form 21-0966 </w:t>
            </w:r>
          </w:p>
        </w:tc>
        <w:tc>
          <w:tcPr>
            <w:tcW w:w="1512" w:type="dxa"/>
          </w:tcPr>
          <w:p w14:paraId="74FB9539" w14:textId="5A7C5B4B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74FB953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3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3C" w14:textId="77777777" w:rsidR="00101808" w:rsidRDefault="00101808">
            <w:r>
              <w:t>VA Form 21-686c</w:t>
            </w:r>
          </w:p>
        </w:tc>
        <w:tc>
          <w:tcPr>
            <w:tcW w:w="1512" w:type="dxa"/>
          </w:tcPr>
          <w:p w14:paraId="74FB953D" w14:textId="5B3B4243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06/2017</w:t>
            </w:r>
          </w:p>
        </w:tc>
        <w:tc>
          <w:tcPr>
            <w:tcW w:w="5099" w:type="dxa"/>
          </w:tcPr>
          <w:p w14:paraId="74FB953E" w14:textId="02686FB4" w:rsidR="00101808" w:rsidRPr="00916FEF" w:rsidRDefault="00101808" w:rsidP="003E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0" w14:textId="77777777" w:rsidR="00101808" w:rsidRDefault="00101808">
            <w:r>
              <w:t xml:space="preserve">VA Form 21-674 </w:t>
            </w:r>
          </w:p>
        </w:tc>
        <w:tc>
          <w:tcPr>
            <w:tcW w:w="1512" w:type="dxa"/>
          </w:tcPr>
          <w:p w14:paraId="74FB9541" w14:textId="1D4C381C" w:rsidR="00101808" w:rsidRPr="00EB59E7" w:rsidRDefault="00040D42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74FB9542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4" w14:textId="77777777" w:rsidR="00101808" w:rsidRDefault="00101808">
            <w:r>
              <w:t xml:space="preserve">VA Form 21-0538 </w:t>
            </w:r>
          </w:p>
        </w:tc>
        <w:tc>
          <w:tcPr>
            <w:tcW w:w="1512" w:type="dxa"/>
          </w:tcPr>
          <w:p w14:paraId="74FB9545" w14:textId="19928C61" w:rsidR="00101808" w:rsidRPr="00EB59E7" w:rsidRDefault="00040D42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12/2017</w:t>
            </w:r>
          </w:p>
        </w:tc>
        <w:tc>
          <w:tcPr>
            <w:tcW w:w="5099" w:type="dxa"/>
          </w:tcPr>
          <w:p w14:paraId="74FB9546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8" w14:textId="77777777" w:rsidR="00101808" w:rsidRDefault="00101808">
            <w:r>
              <w:t xml:space="preserve">VA Form 21-0781 </w:t>
            </w:r>
          </w:p>
        </w:tc>
        <w:tc>
          <w:tcPr>
            <w:tcW w:w="1512" w:type="dxa"/>
          </w:tcPr>
          <w:p w14:paraId="74FB9549" w14:textId="77777777" w:rsidR="00101808" w:rsidRDefault="00101808" w:rsidP="0082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9E7">
              <w:t>07/2017</w:t>
            </w:r>
          </w:p>
        </w:tc>
        <w:tc>
          <w:tcPr>
            <w:tcW w:w="5099" w:type="dxa"/>
          </w:tcPr>
          <w:p w14:paraId="74FB954A" w14:textId="77777777" w:rsidR="00101808" w:rsidRPr="00916FEF" w:rsidRDefault="0010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01808" w14:paraId="74FB954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4C" w14:textId="77777777" w:rsidR="00101808" w:rsidRDefault="00101808">
            <w:r>
              <w:t xml:space="preserve">VA Form 21-0781a </w:t>
            </w:r>
          </w:p>
        </w:tc>
        <w:tc>
          <w:tcPr>
            <w:tcW w:w="1512" w:type="dxa"/>
          </w:tcPr>
          <w:p w14:paraId="74FB954D" w14:textId="77777777" w:rsidR="00101808" w:rsidRPr="00EB59E7" w:rsidRDefault="00101808" w:rsidP="0082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74FB954E" w14:textId="77777777" w:rsidR="00101808" w:rsidRPr="00916FEF" w:rsidRDefault="00101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0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74FB955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2" w14:textId="77777777" w:rsidR="00176748" w:rsidRPr="00916FEF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7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4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74FB9555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6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B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8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74FB9559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A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5F" w14:textId="77777777" w:rsidTr="0078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5C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74FB955D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5E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4FB9563" w14:textId="77777777" w:rsidTr="0078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FB9560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74FB9561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74FB9562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64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4FB9567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5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4FB9566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4FB95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8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4FB9569" w14:textId="07BD3811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D5A35" w14:paraId="369C55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0EA190" w14:textId="58454E01" w:rsidR="001D5A35" w:rsidRDefault="001D5A35">
            <w:r>
              <w:t>CAPRI Enterprise Search</w:t>
            </w:r>
          </w:p>
        </w:tc>
        <w:tc>
          <w:tcPr>
            <w:tcW w:w="6750" w:type="dxa"/>
          </w:tcPr>
          <w:p w14:paraId="1B58BECC" w14:textId="2373610A" w:rsidR="001D5A35" w:rsidRPr="005627D4" w:rsidRDefault="001D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4FB956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B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4FB956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0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6E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4FB956F" w14:textId="550CE375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1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4FB9572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4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4FB9575" w14:textId="6A7EEB2C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7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4FB9578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4FB95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A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4FB957B" w14:textId="0A4C8190" w:rsidR="005627D4" w:rsidRPr="005627D4" w:rsidRDefault="00990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4FB957F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4FB957D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4FB957E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FB9580" w14:textId="34132D55" w:rsidR="00F32ACA" w:rsidRDefault="00F32ACA"/>
    <w:p w14:paraId="5EBEDC4F" w14:textId="5B16B902" w:rsidR="00990ECC" w:rsidRDefault="00990ECC"/>
    <w:p w14:paraId="11C47AAA" w14:textId="77777777" w:rsidR="00990ECC" w:rsidRDefault="00990EC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4FB9582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4FB9581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2C4B7B" w14:paraId="74FB9607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EABB264" w14:textId="77777777" w:rsidR="00847130" w:rsidRPr="00847130" w:rsidRDefault="00847130" w:rsidP="00847130"/>
          <w:p w14:paraId="36A9D718" w14:textId="5DD6BEDE" w:rsidR="00ED2E37" w:rsidRPr="007D76E9" w:rsidRDefault="00ED2E37" w:rsidP="00ED2E37">
            <w:pPr>
              <w:rPr>
                <w:b w:val="0"/>
              </w:rPr>
            </w:pPr>
            <w:r w:rsidRPr="007D76E9">
              <w:rPr>
                <w:b w:val="0"/>
              </w:rPr>
              <w:t xml:space="preserve">This is a subsequent development eCase. The claim has already been </w:t>
            </w:r>
            <w:r>
              <w:rPr>
                <w:b w:val="0"/>
              </w:rPr>
              <w:t>established</w:t>
            </w:r>
            <w:r w:rsidRPr="007D76E9">
              <w:rPr>
                <w:b w:val="0"/>
              </w:rPr>
              <w:t xml:space="preserve"> and there are already documents in the document section in VBMS</w:t>
            </w:r>
            <w:r w:rsidR="00F72EF9">
              <w:rPr>
                <w:b w:val="0"/>
              </w:rPr>
              <w:t xml:space="preserve"> </w:t>
            </w:r>
            <w:r w:rsidRPr="007D76E9">
              <w:rPr>
                <w:b w:val="0"/>
              </w:rPr>
              <w:t xml:space="preserve">Demo. </w:t>
            </w:r>
          </w:p>
          <w:p w14:paraId="2CAD79EE" w14:textId="77777777" w:rsidR="00ED2E37" w:rsidRPr="007D76E9" w:rsidRDefault="00ED2E37" w:rsidP="00ED2E37">
            <w:pPr>
              <w:rPr>
                <w:b w:val="0"/>
              </w:rPr>
            </w:pPr>
          </w:p>
          <w:p w14:paraId="183BE5CD" w14:textId="264E33E8" w:rsidR="00ED2E37" w:rsidRDefault="00ED2E37" w:rsidP="00ED2E37">
            <w:pPr>
              <w:rPr>
                <w:bCs w:val="0"/>
              </w:rPr>
            </w:pPr>
            <w:r w:rsidRPr="0063048D">
              <w:rPr>
                <w:bCs w:val="0"/>
              </w:rPr>
              <w:t>Scenario</w:t>
            </w:r>
            <w:r w:rsidR="00F72EF9" w:rsidRPr="0063048D">
              <w:rPr>
                <w:bCs w:val="0"/>
              </w:rPr>
              <w:t>:</w:t>
            </w:r>
            <w:r w:rsidRPr="007D76E9">
              <w:rPr>
                <w:b w:val="0"/>
              </w:rPr>
              <w:t xml:space="preserve">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had previously filed a claim for </w:t>
            </w:r>
            <w:r>
              <w:rPr>
                <w:b w:val="0"/>
              </w:rPr>
              <w:t xml:space="preserve">Depression, </w:t>
            </w:r>
            <w:r w:rsidRPr="007D76E9">
              <w:rPr>
                <w:b w:val="0"/>
              </w:rPr>
              <w:t>Bilateral hearing loss, Tinnitus</w:t>
            </w:r>
            <w:r w:rsidR="0063048D">
              <w:rPr>
                <w:b w:val="0"/>
              </w:rPr>
              <w:t>,</w:t>
            </w:r>
            <w:r w:rsidRPr="007D76E9">
              <w:rPr>
                <w:b w:val="0"/>
              </w:rPr>
              <w:t xml:space="preserve"> </w:t>
            </w:r>
            <w:r>
              <w:rPr>
                <w:b w:val="0"/>
              </w:rPr>
              <w:t>Right Shoulder and Left Knee</w:t>
            </w:r>
            <w:r w:rsidRPr="007D76E9">
              <w:rPr>
                <w:b w:val="0"/>
              </w:rPr>
              <w:t xml:space="preserve">. </w:t>
            </w:r>
            <w:r w:rsidR="006F23FD">
              <w:rPr>
                <w:b w:val="0"/>
              </w:rPr>
              <w:t>Trainees were told to assume a</w:t>
            </w:r>
            <w:r w:rsidRPr="007D76E9">
              <w:rPr>
                <w:b w:val="0"/>
              </w:rPr>
              <w:t xml:space="preserve"> copy of his </w:t>
            </w:r>
            <w:r w:rsidR="006F23FD">
              <w:rPr>
                <w:b w:val="0"/>
              </w:rPr>
              <w:t xml:space="preserve">HAIMS </w:t>
            </w:r>
            <w:r w:rsidRPr="007D76E9">
              <w:rPr>
                <w:b w:val="0"/>
              </w:rPr>
              <w:t xml:space="preserve">STRs are in the file. The </w:t>
            </w:r>
            <w:r w:rsidR="0063048D">
              <w:rPr>
                <w:b w:val="0"/>
              </w:rPr>
              <w:t>Veteran</w:t>
            </w:r>
            <w:r w:rsidRPr="007D76E9">
              <w:rPr>
                <w:b w:val="0"/>
              </w:rPr>
              <w:t xml:space="preserve"> filed his claim within one year of discharge, therefore a General Medical</w:t>
            </w:r>
            <w:r w:rsidR="0063048D">
              <w:rPr>
                <w:b w:val="0"/>
              </w:rPr>
              <w:t>, Audio and Mental Disorders exams</w:t>
            </w:r>
            <w:r w:rsidRPr="007D76E9">
              <w:rPr>
                <w:b w:val="0"/>
              </w:rPr>
              <w:t xml:space="preserve"> </w:t>
            </w:r>
            <w:r w:rsidR="0063048D">
              <w:rPr>
                <w:b w:val="0"/>
              </w:rPr>
              <w:t>were</w:t>
            </w:r>
            <w:r w:rsidRPr="007D76E9">
              <w:rPr>
                <w:b w:val="0"/>
              </w:rPr>
              <w:t xml:space="preserve"> scheduled, and we are currently waiting on the results. </w:t>
            </w:r>
            <w:r>
              <w:rPr>
                <w:b w:val="0"/>
              </w:rPr>
              <w:t xml:space="preserve">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 also mentioned private treatment for three private physicians. A subsequent development letter was sent to the </w:t>
            </w:r>
            <w:r w:rsidR="0063048D">
              <w:rPr>
                <w:b w:val="0"/>
              </w:rPr>
              <w:t>Veteran</w:t>
            </w:r>
            <w:r>
              <w:rPr>
                <w:b w:val="0"/>
              </w:rPr>
              <w:t xml:space="preserve">s to obtain VA Form 21-4142/21-4142a. </w:t>
            </w:r>
          </w:p>
          <w:p w14:paraId="4CEBA245" w14:textId="77777777" w:rsidR="00ED2E37" w:rsidRDefault="00ED2E37" w:rsidP="00ED2E37">
            <w:pPr>
              <w:rPr>
                <w:bCs w:val="0"/>
              </w:rPr>
            </w:pPr>
          </w:p>
          <w:p w14:paraId="06BCFEC5" w14:textId="1B92B755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2F0D2A">
              <w:rPr>
                <w:rFonts w:eastAsia="Times New Roman"/>
                <w:b w:val="0"/>
              </w:rPr>
              <w:t xml:space="preserve">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received the subsequent development letter</w:t>
            </w:r>
            <w:r>
              <w:rPr>
                <w:rFonts w:eastAsia="Times New Roman"/>
                <w:b w:val="0"/>
              </w:rPr>
              <w:t xml:space="preserve"> </w:t>
            </w:r>
            <w:r w:rsidRPr="002F0D2A">
              <w:rPr>
                <w:rFonts w:eastAsia="Times New Roman"/>
                <w:b w:val="0"/>
              </w:rPr>
              <w:t>and mailed back the VA Form 21-4142/4142a</w:t>
            </w:r>
            <w:r w:rsidR="00B14A0B">
              <w:rPr>
                <w:rFonts w:eastAsia="Times New Roman"/>
                <w:b w:val="0"/>
              </w:rPr>
              <w:t xml:space="preserve"> with a new VA Form 21-22</w:t>
            </w:r>
            <w:r w:rsidRPr="002F0D2A">
              <w:rPr>
                <w:rFonts w:eastAsia="Times New Roman"/>
                <w:b w:val="0"/>
              </w:rPr>
              <w:t>. The request was sent to DOMA</w:t>
            </w:r>
            <w:r w:rsidR="0063048D">
              <w:rPr>
                <w:rFonts w:eastAsia="Times New Roman"/>
                <w:b w:val="0"/>
              </w:rPr>
              <w:t>, as shown by the watermark on the forms</w:t>
            </w:r>
            <w:r w:rsidRPr="002F0D2A">
              <w:rPr>
                <w:rFonts w:eastAsia="Times New Roman"/>
                <w:b w:val="0"/>
              </w:rPr>
              <w:t>. DOMA has sent out requests to the physicians for the records</w:t>
            </w:r>
            <w:r w:rsidR="0063048D">
              <w:rPr>
                <w:rFonts w:eastAsia="Times New Roman"/>
                <w:b w:val="0"/>
              </w:rPr>
              <w:t xml:space="preserve"> and we are still waiting for the PMRS.</w:t>
            </w:r>
            <w:r w:rsidRPr="002F0D2A">
              <w:rPr>
                <w:rFonts w:eastAsia="Times New Roman"/>
                <w:b w:val="0"/>
              </w:rPr>
              <w:t xml:space="preserve"> </w:t>
            </w:r>
          </w:p>
          <w:p w14:paraId="1B868CE8" w14:textId="77777777" w:rsid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</w:p>
          <w:p w14:paraId="13D862BF" w14:textId="77777777" w:rsidR="00ED2E37" w:rsidRPr="00ED2E37" w:rsidRDefault="00ED2E37" w:rsidP="00ED2E37">
            <w:pPr>
              <w:spacing w:after="200" w:line="276" w:lineRule="auto"/>
              <w:contextualSpacing/>
              <w:rPr>
                <w:rFonts w:eastAsia="Times New Roman"/>
                <w:bCs w:val="0"/>
              </w:rPr>
            </w:pPr>
            <w:r w:rsidRPr="00ED2E37">
              <w:rPr>
                <w:rFonts w:eastAsia="Times New Roman"/>
              </w:rPr>
              <w:t>Action:</w:t>
            </w:r>
          </w:p>
          <w:p w14:paraId="3B9244BB" w14:textId="2DED7D15" w:rsidR="00B14A0B" w:rsidRPr="00524E96" w:rsidRDefault="00B14A0B" w:rsidP="00887277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  <w:r w:rsidRPr="00B14A0B">
              <w:rPr>
                <w:b w:val="0"/>
                <w:bCs w:val="0"/>
              </w:rPr>
              <w:t xml:space="preserve">A review </w:t>
            </w:r>
            <w:r w:rsidRPr="000C1106">
              <w:rPr>
                <w:b w:val="0"/>
                <w:bCs w:val="0"/>
              </w:rPr>
              <w:t>of the VA Form 21-22 requires the trainee to revoke previous POA and establish new POA per</w:t>
            </w:r>
            <w:r w:rsidR="00434B42" w:rsidRPr="000C1106">
              <w:rPr>
                <w:b w:val="0"/>
                <w:bCs w:val="0"/>
              </w:rPr>
              <w:t xml:space="preserve"> </w:t>
            </w:r>
            <w:r w:rsidR="00434B42" w:rsidRPr="000C1106">
              <w:rPr>
                <w:rPrChange w:id="0" w:author="EDWARDS, LARRY D., VBADENV Trng Facility" w:date="2021-10-15T15:29:00Z">
                  <w:rPr>
                    <w:highlight w:val="yellow"/>
                  </w:rPr>
                </w:rPrChange>
              </w:rPr>
              <w:t xml:space="preserve">M21-1 </w:t>
            </w:r>
            <w:proofErr w:type="gramStart"/>
            <w:r w:rsidR="00434B42" w:rsidRPr="000C1106">
              <w:rPr>
                <w:rPrChange w:id="1" w:author="EDWARDS, LARRY D., VBADENV Trng Facility" w:date="2021-10-15T15:29:00Z">
                  <w:rPr>
                    <w:highlight w:val="yellow"/>
                  </w:rPr>
                </w:rPrChange>
              </w:rPr>
              <w:t>I.i.2.E.1.f</w:t>
            </w:r>
            <w:r w:rsidR="00434B42">
              <w:rPr>
                <w:b w:val="0"/>
                <w:bCs w:val="0"/>
              </w:rPr>
              <w:t xml:space="preserve"> </w:t>
            </w:r>
            <w:r w:rsidRPr="00B14A0B">
              <w:rPr>
                <w:b w:val="0"/>
                <w:bCs w:val="0"/>
              </w:rPr>
              <w:t xml:space="preserve"> Action</w:t>
            </w:r>
            <w:proofErr w:type="gramEnd"/>
            <w:r w:rsidRPr="00B14A0B">
              <w:rPr>
                <w:b w:val="0"/>
                <w:bCs w:val="0"/>
              </w:rPr>
              <w:t xml:space="preserve"> Required to Revoke or Change POA</w:t>
            </w:r>
            <w:r w:rsidR="00524E96">
              <w:rPr>
                <w:b w:val="0"/>
                <w:bCs w:val="0"/>
              </w:rPr>
              <w:t>.</w:t>
            </w:r>
          </w:p>
          <w:p w14:paraId="66D5B0AF" w14:textId="77777777" w:rsidR="00524E96" w:rsidRPr="00524E96" w:rsidRDefault="00524E96" w:rsidP="00524E96">
            <w:pPr>
              <w:pStyle w:val="ListParagraph"/>
              <w:rPr>
                <w:b w:val="0"/>
                <w:bCs w:val="0"/>
              </w:rPr>
            </w:pPr>
          </w:p>
          <w:tbl>
            <w:tblPr>
              <w:tblW w:w="7036" w:type="dxa"/>
              <w:tblCellSpacing w:w="5" w:type="dxa"/>
              <w:tblInd w:w="6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  <w:tblDescription w:val="This is a step-action table.  Column 1 provides the step and column 2 provides the action to properly annotate and identify the revoked form in the eFolder.  Step 8 has an additional table."/>
            </w:tblPr>
            <w:tblGrid>
              <w:gridCol w:w="521"/>
              <w:gridCol w:w="6951"/>
            </w:tblGrid>
            <w:tr w:rsidR="00524E96" w:rsidRPr="00524E96" w14:paraId="6E256949" w14:textId="77777777" w:rsidTr="00524E96">
              <w:trPr>
                <w:tblHeader/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ED81A27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Step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37016BF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Action</w:t>
                  </w:r>
                </w:p>
              </w:tc>
            </w:tr>
            <w:tr w:rsidR="00524E96" w:rsidRPr="00524E96" w14:paraId="59699A04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C4515CC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1620BBF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Open the electronic copy of the form.</w:t>
                  </w:r>
                </w:p>
              </w:tc>
            </w:tr>
            <w:tr w:rsidR="00524E96" w:rsidRPr="00524E96" w14:paraId="76F603F5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3468091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2BF10D9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Print the document, selecting </w:t>
                  </w:r>
                  <w:r w:rsidRPr="00524E96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Adobe PDF</w:t>
                  </w: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as the printer.</w:t>
                  </w:r>
                </w:p>
              </w:tc>
            </w:tr>
            <w:tr w:rsidR="00524E96" w:rsidRPr="00524E96" w14:paraId="30C1498D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702D7E0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3207F53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Open the document in Adobe Acrobat Pro.</w:t>
                  </w:r>
                </w:p>
              </w:tc>
            </w:tr>
            <w:tr w:rsidR="00524E96" w:rsidRPr="00524E96" w14:paraId="0C749CA9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22F7B1F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2930004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Click the ADD TEXT function and click inside the box where the revocation reason and date is entered.</w:t>
                  </w:r>
                </w:p>
              </w:tc>
            </w:tr>
            <w:tr w:rsidR="00524E96" w:rsidRPr="00524E96" w14:paraId="7455006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0AAA588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D9D3DB4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Type in the reason for revocation and the date it is being processed.</w:t>
                  </w:r>
                </w:p>
              </w:tc>
            </w:tr>
            <w:tr w:rsidR="00524E96" w:rsidRPr="00524E96" w14:paraId="623C8BE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BFE2DDC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1325039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Save the document on your desktop.</w:t>
                  </w:r>
                </w:p>
              </w:tc>
            </w:tr>
            <w:tr w:rsidR="00524E96" w:rsidRPr="00524E96" w14:paraId="20CEA19A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7D0C82E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F9C78AF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Print a copy of the annotated form and send to the former representative.</w:t>
                  </w:r>
                </w:p>
              </w:tc>
            </w:tr>
            <w:tr w:rsidR="00524E96" w:rsidRPr="00524E96" w14:paraId="6C0697FC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21A441F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4B4356D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Upload the annotated document to the eFolder with the following attributes:</w:t>
                  </w:r>
                </w:p>
                <w:p w14:paraId="00725A1D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</w:t>
                  </w:r>
                </w:p>
                <w:tbl>
                  <w:tblPr>
                    <w:tblW w:w="6870" w:type="dxa"/>
                    <w:tblCellSpacing w:w="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0" w:type="dxa"/>
                      <w:left w:w="10" w:type="dxa"/>
                      <w:bottom w:w="10" w:type="dxa"/>
                      <w:right w:w="10" w:type="dxa"/>
                    </w:tblCellMar>
                    <w:tblLook w:val="04A0" w:firstRow="1" w:lastRow="0" w:firstColumn="1" w:lastColumn="0" w:noHBand="0" w:noVBand="1"/>
                    <w:tblDescription w:val="Column 1 provides the document field and column 2 provides the entry to make."/>
                  </w:tblPr>
                  <w:tblGrid>
                    <w:gridCol w:w="3480"/>
                    <w:gridCol w:w="3390"/>
                  </w:tblGrid>
                  <w:tr w:rsidR="00524E96" w:rsidRPr="00524E96" w14:paraId="55BB9CD4" w14:textId="77777777">
                    <w:trPr>
                      <w:trHeight w:val="270"/>
                      <w:tblHeader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3DF7B0E6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  <w:t>In the document field …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624A4165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  <w:t>Enter …</w:t>
                        </w:r>
                      </w:p>
                    </w:tc>
                  </w:tr>
                  <w:tr w:rsidR="00524E96" w:rsidRPr="00524E96" w14:paraId="0EFF442E" w14:textId="77777777">
                    <w:trPr>
                      <w:trHeight w:val="270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197C4264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SUBJECT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F0BB3D8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Revoked</w:t>
                        </w: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524E96" w:rsidRPr="00524E96" w14:paraId="431C8D79" w14:textId="77777777">
                    <w:trPr>
                      <w:trHeight w:val="270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71E762F6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CATEGORY – TYPE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4CC77CB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the same type as the electronic form being revoked.</w:t>
                        </w:r>
                      </w:p>
                    </w:tc>
                  </w:tr>
                  <w:tr w:rsidR="00524E96" w:rsidRPr="00524E96" w14:paraId="2518D168" w14:textId="77777777">
                    <w:trPr>
                      <w:trHeight w:val="285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396C35EC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SOURCE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075D65D8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Veteran</w:t>
                        </w: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524E96" w:rsidRPr="00524E96" w14:paraId="69F49175" w14:textId="77777777">
                    <w:trPr>
                      <w:trHeight w:val="285"/>
                      <w:tblCellSpacing w:w="5" w:type="dxa"/>
                    </w:trPr>
                    <w:tc>
                      <w:tcPr>
                        <w:tcW w:w="348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42656A0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DATE OF RECEIPT</w:t>
                        </w:r>
                      </w:p>
                    </w:tc>
                    <w:tc>
                      <w:tcPr>
                        <w:tcW w:w="33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0DD61BC8" w14:textId="77777777" w:rsidR="00524E96" w:rsidRPr="00524E96" w:rsidRDefault="00524E96" w:rsidP="00524E9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24E96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the same receipt date as the electronic form being revoked.</w:t>
                        </w:r>
                      </w:p>
                    </w:tc>
                  </w:tr>
                </w:tbl>
                <w:p w14:paraId="667D327B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524E96" w:rsidRPr="00524E96" w14:paraId="194A8D58" w14:textId="77777777" w:rsidTr="00524E96">
              <w:trPr>
                <w:tblCellSpacing w:w="5" w:type="dxa"/>
              </w:trPr>
              <w:tc>
                <w:tcPr>
                  <w:tcW w:w="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4018FB0" w14:textId="77777777" w:rsidR="00524E96" w:rsidRPr="00524E96" w:rsidRDefault="00524E96" w:rsidP="00524E9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69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5AF23791" w14:textId="77777777" w:rsidR="00524E96" w:rsidRPr="00524E96" w:rsidRDefault="00524E96" w:rsidP="00524E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Add a note indicating which POA was revoked.</w:t>
                  </w:r>
                </w:p>
              </w:tc>
            </w:tr>
          </w:tbl>
          <w:p w14:paraId="2ECC5B86" w14:textId="77777777" w:rsidR="000E4330" w:rsidRDefault="000E4330" w:rsidP="00524E96">
            <w:pPr>
              <w:pStyle w:val="ListParagraph"/>
            </w:pPr>
          </w:p>
          <w:p w14:paraId="29F21DE1" w14:textId="3C90C67A" w:rsidR="00524E96" w:rsidRDefault="000E4330" w:rsidP="00524E96">
            <w:pPr>
              <w:pStyle w:val="ListParagraph"/>
            </w:pPr>
            <w:r>
              <w:rPr>
                <w:b w:val="0"/>
                <w:bCs w:val="0"/>
              </w:rPr>
              <w:lastRenderedPageBreak/>
              <w:t>Use package manager to send a copy of the old 21-22 to revoked POA for notification of change by completing the following steps:</w:t>
            </w:r>
          </w:p>
          <w:p w14:paraId="191B017A" w14:textId="77777777" w:rsidR="00C3578B" w:rsidRDefault="00C3578B" w:rsidP="00524E96">
            <w:pPr>
              <w:pStyle w:val="ListParagraph"/>
            </w:pPr>
          </w:p>
          <w:tbl>
            <w:tblPr>
              <w:tblW w:w="7036" w:type="dxa"/>
              <w:tblCellSpacing w:w="5" w:type="dxa"/>
              <w:tblInd w:w="6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1"/>
              <w:gridCol w:w="6515"/>
            </w:tblGrid>
            <w:tr w:rsidR="00801300" w:rsidRPr="00524E96" w14:paraId="1F62DB14" w14:textId="77777777" w:rsidTr="00C3578B">
              <w:trPr>
                <w:tblHeader/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0DCA6A4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Step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1BF19EB9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Action</w:t>
                  </w:r>
                </w:p>
              </w:tc>
            </w:tr>
            <w:tr w:rsidR="00801300" w:rsidRPr="00524E96" w14:paraId="735427BA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2E7B46C3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A567F08" w14:textId="3CEC1F56" w:rsidR="00801300" w:rsidRPr="00524E96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Go to Documents and select the revoked 21-22</w:t>
                  </w:r>
                </w:p>
              </w:tc>
            </w:tr>
            <w:tr w:rsidR="00801300" w:rsidRPr="00524E96" w14:paraId="49A9BC94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7E84F1E5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D40CA9D" w14:textId="6491A96C" w:rsidR="00801300" w:rsidRPr="00524E96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Use Actions drop down to select add to package</w:t>
                  </w:r>
                </w:p>
              </w:tc>
            </w:tr>
            <w:tr w:rsidR="00801300" w:rsidRPr="00524E96" w14:paraId="7052B8F1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0FB467EA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17032FF0" w14:textId="6CC6E582" w:rsidR="00801300" w:rsidRPr="00524E96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Choose </w:t>
                  </w:r>
                  <w:proofErr w:type="gramStart"/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add</w:t>
                  </w:r>
                  <w:proofErr w:type="gramEnd"/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 to package and go to Package Manager</w:t>
                  </w:r>
                </w:p>
              </w:tc>
            </w:tr>
            <w:tr w:rsidR="00801300" w:rsidRPr="00524E96" w14:paraId="2750E305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308DDC94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4D53EA50" w14:textId="5346919A" w:rsidR="00801300" w:rsidRPr="00524E96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Once you are in Package Manager, </w:t>
                  </w: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choose organization for recipient and complete contact info for revoked POA then save</w:t>
                  </w:r>
                </w:p>
              </w:tc>
            </w:tr>
            <w:tr w:rsidR="00801300" w:rsidRPr="00524E96" w14:paraId="1BD93B7D" w14:textId="77777777" w:rsidTr="00C3578B">
              <w:trPr>
                <w:tblCellSpacing w:w="5" w:type="dxa"/>
              </w:trPr>
              <w:tc>
                <w:tcPr>
                  <w:tcW w:w="5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521F621" w14:textId="77777777" w:rsidR="00801300" w:rsidRPr="00524E96" w:rsidRDefault="00801300" w:rsidP="0080130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524E9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6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bottom"/>
                  <w:hideMark/>
                </w:tcPr>
                <w:p w14:paraId="62EC3C7C" w14:textId="6DA5D113" w:rsidR="00801300" w:rsidRPr="00524E96" w:rsidRDefault="00C3578B" w:rsidP="0080130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Select send package at the top </w:t>
                  </w:r>
                  <w:r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r</w:t>
                  </w:r>
                  <w:r w:rsidRPr="00C3578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ight</w:t>
                  </w:r>
                </w:p>
              </w:tc>
            </w:tr>
          </w:tbl>
          <w:p w14:paraId="56ADD030" w14:textId="5745940A" w:rsidR="000E4330" w:rsidRDefault="000E4330" w:rsidP="00524E96">
            <w:pPr>
              <w:pStyle w:val="ListParagraph"/>
              <w:rPr>
                <w:b w:val="0"/>
                <w:bCs w:val="0"/>
              </w:rPr>
            </w:pPr>
          </w:p>
          <w:p w14:paraId="7A818126" w14:textId="1D60DDBF" w:rsidR="0034781F" w:rsidRDefault="00ED2E37" w:rsidP="005E6EA2">
            <w:pPr>
              <w:pStyle w:val="ListParagraph"/>
              <w:numPr>
                <w:ilvl w:val="0"/>
                <w:numId w:val="12"/>
              </w:numPr>
            </w:pPr>
            <w:r w:rsidRPr="003C645D">
              <w:rPr>
                <w:rFonts w:eastAsia="Times New Roman"/>
                <w:b w:val="0"/>
              </w:rPr>
              <w:t xml:space="preserve">The trainee will have to </w:t>
            </w:r>
            <w:r w:rsidR="0063048D" w:rsidRPr="003C645D">
              <w:rPr>
                <w:rFonts w:eastAsia="Times New Roman"/>
                <w:b w:val="0"/>
              </w:rPr>
              <w:t xml:space="preserve">manually </w:t>
            </w:r>
            <w:r w:rsidRPr="003C645D">
              <w:rPr>
                <w:rFonts w:eastAsia="Times New Roman"/>
                <w:b w:val="0"/>
              </w:rPr>
              <w:t xml:space="preserve">create tracked items for each requested private facility to show we are waiting the documents. </w:t>
            </w:r>
            <w:proofErr w:type="gramStart"/>
            <w:r w:rsidRPr="003C645D">
              <w:rPr>
                <w:rFonts w:eastAsia="Times New Roman"/>
                <w:b w:val="0"/>
              </w:rPr>
              <w:t>(</w:t>
            </w:r>
            <w:r w:rsidR="00434B42">
              <w:rPr>
                <w:rFonts w:eastAsia="Times New Roman"/>
                <w:b w:val="0"/>
              </w:rPr>
              <w:t xml:space="preserve"> </w:t>
            </w:r>
            <w:r w:rsidR="00434B42" w:rsidRPr="000C1106">
              <w:rPr>
                <w:rFonts w:eastAsia="Times New Roman"/>
                <w:rPrChange w:id="2" w:author="EDWARDS, LARRY D., VBADENV Trng Facility" w:date="2021-10-15T15:31:00Z">
                  <w:rPr>
                    <w:rFonts w:eastAsia="Times New Roman"/>
                    <w:highlight w:val="yellow"/>
                  </w:rPr>
                </w:rPrChange>
              </w:rPr>
              <w:t>M</w:t>
            </w:r>
            <w:proofErr w:type="gramEnd"/>
            <w:r w:rsidR="00434B42" w:rsidRPr="000C1106">
              <w:rPr>
                <w:rFonts w:eastAsia="Times New Roman"/>
                <w:rPrChange w:id="3" w:author="EDWARDS, LARRY D., VBADENV Trng Facility" w:date="2021-10-15T15:31:00Z">
                  <w:rPr>
                    <w:rFonts w:eastAsia="Times New Roman"/>
                    <w:highlight w:val="yellow"/>
                  </w:rPr>
                </w:rPrChange>
              </w:rPr>
              <w:t>21-1 III.ii.3.2.g</w:t>
            </w:r>
            <w:r w:rsidRPr="000C1106">
              <w:rPr>
                <w:rFonts w:eastAsia="Times New Roman"/>
                <w:b w:val="0"/>
                <w:rPrChange w:id="4" w:author="EDWARDS, LARRY D., VBADENV Trng Facility" w:date="2021-10-15T15:31:00Z">
                  <w:rPr>
                    <w:rFonts w:eastAsia="Times New Roman"/>
                    <w:b w:val="0"/>
                  </w:rPr>
                </w:rPrChange>
              </w:rPr>
              <w:t>).</w:t>
            </w:r>
            <w:r w:rsidRPr="003C645D">
              <w:rPr>
                <w:rFonts w:eastAsia="Times New Roman"/>
                <w:b w:val="0"/>
              </w:rPr>
              <w:t xml:space="preserve"> </w:t>
            </w:r>
            <w:r w:rsidR="0034781F" w:rsidRPr="003C645D">
              <w:rPr>
                <w:highlight w:val="yellow"/>
              </w:rPr>
              <w:t xml:space="preserve">*WARNING: VBMS Demo has a delayed update effect causing the most appropriate tracked item for PMR development to be: </w:t>
            </w:r>
            <w:r w:rsidR="0034781F" w:rsidRPr="003C645D">
              <w:rPr>
                <w:i/>
                <w:iCs/>
                <w:highlight w:val="yellow"/>
              </w:rPr>
              <w:t>Medical Evidence from Private Provider</w:t>
            </w:r>
            <w:r w:rsidR="0034781F" w:rsidRPr="003C645D">
              <w:rPr>
                <w:highlight w:val="yellow"/>
              </w:rPr>
              <w:t xml:space="preserve">. </w:t>
            </w:r>
          </w:p>
          <w:p w14:paraId="4DACD53E" w14:textId="77777777" w:rsidR="003C645D" w:rsidRDefault="003C645D" w:rsidP="0034781F"/>
          <w:p w14:paraId="6F50F148" w14:textId="3451F985" w:rsidR="00ED2E37" w:rsidRPr="003E1B65" w:rsidRDefault="00ED2E37" w:rsidP="0034781F">
            <w:pPr>
              <w:pStyle w:val="ListParagraph"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 xml:space="preserve">The following is how to create the three tracked items for Dr. Pepper, Dr </w:t>
            </w:r>
            <w:proofErr w:type="spellStart"/>
            <w:r w:rsidR="006F23FD">
              <w:rPr>
                <w:rFonts w:eastAsia="Times New Roman"/>
                <w:b w:val="0"/>
              </w:rPr>
              <w:t>Leipold</w:t>
            </w:r>
            <w:proofErr w:type="spellEnd"/>
            <w:r>
              <w:rPr>
                <w:rFonts w:eastAsia="Times New Roman"/>
                <w:b w:val="0"/>
              </w:rPr>
              <w:t xml:space="preserve">, and Dr </w:t>
            </w:r>
            <w:proofErr w:type="spellStart"/>
            <w:r>
              <w:rPr>
                <w:rFonts w:eastAsia="Times New Roman"/>
                <w:b w:val="0"/>
              </w:rPr>
              <w:t>Detty</w:t>
            </w:r>
            <w:proofErr w:type="spellEnd"/>
            <w:r>
              <w:rPr>
                <w:rFonts w:eastAsia="Times New Roman"/>
                <w:b w:val="0"/>
              </w:rPr>
              <w:t>:</w:t>
            </w:r>
          </w:p>
          <w:p w14:paraId="0F454454" w14:textId="77777777" w:rsidR="00ED2E37" w:rsidRDefault="00ED2E37" w:rsidP="00ED2E37">
            <w:pPr>
              <w:pStyle w:val="ListParagraph"/>
              <w:rPr>
                <w:rFonts w:eastAsia="Times New Roman"/>
                <w:bCs w:val="0"/>
              </w:rPr>
            </w:pPr>
            <w:r>
              <w:rPr>
                <w:rFonts w:eastAsia="Times New Roman"/>
                <w:b w:val="0"/>
              </w:rPr>
              <w:t>Tracked Item</w:t>
            </w:r>
          </w:p>
          <w:p w14:paraId="6F5B1704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Select Add Tracked Item</w:t>
            </w:r>
          </w:p>
          <w:p w14:paraId="148EDFC1" w14:textId="7084D44A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Choose </w:t>
            </w:r>
            <w:r w:rsidR="0034781F">
              <w:rPr>
                <w:b w:val="0"/>
                <w:bCs w:val="0"/>
                <w:i/>
                <w:iCs/>
              </w:rPr>
              <w:t>Medical Evidence from Private Provider</w:t>
            </w:r>
            <w:r w:rsidR="0034781F">
              <w:rPr>
                <w:b w:val="0"/>
              </w:rPr>
              <w:t xml:space="preserve"> </w:t>
            </w:r>
            <w:r w:rsidR="00CD7DE9">
              <w:rPr>
                <w:b w:val="0"/>
              </w:rPr>
              <w:t>three times (one for each pending PMR request)</w:t>
            </w:r>
            <w:r w:rsidRPr="003E1B65">
              <w:rPr>
                <w:b w:val="0"/>
              </w:rPr>
              <w:t xml:space="preserve"> </w:t>
            </w:r>
          </w:p>
          <w:p w14:paraId="5A67DA4F" w14:textId="745412D3" w:rsidR="00ED2E37" w:rsidRPr="003E1B65" w:rsidRDefault="00ED2E37" w:rsidP="00CD7DE9">
            <w:pPr>
              <w:pStyle w:val="ListParagraph"/>
              <w:numPr>
                <w:ilvl w:val="1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 xml:space="preserve">enter </w:t>
            </w:r>
            <w:proofErr w:type="gramStart"/>
            <w:r w:rsidRPr="003E1B65">
              <w:rPr>
                <w:b w:val="0"/>
              </w:rPr>
              <w:t xml:space="preserve">the </w:t>
            </w:r>
            <w:r w:rsidR="00662C98">
              <w:rPr>
                <w:b w:val="0"/>
              </w:rPr>
              <w:t xml:space="preserve"> </w:t>
            </w:r>
            <w:r w:rsidR="00662C98" w:rsidRPr="003E1B65">
              <w:rPr>
                <w:b w:val="0"/>
              </w:rPr>
              <w:t>number</w:t>
            </w:r>
            <w:proofErr w:type="gramEnd"/>
            <w:r w:rsidRPr="003E1B65">
              <w:rPr>
                <w:b w:val="0"/>
              </w:rPr>
              <w:t xml:space="preserve"> of days remaining from the </w:t>
            </w:r>
            <w:r w:rsidR="00896529">
              <w:rPr>
                <w:b w:val="0"/>
              </w:rPr>
              <w:t>1</w:t>
            </w:r>
            <w:r w:rsidR="0063048D">
              <w:rPr>
                <w:b w:val="0"/>
              </w:rPr>
              <w:t>5</w:t>
            </w:r>
            <w:r w:rsidRPr="003E1B65">
              <w:rPr>
                <w:b w:val="0"/>
              </w:rPr>
              <w:t>-day suspense period following the initial PMR request</w:t>
            </w:r>
            <w:r w:rsidR="00125770">
              <w:rPr>
                <w:b w:val="0"/>
              </w:rPr>
              <w:t xml:space="preserve">, or the days remaining from the </w:t>
            </w:r>
            <w:r w:rsidR="00434B42">
              <w:rPr>
                <w:b w:val="0"/>
              </w:rPr>
              <w:t>30-day</w:t>
            </w:r>
            <w:r w:rsidR="00125770">
              <w:rPr>
                <w:b w:val="0"/>
              </w:rPr>
              <w:t xml:space="preserve"> response if the </w:t>
            </w:r>
            <w:r w:rsidR="000F02ED">
              <w:rPr>
                <w:b w:val="0"/>
              </w:rPr>
              <w:t>15-day</w:t>
            </w:r>
            <w:r w:rsidR="00125770">
              <w:rPr>
                <w:b w:val="0"/>
              </w:rPr>
              <w:t xml:space="preserve"> initial suspense period has expired</w:t>
            </w:r>
          </w:p>
          <w:p w14:paraId="5D2EEBE7" w14:textId="77777777" w:rsidR="00ED2E37" w:rsidRPr="003E1B65" w:rsidRDefault="00ED2E37" w:rsidP="00ED2E3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E1B65">
              <w:rPr>
                <w:b w:val="0"/>
              </w:rPr>
              <w:t>Click the ADD button to finalize the tracked item after entering the data</w:t>
            </w:r>
          </w:p>
          <w:p w14:paraId="040AB83B" w14:textId="77777777" w:rsidR="00C11B36" w:rsidRDefault="00C11B36" w:rsidP="00C11B36">
            <w:pPr>
              <w:contextualSpacing/>
              <w:rPr>
                <w:rFonts w:eastAsia="Times New Roman"/>
                <w:bCs w:val="0"/>
              </w:rPr>
            </w:pPr>
          </w:p>
          <w:p w14:paraId="13DFC063" w14:textId="540ED159" w:rsidR="00E05CCE" w:rsidRPr="00ED2E37" w:rsidRDefault="00ED2E37" w:rsidP="00C11B36">
            <w:pPr>
              <w:contextualSpacing/>
              <w:rPr>
                <w:rFonts w:eastAsia="Times New Roman"/>
              </w:rPr>
            </w:pPr>
            <w:r w:rsidRPr="00ED2E37">
              <w:rPr>
                <w:rFonts w:eastAsia="Times New Roman"/>
              </w:rPr>
              <w:t>Review with trainees that the following items should be checked each time they open a claims eFolder.</w:t>
            </w:r>
          </w:p>
          <w:p w14:paraId="20ACF640" w14:textId="2CC0F070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Ensure that an EP 110COMP7 - Initial Live Comp &lt; 8 Issues is established (or change if needed). </w:t>
            </w:r>
          </w:p>
          <w:p w14:paraId="137FB4AF" w14:textId="59BD4F40" w:rsid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In VBMS documents, ensure that </w:t>
            </w:r>
            <w:proofErr w:type="gramStart"/>
            <w:r w:rsidRPr="002F0D2A">
              <w:rPr>
                <w:rFonts w:eastAsia="Times New Roman"/>
                <w:b w:val="0"/>
              </w:rPr>
              <w:t>both eCase</w:t>
            </w:r>
            <w:proofErr w:type="gramEnd"/>
            <w:r w:rsidRPr="002F0D2A">
              <w:rPr>
                <w:rFonts w:eastAsia="Times New Roman"/>
                <w:b w:val="0"/>
              </w:rPr>
              <w:t xml:space="preserve"> documents are uploaded.  </w:t>
            </w:r>
            <w:r w:rsidR="00176769">
              <w:rPr>
                <w:rFonts w:eastAsia="Times New Roman"/>
                <w:b w:val="0"/>
              </w:rPr>
              <w:t>The new documents should be labelled as follows:</w:t>
            </w:r>
          </w:p>
          <w:p w14:paraId="2574D010" w14:textId="265FFA66" w:rsidR="002F0D2A" w:rsidRP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 xml:space="preserve">Subject: </w:t>
            </w:r>
            <w:r w:rsidR="00175D1F">
              <w:rPr>
                <w:b w:val="0"/>
              </w:rPr>
              <w:t>DOMA Letters to physicians</w:t>
            </w:r>
          </w:p>
          <w:p w14:paraId="0D5EB727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Category – Type: VA 21-4142 Authorization for Release of Information</w:t>
            </w:r>
          </w:p>
          <w:p w14:paraId="05A515A2" w14:textId="77777777" w:rsidR="002F0D2A" w:rsidRPr="002F0D2A" w:rsidRDefault="002F0D2A" w:rsidP="002F0D2A">
            <w:pPr>
              <w:ind w:left="1440"/>
              <w:rPr>
                <w:b w:val="0"/>
                <w:bCs w:val="0"/>
              </w:rPr>
            </w:pPr>
            <w:r w:rsidRPr="002F0D2A">
              <w:rPr>
                <w:b w:val="0"/>
              </w:rPr>
              <w:t>Content Source: VBMS</w:t>
            </w:r>
          </w:p>
          <w:p w14:paraId="6F6C4F8E" w14:textId="14B1529A" w:rsidR="002F0D2A" w:rsidRDefault="002F0D2A" w:rsidP="002F0D2A">
            <w:pPr>
              <w:ind w:left="1440"/>
              <w:rPr>
                <w:b w:val="0"/>
              </w:rPr>
            </w:pPr>
            <w:r w:rsidRPr="002F0D2A">
              <w:rPr>
                <w:b w:val="0"/>
              </w:rPr>
              <w:t>Date of Receipt – date of the DOMA Letters</w:t>
            </w:r>
          </w:p>
          <w:p w14:paraId="48702F99" w14:textId="77777777" w:rsidR="002F0D2A" w:rsidRPr="002F0D2A" w:rsidRDefault="002F0D2A" w:rsidP="002F0D2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Review all eCase documents to determine the following questions</w:t>
            </w:r>
          </w:p>
          <w:p w14:paraId="12DED1A8" w14:textId="0724DB9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a substantially complete claim? Yes, the </w:t>
            </w:r>
            <w:r>
              <w:rPr>
                <w:rFonts w:eastAsia="Times New Roman"/>
                <w:b w:val="0"/>
              </w:rPr>
              <w:t>VA 21-526EZ is properly signed</w:t>
            </w:r>
          </w:p>
          <w:p w14:paraId="091DE20B" w14:textId="66EC085A" w:rsidR="002F0D2A" w:rsidRPr="00C41E00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Was 5103 or other notification required? 5103 was not needed</w:t>
            </w:r>
            <w:r w:rsidR="00176769">
              <w:rPr>
                <w:rFonts w:eastAsia="Times New Roman"/>
                <w:b w:val="0"/>
              </w:rPr>
              <w:t xml:space="preserve">; FDC </w:t>
            </w:r>
            <w:r w:rsidRPr="002F0D2A">
              <w:rPr>
                <w:rFonts w:eastAsia="Times New Roman"/>
                <w:b w:val="0"/>
              </w:rPr>
              <w:t xml:space="preserve">exclusion </w:t>
            </w:r>
            <w:r w:rsidR="00176769">
              <w:rPr>
                <w:rFonts w:eastAsia="Times New Roman"/>
                <w:b w:val="0"/>
              </w:rPr>
              <w:t xml:space="preserve">letter was sent for development for non-federal evidence required </w:t>
            </w:r>
            <w:r w:rsidRPr="002F0D2A">
              <w:rPr>
                <w:rFonts w:eastAsia="Times New Roman"/>
                <w:b w:val="0"/>
              </w:rPr>
              <w:t>and a request for 21-4142</w:t>
            </w:r>
            <w:r w:rsidR="00176769">
              <w:rPr>
                <w:rFonts w:eastAsia="Times New Roman"/>
                <w:b w:val="0"/>
              </w:rPr>
              <w:t xml:space="preserve">s as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="00176769">
              <w:rPr>
                <w:rFonts w:eastAsia="Times New Roman"/>
                <w:b w:val="0"/>
              </w:rPr>
              <w:t xml:space="preserve"> mentioned private treatment. </w:t>
            </w:r>
          </w:p>
          <w:p w14:paraId="6D02CF1E" w14:textId="662F59C0" w:rsidR="00C41E00" w:rsidRPr="00C41E00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>
              <w:rPr>
                <w:rFonts w:eastAsia="Times New Roman"/>
                <w:b w:val="0"/>
              </w:rPr>
              <w:t xml:space="preserve"> eligible and have we verified service? Yes</w:t>
            </w:r>
          </w:p>
          <w:p w14:paraId="5947C868" w14:textId="48AC5D02" w:rsidR="00C41E00" w:rsidRPr="002F0D2A" w:rsidRDefault="00C41E00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>
              <w:rPr>
                <w:rFonts w:eastAsia="Times New Roman"/>
                <w:b w:val="0"/>
              </w:rPr>
              <w:t>Have we obtained STRs? Yes</w:t>
            </w:r>
          </w:p>
          <w:p w14:paraId="4E23A6B2" w14:textId="496DB401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lastRenderedPageBreak/>
              <w:t xml:space="preserve">Does the claim require any non-Federal record development? </w:t>
            </w:r>
            <w:r>
              <w:rPr>
                <w:rFonts w:eastAsia="Times New Roman"/>
                <w:b w:val="0"/>
              </w:rPr>
              <w:t>Y</w:t>
            </w:r>
            <w:r w:rsidRPr="002F0D2A">
              <w:rPr>
                <w:rFonts w:eastAsia="Times New Roman"/>
                <w:b w:val="0"/>
              </w:rPr>
              <w:t>es, and DOMA has made a request (action needed)</w:t>
            </w:r>
          </w:p>
          <w:p w14:paraId="48BEE6EF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Does the claim require any Federal record development? yes, an enterprise search was done (note to recheck)</w:t>
            </w:r>
          </w:p>
          <w:p w14:paraId="5EAE4AB8" w14:textId="3449AD17" w:rsidR="002F0D2A" w:rsidRPr="00E05CCE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Do we have evidence to request an exam and/or medical opinion? </w:t>
            </w:r>
            <w:r w:rsidR="00E51D4E">
              <w:rPr>
                <w:rFonts w:eastAsia="Times New Roman"/>
                <w:b w:val="0"/>
              </w:rPr>
              <w:t>Exams have been order</w:t>
            </w:r>
            <w:r w:rsidR="00E05CCE">
              <w:rPr>
                <w:rFonts w:eastAsia="Times New Roman"/>
                <w:b w:val="0"/>
              </w:rPr>
              <w:t>ed</w:t>
            </w:r>
            <w:r w:rsidR="00E51D4E">
              <w:rPr>
                <w:rFonts w:eastAsia="Times New Roman"/>
                <w:b w:val="0"/>
              </w:rPr>
              <w:t xml:space="preserve"> and are pending</w:t>
            </w:r>
            <w:r w:rsidR="00E05CCE">
              <w:rPr>
                <w:rFonts w:eastAsia="Times New Roman"/>
                <w:b w:val="0"/>
              </w:rPr>
              <w:t xml:space="preserve"> and have not been received</w:t>
            </w:r>
            <w:r w:rsidR="00176769">
              <w:rPr>
                <w:rFonts w:eastAsia="Times New Roman"/>
                <w:b w:val="0"/>
              </w:rPr>
              <w:t>.</w:t>
            </w:r>
          </w:p>
          <w:p w14:paraId="71BA9517" w14:textId="42F6FB39" w:rsidR="002F0D2A" w:rsidRDefault="002F0D2A" w:rsidP="002F0D2A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Check VBMS system</w:t>
            </w:r>
          </w:p>
          <w:p w14:paraId="18109319" w14:textId="37A1C6E7" w:rsidR="002F0D2A" w:rsidRPr="002F0D2A" w:rsidRDefault="002F0D2A" w:rsidP="002F0D2A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Are contentions and special issues updated correctly?</w:t>
            </w:r>
          </w:p>
          <w:p w14:paraId="1EFBED49" w14:textId="77777777" w:rsidR="00677757" w:rsidRPr="00CF51EE" w:rsidRDefault="00677757" w:rsidP="00677757">
            <w:pPr>
              <w:pStyle w:val="ListParagraph"/>
              <w:ind w:left="765"/>
              <w:rPr>
                <w:b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4"/>
              <w:gridCol w:w="4185"/>
            </w:tblGrid>
            <w:tr w:rsidR="00CC3DCB" w14:paraId="74FB959B" w14:textId="77777777" w:rsidTr="00592E2D">
              <w:tc>
                <w:tcPr>
                  <w:tcW w:w="4184" w:type="dxa"/>
                </w:tcPr>
                <w:p w14:paraId="74FB958E" w14:textId="2FC664BE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175D1F">
                    <w:rPr>
                      <w:color w:val="1F497D" w:themeColor="text2"/>
                    </w:rPr>
                    <w:t>Depression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 </w:t>
                  </w:r>
                </w:p>
                <w:p w14:paraId="74FB958F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Mental Disorders</w:t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0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1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2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4" w14:textId="4CE74FEF" w:rsidR="0047387F" w:rsidRPr="00CC30E2" w:rsidRDefault="00CC3DCB" w:rsidP="006F5497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="006F5497">
                    <w:rPr>
                      <w:color w:val="1F497D" w:themeColor="text2"/>
                    </w:rPr>
                    <w:t>FDC Excluded – Needs Non-Fed Evidence Development, Local Mentor Review</w:t>
                  </w:r>
                  <w:r>
                    <w:rPr>
                      <w:color w:val="1F497D" w:themeColor="text2"/>
                    </w:rPr>
                    <w:t xml:space="preserve"> </w:t>
                  </w:r>
                </w:p>
              </w:tc>
              <w:tc>
                <w:tcPr>
                  <w:tcW w:w="4185" w:type="dxa"/>
                </w:tcPr>
                <w:p w14:paraId="74FB9595" w14:textId="367C682B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4FB9596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Classification: Hearing loss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</w:p>
                <w:p w14:paraId="74FB9597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8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99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9A" w14:textId="77777777" w:rsidR="00CC3DCB" w:rsidRPr="00CC30E2" w:rsidRDefault="00CC3DCB" w:rsidP="0092645F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A8" w14:textId="77777777" w:rsidTr="00592E2D">
              <w:tc>
                <w:tcPr>
                  <w:tcW w:w="4184" w:type="dxa"/>
                </w:tcPr>
                <w:p w14:paraId="74FB959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Tinnitus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 </w:t>
                  </w:r>
                </w:p>
                <w:p w14:paraId="74FB959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Hearing Loss</w:t>
                  </w:r>
                </w:p>
                <w:p w14:paraId="74FB959E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9F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0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1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A2" w14:textId="2DD40AE2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Right Shoulder</w:t>
                  </w:r>
                  <w:r w:rsidRPr="00CC30E2">
                    <w:rPr>
                      <w:color w:val="1F497D" w:themeColor="text2"/>
                    </w:rPr>
                    <w:t xml:space="preserve"> </w:t>
                  </w:r>
                  <w:r w:rsidR="00AD6B58">
                    <w:rPr>
                      <w:color w:val="1F497D" w:themeColor="text2"/>
                    </w:rPr>
                    <w:t>condition</w:t>
                  </w:r>
                  <w:r w:rsidRPr="00CC30E2">
                    <w:rPr>
                      <w:color w:val="1F497D" w:themeColor="text2"/>
                    </w:rPr>
                    <w:t xml:space="preserve">                                           </w:t>
                  </w:r>
                </w:p>
                <w:p w14:paraId="74FB95A3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Musculoskeletal - Shoulder</w:t>
                  </w:r>
                </w:p>
                <w:p w14:paraId="74FB95A4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5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6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7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</w:tr>
            <w:tr w:rsidR="00CC3DCB" w14:paraId="74FB95B5" w14:textId="77777777" w:rsidTr="00592E2D">
              <w:tc>
                <w:tcPr>
                  <w:tcW w:w="4184" w:type="dxa"/>
                </w:tcPr>
                <w:p w14:paraId="74FB95A9" w14:textId="24DDC4B1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 w:rsidRPr="00CC3DCB">
                    <w:rPr>
                      <w:color w:val="365F91" w:themeColor="accent1" w:themeShade="BF"/>
                    </w:rPr>
                    <w:t xml:space="preserve">Left Knee </w:t>
                  </w:r>
                  <w:r w:rsidR="00AD6B58">
                    <w:rPr>
                      <w:color w:val="365F91" w:themeColor="accent1" w:themeShade="BF"/>
                    </w:rPr>
                    <w:t>condition</w:t>
                  </w:r>
                  <w:r w:rsidRPr="00CC3DCB">
                    <w:rPr>
                      <w:color w:val="365F91" w:themeColor="accent1" w:themeShade="BF"/>
                    </w:rPr>
                    <w:t xml:space="preserve">                                        </w:t>
                  </w:r>
                </w:p>
                <w:p w14:paraId="74FB95AA" w14:textId="77777777" w:rsidR="00CC3DCB" w:rsidRPr="00CC3DCB" w:rsidRDefault="00CC3DCB" w:rsidP="00CC3DCB">
                  <w:pPr>
                    <w:rPr>
                      <w:color w:val="365F91" w:themeColor="accent1" w:themeShade="BF"/>
                    </w:rPr>
                  </w:pPr>
                  <w:r w:rsidRPr="00CC3DCB">
                    <w:rPr>
                      <w:color w:val="365F91" w:themeColor="accent1" w:themeShade="BF"/>
                    </w:rPr>
                    <w:t>Classification: Musculoskeletal - Knee</w:t>
                  </w:r>
                </w:p>
                <w:p w14:paraId="74FB95AB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74FB95AC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4FB95AD" w14:textId="77777777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Medical: Yes</w:t>
                  </w:r>
                </w:p>
                <w:p w14:paraId="74FB95AE" w14:textId="34889744" w:rsidR="00AA35FC" w:rsidRPr="00CC30E2" w:rsidRDefault="00CC3DCB" w:rsidP="007C7EF2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N/A Special Issue are claim based</w:t>
                  </w:r>
                </w:p>
              </w:tc>
              <w:tc>
                <w:tcPr>
                  <w:tcW w:w="4185" w:type="dxa"/>
                </w:tcPr>
                <w:p w14:paraId="74FB95B4" w14:textId="0E593C99" w:rsidR="00CC3DCB" w:rsidRPr="00CC30E2" w:rsidRDefault="00CC3DCB" w:rsidP="00CC3DCB">
                  <w:pPr>
                    <w:rPr>
                      <w:color w:val="1F497D" w:themeColor="text2"/>
                    </w:rPr>
                  </w:pPr>
                </w:p>
              </w:tc>
            </w:tr>
          </w:tbl>
          <w:p w14:paraId="74FB95CC" w14:textId="77777777" w:rsidR="00CC3DCB" w:rsidRPr="00D614CF" w:rsidRDefault="00CC3DCB" w:rsidP="003C51D3">
            <w:pPr>
              <w:ind w:left="1125"/>
              <w:rPr>
                <w:b w:val="0"/>
              </w:rPr>
            </w:pPr>
          </w:p>
          <w:p w14:paraId="02AA2A72" w14:textId="77777777" w:rsidR="002F0D2A" w:rsidRPr="002F0D2A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>Is the date of claim correct? Yes, comparing VBMS and the VA 21-526EZ</w:t>
            </w:r>
          </w:p>
          <w:p w14:paraId="552B08F1" w14:textId="5388F5B8" w:rsidR="002F0D2A" w:rsidRPr="00524B33" w:rsidRDefault="002F0D2A" w:rsidP="002F0D2A">
            <w:pPr>
              <w:numPr>
                <w:ilvl w:val="1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contact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Profile menu to verify the current address and telephone number.</w:t>
            </w:r>
          </w:p>
          <w:p w14:paraId="6D5E467E" w14:textId="77777777" w:rsidR="00524B33" w:rsidRPr="002F0D2A" w:rsidRDefault="00524B33" w:rsidP="00524B33">
            <w:pPr>
              <w:spacing w:after="200" w:line="276" w:lineRule="auto"/>
              <w:contextualSpacing/>
              <w:rPr>
                <w:rFonts w:eastAsia="Times New Roman"/>
                <w:b w:val="0"/>
              </w:rPr>
            </w:pPr>
          </w:p>
          <w:p w14:paraId="6F02E1DD" w14:textId="5FC5FAF8" w:rsidR="002F0D2A" w:rsidRPr="002F0D2A" w:rsidRDefault="002F0D2A" w:rsidP="00ED2E37">
            <w:pPr>
              <w:numPr>
                <w:ilvl w:val="1"/>
                <w:numId w:val="1"/>
              </w:numPr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Is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’s POA information correct? Select the </w:t>
            </w:r>
            <w:r w:rsidR="0063048D">
              <w:rPr>
                <w:rFonts w:eastAsia="Times New Roman"/>
                <w:b w:val="0"/>
              </w:rPr>
              <w:t>Veteran</w:t>
            </w:r>
            <w:r w:rsidRPr="002F0D2A">
              <w:rPr>
                <w:rFonts w:eastAsia="Times New Roman"/>
                <w:b w:val="0"/>
              </w:rPr>
              <w:t xml:space="preserve"> POA menu to verify:</w:t>
            </w:r>
          </w:p>
          <w:p w14:paraId="5C9FC3BC" w14:textId="25EF79C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General POA shows </w:t>
            </w:r>
            <w:r w:rsidR="00030900">
              <w:rPr>
                <w:b w:val="0"/>
              </w:rPr>
              <w:t>American Legion</w:t>
            </w:r>
            <w:r w:rsidRPr="002F0D2A">
              <w:rPr>
                <w:b w:val="0"/>
              </w:rPr>
              <w:t xml:space="preserve"> </w:t>
            </w:r>
          </w:p>
          <w:p w14:paraId="7824E53A" w14:textId="77777777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r w:rsidRPr="002F0D2A">
              <w:rPr>
                <w:b w:val="0"/>
              </w:rPr>
              <w:t>eFolder Access: Yes</w:t>
            </w:r>
          </w:p>
          <w:p w14:paraId="3A7ACB6C" w14:textId="7B799D30" w:rsidR="002F0D2A" w:rsidRPr="002F0D2A" w:rsidRDefault="002F0D2A" w:rsidP="00ED2E37">
            <w:pPr>
              <w:pStyle w:val="ListParagraph"/>
              <w:numPr>
                <w:ilvl w:val="2"/>
                <w:numId w:val="14"/>
              </w:numPr>
              <w:rPr>
                <w:b w:val="0"/>
              </w:rPr>
            </w:pPr>
            <w:proofErr w:type="spellStart"/>
            <w:r w:rsidRPr="002F0D2A">
              <w:rPr>
                <w:b w:val="0"/>
              </w:rPr>
              <w:t>Chg</w:t>
            </w:r>
            <w:proofErr w:type="spellEnd"/>
            <w:r w:rsidRPr="002F0D2A">
              <w:rPr>
                <w:b w:val="0"/>
              </w:rPr>
              <w:t xml:space="preserve"> of </w:t>
            </w:r>
            <w:proofErr w:type="spellStart"/>
            <w:r w:rsidRPr="002F0D2A">
              <w:rPr>
                <w:b w:val="0"/>
              </w:rPr>
              <w:t>Addr</w:t>
            </w:r>
            <w:proofErr w:type="spellEnd"/>
            <w:r w:rsidRPr="002F0D2A">
              <w:rPr>
                <w:b w:val="0"/>
              </w:rPr>
              <w:t xml:space="preserve"> Auth: </w:t>
            </w:r>
            <w:r w:rsidR="00176769">
              <w:rPr>
                <w:b w:val="0"/>
              </w:rPr>
              <w:t>No</w:t>
            </w:r>
          </w:p>
          <w:p w14:paraId="13DAB0B3" w14:textId="4F577F97" w:rsidR="002F0D2A" w:rsidRPr="002F0D2A" w:rsidRDefault="002F0D2A" w:rsidP="00524B33">
            <w:pPr>
              <w:numPr>
                <w:ilvl w:val="1"/>
                <w:numId w:val="1"/>
              </w:numPr>
              <w:ind w:left="1483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Are tracked items updated to reflect </w:t>
            </w:r>
            <w:r w:rsidR="006F23FD">
              <w:rPr>
                <w:rFonts w:eastAsia="Times New Roman"/>
                <w:b w:val="0"/>
              </w:rPr>
              <w:t xml:space="preserve">the DOMA request and </w:t>
            </w:r>
            <w:r w:rsidRPr="002F0D2A">
              <w:rPr>
                <w:rFonts w:eastAsia="Times New Roman"/>
                <w:b w:val="0"/>
              </w:rPr>
              <w:t xml:space="preserve">any documents received? </w:t>
            </w:r>
            <w:r w:rsidR="005E1209" w:rsidRPr="00610F95">
              <w:rPr>
                <w:rFonts w:eastAsia="Times New Roman"/>
                <w:b w:val="0"/>
                <w:highlight w:val="yellow"/>
              </w:rPr>
              <w:t>*</w:t>
            </w:r>
            <w:r w:rsidR="005E1209" w:rsidRPr="00610F95">
              <w:rPr>
                <w:rFonts w:eastAsia="Times New Roman"/>
                <w:bCs w:val="0"/>
                <w:highlight w:val="yellow"/>
              </w:rPr>
              <w:t xml:space="preserve">WARNING: </w:t>
            </w:r>
            <w:r w:rsidR="00B12FCD" w:rsidRPr="00610F95">
              <w:rPr>
                <w:rFonts w:eastAsia="Times New Roman"/>
                <w:bCs w:val="0"/>
                <w:highlight w:val="yellow"/>
              </w:rPr>
              <w:t xml:space="preserve">VBMS Demo has a delayed update effect causing the most </w:t>
            </w:r>
            <w:r w:rsidR="00B12FCD" w:rsidRPr="00610F95">
              <w:rPr>
                <w:rFonts w:eastAsia="Times New Roman"/>
                <w:bCs w:val="0"/>
                <w:highlight w:val="yellow"/>
              </w:rPr>
              <w:lastRenderedPageBreak/>
              <w:t xml:space="preserve">appropriate tracked item for PMR development to be: </w:t>
            </w:r>
            <w:r w:rsidR="00B12FCD" w:rsidRPr="00610F95">
              <w:rPr>
                <w:rFonts w:eastAsia="Times New Roman"/>
                <w:bCs w:val="0"/>
                <w:i/>
                <w:iCs/>
                <w:highlight w:val="yellow"/>
              </w:rPr>
              <w:t>Medical Evidence from Private Provider</w:t>
            </w:r>
            <w:r w:rsidR="00B12FCD" w:rsidRPr="00610F95">
              <w:rPr>
                <w:rFonts w:eastAsia="Times New Roman"/>
                <w:bCs w:val="0"/>
                <w:highlight w:val="yellow"/>
              </w:rPr>
              <w:t xml:space="preserve">. Students however will be required to identify the below listed tracked items on the </w:t>
            </w:r>
            <w:proofErr w:type="gramStart"/>
            <w:r w:rsidR="00B12FCD" w:rsidRPr="00610F95">
              <w:rPr>
                <w:rFonts w:eastAsia="Times New Roman"/>
                <w:bCs w:val="0"/>
                <w:highlight w:val="yellow"/>
              </w:rPr>
              <w:t>assessment  because</w:t>
            </w:r>
            <w:proofErr w:type="gramEnd"/>
            <w:r w:rsidR="00B12FCD" w:rsidRPr="00610F95">
              <w:rPr>
                <w:rFonts w:eastAsia="Times New Roman"/>
                <w:bCs w:val="0"/>
                <w:highlight w:val="yellow"/>
              </w:rPr>
              <w:t xml:space="preserve"> this is what will be used in Live VBMS.</w:t>
            </w:r>
            <w:r w:rsidR="00B12FCD">
              <w:rPr>
                <w:rFonts w:eastAsia="Times New Roman"/>
                <w:bCs w:val="0"/>
              </w:rPr>
              <w:t xml:space="preserve"> </w:t>
            </w:r>
          </w:p>
          <w:p w14:paraId="0C291229" w14:textId="034B5C0C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ind w:left="2217" w:hanging="187"/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Detty</w:t>
            </w:r>
            <w:r w:rsidR="005E1209">
              <w:rPr>
                <w:bCs w:val="0"/>
              </w:rPr>
              <w:t>*</w:t>
            </w:r>
          </w:p>
          <w:p w14:paraId="74585FE4" w14:textId="7D16F413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</w:t>
            </w:r>
            <w:proofErr w:type="spellStart"/>
            <w:r w:rsidR="006F23FD" w:rsidRPr="005E1209">
              <w:rPr>
                <w:bCs w:val="0"/>
              </w:rPr>
              <w:t>Leipold</w:t>
            </w:r>
            <w:proofErr w:type="spellEnd"/>
            <w:r w:rsidR="005E1209">
              <w:rPr>
                <w:bCs w:val="0"/>
              </w:rPr>
              <w:t>*</w:t>
            </w:r>
          </w:p>
          <w:p w14:paraId="685080C5" w14:textId="749E7430" w:rsidR="006F23FD" w:rsidRPr="005E1209" w:rsidRDefault="00CD7DE9" w:rsidP="00524B33">
            <w:pPr>
              <w:pStyle w:val="ListParagraph"/>
              <w:numPr>
                <w:ilvl w:val="2"/>
                <w:numId w:val="15"/>
              </w:numPr>
              <w:rPr>
                <w:bCs w:val="0"/>
              </w:rPr>
            </w:pPr>
            <w:r w:rsidRPr="005E1209">
              <w:rPr>
                <w:bCs w:val="0"/>
              </w:rPr>
              <w:t>PMR</w:t>
            </w:r>
            <w:r w:rsidR="006F23FD" w:rsidRPr="005E1209">
              <w:rPr>
                <w:bCs w:val="0"/>
              </w:rPr>
              <w:t xml:space="preserve"> Pending – Dr Pepper</w:t>
            </w:r>
            <w:r w:rsidR="005E1209">
              <w:rPr>
                <w:bCs w:val="0"/>
              </w:rPr>
              <w:t>*</w:t>
            </w:r>
          </w:p>
          <w:p w14:paraId="60B56BB9" w14:textId="77777777" w:rsidR="00F17704" w:rsidRPr="00F17704" w:rsidRDefault="002F0D2A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</w:rPr>
            </w:pPr>
            <w:r w:rsidRPr="002F0D2A">
              <w:rPr>
                <w:b w:val="0"/>
              </w:rPr>
              <w:t xml:space="preserve">Update the received date for the 21-4142/21-4142a </w:t>
            </w:r>
          </w:p>
          <w:p w14:paraId="331BE63E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Processing</w:t>
            </w:r>
          </w:p>
          <w:p w14:paraId="1C705F5C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bilateral hearing loss</w:t>
            </w:r>
          </w:p>
          <w:p w14:paraId="3AECB35D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Tinnitus</w:t>
            </w:r>
          </w:p>
          <w:p w14:paraId="7119A05B" w14:textId="77777777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depression</w:t>
            </w:r>
          </w:p>
          <w:p w14:paraId="42448E96" w14:textId="4C921B53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rFonts w:cstheme="minorHAnsi"/>
                <w:b w:val="0"/>
                <w:bCs w:val="0"/>
              </w:rPr>
              <w:t>Exam Request – left knee condition</w:t>
            </w:r>
          </w:p>
          <w:p w14:paraId="135864E3" w14:textId="6849CE15" w:rsidR="00F17704" w:rsidRPr="00F17704" w:rsidRDefault="00F17704" w:rsidP="00F17704">
            <w:pPr>
              <w:pStyle w:val="ListParagraph"/>
              <w:numPr>
                <w:ilvl w:val="2"/>
                <w:numId w:val="15"/>
              </w:numPr>
              <w:rPr>
                <w:b w:val="0"/>
                <w:bCs w:val="0"/>
              </w:rPr>
            </w:pPr>
            <w:r w:rsidRPr="00F17704">
              <w:rPr>
                <w:b w:val="0"/>
                <w:bCs w:val="0"/>
              </w:rPr>
              <w:t xml:space="preserve">Exam Request </w:t>
            </w:r>
            <w:r w:rsidRPr="00F17704">
              <w:rPr>
                <w:rFonts w:cstheme="minorHAnsi"/>
                <w:b w:val="0"/>
                <w:bCs w:val="0"/>
              </w:rPr>
              <w:t xml:space="preserve">– </w:t>
            </w:r>
            <w:r w:rsidRPr="00F17704">
              <w:rPr>
                <w:b w:val="0"/>
                <w:bCs w:val="0"/>
              </w:rPr>
              <w:t>right shoulder condition</w:t>
            </w:r>
          </w:p>
          <w:p w14:paraId="0B41D800" w14:textId="77777777" w:rsidR="0021200C" w:rsidRPr="00524B33" w:rsidRDefault="0021200C" w:rsidP="0021200C">
            <w:pPr>
              <w:pStyle w:val="ListParagraph"/>
              <w:ind w:left="2205"/>
              <w:rPr>
                <w:b w:val="0"/>
              </w:rPr>
            </w:pPr>
          </w:p>
          <w:p w14:paraId="285594EC" w14:textId="73D02980" w:rsidR="000757D1" w:rsidRPr="00260794" w:rsidRDefault="002F0D2A" w:rsidP="0026079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Times New Roman"/>
                <w:b w:val="0"/>
              </w:rPr>
            </w:pPr>
            <w:r w:rsidRPr="002F0D2A">
              <w:rPr>
                <w:rFonts w:eastAsia="Times New Roman"/>
                <w:b w:val="0"/>
              </w:rPr>
              <w:t xml:space="preserve">Trainee must enter a note in VBMS: </w:t>
            </w:r>
            <w:r w:rsidR="00F17704">
              <w:rPr>
                <w:rFonts w:eastAsia="Times New Roman"/>
                <w:b w:val="0"/>
              </w:rPr>
              <w:t xml:space="preserve">Received 4142/4142 from Veteran. DOMA developed for </w:t>
            </w:r>
            <w:r w:rsidR="000E3FF3">
              <w:rPr>
                <w:rFonts w:eastAsia="Times New Roman"/>
                <w:b w:val="0"/>
              </w:rPr>
              <w:t>PMRs</w:t>
            </w:r>
            <w:r w:rsidRPr="002F0D2A">
              <w:rPr>
                <w:rFonts w:eastAsia="Times New Roman"/>
                <w:b w:val="0"/>
              </w:rPr>
              <w:t xml:space="preserve"> from Dr. Pepper, Dr. </w:t>
            </w:r>
            <w:proofErr w:type="spellStart"/>
            <w:r w:rsidRPr="002F0D2A">
              <w:rPr>
                <w:rFonts w:eastAsia="Times New Roman"/>
                <w:b w:val="0"/>
              </w:rPr>
              <w:t>Leipold</w:t>
            </w:r>
            <w:proofErr w:type="spellEnd"/>
            <w:r w:rsidRPr="002F0D2A">
              <w:rPr>
                <w:rFonts w:eastAsia="Times New Roman"/>
                <w:b w:val="0"/>
              </w:rPr>
              <w:t>, and Dr. Detty</w:t>
            </w:r>
            <w:r w:rsidR="0021200C">
              <w:rPr>
                <w:rFonts w:eastAsia="Times New Roman"/>
                <w:b w:val="0"/>
              </w:rPr>
              <w:t>.</w:t>
            </w:r>
          </w:p>
          <w:p w14:paraId="122FF63C" w14:textId="77777777" w:rsidR="000E3FF3" w:rsidRPr="00411594" w:rsidRDefault="000E3FF3" w:rsidP="00F72EF9">
            <w:pPr>
              <w:rPr>
                <w:b w:val="0"/>
              </w:rPr>
            </w:pPr>
          </w:p>
          <w:p w14:paraId="74FB95E0" w14:textId="77777777" w:rsidR="00CC3DCB" w:rsidRDefault="00CC3DCB" w:rsidP="00CC3DCB">
            <w:r>
              <w:t>References:</w:t>
            </w:r>
          </w:p>
          <w:p w14:paraId="74FB95E1" w14:textId="77777777" w:rsidR="00CC3DCB" w:rsidRDefault="00CC3DCB" w:rsidP="00CC3DCB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CC3DCB" w14:paraId="74FB95E5" w14:textId="77777777" w:rsidTr="0092645F">
              <w:tc>
                <w:tcPr>
                  <w:tcW w:w="985" w:type="dxa"/>
                  <w:vAlign w:val="center"/>
                </w:tcPr>
                <w:p w14:paraId="74FB95E2" w14:textId="77777777" w:rsidR="00CC3DCB" w:rsidRPr="001574E6" w:rsidRDefault="00CC3DCB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4FB95E3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4FB95E4" w14:textId="77777777" w:rsidR="00CC3DCB" w:rsidRPr="001574E6" w:rsidRDefault="00CC3DCB" w:rsidP="0092645F">
                  <w:pPr>
                    <w:rPr>
                      <w:color w:val="365F91" w:themeColor="accent1" w:themeShade="BF"/>
                    </w:rPr>
                  </w:pPr>
                  <w:r w:rsidRPr="001574E6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CC3DCB" w14:paraId="74FB95FA" w14:textId="77777777" w:rsidTr="0092645F">
              <w:tc>
                <w:tcPr>
                  <w:tcW w:w="985" w:type="dxa"/>
                  <w:vAlign w:val="center"/>
                </w:tcPr>
                <w:p w14:paraId="74FB95EA" w14:textId="55558A8E" w:rsidR="00CC3DCB" w:rsidRPr="00285787" w:rsidRDefault="008D55AA" w:rsidP="0092645F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</w:t>
                  </w:r>
                </w:p>
              </w:tc>
              <w:tc>
                <w:tcPr>
                  <w:tcW w:w="2790" w:type="dxa"/>
                </w:tcPr>
                <w:p w14:paraId="74FB95EC" w14:textId="6D62BF7A" w:rsidR="00CC3DCB" w:rsidRDefault="00CC3DCB" w:rsidP="0092645F">
                  <w:pPr>
                    <w:rPr>
                      <w:color w:val="365F91" w:themeColor="accent1" w:themeShade="BF"/>
                    </w:rPr>
                  </w:pPr>
                </w:p>
                <w:p w14:paraId="60E95DA6" w14:textId="3C63D3F9" w:rsidR="00434B42" w:rsidRDefault="00434B42" w:rsidP="0092645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III.ii.3</w:t>
                  </w:r>
                </w:p>
                <w:p w14:paraId="74FB95F0" w14:textId="0058A8C1" w:rsidR="00795AA0" w:rsidRDefault="00795AA0" w:rsidP="0092645F">
                  <w:pPr>
                    <w:rPr>
                      <w:color w:val="365F91" w:themeColor="accent1" w:themeShade="BF"/>
                    </w:rPr>
                  </w:pPr>
                </w:p>
                <w:p w14:paraId="26A63077" w14:textId="509E0E0F" w:rsidR="00434B42" w:rsidRPr="000C1106" w:rsidRDefault="00434B42" w:rsidP="0092645F">
                  <w:pPr>
                    <w:rPr>
                      <w:bCs/>
                      <w:color w:val="17365D" w:themeColor="text2" w:themeShade="BF"/>
                      <w:rPrChange w:id="5" w:author="EDWARDS, LARRY D., VBADENV Trng Facility" w:date="2021-10-15T15:29:00Z">
                        <w:rPr>
                          <w:bCs/>
                          <w:color w:val="365F91" w:themeColor="accent1" w:themeShade="BF"/>
                        </w:rPr>
                      </w:rPrChange>
                    </w:rPr>
                  </w:pPr>
                  <w:r w:rsidRPr="000C1106">
                    <w:rPr>
                      <w:rFonts w:eastAsia="Times New Roman"/>
                      <w:bCs/>
                      <w:color w:val="17365D" w:themeColor="text2" w:themeShade="BF"/>
                      <w:rPrChange w:id="6" w:author="EDWARDS, LARRY D., VBADENV Trng Facility" w:date="2021-10-15T15:29:00Z">
                        <w:rPr>
                          <w:rFonts w:eastAsia="Times New Roman"/>
                          <w:bCs/>
                        </w:rPr>
                      </w:rPrChange>
                    </w:rPr>
                    <w:t>M21-1 III.ii.3.2.g</w:t>
                  </w:r>
                </w:p>
                <w:p w14:paraId="74FB95F2" w14:textId="77777777" w:rsidR="00795AA0" w:rsidRPr="00285787" w:rsidRDefault="00795AA0" w:rsidP="006304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74FB95F5" w14:textId="42329950" w:rsidR="00CC3DCB" w:rsidRPr="0063048D" w:rsidRDefault="0063048D" w:rsidP="0092645F">
                  <w:pPr>
                    <w:rPr>
                      <w:color w:val="365F91" w:themeColor="accent1" w:themeShade="BF"/>
                    </w:rPr>
                  </w:pPr>
                  <w:r w:rsidRPr="0063048D">
                    <w:rPr>
                      <w:color w:val="365F91" w:themeColor="accent1" w:themeShade="BF"/>
                    </w:rPr>
                    <w:t xml:space="preserve">Requesting Evidence </w:t>
                  </w:r>
                  <w:proofErr w:type="gramStart"/>
                  <w:r w:rsidRPr="0063048D">
                    <w:rPr>
                      <w:color w:val="365F91" w:themeColor="accent1" w:themeShade="BF"/>
                    </w:rPr>
                    <w:t>From</w:t>
                  </w:r>
                  <w:proofErr w:type="gramEnd"/>
                  <w:r w:rsidRPr="0063048D">
                    <w:rPr>
                      <w:color w:val="365F91" w:themeColor="accent1" w:themeShade="BF"/>
                    </w:rPr>
                    <w:t xml:space="preserve"> Private Healthcare Providers (PHPs)</w:t>
                  </w:r>
                </w:p>
                <w:p w14:paraId="74FB95F9" w14:textId="2A30580C" w:rsidR="00795AA0" w:rsidRPr="001574E6" w:rsidRDefault="008D55AA" w:rsidP="00795AA0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PMR VBMS Tracked Item</w:t>
                  </w:r>
                </w:p>
              </w:tc>
            </w:tr>
            <w:tr w:rsidR="00CC3DCB" w14:paraId="74FB9602" w14:textId="77777777" w:rsidTr="0092645F">
              <w:tc>
                <w:tcPr>
                  <w:tcW w:w="985" w:type="dxa"/>
                  <w:vAlign w:val="center"/>
                </w:tcPr>
                <w:p w14:paraId="0D75E138" w14:textId="77777777" w:rsidR="0063048D" w:rsidRPr="000C1106" w:rsidRDefault="0063048D" w:rsidP="0063048D">
                  <w:pPr>
                    <w:pStyle w:val="NormalWeb"/>
                    <w:jc w:val="center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7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8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Review of eFolder</w:t>
                  </w:r>
                </w:p>
                <w:p w14:paraId="74FB95FF" w14:textId="4DB148F8" w:rsidR="00CC3DCB" w:rsidRPr="000C1106" w:rsidRDefault="00CC3DCB" w:rsidP="0092645F">
                  <w:pPr>
                    <w:jc w:val="center"/>
                    <w:rPr>
                      <w:color w:val="17365D" w:themeColor="text2" w:themeShade="BF"/>
                      <w:rPrChange w:id="9" w:author="EDWARDS, LARRY D., VBADENV Trng Facility" w:date="2021-10-15T15:30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24C4519" w14:textId="644EAA49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0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92C8633" w14:textId="7CCD4F31" w:rsidR="0063048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1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2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M21-1-II.ii.</w:t>
                  </w:r>
                  <w:proofErr w:type="gramStart"/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3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2.A</w:t>
                  </w:r>
                  <w:proofErr w:type="gramEnd"/>
                  <w:r w:rsidR="0063048D"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4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74D3BC0A" w14:textId="77777777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5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4E750A3E" w14:textId="38E798E0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6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A7FB42C" w14:textId="7CB0F412" w:rsidR="0063048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7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8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 II.iii.</w:t>
                  </w:r>
                  <w:proofErr w:type="gramStart"/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19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3.A</w:t>
                  </w:r>
                  <w:proofErr w:type="gramEnd"/>
                  <w:r w:rsidR="0063048D"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0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677EEA7D" w14:textId="77777777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1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F6864AD" w14:textId="27E08FE2" w:rsidR="004058AB" w:rsidRPr="000C1106" w:rsidRDefault="004058A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2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61C71F8" w14:textId="03BFED32" w:rsidR="0063048D" w:rsidRPr="000C1106" w:rsidRDefault="004058A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3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4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>M21-1 III.i.2.F.2</w:t>
                  </w:r>
                  <w:r w:rsidR="0063048D"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5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</w:p>
                <w:p w14:paraId="3A816558" w14:textId="77777777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6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6978FA6" w14:textId="41036689" w:rsidR="0063048D" w:rsidRPr="000C1106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7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8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M21-4 Manual </w:t>
                  </w:r>
                </w:p>
                <w:p w14:paraId="07F470E5" w14:textId="77777777" w:rsidR="004E59E1" w:rsidRPr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29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3DB37BAB" w14:textId="77777777" w:rsidR="004E59E1" w:rsidRPr="000C1106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30" w:author="EDWARDS, LARRY D., VBADENV Trng Facility" w:date="2021-10-15T15:29:00Z"/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31" w:author="EDWARDS, LARRY D., VBADENV Trng Facility" w:date="2021-10-15T15:30:00Z">
                        <w:rPr>
                          <w:del w:id="32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91A966A" w14:textId="77777777" w:rsidR="004E59E1" w:rsidRPr="000C1106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33" w:author="EDWARDS, LARRY D., VBADENV Trng Facility" w:date="2021-10-15T15:29:00Z"/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34" w:author="EDWARDS, LARRY D., VBADENV Trng Facility" w:date="2021-10-15T15:30:00Z">
                        <w:rPr>
                          <w:del w:id="35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17245008" w14:textId="77777777" w:rsidR="000C1106" w:rsidRPr="000C1106" w:rsidRDefault="000C1106" w:rsidP="000C1106">
                  <w:pPr>
                    <w:pStyle w:val="NormalWeb"/>
                    <w:spacing w:before="0" w:beforeAutospacing="0" w:after="0" w:afterAutospacing="0"/>
                    <w:rPr>
                      <w:ins w:id="36" w:author="EDWARDS, LARRY D., VBADENV Trng Facility" w:date="2021-10-15T15:30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37" w:author="EDWARDS, LARRY D., VBADENV Trng Facility" w:date="2021-10-15T15:31:00Z">
                        <w:rPr>
                          <w:ins w:id="38" w:author="EDWARDS, LARRY D., VBADENV Trng Facility" w:date="2021-10-15T15:30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ins w:id="39" w:author="EDWARDS, LARRY D., VBADENV Trng Facility" w:date="2021-10-15T15:30:00Z">
                    <w:r w:rsidRPr="000C1106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40" w:author="EDWARDS, LARRY D., VBADENV Trng Facility" w:date="2021-10-15T15:31:00Z">
                          <w:rPr>
                            <w:rFonts w:asciiTheme="minorHAnsi" w:hAnsiTheme="minorHAnsi" w:cstheme="minorHAnsi"/>
                            <w:color w:val="365F91" w:themeColor="accent1" w:themeShade="BF"/>
                            <w:sz w:val="22"/>
                            <w:szCs w:val="22"/>
                          </w:rPr>
                        </w:rPrChange>
                      </w:rPr>
                      <w:t>M21-1 IV.i.1.A.1.e</w:t>
                    </w:r>
                  </w:ins>
                </w:p>
                <w:p w14:paraId="42A94020" w14:textId="77777777" w:rsidR="004E59E1" w:rsidRPr="000C1106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41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2" w:author="EDWARDS, LARRY D., VBADENV Trng Facility" w:date="2021-10-15T15:31:00Z">
                        <w:rPr>
                          <w:del w:id="43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5A84E8B5" w14:textId="77777777" w:rsidR="000F02ED" w:rsidRPr="000C1106" w:rsidDel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del w:id="44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5" w:author="EDWARDS, LARRY D., VBADENV Trng Facility" w:date="2021-10-15T15:31:00Z">
                        <w:rPr>
                          <w:del w:id="46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8F31495" w14:textId="6CFCA804" w:rsidR="004E59E1" w:rsidRPr="000C1106" w:rsidDel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del w:id="47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48" w:author="EDWARDS, LARRY D., VBADENV Trng Facility" w:date="2021-10-15T15:31:00Z">
                        <w:rPr>
                          <w:del w:id="49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8A84EE4" w14:textId="47F96551" w:rsidR="0063048D" w:rsidRPr="000C1106" w:rsidDel="000C1106" w:rsidRDefault="000C1106" w:rsidP="0063048D">
                  <w:pPr>
                    <w:pStyle w:val="NormalWeb"/>
                    <w:spacing w:before="0" w:beforeAutospacing="0" w:after="0" w:afterAutospacing="0"/>
                    <w:rPr>
                      <w:del w:id="50" w:author="EDWARDS, LARRY D., VBADENV Trng Facility" w:date="2021-10-15T15:29:00Z"/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51" w:author="EDWARDS, LARRY D., VBADENV Trng Facility" w:date="2021-10-15T15:31:00Z">
                        <w:rPr>
                          <w:del w:id="52" w:author="EDWARDS, LARRY D., VBADENV Trng Facility" w:date="2021-10-15T15:29:00Z"/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  <w:r w:rsidRPr="000C1106">
                    <w:rPr>
                      <w:rFonts w:asciiTheme="minorHAnsi" w:hAnsiTheme="minorHAnsi" w:cstheme="minorHAnsi"/>
                      <w:color w:val="244061" w:themeColor="accent1" w:themeShade="80"/>
                      <w:sz w:val="22"/>
                      <w:szCs w:val="22"/>
                      <w:rPrChange w:id="53" w:author="EDWARDS, LARRY D., VBADENV Trng Facility" w:date="2021-10-15T15:31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  <w:t xml:space="preserve"> </w:t>
                  </w:r>
                  <w:ins w:id="54" w:author="EDWARDS, LARRY D., VBADENV Trng Facility" w:date="2021-10-15T15:30:00Z">
                    <w:r w:rsidRPr="000C1106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55" w:author="EDWARDS, LARRY D., VBADENV Trng Facility" w:date="2021-10-15T15:31:00Z">
                          <w:rPr>
                            <w:rFonts w:asciiTheme="minorHAnsi" w:hAnsiTheme="minorHAnsi" w:cstheme="minorHAnsi"/>
                            <w:color w:val="365F91" w:themeColor="accent1" w:themeShade="BF"/>
                            <w:sz w:val="22"/>
                            <w:szCs w:val="22"/>
                          </w:rPr>
                        </w:rPrChange>
                      </w:rPr>
                      <w:t>M21-1 III.ii.</w:t>
                    </w:r>
                    <w:proofErr w:type="gramStart"/>
                    <w:r w:rsidRPr="000C1106">
                      <w:rPr>
                        <w:rFonts w:asciiTheme="minorHAnsi" w:hAnsiTheme="minorHAnsi" w:cstheme="minorHAnsi"/>
                        <w:color w:val="244061" w:themeColor="accent1" w:themeShade="80"/>
                        <w:sz w:val="22"/>
                        <w:szCs w:val="22"/>
                        <w:rPrChange w:id="56" w:author="EDWARDS, LARRY D., VBADENV Trng Facility" w:date="2021-10-15T15:31:00Z">
                          <w:rPr>
                            <w:rFonts w:asciiTheme="minorHAnsi" w:hAnsiTheme="minorHAnsi" w:cstheme="minorHAnsi"/>
                            <w:color w:val="365F91" w:themeColor="accent1" w:themeShade="BF"/>
                            <w:sz w:val="22"/>
                            <w:szCs w:val="22"/>
                          </w:rPr>
                        </w:rPrChange>
                      </w:rPr>
                      <w:t>1.A.2.a</w:t>
                    </w:r>
                  </w:ins>
                  <w:proofErr w:type="gramEnd"/>
                </w:p>
                <w:p w14:paraId="1A1149F5" w14:textId="77777777" w:rsidR="000F02ED" w:rsidRPr="000C1106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57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6A4A8CA8" w14:textId="647F8F6F" w:rsidR="00CC3DCB" w:rsidRPr="000C1106" w:rsidRDefault="00CC3DC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58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  <w:p w14:paraId="74FB9600" w14:textId="45B0B3E2" w:rsidR="004E59E1" w:rsidRPr="000C1106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17365D" w:themeColor="text2" w:themeShade="BF"/>
                      <w:sz w:val="22"/>
                      <w:szCs w:val="22"/>
                      <w:rPrChange w:id="59" w:author="EDWARDS, LARRY D., VBADENV Trng Facility" w:date="2021-10-15T15:30:00Z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</w:rPr>
                      </w:rPrChange>
                    </w:rPr>
                  </w:pPr>
                </w:p>
              </w:tc>
              <w:tc>
                <w:tcPr>
                  <w:tcW w:w="5670" w:type="dxa"/>
                </w:tcPr>
                <w:p w14:paraId="2AA3D5E5" w14:textId="0CAE8246" w:rsid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77F41698" w14:textId="21639CA7" w:rsidR="000F02ED" w:rsidRPr="0063048D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Folder Maintenance</w:t>
                  </w:r>
                </w:p>
                <w:p w14:paraId="6627A48E" w14:textId="77777777" w:rsidR="000F02ED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52E95DEF" w14:textId="057D7AE7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Claims Establishment </w:t>
                  </w:r>
                </w:p>
                <w:p w14:paraId="3245F637" w14:textId="77777777" w:rsidR="000F02ED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70610B9A" w14:textId="77777777" w:rsidR="004058AB" w:rsidRDefault="004058A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7D1819BA" w14:textId="66DE11E2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 xml:space="preserve">Identifying Contentions </w:t>
                  </w:r>
                </w:p>
                <w:p w14:paraId="2290AF57" w14:textId="77777777" w:rsidR="000F02ED" w:rsidRDefault="000F02E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</w:p>
                <w:p w14:paraId="67516869" w14:textId="77777777" w:rsidR="004058AB" w:rsidRDefault="004058AB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</w:p>
                <w:p w14:paraId="12327223" w14:textId="1DC86EF4" w:rsidR="0063048D" w:rsidRPr="0063048D" w:rsidRDefault="0063048D" w:rsidP="0063048D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63048D">
                    <w:rPr>
                      <w:rFonts w:cstheme="minorHAnsi"/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 w:rsidRPr="0063048D">
                    <w:rPr>
                      <w:rFonts w:cstheme="minorHAnsi"/>
                      <w:color w:val="365F91" w:themeColor="accent1" w:themeShade="BF"/>
                    </w:rPr>
                    <w:t>End Product</w:t>
                  </w:r>
                  <w:proofErr w:type="gramEnd"/>
                  <w:r w:rsidRPr="0063048D">
                    <w:rPr>
                      <w:rFonts w:cstheme="minorHAnsi"/>
                      <w:color w:val="365F91" w:themeColor="accent1" w:themeShade="BF"/>
                    </w:rPr>
                    <w:t xml:space="preserve"> Codes </w:t>
                  </w:r>
                </w:p>
                <w:p w14:paraId="60E30130" w14:textId="6EA57C9C" w:rsid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Appendix D: Index of Claim Stage Indicators</w:t>
                  </w:r>
                </w:p>
                <w:p w14:paraId="5DAA4C34" w14:textId="69473E12" w:rsidR="004E59E1" w:rsidRPr="0063048D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4E59E1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Appendix E: Index of Corporate Flashes and Special Issues</w:t>
                  </w:r>
                </w:p>
                <w:p w14:paraId="3215EC52" w14:textId="77777777" w:rsidR="000F02ED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21B6383D" w14:textId="37E04723" w:rsidR="0063048D" w:rsidRPr="0063048D" w:rsidRDefault="0063048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63048D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Documentation of the Status of Examination Review</w:t>
                  </w:r>
                </w:p>
                <w:p w14:paraId="19619098" w14:textId="77777777" w:rsidR="004E59E1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03B34E72" w14:textId="77777777" w:rsidR="000F02ED" w:rsidRDefault="000F02ED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05E5CD4A" w14:textId="3D101B20" w:rsidR="00CC3DCB" w:rsidRDefault="00CC3DCB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</w:p>
                <w:p w14:paraId="74FB9601" w14:textId="1B7C9EC7" w:rsidR="004E59E1" w:rsidRPr="0063048D" w:rsidRDefault="004E59E1" w:rsidP="0063048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</w:pPr>
                  <w:r w:rsidRPr="004E59E1">
                    <w:rPr>
                      <w:rFonts w:asciiTheme="minorHAnsi" w:hAnsiTheme="minorHAnsi" w:cstheme="minorHAnsi"/>
                      <w:color w:val="365F91" w:themeColor="accent1" w:themeShade="BF"/>
                      <w:sz w:val="22"/>
                      <w:szCs w:val="22"/>
                    </w:rPr>
                    <w:t>VA Medical Records and the Requirement to Obtain Relevant Records</w:t>
                  </w:r>
                </w:p>
              </w:tc>
            </w:tr>
          </w:tbl>
          <w:p w14:paraId="74FB9606" w14:textId="77777777" w:rsidR="00547E6B" w:rsidRPr="00260794" w:rsidRDefault="00547E6B" w:rsidP="00260794"/>
        </w:tc>
      </w:tr>
      <w:tr w:rsidR="00FB32C0" w:rsidRPr="002C4B7B" w14:paraId="1D400F11" w14:textId="77777777" w:rsidTr="0026079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AA2A928" w14:textId="77777777" w:rsidR="00FB32C0" w:rsidRPr="00847130" w:rsidRDefault="00FB32C0" w:rsidP="00847130"/>
        </w:tc>
      </w:tr>
    </w:tbl>
    <w:p w14:paraId="74FB961A" w14:textId="77777777" w:rsidR="00994E5C" w:rsidRPr="002C4B7B" w:rsidRDefault="00994E5C" w:rsidP="006E7942"/>
    <w:sectPr w:rsidR="00994E5C" w:rsidRPr="002C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16A"/>
    <w:multiLevelType w:val="hybridMultilevel"/>
    <w:tmpl w:val="9C26D6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42451AD"/>
    <w:multiLevelType w:val="hybridMultilevel"/>
    <w:tmpl w:val="31D4E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83EA9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F839A6"/>
    <w:multiLevelType w:val="hybridMultilevel"/>
    <w:tmpl w:val="CF92B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C0EFC"/>
    <w:multiLevelType w:val="hybridMultilevel"/>
    <w:tmpl w:val="F196A0E8"/>
    <w:lvl w:ilvl="0" w:tplc="3A74D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9C02EF"/>
    <w:multiLevelType w:val="hybridMultilevel"/>
    <w:tmpl w:val="59324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B43F6"/>
    <w:multiLevelType w:val="hybridMultilevel"/>
    <w:tmpl w:val="D36C94F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01">
      <w:start w:val="1"/>
      <w:numFmt w:val="bullet"/>
      <w:lvlText w:val=""/>
      <w:lvlJc w:val="left"/>
      <w:pPr>
        <w:ind w:left="22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7300853"/>
    <w:multiLevelType w:val="hybridMultilevel"/>
    <w:tmpl w:val="242ADC3A"/>
    <w:lvl w:ilvl="0" w:tplc="B74C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29005B"/>
    <w:multiLevelType w:val="hybridMultilevel"/>
    <w:tmpl w:val="1EA4C9BC"/>
    <w:lvl w:ilvl="0" w:tplc="3244BE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C94567"/>
    <w:multiLevelType w:val="hybridMultilevel"/>
    <w:tmpl w:val="9E92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773C"/>
    <w:multiLevelType w:val="hybridMultilevel"/>
    <w:tmpl w:val="E98AF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D210E"/>
    <w:multiLevelType w:val="hybridMultilevel"/>
    <w:tmpl w:val="E9C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4"/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8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21DAB"/>
    <w:rsid w:val="00023E5D"/>
    <w:rsid w:val="0002521C"/>
    <w:rsid w:val="00030900"/>
    <w:rsid w:val="00040D42"/>
    <w:rsid w:val="0006055E"/>
    <w:rsid w:val="0007510E"/>
    <w:rsid w:val="000757D1"/>
    <w:rsid w:val="000779A2"/>
    <w:rsid w:val="000C1106"/>
    <w:rsid w:val="000C3456"/>
    <w:rsid w:val="000E3FF3"/>
    <w:rsid w:val="000E4330"/>
    <w:rsid w:val="000F02ED"/>
    <w:rsid w:val="000F1B9D"/>
    <w:rsid w:val="00101808"/>
    <w:rsid w:val="001050B2"/>
    <w:rsid w:val="0011269F"/>
    <w:rsid w:val="00125770"/>
    <w:rsid w:val="00175D1F"/>
    <w:rsid w:val="00176748"/>
    <w:rsid w:val="00176769"/>
    <w:rsid w:val="0019350E"/>
    <w:rsid w:val="001A7201"/>
    <w:rsid w:val="001B312C"/>
    <w:rsid w:val="001D1915"/>
    <w:rsid w:val="001D5A35"/>
    <w:rsid w:val="001D7DD2"/>
    <w:rsid w:val="002074BF"/>
    <w:rsid w:val="0021200C"/>
    <w:rsid w:val="00260794"/>
    <w:rsid w:val="002C4B7B"/>
    <w:rsid w:val="002F0D2A"/>
    <w:rsid w:val="002F51BB"/>
    <w:rsid w:val="002F5FD9"/>
    <w:rsid w:val="00331FF9"/>
    <w:rsid w:val="0034781F"/>
    <w:rsid w:val="0037015E"/>
    <w:rsid w:val="00375C0E"/>
    <w:rsid w:val="003C51D3"/>
    <w:rsid w:val="003C645D"/>
    <w:rsid w:val="003C6661"/>
    <w:rsid w:val="003E03E3"/>
    <w:rsid w:val="003E09BC"/>
    <w:rsid w:val="004058AB"/>
    <w:rsid w:val="00434B42"/>
    <w:rsid w:val="00465073"/>
    <w:rsid w:val="0047387F"/>
    <w:rsid w:val="00473979"/>
    <w:rsid w:val="00491A86"/>
    <w:rsid w:val="004B7C55"/>
    <w:rsid w:val="004D00AA"/>
    <w:rsid w:val="004E59E1"/>
    <w:rsid w:val="00522D1A"/>
    <w:rsid w:val="00524B33"/>
    <w:rsid w:val="00524E96"/>
    <w:rsid w:val="00547E6B"/>
    <w:rsid w:val="005627D4"/>
    <w:rsid w:val="00572D87"/>
    <w:rsid w:val="00592E2D"/>
    <w:rsid w:val="005B0489"/>
    <w:rsid w:val="005B0B40"/>
    <w:rsid w:val="005B21A4"/>
    <w:rsid w:val="005C7FA1"/>
    <w:rsid w:val="005E1209"/>
    <w:rsid w:val="00610F95"/>
    <w:rsid w:val="0063048D"/>
    <w:rsid w:val="00630588"/>
    <w:rsid w:val="00662C98"/>
    <w:rsid w:val="00676CFA"/>
    <w:rsid w:val="00677757"/>
    <w:rsid w:val="006940FA"/>
    <w:rsid w:val="0069519F"/>
    <w:rsid w:val="006A78B0"/>
    <w:rsid w:val="006C2B9F"/>
    <w:rsid w:val="006E04E5"/>
    <w:rsid w:val="006E7942"/>
    <w:rsid w:val="006F23FD"/>
    <w:rsid w:val="006F5497"/>
    <w:rsid w:val="007305D5"/>
    <w:rsid w:val="00744E85"/>
    <w:rsid w:val="007630FC"/>
    <w:rsid w:val="00770A4A"/>
    <w:rsid w:val="00784DC1"/>
    <w:rsid w:val="00786E6B"/>
    <w:rsid w:val="00795AA0"/>
    <w:rsid w:val="007B0A5A"/>
    <w:rsid w:val="007B21C6"/>
    <w:rsid w:val="007C7EF2"/>
    <w:rsid w:val="007D2CA4"/>
    <w:rsid w:val="007E64D1"/>
    <w:rsid w:val="007E7357"/>
    <w:rsid w:val="00801300"/>
    <w:rsid w:val="0081700B"/>
    <w:rsid w:val="00847130"/>
    <w:rsid w:val="00856912"/>
    <w:rsid w:val="008702C0"/>
    <w:rsid w:val="00890C03"/>
    <w:rsid w:val="00896529"/>
    <w:rsid w:val="008A0C11"/>
    <w:rsid w:val="008B6F74"/>
    <w:rsid w:val="008D55AA"/>
    <w:rsid w:val="009012FC"/>
    <w:rsid w:val="00912821"/>
    <w:rsid w:val="00916FEF"/>
    <w:rsid w:val="00925730"/>
    <w:rsid w:val="00951A95"/>
    <w:rsid w:val="00990ECC"/>
    <w:rsid w:val="00994E5C"/>
    <w:rsid w:val="009C5C9F"/>
    <w:rsid w:val="00A04EA0"/>
    <w:rsid w:val="00A10BF7"/>
    <w:rsid w:val="00A20BFC"/>
    <w:rsid w:val="00A27374"/>
    <w:rsid w:val="00A32DF5"/>
    <w:rsid w:val="00A54690"/>
    <w:rsid w:val="00A5774C"/>
    <w:rsid w:val="00A758F6"/>
    <w:rsid w:val="00A87267"/>
    <w:rsid w:val="00AA35FC"/>
    <w:rsid w:val="00AB54DF"/>
    <w:rsid w:val="00AB5590"/>
    <w:rsid w:val="00AD2B04"/>
    <w:rsid w:val="00AD6B58"/>
    <w:rsid w:val="00B0316C"/>
    <w:rsid w:val="00B12FCD"/>
    <w:rsid w:val="00B14A0B"/>
    <w:rsid w:val="00B23D58"/>
    <w:rsid w:val="00B30B78"/>
    <w:rsid w:val="00B46918"/>
    <w:rsid w:val="00B86034"/>
    <w:rsid w:val="00B8626C"/>
    <w:rsid w:val="00BB61D4"/>
    <w:rsid w:val="00BC7892"/>
    <w:rsid w:val="00BF57AA"/>
    <w:rsid w:val="00C11B36"/>
    <w:rsid w:val="00C3578B"/>
    <w:rsid w:val="00C41E00"/>
    <w:rsid w:val="00C42AD6"/>
    <w:rsid w:val="00C65CF1"/>
    <w:rsid w:val="00CC3DCB"/>
    <w:rsid w:val="00CD7DE9"/>
    <w:rsid w:val="00CE4442"/>
    <w:rsid w:val="00D17CA8"/>
    <w:rsid w:val="00D23785"/>
    <w:rsid w:val="00D53062"/>
    <w:rsid w:val="00D57819"/>
    <w:rsid w:val="00D614CF"/>
    <w:rsid w:val="00DA20F7"/>
    <w:rsid w:val="00DA632A"/>
    <w:rsid w:val="00DC23C3"/>
    <w:rsid w:val="00E05CCE"/>
    <w:rsid w:val="00E10723"/>
    <w:rsid w:val="00E37133"/>
    <w:rsid w:val="00E51D4E"/>
    <w:rsid w:val="00EA69EF"/>
    <w:rsid w:val="00ED2E37"/>
    <w:rsid w:val="00F17704"/>
    <w:rsid w:val="00F32ACA"/>
    <w:rsid w:val="00F72EF9"/>
    <w:rsid w:val="00F7581A"/>
    <w:rsid w:val="00F8200F"/>
    <w:rsid w:val="00F848D4"/>
    <w:rsid w:val="00F92AF8"/>
    <w:rsid w:val="00FB32C0"/>
    <w:rsid w:val="00FC77A7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4FF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9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3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E96"/>
    <w:rPr>
      <w:b/>
      <w:bCs/>
    </w:rPr>
  </w:style>
  <w:style w:type="character" w:styleId="Emphasis">
    <w:name w:val="Emphasis"/>
    <w:basedOn w:val="DefaultParagraphFont"/>
    <w:uiPriority w:val="20"/>
    <w:qFormat/>
    <w:rsid w:val="00524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Change"/>
</PolicyDirtyBag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Collins</Case>
    <Category xmlns="e7051302-9b46-46bd-8277-192cffac2459">SubDev</Category>
  </documentManagement>
</p:properties>
</file>

<file path=customXml/itemProps1.xml><?xml version="1.0" encoding="utf-8"?>
<ds:datastoreItem xmlns:ds="http://schemas.openxmlformats.org/officeDocument/2006/customXml" ds:itemID="{B5765227-BAE2-42BA-9128-D64138A072B8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00C15D21-DBE1-4002-9C0C-89A5F06B7B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BE75C-8A5C-4347-8719-A4C43E0FD0F6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3891D2D-6104-4DF6-870E-F4BEB378A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323D20-F836-4A08-9BCF-6A5C2C019CD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812678F-35D4-49CB-85B9-BF0E4D77D930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8</cp:revision>
  <cp:lastPrinted>2018-06-01T11:14:00Z</cp:lastPrinted>
  <dcterms:created xsi:type="dcterms:W3CDTF">2021-06-17T15:53:00Z</dcterms:created>
  <dcterms:modified xsi:type="dcterms:W3CDTF">2021-10-15T21:31:00Z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ae339569-cec8-4954-95f3-b6da3641987d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