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EAA10" w14:textId="3B3BBB49" w:rsidR="00425826" w:rsidRPr="00237691" w:rsidRDefault="009229D6" w:rsidP="00425826">
      <w:pPr>
        <w:pStyle w:val="Heading2"/>
        <w:spacing w:before="0"/>
      </w:pPr>
      <w:r>
        <w:t xml:space="preserve">COLLINS, Franklin </w:t>
      </w:r>
      <w:proofErr w:type="spellStart"/>
      <w:r w:rsidR="00425826">
        <w:t>SubDev</w:t>
      </w:r>
      <w:proofErr w:type="spellEnd"/>
      <w:r>
        <w:t xml:space="preserve"> </w:t>
      </w:r>
      <w:proofErr w:type="spellStart"/>
      <w:r w:rsidR="00425826" w:rsidRPr="00237691">
        <w:t>eCase</w:t>
      </w:r>
      <w:proofErr w:type="spellEnd"/>
      <w:r w:rsidR="00425826" w:rsidRPr="00237691">
        <w:t xml:space="preserv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51B79FA6" w14:textId="29D4C782" w:rsidR="00CC2B06" w:rsidRPr="00072302" w:rsidRDefault="004A75D8" w:rsidP="004A75D8">
      <w:pPr>
        <w:autoSpaceDE w:val="0"/>
        <w:autoSpaceDN w:val="0"/>
        <w:adjustRightInd w:val="0"/>
        <w:spacing w:after="0" w:line="240" w:lineRule="auto"/>
        <w:rPr>
          <w:rFonts w:ascii="Arial" w:hAnsi="Arial" w:cs="Arial"/>
          <w:sz w:val="20"/>
          <w:szCs w:val="20"/>
        </w:rPr>
      </w:pPr>
      <w:r w:rsidRPr="009229D6">
        <w:rPr>
          <w:rFonts w:ascii="Arial" w:hAnsi="Arial" w:cs="Arial"/>
          <w:sz w:val="20"/>
          <w:szCs w:val="20"/>
        </w:rPr>
        <w:t xml:space="preserve">Instructions: </w:t>
      </w:r>
      <w:r w:rsidR="00425826" w:rsidRPr="009229D6">
        <w:rPr>
          <w:rFonts w:ascii="Arial" w:hAnsi="Arial" w:cs="Arial"/>
          <w:sz w:val="20"/>
          <w:szCs w:val="20"/>
        </w:rPr>
        <w:t xml:space="preserve">Although you have previously worked the /* </w:t>
      </w:r>
      <w:proofErr w:type="spellStart"/>
      <w:r w:rsidR="00425826" w:rsidRPr="009229D6">
        <w:rPr>
          <w:rFonts w:ascii="Arial" w:hAnsi="Arial" w:cs="Arial"/>
          <w:sz w:val="20"/>
          <w:szCs w:val="20"/>
        </w:rPr>
        <w:t>firstmiddlelast</w:t>
      </w:r>
      <w:proofErr w:type="spellEnd"/>
      <w:r w:rsidR="00425826" w:rsidRPr="009229D6">
        <w:rPr>
          <w:rFonts w:ascii="Arial" w:hAnsi="Arial" w:cs="Arial"/>
          <w:sz w:val="20"/>
          <w:szCs w:val="20"/>
        </w:rPr>
        <w:t xml:space="preserve"> */ claim, process the claim as if you have never seen it before.  As the claim is in your work queue, you are responsible to ensure everything is correct every time you work a claim.  Your answers should reflect the state of the claim now, with the additional evidence you have been provided.  You should have completed a checklist with all necessary actions based on the new information you were provided.   </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337"/>
        <w:gridCol w:w="6971"/>
      </w:tblGrid>
      <w:tr w:rsidR="004A75D8" w:rsidRPr="00237691" w14:paraId="451E8AB0" w14:textId="77777777" w:rsidTr="00425826">
        <w:trPr>
          <w:trHeight w:val="800"/>
        </w:trPr>
        <w:tc>
          <w:tcPr>
            <w:tcW w:w="7645" w:type="dxa"/>
            <w:gridSpan w:val="2"/>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proofErr w:type="spellStart"/>
            <w:r w:rsidRPr="00BA598E">
              <w:rPr>
                <w:rFonts w:ascii="Arial" w:hAnsi="Arial" w:cs="Arial"/>
                <w:sz w:val="20"/>
                <w:szCs w:val="20"/>
              </w:rPr>
              <w:t>eCase</w:t>
            </w:r>
            <w:proofErr w:type="spellEnd"/>
            <w:r w:rsidRPr="00BA598E">
              <w:rPr>
                <w:rFonts w:ascii="Arial" w:hAnsi="Arial" w:cs="Arial"/>
                <w:sz w:val="20"/>
                <w:szCs w:val="20"/>
              </w:rPr>
              <w:t>.</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F866905" w14:textId="77777777" w:rsidR="0003522E" w:rsidRDefault="0003522E" w:rsidP="00C76277">
            <w:pPr>
              <w:autoSpaceDE w:val="0"/>
              <w:autoSpaceDN w:val="0"/>
              <w:adjustRightInd w:val="0"/>
              <w:rPr>
                <w:rFonts w:ascii="Arial" w:hAnsi="Arial" w:cs="Arial"/>
                <w:color w:val="FF0000"/>
                <w:sz w:val="20"/>
                <w:szCs w:val="20"/>
              </w:rPr>
            </w:pPr>
          </w:p>
          <w:p w14:paraId="2277C6E6" w14:textId="2682159A" w:rsidR="00C76277" w:rsidRDefault="0003522E" w:rsidP="00C76277">
            <w:pPr>
              <w:autoSpaceDE w:val="0"/>
              <w:autoSpaceDN w:val="0"/>
              <w:adjustRightInd w:val="0"/>
              <w:rPr>
                <w:rFonts w:ascii="Arial" w:hAnsi="Arial" w:cs="Arial"/>
                <w:color w:val="FF0000"/>
                <w:sz w:val="20"/>
                <w:szCs w:val="20"/>
              </w:rPr>
            </w:pPr>
            <w:r w:rsidRPr="0003522E">
              <w:rPr>
                <w:rFonts w:ascii="Arial" w:hAnsi="Arial" w:cs="Arial"/>
                <w:sz w:val="20"/>
                <w:szCs w:val="20"/>
              </w:rPr>
              <w:t xml:space="preserve">VA Form 21-4142 and 4142a: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w:t>
            </w:r>
            <w:proofErr w:type="gramStart"/>
            <w:r w:rsidR="003C2BA4">
              <w:rPr>
                <w:rFonts w:ascii="Arial" w:hAnsi="Arial" w:cs="Arial"/>
                <w:color w:val="000000"/>
                <w:sz w:val="20"/>
                <w:szCs w:val="20"/>
              </w:rPr>
              <w:t>13,</w:t>
            </w:r>
            <w:r w:rsidR="00BA598E" w:rsidRPr="00BA598E">
              <w:rPr>
                <w:rFonts w:ascii="Arial" w:hAnsi="Arial" w:cs="Arial"/>
                <w:color w:val="000000"/>
                <w:sz w:val="20"/>
                <w:szCs w:val="20"/>
              </w:rPr>
              <w:t>receivedon</w:t>
            </w:r>
            <w:proofErr w:type="gramEnd"/>
            <w:r w:rsidR="003C2BA4">
              <w:rPr>
                <w:rFonts w:ascii="Arial" w:hAnsi="Arial" w:cs="Arial"/>
                <w:color w:val="000000"/>
                <w:sz w:val="20"/>
                <w:szCs w:val="20"/>
              </w:rPr>
              <w:t>)</w:t>
            </w:r>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del w:id="0" w:author="Shackelford, Debra, VBADENV Trng Facility" w:date="2021-01-29T09:52:00Z">
              <w:r w:rsidR="00FA3027" w:rsidDel="00725446">
                <w:rPr>
                  <w:rFonts w:ascii="Arial" w:hAnsi="Arial" w:cs="Arial"/>
                  <w:color w:val="FF0000"/>
                  <w:sz w:val="20"/>
                  <w:szCs w:val="20"/>
                </w:rPr>
                <w:delText>01/31/2021</w:delText>
              </w:r>
            </w:del>
            <w:ins w:id="1" w:author="Shackelford, Debra, VBADENV Trng Facility" w:date="2021-01-29T09:52:00Z">
              <w:r w:rsidR="00725446">
                <w:rPr>
                  <w:rFonts w:ascii="Arial" w:hAnsi="Arial" w:cs="Arial"/>
                  <w:color w:val="FF0000"/>
                  <w:sz w:val="20"/>
                  <w:szCs w:val="20"/>
                </w:rPr>
                <w:t>03/01/2021</w:t>
              </w:r>
            </w:ins>
          </w:p>
          <w:p w14:paraId="58135F32" w14:textId="7A37D89A" w:rsidR="001B5BBA" w:rsidRDefault="001B5BBA" w:rsidP="00C76277">
            <w:pPr>
              <w:autoSpaceDE w:val="0"/>
              <w:autoSpaceDN w:val="0"/>
              <w:adjustRightInd w:val="0"/>
              <w:rPr>
                <w:rFonts w:ascii="Arial" w:hAnsi="Arial" w:cs="Arial"/>
                <w:color w:val="FF0000"/>
                <w:sz w:val="20"/>
                <w:szCs w:val="20"/>
              </w:rPr>
            </w:pPr>
          </w:p>
          <w:p w14:paraId="4B7D8B2C" w14:textId="71E9A0A8" w:rsidR="001B5BBA" w:rsidRPr="003C2BA4" w:rsidRDefault="001B5BBA" w:rsidP="00C76277">
            <w:pPr>
              <w:autoSpaceDE w:val="0"/>
              <w:autoSpaceDN w:val="0"/>
              <w:adjustRightInd w:val="0"/>
              <w:rPr>
                <w:rFonts w:ascii="Arial" w:hAnsi="Arial" w:cs="Arial"/>
                <w:color w:val="FF0000"/>
                <w:sz w:val="20"/>
                <w:szCs w:val="20"/>
              </w:rPr>
            </w:pPr>
            <w:r w:rsidRPr="003C2BA4">
              <w:rPr>
                <w:rFonts w:ascii="Arial" w:hAnsi="Arial" w:cs="Arial"/>
                <w:sz w:val="20"/>
                <w:szCs w:val="20"/>
              </w:rPr>
              <w:t xml:space="preserve">PMR Request letter-Dr. </w:t>
            </w:r>
            <w:proofErr w:type="spellStart"/>
            <w:r w:rsidRPr="003C2BA4">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w:t>
            </w:r>
            <w:proofErr w:type="gramStart"/>
            <w:r w:rsidR="003C2BA4">
              <w:rPr>
                <w:rFonts w:ascii="Arial" w:hAnsi="Arial" w:cs="Arial"/>
                <w:color w:val="000000"/>
                <w:sz w:val="20"/>
                <w:szCs w:val="20"/>
              </w:rPr>
              <w:t>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proofErr w:type="gramEnd"/>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del w:id="2" w:author="Shackelford, Debra, VBADENV Trng Facility" w:date="2021-01-29T09:52:00Z">
              <w:r w:rsidR="00FA3027" w:rsidDel="00725446">
                <w:rPr>
                  <w:rFonts w:ascii="Arial" w:hAnsi="Arial" w:cs="Arial"/>
                  <w:color w:val="FF0000"/>
                  <w:sz w:val="20"/>
                  <w:szCs w:val="20"/>
                </w:rPr>
                <w:delText>02/02/2021</w:delText>
              </w:r>
            </w:del>
            <w:ins w:id="3" w:author="Shackelford, Debra, VBADENV Trng Facility" w:date="2021-01-29T09:52:00Z">
              <w:r w:rsidR="00725446">
                <w:rPr>
                  <w:rFonts w:ascii="Arial" w:hAnsi="Arial" w:cs="Arial"/>
                  <w:color w:val="FF0000"/>
                  <w:sz w:val="20"/>
                  <w:szCs w:val="20"/>
                </w:rPr>
                <w:t>03/03/2021</w:t>
              </w:r>
            </w:ins>
          </w:p>
          <w:p w14:paraId="51F3447E" w14:textId="7C9788B6" w:rsidR="001B5BBA" w:rsidRDefault="001B5BBA" w:rsidP="00C76277">
            <w:pPr>
              <w:autoSpaceDE w:val="0"/>
              <w:autoSpaceDN w:val="0"/>
              <w:adjustRightInd w:val="0"/>
              <w:rPr>
                <w:rFonts w:ascii="Arial" w:hAnsi="Arial" w:cs="Arial"/>
                <w:color w:val="000000"/>
                <w:sz w:val="20"/>
                <w:szCs w:val="20"/>
              </w:rPr>
            </w:pPr>
          </w:p>
          <w:p w14:paraId="2239EF4C" w14:textId="77777777" w:rsidR="00725446" w:rsidRPr="003C2BA4" w:rsidRDefault="001B5BBA" w:rsidP="00725446">
            <w:pPr>
              <w:autoSpaceDE w:val="0"/>
              <w:autoSpaceDN w:val="0"/>
              <w:adjustRightInd w:val="0"/>
              <w:rPr>
                <w:ins w:id="4" w:author="Shackelford, Debra, VBADENV Trng Facility" w:date="2021-01-29T09:52:00Z"/>
                <w:rFonts w:ascii="Arial" w:hAnsi="Arial" w:cs="Arial"/>
                <w:color w:val="FF0000"/>
                <w:sz w:val="20"/>
                <w:szCs w:val="20"/>
              </w:rPr>
            </w:pPr>
            <w:r w:rsidRPr="00974B03">
              <w:rPr>
                <w:rFonts w:ascii="Arial" w:hAnsi="Arial" w:cs="Arial"/>
                <w:sz w:val="20"/>
                <w:szCs w:val="20"/>
              </w:rPr>
              <w:t xml:space="preserve">PMR Request letter-Dr. </w:t>
            </w:r>
            <w:proofErr w:type="spellStart"/>
            <w:r w:rsidRPr="00974B03">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w:t>
            </w:r>
            <w:proofErr w:type="gramStart"/>
            <w:r w:rsidR="003C2BA4">
              <w:rPr>
                <w:rFonts w:ascii="Arial" w:hAnsi="Arial" w:cs="Arial"/>
                <w:color w:val="000000"/>
                <w:sz w:val="20"/>
                <w:szCs w:val="20"/>
              </w:rPr>
              <w:t>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proofErr w:type="gramEnd"/>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ins w:id="5" w:author="Shackelford, Debra, VBADENV Trng Facility" w:date="2021-01-29T09:52:00Z">
              <w:r w:rsidR="00725446">
                <w:rPr>
                  <w:rFonts w:ascii="Arial" w:hAnsi="Arial" w:cs="Arial"/>
                  <w:color w:val="FF0000"/>
                  <w:sz w:val="20"/>
                  <w:szCs w:val="20"/>
                </w:rPr>
                <w:t>03/03/2021</w:t>
              </w:r>
            </w:ins>
          </w:p>
          <w:p w14:paraId="0A607493" w14:textId="239DF04E" w:rsidR="003C2BA4" w:rsidRPr="003C2BA4" w:rsidRDefault="00FA3027" w:rsidP="003C2BA4">
            <w:pPr>
              <w:autoSpaceDE w:val="0"/>
              <w:autoSpaceDN w:val="0"/>
              <w:adjustRightInd w:val="0"/>
              <w:rPr>
                <w:rFonts w:ascii="Arial" w:hAnsi="Arial" w:cs="Arial"/>
                <w:color w:val="FF0000"/>
                <w:sz w:val="20"/>
                <w:szCs w:val="20"/>
              </w:rPr>
            </w:pPr>
            <w:del w:id="6" w:author="Shackelford, Debra, VBADENV Trng Facility" w:date="2021-01-29T09:52:00Z">
              <w:r w:rsidDel="00725446">
                <w:rPr>
                  <w:rFonts w:ascii="Arial" w:hAnsi="Arial" w:cs="Arial"/>
                  <w:color w:val="FF0000"/>
                  <w:sz w:val="20"/>
                  <w:szCs w:val="20"/>
                </w:rPr>
                <w:delText>02/02/2021</w:delText>
              </w:r>
            </w:del>
          </w:p>
          <w:p w14:paraId="5C64A062" w14:textId="1B69A998" w:rsidR="001B5BBA" w:rsidRDefault="001B5BBA" w:rsidP="00C76277">
            <w:pPr>
              <w:autoSpaceDE w:val="0"/>
              <w:autoSpaceDN w:val="0"/>
              <w:adjustRightInd w:val="0"/>
              <w:rPr>
                <w:rFonts w:ascii="Arial" w:hAnsi="Arial" w:cs="Arial"/>
                <w:color w:val="000000"/>
                <w:sz w:val="20"/>
                <w:szCs w:val="20"/>
              </w:rPr>
            </w:pPr>
          </w:p>
          <w:p w14:paraId="7103FEDB" w14:textId="77777777" w:rsidR="00725446" w:rsidRPr="003C2BA4" w:rsidRDefault="001B5BBA" w:rsidP="00725446">
            <w:pPr>
              <w:autoSpaceDE w:val="0"/>
              <w:autoSpaceDN w:val="0"/>
              <w:adjustRightInd w:val="0"/>
              <w:rPr>
                <w:ins w:id="7" w:author="Shackelford, Debra, VBADENV Trng Facility" w:date="2021-01-29T09:53:00Z"/>
                <w:rFonts w:ascii="Arial" w:hAnsi="Arial" w:cs="Arial"/>
                <w:color w:val="FF0000"/>
                <w:sz w:val="20"/>
                <w:szCs w:val="20"/>
              </w:rPr>
            </w:pPr>
            <w:r w:rsidRPr="00974B03">
              <w:rPr>
                <w:rFonts w:ascii="Arial" w:hAnsi="Arial" w:cs="Arial"/>
                <w:sz w:val="20"/>
                <w:szCs w:val="20"/>
              </w:rPr>
              <w:t xml:space="preserve">PMR Request letter-Dr. </w:t>
            </w:r>
            <w:proofErr w:type="spellStart"/>
            <w:r w:rsidRPr="00974B03">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w:t>
            </w:r>
            <w:proofErr w:type="gramStart"/>
            <w:r w:rsidR="003C2BA4">
              <w:rPr>
                <w:rFonts w:ascii="Arial" w:hAnsi="Arial" w:cs="Arial"/>
                <w:color w:val="000000"/>
                <w:sz w:val="20"/>
                <w:szCs w:val="20"/>
              </w:rPr>
              <w:t>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proofErr w:type="gramEnd"/>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ins w:id="8" w:author="Shackelford, Debra, VBADENV Trng Facility" w:date="2021-01-29T09:53:00Z">
              <w:r w:rsidR="00725446">
                <w:rPr>
                  <w:rFonts w:ascii="Arial" w:hAnsi="Arial" w:cs="Arial"/>
                  <w:color w:val="FF0000"/>
                  <w:sz w:val="20"/>
                  <w:szCs w:val="20"/>
                </w:rPr>
                <w:t>03/03/2021</w:t>
              </w:r>
            </w:ins>
          </w:p>
          <w:p w14:paraId="2B68D43F" w14:textId="41551849" w:rsidR="003C2BA4" w:rsidRPr="003C2BA4" w:rsidDel="00725446" w:rsidRDefault="00FA3027" w:rsidP="003C2BA4">
            <w:pPr>
              <w:autoSpaceDE w:val="0"/>
              <w:autoSpaceDN w:val="0"/>
              <w:adjustRightInd w:val="0"/>
              <w:rPr>
                <w:del w:id="9" w:author="Shackelford, Debra, VBADENV Trng Facility" w:date="2021-01-29T09:53:00Z"/>
                <w:rFonts w:ascii="Arial" w:hAnsi="Arial" w:cs="Arial"/>
                <w:color w:val="FF0000"/>
                <w:sz w:val="20"/>
                <w:szCs w:val="20"/>
              </w:rPr>
            </w:pPr>
            <w:del w:id="10" w:author="Shackelford, Debra, VBADENV Trng Facility" w:date="2021-01-29T09:53:00Z">
              <w:r w:rsidDel="00725446">
                <w:rPr>
                  <w:rFonts w:ascii="Arial" w:hAnsi="Arial" w:cs="Arial"/>
                  <w:color w:val="FF0000"/>
                  <w:sz w:val="20"/>
                  <w:szCs w:val="20"/>
                </w:rPr>
                <w:delText>02/02/2021</w:delText>
              </w:r>
            </w:del>
          </w:p>
          <w:p w14:paraId="1AA3C1CE" w14:textId="713F88EA" w:rsidR="001B5BBA" w:rsidRPr="00974B03" w:rsidRDefault="001B5BBA" w:rsidP="001B5BBA">
            <w:pPr>
              <w:autoSpaceDE w:val="0"/>
              <w:autoSpaceDN w:val="0"/>
              <w:adjustRightInd w:val="0"/>
              <w:rPr>
                <w:rFonts w:ascii="Arial" w:hAnsi="Arial" w:cs="Arial"/>
                <w:sz w:val="20"/>
                <w:szCs w:val="20"/>
              </w:rPr>
            </w:pPr>
          </w:p>
          <w:p w14:paraId="3F9BE577" w14:textId="5ABED760" w:rsidR="001B5BBA" w:rsidRDefault="001B5BBA" w:rsidP="00C76277">
            <w:pPr>
              <w:autoSpaceDE w:val="0"/>
              <w:autoSpaceDN w:val="0"/>
              <w:adjustRightInd w:val="0"/>
              <w:rPr>
                <w:rFonts w:ascii="Arial" w:hAnsi="Arial" w:cs="Arial"/>
                <w:color w:val="000000"/>
                <w:sz w:val="20"/>
                <w:szCs w:val="20"/>
              </w:rPr>
            </w:pPr>
          </w:p>
          <w:p w14:paraId="66597336" w14:textId="10A5C9B1" w:rsidR="001B5BBA" w:rsidRDefault="001B5BBA" w:rsidP="00C76277">
            <w:pPr>
              <w:autoSpaceDE w:val="0"/>
              <w:autoSpaceDN w:val="0"/>
              <w:adjustRightInd w:val="0"/>
              <w:rPr>
                <w:rFonts w:ascii="Arial" w:hAnsi="Arial" w:cs="Arial"/>
                <w:color w:val="000000"/>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38C1F23D" w:rsidR="004A75D8" w:rsidRPr="00884A96"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Correct.</w:t>
            </w:r>
            <w:r w:rsidR="004A75D8" w:rsidRPr="00884A96">
              <w:rPr>
                <w:rFonts w:ascii="Arial" w:hAnsi="Arial" w:cs="Arial"/>
                <w:sz w:val="20"/>
                <w:szCs w:val="20"/>
              </w:rPr>
              <w:t xml:space="preserve"> </w:t>
            </w:r>
            <w:r w:rsidRPr="00884A96">
              <w:rPr>
                <w:rFonts w:ascii="Arial" w:hAnsi="Arial" w:cs="Arial"/>
                <w:sz w:val="20"/>
                <w:szCs w:val="20"/>
              </w:rPr>
              <w:t xml:space="preserve">The date of receipt is the date the documents were received by a VA </w:t>
            </w:r>
            <w:r w:rsidR="001B5BBA" w:rsidRPr="00884A96">
              <w:rPr>
                <w:rFonts w:ascii="Arial" w:hAnsi="Arial" w:cs="Arial"/>
                <w:sz w:val="20"/>
                <w:szCs w:val="20"/>
              </w:rPr>
              <w:t>facility</w:t>
            </w:r>
            <w:r w:rsidR="00223689" w:rsidRPr="00884A96">
              <w:rPr>
                <w:rFonts w:ascii="Arial" w:hAnsi="Arial" w:cs="Arial"/>
                <w:sz w:val="20"/>
                <w:szCs w:val="20"/>
              </w:rPr>
              <w:t xml:space="preserve">. </w:t>
            </w:r>
            <w:r w:rsidRPr="00884A96">
              <w:rPr>
                <w:rFonts w:ascii="Arial" w:hAnsi="Arial" w:cs="Arial"/>
                <w:sz w:val="20"/>
                <w:szCs w:val="20"/>
              </w:rPr>
              <w:t>M21-1 III.ii.2.B - Claims for Disability Compensation and-or Pension, and Claims for Survivors Benefits</w:t>
            </w:r>
            <w:r w:rsidR="001B5BBA" w:rsidRPr="00884A96">
              <w:rPr>
                <w:rFonts w:ascii="Arial" w:hAnsi="Arial" w:cs="Arial"/>
                <w:sz w:val="20"/>
                <w:szCs w:val="20"/>
              </w:rPr>
              <w:t xml:space="preserve">, </w:t>
            </w:r>
            <w:r w:rsidRPr="00884A96">
              <w:rPr>
                <w:rFonts w:ascii="Arial" w:hAnsi="Arial" w:cs="Arial"/>
                <w:sz w:val="20"/>
                <w:szCs w:val="20"/>
              </w:rPr>
              <w:t>38 CFR 3.1(r)</w:t>
            </w:r>
            <w:r w:rsidR="001B5BBA" w:rsidRPr="00884A96">
              <w:rPr>
                <w:rFonts w:ascii="Arial" w:hAnsi="Arial" w:cs="Arial"/>
                <w:sz w:val="20"/>
                <w:szCs w:val="20"/>
              </w:rPr>
              <w:t xml:space="preserve"> and M21-1, Part III</w:t>
            </w:r>
            <w:r w:rsidR="003C2BA4" w:rsidRPr="00884A96">
              <w:rPr>
                <w:rFonts w:ascii="Arial" w:hAnsi="Arial" w:cs="Arial"/>
                <w:sz w:val="20"/>
                <w:szCs w:val="20"/>
              </w:rPr>
              <w:t>.iii.1.D</w:t>
            </w:r>
            <w:r w:rsidR="001B5BBA" w:rsidRPr="00884A96">
              <w:rPr>
                <w:rFonts w:ascii="Arial" w:hAnsi="Arial" w:cs="Arial"/>
                <w:sz w:val="20"/>
                <w:szCs w:val="20"/>
              </w:rPr>
              <w:t xml:space="preserve"> - Requesting Evidence From Private Healthcare Providers (PHPs)</w:t>
            </w:r>
          </w:p>
          <w:p w14:paraId="33E91872" w14:textId="77777777" w:rsidR="004A75D8" w:rsidRPr="00237691" w:rsidRDefault="004A75D8" w:rsidP="00D143E9">
            <w:pPr>
              <w:autoSpaceDE w:val="0"/>
              <w:autoSpaceDN w:val="0"/>
              <w:adjustRightInd w:val="0"/>
              <w:rPr>
                <w:rFonts w:ascii="Arial" w:hAnsi="Arial" w:cs="Arial"/>
                <w:sz w:val="20"/>
                <w:szCs w:val="20"/>
              </w:rPr>
            </w:pPr>
          </w:p>
          <w:p w14:paraId="105B9653"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0C9B609F" w14:textId="1EE6C1ED" w:rsidR="004A75D8" w:rsidRPr="00237691"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 xml:space="preserve">That is incorrect. </w:t>
            </w:r>
            <w:r w:rsidR="00FE1940" w:rsidRPr="00884A96">
              <w:rPr>
                <w:rFonts w:ascii="Arial" w:hAnsi="Arial" w:cs="Arial"/>
                <w:sz w:val="20"/>
                <w:szCs w:val="20"/>
              </w:rPr>
              <w:t>The date of receipt is the date the documents were received by a VA facility</w:t>
            </w:r>
            <w:r w:rsidR="00820E7D" w:rsidRPr="00884A96">
              <w:rPr>
                <w:rFonts w:ascii="Arial" w:hAnsi="Arial" w:cs="Arial"/>
                <w:sz w:val="20"/>
                <w:szCs w:val="20"/>
              </w:rPr>
              <w:t>, or the date the document was generated by a VA facility</w:t>
            </w:r>
            <w:r w:rsidR="00FE1940" w:rsidRPr="00884A96">
              <w:rPr>
                <w:rFonts w:ascii="Arial" w:hAnsi="Arial" w:cs="Arial"/>
                <w:sz w:val="20"/>
                <w:szCs w:val="20"/>
              </w:rPr>
              <w:t xml:space="preserve">. </w:t>
            </w:r>
            <w:r w:rsidR="004042F1" w:rsidRPr="00884A96">
              <w:rPr>
                <w:rFonts w:ascii="Arial" w:hAnsi="Arial" w:cs="Arial"/>
                <w:sz w:val="20"/>
                <w:szCs w:val="20"/>
              </w:rPr>
              <w:t xml:space="preserve">The VA Form 21-4142 and VA Form 21-4142a were received on /* </w:t>
            </w:r>
            <w:proofErr w:type="spellStart"/>
            <w:r w:rsidR="004042F1" w:rsidRPr="00884A96">
              <w:rPr>
                <w:rFonts w:ascii="Arial" w:hAnsi="Arial" w:cs="Arial"/>
                <w:sz w:val="20"/>
                <w:szCs w:val="20"/>
              </w:rPr>
              <w:t>dateadd</w:t>
            </w:r>
            <w:proofErr w:type="spellEnd"/>
            <w:r w:rsidR="004042F1" w:rsidRPr="00884A96">
              <w:rPr>
                <w:rFonts w:ascii="Arial" w:hAnsi="Arial" w:cs="Arial"/>
                <w:sz w:val="20"/>
                <w:szCs w:val="20"/>
              </w:rPr>
              <w:t xml:space="preserve">(d,13,receivedon) */ and the PMR Request letters were generated on /* </w:t>
            </w:r>
            <w:proofErr w:type="spellStart"/>
            <w:r w:rsidR="004042F1" w:rsidRPr="00884A96">
              <w:rPr>
                <w:rFonts w:ascii="Arial" w:hAnsi="Arial" w:cs="Arial"/>
                <w:sz w:val="20"/>
                <w:szCs w:val="20"/>
              </w:rPr>
              <w:t>dateadd</w:t>
            </w:r>
            <w:proofErr w:type="spellEnd"/>
            <w:r w:rsidR="004042F1" w:rsidRPr="00884A96">
              <w:rPr>
                <w:rFonts w:ascii="Arial" w:hAnsi="Arial" w:cs="Arial"/>
                <w:sz w:val="20"/>
                <w:szCs w:val="20"/>
              </w:rPr>
              <w:t>(d,1</w:t>
            </w:r>
            <w:r w:rsidR="0017687C">
              <w:rPr>
                <w:rFonts w:ascii="Arial" w:hAnsi="Arial" w:cs="Arial"/>
                <w:sz w:val="20"/>
                <w:szCs w:val="20"/>
              </w:rPr>
              <w:t>5</w:t>
            </w:r>
            <w:r w:rsidR="004042F1" w:rsidRPr="00884A96">
              <w:rPr>
                <w:rFonts w:ascii="Arial" w:hAnsi="Arial" w:cs="Arial"/>
                <w:sz w:val="20"/>
                <w:szCs w:val="20"/>
              </w:rPr>
              <w:t xml:space="preserve">,receivedon) */. </w:t>
            </w:r>
            <w:r w:rsidR="00FE1940" w:rsidRPr="00884A96">
              <w:rPr>
                <w:rFonts w:ascii="Arial" w:hAnsi="Arial" w:cs="Arial"/>
                <w:sz w:val="20"/>
                <w:szCs w:val="20"/>
              </w:rPr>
              <w:t>M21-1 III.ii.2.B - Claims for Disability Compensation and-or Pension, and Claims for Survivors Benefits, 38 CFR 3.1(r) and M21-1, Part III.iii.1.D - Requesting Evidence From Private Healthcare Providers (PHPs)</w:t>
            </w:r>
          </w:p>
        </w:tc>
        <w:tc>
          <w:tcPr>
            <w:tcW w:w="6971" w:type="dxa"/>
          </w:tcPr>
          <w:p w14:paraId="15F07754" w14:textId="4945DFC6"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gridSpan w:val="2"/>
            <w:shd w:val="clear" w:color="auto" w:fill="FFC000"/>
          </w:tcPr>
          <w:p w14:paraId="3FBB4C1E" w14:textId="7AE34786"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gridSpan w:val="2"/>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lastRenderedPageBreak/>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0A907212"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B845E2">
              <w:rPr>
                <w:rFonts w:ascii="Arial" w:hAnsi="Arial" w:cs="Arial"/>
                <w:sz w:val="20"/>
                <w:szCs w:val="20"/>
              </w:rPr>
              <w:t>Power of Attorney (</w:t>
            </w:r>
            <w:r w:rsidRPr="00237691">
              <w:rPr>
                <w:rFonts w:ascii="Arial" w:hAnsi="Arial" w:cs="Arial"/>
                <w:sz w:val="20"/>
                <w:szCs w:val="20"/>
              </w:rPr>
              <w:t>POA</w:t>
            </w:r>
            <w:r w:rsidR="00B845E2">
              <w:rPr>
                <w:rFonts w:ascii="Arial" w:hAnsi="Arial" w:cs="Arial"/>
                <w:sz w:val="20"/>
                <w:szCs w:val="20"/>
              </w:rPr>
              <w:t>)</w:t>
            </w:r>
            <w:r w:rsidRPr="00237691">
              <w:rPr>
                <w:rFonts w:ascii="Arial" w:hAnsi="Arial" w:cs="Arial"/>
                <w:sz w:val="20"/>
                <w:szCs w:val="20"/>
              </w:rPr>
              <w:t>?</w:t>
            </w:r>
          </w:p>
          <w:p w14:paraId="6054F0CD" w14:textId="77777777" w:rsidR="00F053E4" w:rsidRPr="00FE1940"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FE1940">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28ED4C1" w14:textId="77777777"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shows the service organization as representative.  M21-1 I.3.A - General Information on Power of Attorney (POA)</w:t>
            </w:r>
          </w:p>
          <w:p w14:paraId="311CC8CE"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3C849056" w14:textId="6AEB0B3B"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xml:space="preserve">, shows </w:t>
            </w:r>
            <w:r w:rsidR="0083648E">
              <w:rPr>
                <w:rFonts w:ascii="Arial" w:hAnsi="Arial" w:cs="Arial"/>
                <w:sz w:val="20"/>
                <w:szCs w:val="20"/>
              </w:rPr>
              <w:t>American Legion (074)</w:t>
            </w:r>
            <w:r w:rsidR="00FE1940" w:rsidRPr="00884A96">
              <w:rPr>
                <w:rFonts w:ascii="Arial" w:hAnsi="Arial" w:cs="Arial"/>
                <w:sz w:val="20"/>
                <w:szCs w:val="20"/>
              </w:rPr>
              <w:t xml:space="preserve"> is the appointed representative, has access to VBMS but does not have authorization to change the Veteran’s mailing address</w:t>
            </w:r>
            <w:r w:rsidR="00223689" w:rsidRPr="00884A96">
              <w:rPr>
                <w:rFonts w:ascii="Arial" w:hAnsi="Arial" w:cs="Arial"/>
                <w:sz w:val="20"/>
                <w:szCs w:val="20"/>
              </w:rPr>
              <w:t>.  M21-1 I.3.A - General Information on Power of Attorney (POA)</w:t>
            </w:r>
          </w:p>
          <w:p w14:paraId="6E9A4F7E" w14:textId="77777777" w:rsidR="004A75D8" w:rsidRDefault="004A75D8" w:rsidP="00110A0D">
            <w:pPr>
              <w:tabs>
                <w:tab w:val="left" w:pos="7710"/>
              </w:tabs>
              <w:autoSpaceDE w:val="0"/>
              <w:autoSpaceDN w:val="0"/>
              <w:adjustRightInd w:val="0"/>
              <w:rPr>
                <w:rFonts w:ascii="Arial" w:hAnsi="Arial" w:cs="Arial"/>
                <w:sz w:val="20"/>
                <w:szCs w:val="20"/>
              </w:rPr>
            </w:pP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00C39D8E"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gridSpan w:val="2"/>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gridSpan w:val="2"/>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9244A8">
              <w:rPr>
                <w:rFonts w:ascii="Arial" w:hAnsi="Arial" w:cs="Arial"/>
                <w:sz w:val="20"/>
                <w:szCs w:val="23"/>
                <w:highlight w:val="yellow"/>
              </w:rPr>
              <w:t>American Legion (074)</w:t>
            </w:r>
          </w:p>
          <w:p w14:paraId="0B4DE0D0"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9244A8">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6A2C7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6A2C73">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Yes</w:t>
            </w:r>
          </w:p>
          <w:p w14:paraId="1B4CD9AD" w14:textId="77777777" w:rsidR="00C1663A" w:rsidRPr="006A2C7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6A2C73">
              <w:rPr>
                <w:rFonts w:ascii="Arial" w:hAnsi="Arial" w:cs="Arial"/>
                <w:sz w:val="20"/>
                <w:szCs w:val="20"/>
                <w:highlight w:val="yellow"/>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5133D31D" w:rsidR="00E51A0B" w:rsidRPr="00884A96" w:rsidRDefault="00C76277" w:rsidP="00E51A0B">
            <w:pPr>
              <w:tabs>
                <w:tab w:val="left" w:pos="7710"/>
              </w:tabs>
              <w:autoSpaceDE w:val="0"/>
              <w:autoSpaceDN w:val="0"/>
              <w:adjustRightInd w:val="0"/>
              <w:rPr>
                <w:rFonts w:ascii="Arial" w:hAnsi="Arial" w:cs="Arial"/>
                <w:sz w:val="20"/>
                <w:szCs w:val="20"/>
              </w:rPr>
            </w:pPr>
            <w:r w:rsidRPr="00884A96">
              <w:rPr>
                <w:rFonts w:ascii="Arial" w:hAnsi="Arial" w:cs="Arial"/>
                <w:sz w:val="20"/>
                <w:szCs w:val="20"/>
              </w:rPr>
              <w:lastRenderedPageBreak/>
              <w:t>Awesome! Use VBMS to reflect the appointment of a POA, as well as the POA’s permission to change a claimant’s address and/or access to a Veteran’s eFolder M21-1 III.ii.3.C - System Updates</w:t>
            </w:r>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17784334" w:rsidR="00E51A0B" w:rsidRPr="00884A96" w:rsidRDefault="00C76277" w:rsidP="0009272C">
            <w:pPr>
              <w:tabs>
                <w:tab w:val="left" w:pos="7710"/>
              </w:tabs>
              <w:autoSpaceDE w:val="0"/>
              <w:autoSpaceDN w:val="0"/>
              <w:adjustRightInd w:val="0"/>
              <w:rPr>
                <w:rFonts w:ascii="Arial" w:hAnsi="Arial" w:cs="Arial"/>
                <w:b/>
                <w:sz w:val="20"/>
                <w:szCs w:val="20"/>
              </w:rPr>
            </w:pPr>
            <w:r w:rsidRPr="00884A96">
              <w:rPr>
                <w:rFonts w:ascii="Arial" w:hAnsi="Arial" w:cs="Arial"/>
                <w:sz w:val="20"/>
                <w:szCs w:val="20"/>
              </w:rPr>
              <w:t xml:space="preserve">Incorrect. </w:t>
            </w:r>
            <w:r w:rsidR="00B80490" w:rsidRPr="00884A96">
              <w:rPr>
                <w:rFonts w:ascii="Arial" w:hAnsi="Arial" w:cs="Arial"/>
                <w:sz w:val="20"/>
                <w:szCs w:val="20"/>
              </w:rPr>
              <w:t xml:space="preserve">According to the VA Form 21-22, </w:t>
            </w:r>
            <w:r w:rsidR="006E22DF">
              <w:rPr>
                <w:rFonts w:ascii="Arial" w:hAnsi="Arial" w:cs="Arial"/>
                <w:sz w:val="20"/>
                <w:szCs w:val="20"/>
              </w:rPr>
              <w:t>American Legion</w:t>
            </w:r>
            <w:r w:rsidR="00223689" w:rsidRPr="00884A96">
              <w:rPr>
                <w:rFonts w:ascii="Arial" w:hAnsi="Arial" w:cs="Arial"/>
                <w:sz w:val="20"/>
                <w:szCs w:val="20"/>
              </w:rPr>
              <w:t xml:space="preserve"> (</w:t>
            </w:r>
            <w:r w:rsidR="006E22DF" w:rsidRPr="00884A96">
              <w:rPr>
                <w:rFonts w:ascii="Arial" w:hAnsi="Arial" w:cs="Arial"/>
                <w:sz w:val="20"/>
                <w:szCs w:val="20"/>
              </w:rPr>
              <w:t>0</w:t>
            </w:r>
            <w:r w:rsidR="006E22DF">
              <w:rPr>
                <w:rFonts w:ascii="Arial" w:hAnsi="Arial" w:cs="Arial"/>
                <w:sz w:val="20"/>
                <w:szCs w:val="20"/>
              </w:rPr>
              <w:t>74</w:t>
            </w:r>
            <w:r w:rsidR="00223689" w:rsidRPr="00884A96">
              <w:rPr>
                <w:rFonts w:ascii="Arial" w:hAnsi="Arial" w:cs="Arial"/>
                <w:sz w:val="20"/>
                <w:szCs w:val="20"/>
              </w:rPr>
              <w:t>)</w:t>
            </w:r>
            <w:r w:rsidR="008A2C07" w:rsidRPr="00884A96">
              <w:rPr>
                <w:rFonts w:ascii="Arial" w:hAnsi="Arial" w:cs="Arial"/>
                <w:sz w:val="20"/>
                <w:szCs w:val="20"/>
              </w:rPr>
              <w:t xml:space="preserve"> </w:t>
            </w:r>
            <w:r w:rsidR="00B80490" w:rsidRPr="00884A96">
              <w:rPr>
                <w:rFonts w:ascii="Arial" w:hAnsi="Arial" w:cs="Arial"/>
                <w:sz w:val="20"/>
                <w:szCs w:val="20"/>
              </w:rPr>
              <w:t xml:space="preserve">is the appointed representative, has access to VBMS </w:t>
            </w:r>
            <w:r w:rsidR="00223689" w:rsidRPr="00884A96">
              <w:rPr>
                <w:rFonts w:ascii="Arial" w:hAnsi="Arial" w:cs="Arial"/>
                <w:sz w:val="20"/>
                <w:szCs w:val="20"/>
              </w:rPr>
              <w:t xml:space="preserve">but does not have authorization to </w:t>
            </w:r>
            <w:r w:rsidR="00B80490" w:rsidRPr="00884A96">
              <w:rPr>
                <w:rFonts w:ascii="Arial" w:hAnsi="Arial" w:cs="Arial"/>
                <w:sz w:val="20"/>
                <w:szCs w:val="20"/>
              </w:rPr>
              <w:t xml:space="preserve">change the Veteran’s mailing address. </w:t>
            </w:r>
            <w:r w:rsidRPr="00884A96">
              <w:rPr>
                <w:rFonts w:ascii="Arial" w:hAnsi="Arial" w:cs="Arial"/>
                <w:sz w:val="20"/>
                <w:szCs w:val="20"/>
              </w:rPr>
              <w:t>Use VBMS to reflect the appointment of a POA, as well as the POA’s permission to change a claimant’s address and/or access to a Veteran’s eFolder.  M21-1 III.ii.3.C - System Updates</w:t>
            </w:r>
            <w:r w:rsidR="00E51A0B" w:rsidRPr="00884A96">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72F0AA99"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gridSpan w:val="2"/>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gridSpan w:val="2"/>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1B637A84" w:rsidR="00C1663A" w:rsidRPr="00237691" w:rsidRDefault="002D6AEC"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3C86736A"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0E180D">
              <w:rPr>
                <w:rFonts w:ascii="Arial" w:hAnsi="Arial" w:cs="Arial"/>
                <w:sz w:val="20"/>
                <w:szCs w:val="20"/>
                <w:highlight w:val="yellow"/>
              </w:rPr>
              <w:t>Yes</w:t>
            </w:r>
          </w:p>
          <w:p w14:paraId="0D068C0B"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0E180D">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8E24754" w14:textId="79BC92DC" w:rsidR="00DC1510" w:rsidRPr="00884A96" w:rsidRDefault="00C1663A" w:rsidP="00DC1510">
            <w:pPr>
              <w:autoSpaceDE w:val="0"/>
              <w:autoSpaceDN w:val="0"/>
              <w:adjustRightInd w:val="0"/>
              <w:rPr>
                <w:rFonts w:ascii="Arial" w:hAnsi="Arial" w:cs="Arial"/>
                <w:sz w:val="20"/>
                <w:szCs w:val="20"/>
              </w:rPr>
            </w:pPr>
            <w:r w:rsidRPr="00884A96">
              <w:rPr>
                <w:rFonts w:ascii="Arial" w:hAnsi="Arial" w:cs="Arial"/>
                <w:sz w:val="20"/>
                <w:szCs w:val="20"/>
              </w:rPr>
              <w:t>Great Job!</w:t>
            </w:r>
            <w:r w:rsidR="00DC1510" w:rsidRPr="00884A96">
              <w:rPr>
                <w:rFonts w:ascii="Arial" w:hAnsi="Arial" w:cs="Arial"/>
                <w:sz w:val="20"/>
                <w:szCs w:val="20"/>
              </w:rPr>
              <w:t xml:space="preserve"> Veteran provided direct deposit information on VA Form 21-526EZ. VSR Task Based Quality Review Checklist Task 11 requires you to enter EFT information.  M21-1 III.ii.3.C - System Updates, M21-4 6.A.a - VSR Task Based Quality Review Checklist</w:t>
            </w:r>
          </w:p>
          <w:p w14:paraId="1ADAABDD" w14:textId="5031DC9B" w:rsidR="00C1663A" w:rsidRPr="00237691"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418C054" w14:textId="77777777" w:rsidR="00516DDC" w:rsidRPr="00884A96" w:rsidRDefault="00C1663A" w:rsidP="00516DDC">
            <w:pPr>
              <w:autoSpaceDE w:val="0"/>
              <w:autoSpaceDN w:val="0"/>
              <w:adjustRightInd w:val="0"/>
              <w:rPr>
                <w:rFonts w:ascii="Arial" w:hAnsi="Arial" w:cs="Arial"/>
                <w:sz w:val="20"/>
                <w:szCs w:val="20"/>
              </w:rPr>
            </w:pPr>
            <w:r w:rsidRPr="00884A96">
              <w:rPr>
                <w:rFonts w:ascii="Arial" w:hAnsi="Arial" w:cs="Arial"/>
                <w:sz w:val="20"/>
                <w:szCs w:val="20"/>
              </w:rPr>
              <w:t>Incorrect</w:t>
            </w:r>
            <w:r w:rsidR="00516DDC" w:rsidRPr="00884A96">
              <w:rPr>
                <w:rFonts w:ascii="Arial" w:hAnsi="Arial" w:cs="Arial"/>
                <w:sz w:val="20"/>
                <w:szCs w:val="20"/>
              </w:rPr>
              <w:t>, Veteran provided direct deposit information on VA Form 21-526EZ. VSR Task Based Quality Review Checklist Task 11 requires you to enter EFT information.  M21-1 III.ii.3.C - System Updates, M21-4 6.A.a - VSR Task Based Quality Review Checklist</w:t>
            </w:r>
          </w:p>
          <w:p w14:paraId="2AD23DDB" w14:textId="522BC45B"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6480CB6B"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gridSpan w:val="2"/>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gridSpan w:val="2"/>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44CDB8B5" w:rsidR="00BA598E" w:rsidRPr="00516DDC"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184EE0">
              <w:rPr>
                <w:rFonts w:ascii="Arial" w:hAnsi="Arial" w:cs="Arial"/>
                <w:color w:val="000000"/>
                <w:sz w:val="20"/>
                <w:szCs w:val="20"/>
              </w:rPr>
              <w:t xml:space="preserve"> </w:t>
            </w:r>
            <w:r w:rsidR="00184EE0" w:rsidRPr="00516DDC">
              <w:rPr>
                <w:rFonts w:ascii="Arial" w:hAnsi="Arial" w:cs="Arial"/>
                <w:color w:val="FF0000"/>
                <w:sz w:val="20"/>
                <w:szCs w:val="20"/>
              </w:rPr>
              <w:t>(</w:t>
            </w:r>
            <w:r w:rsidR="007E450B">
              <w:rPr>
                <w:rFonts w:ascii="Arial" w:hAnsi="Arial" w:cs="Arial"/>
                <w:color w:val="FF0000"/>
                <w:sz w:val="20"/>
                <w:szCs w:val="20"/>
              </w:rPr>
              <w:t>11/03/2016</w:t>
            </w:r>
            <w:r w:rsidR="00184EE0" w:rsidRPr="00516DDC">
              <w:rPr>
                <w:rFonts w:ascii="Arial" w:hAnsi="Arial" w:cs="Arial"/>
                <w:color w:val="FF0000"/>
                <w:sz w:val="20"/>
                <w:szCs w:val="20"/>
              </w:rPr>
              <w:t>)</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14FCB16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184EE0" w:rsidRPr="00516DDC">
              <w:rPr>
                <w:rFonts w:ascii="Arial" w:hAnsi="Arial" w:cs="Arial"/>
                <w:color w:val="FF0000"/>
                <w:sz w:val="20"/>
                <w:szCs w:val="20"/>
              </w:rPr>
              <w:t xml:space="preserve"> (</w:t>
            </w:r>
            <w:r w:rsidR="007E450B">
              <w:rPr>
                <w:rFonts w:ascii="Arial" w:hAnsi="Arial" w:cs="Arial"/>
                <w:color w:val="FF0000"/>
                <w:sz w:val="20"/>
                <w:szCs w:val="20"/>
              </w:rPr>
              <w:t>11/02/2020</w:t>
            </w:r>
            <w:r w:rsidR="00184EE0" w:rsidRPr="00516DDC">
              <w:rPr>
                <w:rFonts w:ascii="Arial" w:hAnsi="Arial" w:cs="Arial"/>
                <w:color w:val="FF0000"/>
                <w:sz w:val="20"/>
                <w:szCs w:val="20"/>
              </w:rPr>
              <w:t>)</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516DD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516DDC"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7B288673"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VA Form 21-526EZ and DD Form 214 states the Veteran was in the United States </w:t>
            </w:r>
            <w:r w:rsidR="00054E0F" w:rsidRPr="00884A96">
              <w:rPr>
                <w:rFonts w:ascii="Arial" w:hAnsi="Arial" w:cs="Arial"/>
                <w:sz w:val="20"/>
                <w:szCs w:val="20"/>
              </w:rPr>
              <w:t>Army</w:t>
            </w:r>
            <w:r w:rsidRPr="00884A96">
              <w:rPr>
                <w:rFonts w:ascii="Arial" w:hAnsi="Arial" w:cs="Arial"/>
                <w:sz w:val="20"/>
                <w:szCs w:val="20"/>
              </w:rPr>
              <w:t>.  M21-1 III.ii.3.C - System Updates, M21-1 III.ii.6.B - Service Requirements and Verification of Eligibility</w:t>
            </w:r>
          </w:p>
          <w:p w14:paraId="6A4C10E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291068" w14:textId="0B48D2FC" w:rsidR="00194910" w:rsidRPr="00873867" w:rsidRDefault="00F509C9" w:rsidP="00873867">
            <w:pPr>
              <w:autoSpaceDE w:val="0"/>
              <w:autoSpaceDN w:val="0"/>
              <w:rPr>
                <w:rFonts w:ascii="Arial" w:hAnsi="Arial" w:cs="Arial"/>
              </w:rPr>
            </w:pPr>
            <w:r w:rsidRPr="00873867">
              <w:rPr>
                <w:rFonts w:ascii="Arial" w:hAnsi="Arial" w:cs="Arial"/>
                <w:sz w:val="20"/>
                <w:szCs w:val="20"/>
              </w:rPr>
              <w:t xml:space="preserve">Sorry, that is incorrect.  VA Form 21-526EZ </w:t>
            </w:r>
            <w:r w:rsidRPr="00884A96">
              <w:rPr>
                <w:rFonts w:ascii="Arial" w:hAnsi="Arial" w:cs="Arial"/>
                <w:sz w:val="20"/>
                <w:szCs w:val="20"/>
              </w:rPr>
              <w:t xml:space="preserve">and DD Form 214 state the Veteran served from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serviceentrydate</w:t>
            </w:r>
            <w:proofErr w:type="spellEnd"/>
            <w:r w:rsidR="00873867" w:rsidRPr="00884A96">
              <w:rPr>
                <w:rFonts w:ascii="Arial" w:hAnsi="Arial" w:cs="Arial"/>
                <w:sz w:val="20"/>
                <w:szCs w:val="20"/>
              </w:rPr>
              <w:t xml:space="preserve"> */</w:t>
            </w:r>
            <w:r w:rsidR="00054E0F" w:rsidRPr="00884A96">
              <w:rPr>
                <w:rFonts w:ascii="Arial" w:hAnsi="Arial" w:cs="Arial"/>
                <w:sz w:val="20"/>
                <w:szCs w:val="20"/>
              </w:rPr>
              <w:t xml:space="preserve"> </w:t>
            </w:r>
            <w:r w:rsidRPr="00884A96">
              <w:rPr>
                <w:rFonts w:ascii="Arial" w:hAnsi="Arial" w:cs="Arial"/>
                <w:sz w:val="20"/>
                <w:szCs w:val="20"/>
              </w:rPr>
              <w:t xml:space="preserve">to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serviceexitdate</w:t>
            </w:r>
            <w:proofErr w:type="spellEnd"/>
            <w:r w:rsidR="00873867" w:rsidRPr="00884A96">
              <w:rPr>
                <w:rFonts w:ascii="Arial" w:hAnsi="Arial" w:cs="Arial"/>
                <w:sz w:val="20"/>
                <w:szCs w:val="20"/>
              </w:rPr>
              <w:t xml:space="preserve"> */</w:t>
            </w:r>
            <w:r w:rsidR="00516DDC" w:rsidRPr="00884A96">
              <w:rPr>
                <w:rFonts w:ascii="Arial" w:hAnsi="Arial" w:cs="Arial"/>
                <w:sz w:val="20"/>
                <w:szCs w:val="20"/>
              </w:rPr>
              <w:t xml:space="preserve"> </w:t>
            </w:r>
            <w:r w:rsidRPr="00884A96">
              <w:rPr>
                <w:rFonts w:ascii="Arial" w:hAnsi="Arial" w:cs="Arial"/>
                <w:sz w:val="20"/>
                <w:szCs w:val="20"/>
              </w:rPr>
              <w:t xml:space="preserve">in the </w:t>
            </w:r>
            <w:r w:rsidR="00873867" w:rsidRPr="00884A96">
              <w:rPr>
                <w:rFonts w:ascii="Arial" w:hAnsi="Arial" w:cs="Arial"/>
                <w:sz w:val="20"/>
                <w:szCs w:val="20"/>
              </w:rPr>
              <w:t xml:space="preserve">United States </w:t>
            </w:r>
            <w:r w:rsidR="00884A96" w:rsidRPr="00884A96">
              <w:rPr>
                <w:rFonts w:ascii="Arial" w:hAnsi="Arial" w:cs="Arial"/>
                <w:sz w:val="20"/>
                <w:szCs w:val="20"/>
              </w:rPr>
              <w:t xml:space="preserve">/* service */ </w:t>
            </w:r>
            <w:r w:rsidRPr="00884A96">
              <w:rPr>
                <w:rFonts w:ascii="Arial" w:hAnsi="Arial" w:cs="Arial"/>
                <w:sz w:val="20"/>
                <w:szCs w:val="20"/>
              </w:rPr>
              <w:t xml:space="preserve">and service is verified in VBMS. </w:t>
            </w:r>
            <w:r w:rsidR="00270A7D" w:rsidRPr="00884A96">
              <w:rPr>
                <w:rFonts w:ascii="Arial" w:hAnsi="Arial" w:cs="Arial"/>
                <w:sz w:val="20"/>
                <w:szCs w:val="20"/>
              </w:rPr>
              <w:t>M21-1 III.ii.3.C - System Updates, M21-1 III.ii.6.B - Service Requirements and Verification of Eligibility.</w:t>
            </w:r>
          </w:p>
        </w:tc>
        <w:tc>
          <w:tcPr>
            <w:tcW w:w="6971" w:type="dxa"/>
          </w:tcPr>
          <w:p w14:paraId="72EDB0E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3A868E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ECDDD4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AADF74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EF54C5E"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37F949B"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074CBB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5BB7D0F1"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5D7A6D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D2922A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E246878" w14:textId="00E8B9B2"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gridSpan w:val="2"/>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5CCEB260"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w:t>
            </w:r>
            <w:r w:rsidR="0083648E">
              <w:rPr>
                <w:rFonts w:ascii="Arial" w:hAnsi="Arial" w:cs="Arial"/>
                <w:sz w:val="20"/>
                <w:szCs w:val="20"/>
              </w:rPr>
              <w:t>should apply to</w:t>
            </w:r>
            <w:r w:rsidRPr="00237691">
              <w:rPr>
                <w:rFonts w:ascii="Arial" w:hAnsi="Arial" w:cs="Arial"/>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Select all appropriate End Product(s) (EP) and claim label(s) that you established.</w:t>
            </w:r>
          </w:p>
          <w:p w14:paraId="2B9D8FA5" w14:textId="593F72ED" w:rsidR="00F509C9" w:rsidRDefault="00F509C9" w:rsidP="00194910">
            <w:pPr>
              <w:autoSpaceDE w:val="0"/>
              <w:autoSpaceDN w:val="0"/>
              <w:adjustRightInd w:val="0"/>
              <w:rPr>
                <w:rFonts w:ascii="Arial" w:hAnsi="Arial" w:cs="Arial"/>
                <w:sz w:val="20"/>
                <w:szCs w:val="20"/>
              </w:rPr>
            </w:pPr>
          </w:p>
          <w:p w14:paraId="0145B806" w14:textId="7F522804" w:rsidR="00091C59" w:rsidRPr="00B454DE"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B454DE">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2C9A36E8" w:rsidR="00194910" w:rsidRPr="00884A96" w:rsidRDefault="00F509C9"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Awesome! </w:t>
            </w:r>
            <w:r w:rsidR="005321FE" w:rsidRPr="00884A96">
              <w:rPr>
                <w:rFonts w:ascii="Arial" w:hAnsi="Arial" w:cs="Arial"/>
                <w:sz w:val="20"/>
                <w:szCs w:val="20"/>
              </w:rPr>
              <w:t>The claim’s EP is 110LComp – Initial Live Comp&lt;8 issues</w:t>
            </w:r>
            <w:r w:rsidR="00B454DE" w:rsidRPr="00884A96">
              <w:rPr>
                <w:rFonts w:ascii="Arial" w:hAnsi="Arial" w:cs="Arial"/>
                <w:sz w:val="20"/>
                <w:szCs w:val="20"/>
              </w:rPr>
              <w:t>, b</w:t>
            </w:r>
            <w:r w:rsidR="005321FE" w:rsidRPr="00884A96">
              <w:rPr>
                <w:rFonts w:ascii="Arial" w:hAnsi="Arial" w:cs="Arial"/>
                <w:sz w:val="20"/>
                <w:szCs w:val="20"/>
              </w:rPr>
              <w:t>ecause th</w:t>
            </w:r>
            <w:r w:rsidR="00E33465" w:rsidRPr="00884A96">
              <w:rPr>
                <w:rFonts w:ascii="Arial" w:hAnsi="Arial" w:cs="Arial"/>
                <w:sz w:val="20"/>
                <w:szCs w:val="20"/>
              </w:rPr>
              <w:t xml:space="preserve">is is the Veteran’s </w:t>
            </w:r>
            <w:r w:rsidR="00B454DE" w:rsidRPr="00884A96">
              <w:rPr>
                <w:rFonts w:ascii="Arial" w:hAnsi="Arial" w:cs="Arial"/>
                <w:sz w:val="20"/>
                <w:szCs w:val="20"/>
              </w:rPr>
              <w:t>original claim</w:t>
            </w:r>
            <w:r w:rsidR="00E33465" w:rsidRPr="00884A96">
              <w:rPr>
                <w:rFonts w:ascii="Arial" w:hAnsi="Arial" w:cs="Arial"/>
                <w:sz w:val="20"/>
                <w:szCs w:val="20"/>
              </w:rPr>
              <w:t xml:space="preserve">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3CB4BB0C" w14:textId="77777777" w:rsidR="00F509C9" w:rsidRPr="00237691"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CCD987" w14:textId="1F6BB482" w:rsidR="00194910" w:rsidRPr="00884A96" w:rsidRDefault="00F509C9" w:rsidP="00194910">
            <w:pPr>
              <w:spacing w:after="158"/>
              <w:rPr>
                <w:rFonts w:ascii="Arial" w:eastAsia="Times New Roman" w:hAnsi="Arial" w:cs="Arial"/>
                <w:sz w:val="20"/>
                <w:szCs w:val="20"/>
              </w:rPr>
            </w:pPr>
            <w:r w:rsidRPr="00884A96">
              <w:rPr>
                <w:rFonts w:ascii="Arial" w:eastAsia="Times New Roman" w:hAnsi="Arial" w:cs="Arial"/>
                <w:sz w:val="20"/>
                <w:szCs w:val="20"/>
              </w:rPr>
              <w:t xml:space="preserve">Incorrect. </w:t>
            </w:r>
            <w:r w:rsidR="00E33465" w:rsidRPr="00884A96">
              <w:rPr>
                <w:rFonts w:ascii="Arial" w:hAnsi="Arial" w:cs="Arial"/>
                <w:sz w:val="20"/>
                <w:szCs w:val="20"/>
              </w:rPr>
              <w:t xml:space="preserve">The claim’s EP is 110LComp – Initial Live Comp&lt;8 </w:t>
            </w:r>
            <w:r w:rsidR="00EC01A6" w:rsidRPr="00884A96">
              <w:rPr>
                <w:rFonts w:ascii="Arial" w:hAnsi="Arial" w:cs="Arial"/>
                <w:sz w:val="20"/>
                <w:szCs w:val="20"/>
              </w:rPr>
              <w:t>issues, because</w:t>
            </w:r>
            <w:r w:rsidR="00E33465" w:rsidRPr="00884A96">
              <w:rPr>
                <w:rFonts w:ascii="Arial" w:hAnsi="Arial" w:cs="Arial"/>
                <w:sz w:val="20"/>
                <w:szCs w:val="20"/>
              </w:rPr>
              <w:t xml:space="preserve"> this is the Veteran’s </w:t>
            </w:r>
            <w:r w:rsidR="00B454DE" w:rsidRPr="00884A96">
              <w:rPr>
                <w:rFonts w:ascii="Arial" w:hAnsi="Arial" w:cs="Arial"/>
                <w:sz w:val="20"/>
                <w:szCs w:val="20"/>
              </w:rPr>
              <w:t>original</w:t>
            </w:r>
            <w:r w:rsidR="00E33465" w:rsidRPr="00884A96">
              <w:rPr>
                <w:rFonts w:ascii="Arial" w:hAnsi="Arial" w:cs="Arial"/>
                <w:sz w:val="20"/>
                <w:szCs w:val="20"/>
              </w:rPr>
              <w:t xml:space="preserve"> claim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gridSpan w:val="2"/>
          </w:tcPr>
          <w:p w14:paraId="1AC359F3" w14:textId="71857FC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lastRenderedPageBreak/>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gridSpan w:val="2"/>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404099D0"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del w:id="11" w:author="Shackelford, Debra, VBADENV Trng Facility" w:date="2021-01-29T09:53:00Z">
              <w:r w:rsidR="00FA3027" w:rsidDel="00725446">
                <w:rPr>
                  <w:rFonts w:ascii="Arial" w:hAnsi="Arial" w:cs="Arial"/>
                  <w:color w:val="FF0000"/>
                  <w:sz w:val="20"/>
                  <w:szCs w:val="20"/>
                </w:rPr>
                <w:delText>01/18/2021</w:delText>
              </w:r>
            </w:del>
            <w:ins w:id="12" w:author="Shackelford, Debra, VBADENV Trng Facility" w:date="2021-01-29T09:53:00Z">
              <w:r w:rsidR="00725446">
                <w:rPr>
                  <w:rFonts w:ascii="Arial" w:hAnsi="Arial" w:cs="Arial"/>
                  <w:color w:val="FF0000"/>
                  <w:sz w:val="20"/>
                  <w:szCs w:val="20"/>
                </w:rPr>
                <w:t>02/16/2021</w:t>
              </w:r>
            </w:ins>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4518E71C"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Correct. </w:t>
            </w:r>
            <w:r w:rsidR="0083648E">
              <w:rPr>
                <w:rFonts w:ascii="Arial" w:hAnsi="Arial" w:cs="Arial"/>
                <w:sz w:val="20"/>
                <w:szCs w:val="20"/>
              </w:rPr>
              <w:t xml:space="preserve">The date of claim is still </w:t>
            </w:r>
            <w:r w:rsidR="0083648E" w:rsidRPr="00E01F04">
              <w:rPr>
                <w:rFonts w:ascii="Arial" w:hAnsi="Arial" w:cs="Arial"/>
                <w:sz w:val="20"/>
                <w:szCs w:val="20"/>
              </w:rPr>
              <w:t>/*</w:t>
            </w:r>
            <w:proofErr w:type="spellStart"/>
            <w:r w:rsidR="0083648E" w:rsidRPr="00E01F04">
              <w:rPr>
                <w:rFonts w:ascii="Arial" w:hAnsi="Arial" w:cs="Arial"/>
                <w:sz w:val="20"/>
                <w:szCs w:val="20"/>
              </w:rPr>
              <w:t>receivedon</w:t>
            </w:r>
            <w:proofErr w:type="spellEnd"/>
            <w:r w:rsidR="0083648E" w:rsidRPr="00E01F04">
              <w:rPr>
                <w:rFonts w:ascii="Arial" w:hAnsi="Arial" w:cs="Arial"/>
                <w:sz w:val="20"/>
                <w:szCs w:val="20"/>
              </w:rPr>
              <w:t xml:space="preserve"> */</w:t>
            </w:r>
            <w:r w:rsidR="0083648E">
              <w:rPr>
                <w:rFonts w:ascii="Arial" w:hAnsi="Arial" w:cs="Arial"/>
                <w:sz w:val="20"/>
                <w:szCs w:val="20"/>
              </w:rPr>
              <w:t xml:space="preserve"> which is the date the VA Form 21-526EZ was received.  The submission of VA Form 21-4142 and development by contractors to obtain non-Federal records should not create an additional claim or modify the original date of claim</w:t>
            </w:r>
            <w:r w:rsidRPr="00884A96">
              <w:rPr>
                <w:rFonts w:ascii="Arial" w:hAnsi="Arial" w:cs="Arial"/>
                <w:sz w:val="20"/>
                <w:szCs w:val="20"/>
              </w:rPr>
              <w:t>.  M21-1 III.ii.2.B - Claims for Disability Compensation and-or Pension, and Claims for Survivors Benefits and 38 CFR 3.155(d)(1)</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708E5508"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83648E">
              <w:rPr>
                <w:rFonts w:ascii="Arial" w:hAnsi="Arial" w:cs="Arial"/>
                <w:sz w:val="20"/>
                <w:szCs w:val="20"/>
              </w:rPr>
              <w:t xml:space="preserve">The date of claim is still </w:t>
            </w:r>
            <w:r w:rsidR="0083648E" w:rsidRPr="00E01F04">
              <w:rPr>
                <w:rFonts w:ascii="Arial" w:hAnsi="Arial" w:cs="Arial"/>
                <w:sz w:val="20"/>
                <w:szCs w:val="20"/>
              </w:rPr>
              <w:t>/*</w:t>
            </w:r>
            <w:proofErr w:type="spellStart"/>
            <w:r w:rsidR="0083648E" w:rsidRPr="00E01F04">
              <w:rPr>
                <w:rFonts w:ascii="Arial" w:hAnsi="Arial" w:cs="Arial"/>
                <w:sz w:val="20"/>
                <w:szCs w:val="20"/>
              </w:rPr>
              <w:t>receivedon</w:t>
            </w:r>
            <w:proofErr w:type="spellEnd"/>
            <w:r w:rsidR="0083648E" w:rsidRPr="00E01F04">
              <w:rPr>
                <w:rFonts w:ascii="Arial" w:hAnsi="Arial" w:cs="Arial"/>
                <w:sz w:val="20"/>
                <w:szCs w:val="20"/>
              </w:rPr>
              <w:t xml:space="preserve"> */</w:t>
            </w:r>
            <w:r w:rsidR="0083648E">
              <w:rPr>
                <w:rFonts w:ascii="Arial" w:hAnsi="Arial" w:cs="Arial"/>
                <w:sz w:val="20"/>
                <w:szCs w:val="20"/>
              </w:rPr>
              <w:t xml:space="preserve"> which is the date the VA Form 21-526EZ was received.  The submission of VA Form 21-4142 and development by contractors to obtain non-Federal records should not create an additional claim or modify the original date of claim</w:t>
            </w:r>
            <w:r w:rsidR="0083648E" w:rsidRPr="00884A96">
              <w:rPr>
                <w:rFonts w:ascii="Arial" w:hAnsi="Arial" w:cs="Arial"/>
                <w:sz w:val="20"/>
                <w:szCs w:val="20"/>
              </w:rPr>
              <w:t>.  </w:t>
            </w:r>
            <w:r w:rsidRPr="00884A96">
              <w:rPr>
                <w:rFonts w:ascii="Arial" w:hAnsi="Arial" w:cs="Arial"/>
                <w:sz w:val="20"/>
                <w:szCs w:val="20"/>
              </w:rPr>
              <w:t>M21-1 III.ii.2.B - Claims for Disability Compensation and-or Pension, and Claims for Survivors Benefits and 38 CFR 3.155(d)(1)</w:t>
            </w:r>
          </w:p>
          <w:p w14:paraId="7E9B2A48" w14:textId="77777777" w:rsidR="00194910" w:rsidRPr="00237691" w:rsidRDefault="00194910" w:rsidP="00194910">
            <w:pPr>
              <w:rPr>
                <w:rFonts w:ascii="Arial" w:hAnsi="Arial" w:cs="Arial"/>
                <w:sz w:val="20"/>
                <w:szCs w:val="20"/>
              </w:rPr>
            </w:pPr>
          </w:p>
        </w:tc>
        <w:tc>
          <w:tcPr>
            <w:tcW w:w="7308" w:type="dxa"/>
            <w:gridSpan w:val="2"/>
          </w:tcPr>
          <w:p w14:paraId="21B21773" w14:textId="706ACB8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gridSpan w:val="2"/>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73AB0C89"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B845E2">
              <w:rPr>
                <w:rFonts w:ascii="Arial" w:hAnsi="Arial" w:cs="Arial"/>
                <w:sz w:val="20"/>
                <w:szCs w:val="20"/>
              </w:rPr>
              <w:t>fully developed claim (</w:t>
            </w:r>
            <w:r w:rsidRPr="00237691">
              <w:rPr>
                <w:rFonts w:ascii="Arial" w:hAnsi="Arial" w:cs="Arial"/>
                <w:sz w:val="20"/>
                <w:szCs w:val="20"/>
              </w:rPr>
              <w:t>FDC</w:t>
            </w:r>
            <w:r w:rsidR="00B845E2">
              <w:rPr>
                <w:rFonts w:ascii="Arial" w:hAnsi="Arial" w:cs="Arial"/>
                <w:sz w:val="20"/>
                <w:szCs w:val="20"/>
              </w:rPr>
              <w:t>)</w:t>
            </w:r>
            <w:r w:rsidRPr="00237691">
              <w:rPr>
                <w:rFonts w:ascii="Arial" w:hAnsi="Arial" w:cs="Arial"/>
                <w:sz w:val="20"/>
                <w:szCs w:val="20"/>
              </w:rPr>
              <w:t xml:space="preserve">? </w:t>
            </w:r>
          </w:p>
          <w:p w14:paraId="60DDF180"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56660E">
              <w:rPr>
                <w:rFonts w:ascii="Arial" w:hAnsi="Arial" w:cs="Arial"/>
                <w:sz w:val="20"/>
                <w:szCs w:val="20"/>
                <w:highlight w:val="yellow"/>
              </w:rPr>
              <w:t>Yes</w:t>
            </w:r>
          </w:p>
          <w:p w14:paraId="3D8698B6"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56660E">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822C6C" w14:textId="77777777" w:rsidR="0056660E" w:rsidRPr="00432B5C" w:rsidRDefault="00194910" w:rsidP="0056660E">
            <w:pPr>
              <w:rPr>
                <w:rFonts w:ascii="Arial" w:hAnsi="Arial" w:cs="Arial"/>
                <w:sz w:val="20"/>
                <w:szCs w:val="20"/>
              </w:rPr>
            </w:pPr>
            <w:r w:rsidRPr="00432B5C">
              <w:rPr>
                <w:rFonts w:ascii="Arial" w:hAnsi="Arial" w:cs="Arial"/>
                <w:sz w:val="20"/>
                <w:szCs w:val="20"/>
              </w:rPr>
              <w:t xml:space="preserve">Good job! </w:t>
            </w:r>
            <w:r w:rsidR="0056660E" w:rsidRPr="00432B5C">
              <w:rPr>
                <w:rFonts w:ascii="Arial" w:hAnsi="Arial" w:cs="Arial"/>
                <w:sz w:val="20"/>
                <w:szCs w:val="20"/>
              </w:rPr>
              <w:t>This case is excluded from the FDC Program. M21-1 III.i.3.B - Processing Fully Developed Claims (FDCs)</w:t>
            </w:r>
          </w:p>
          <w:p w14:paraId="6D993792" w14:textId="20016340" w:rsidR="00194910" w:rsidRPr="00237691"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350D45" w14:textId="214D8D55" w:rsidR="00194910" w:rsidRPr="00432B5C" w:rsidRDefault="00194910" w:rsidP="00432B5C">
            <w:pPr>
              <w:tabs>
                <w:tab w:val="left" w:pos="7710"/>
              </w:tabs>
              <w:autoSpaceDE w:val="0"/>
              <w:autoSpaceDN w:val="0"/>
              <w:adjustRightInd w:val="0"/>
              <w:rPr>
                <w:rFonts w:ascii="Arial" w:hAnsi="Arial" w:cs="Arial"/>
                <w:sz w:val="20"/>
                <w:szCs w:val="20"/>
              </w:rPr>
            </w:pPr>
            <w:r w:rsidRPr="00432B5C">
              <w:rPr>
                <w:rFonts w:ascii="Arial" w:hAnsi="Arial" w:cs="Arial"/>
                <w:sz w:val="20"/>
                <w:szCs w:val="20"/>
              </w:rPr>
              <w:t xml:space="preserve">Incorrect. </w:t>
            </w:r>
            <w:r w:rsidR="0056660E" w:rsidRPr="00432B5C">
              <w:rPr>
                <w:rFonts w:ascii="Arial" w:hAnsi="Arial" w:cs="Arial"/>
                <w:sz w:val="20"/>
                <w:szCs w:val="20"/>
              </w:rPr>
              <w:t xml:space="preserve">This case is excluded from the FDC Program. </w:t>
            </w:r>
            <w:r w:rsidR="00432B5C" w:rsidRPr="0084373A">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Authorization to Disclose Information to the Department of Veterans Affairs (VA)</w:t>
            </w:r>
            <w:r w:rsidR="00432B5C" w:rsidRPr="0084373A">
              <w:rPr>
                <w:rFonts w:ascii="Arial" w:hAnsi="Arial" w:cs="Arial"/>
                <w:sz w:val="20"/>
                <w:szCs w:val="20"/>
              </w:rPr>
              <w:t xml:space="preserve"> and VA Form 21-4142a</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General Release for Medical Provider Information to the Department of Veterans Affairs (VA)</w:t>
            </w:r>
            <w:r w:rsidR="00432B5C" w:rsidRPr="0084373A">
              <w:rPr>
                <w:rFonts w:ascii="Arial" w:hAnsi="Arial" w:cs="Arial"/>
                <w:sz w:val="20"/>
                <w:szCs w:val="20"/>
              </w:rPr>
              <w:t xml:space="preserve">.  M21-1 III.i.3.B - Processing Fully Developed Claims (FDCs) </w:t>
            </w:r>
            <w:r w:rsidR="0056660E" w:rsidRPr="00432B5C">
              <w:rPr>
                <w:rFonts w:ascii="Arial" w:hAnsi="Arial" w:cs="Arial"/>
                <w:sz w:val="20"/>
                <w:szCs w:val="20"/>
              </w:rPr>
              <w:t>M21-1 III.i.3.B - Processing Fully Developed Claims (FDCs)</w:t>
            </w: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gridSpan w:val="2"/>
          </w:tcPr>
          <w:p w14:paraId="17997A6C" w14:textId="77777777" w:rsidR="00CF2A97" w:rsidRPr="00237691" w:rsidRDefault="00CF2A97" w:rsidP="0056660E">
            <w:pPr>
              <w:rPr>
                <w:rFonts w:ascii="Arial" w:hAnsi="Arial" w:cs="Arial"/>
                <w:sz w:val="20"/>
                <w:szCs w:val="20"/>
              </w:rPr>
            </w:pPr>
          </w:p>
        </w:tc>
      </w:tr>
      <w:tr w:rsidR="00194910" w:rsidRPr="00237691" w14:paraId="379E3D25" w14:textId="77777777" w:rsidTr="00970BB9">
        <w:trPr>
          <w:trHeight w:val="288"/>
        </w:trPr>
        <w:tc>
          <w:tcPr>
            <w:tcW w:w="7308" w:type="dxa"/>
            <w:shd w:val="clear" w:color="auto" w:fill="FFC000"/>
          </w:tcPr>
          <w:p w14:paraId="1A719F8B" w14:textId="3A817C1D" w:rsidR="00194910" w:rsidRPr="00237691" w:rsidRDefault="0056660E" w:rsidP="00194910">
            <w:pPr>
              <w:tabs>
                <w:tab w:val="left" w:pos="7710"/>
              </w:tabs>
              <w:autoSpaceDE w:val="0"/>
              <w:autoSpaceDN w:val="0"/>
              <w:adjustRightInd w:val="0"/>
              <w:rPr>
                <w:rFonts w:ascii="Arial" w:hAnsi="Arial" w:cs="Arial"/>
                <w:sz w:val="20"/>
                <w:szCs w:val="20"/>
              </w:rPr>
            </w:pPr>
            <w:r>
              <w:rPr>
                <w:rFonts w:ascii="Arial" w:hAnsi="Arial" w:cs="Arial"/>
                <w:sz w:val="20"/>
                <w:szCs w:val="20"/>
              </w:rPr>
              <w:lastRenderedPageBreak/>
              <w:t>If Yes and correct proceed to 087</w:t>
            </w:r>
          </w:p>
        </w:tc>
        <w:tc>
          <w:tcPr>
            <w:tcW w:w="7308" w:type="dxa"/>
            <w:gridSpan w:val="2"/>
            <w:shd w:val="clear" w:color="auto" w:fill="FFC000"/>
          </w:tcPr>
          <w:p w14:paraId="14024F05" w14:textId="7657F30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D143E9">
        <w:tc>
          <w:tcPr>
            <w:tcW w:w="7308"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A508A5A" w14:textId="77777777" w:rsidR="002D6AEC" w:rsidRPr="00FC6842" w:rsidRDefault="002D6AEC" w:rsidP="002D6AEC">
            <w:pPr>
              <w:pStyle w:val="ListParagraph"/>
              <w:numPr>
                <w:ilvl w:val="0"/>
                <w:numId w:val="13"/>
              </w:numPr>
              <w:rPr>
                <w:rFonts w:ascii="Arial" w:eastAsia="Times New Roman" w:hAnsi="Arial" w:cs="Arial"/>
                <w:sz w:val="20"/>
                <w:szCs w:val="20"/>
                <w:highlight w:val="yellow"/>
              </w:rPr>
            </w:pPr>
            <w:r w:rsidRPr="00FC6842">
              <w:rPr>
                <w:rFonts w:ascii="Arial" w:eastAsia="Times New Roman" w:hAnsi="Arial" w:cs="Arial"/>
                <w:sz w:val="20"/>
                <w:szCs w:val="20"/>
                <w:highlight w:val="yellow"/>
              </w:rPr>
              <w:t>Claim requires Non-Federal Evidence development</w:t>
            </w: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57AC4EEC"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work! </w:t>
            </w:r>
            <w:r w:rsidR="00C00FF4" w:rsidRPr="009E3F79">
              <w:rPr>
                <w:rFonts w:ascii="Arial" w:hAnsi="Arial" w:cs="Arial"/>
                <w:sz w:val="20"/>
                <w:szCs w:val="20"/>
              </w:rPr>
              <w:t xml:space="preserve"> At initial development </w:t>
            </w:r>
            <w:r w:rsidR="000B183C" w:rsidRPr="009E3F79">
              <w:rPr>
                <w:rFonts w:ascii="Arial" w:hAnsi="Arial" w:cs="Arial"/>
                <w:sz w:val="20"/>
                <w:szCs w:val="20"/>
              </w:rPr>
              <w:t xml:space="preserve">the claims processor </w:t>
            </w:r>
            <w:r w:rsidR="0056660E" w:rsidRPr="009E3F79">
              <w:rPr>
                <w:rFonts w:ascii="Arial" w:hAnsi="Arial" w:cs="Arial"/>
                <w:sz w:val="20"/>
                <w:szCs w:val="20"/>
              </w:rPr>
              <w:t xml:space="preserve">excluded the claim from FDC and </w:t>
            </w:r>
            <w:r w:rsidR="00C00FF4" w:rsidRPr="009E3F79">
              <w:rPr>
                <w:rFonts w:ascii="Arial" w:hAnsi="Arial" w:cs="Arial"/>
                <w:sz w:val="20"/>
                <w:szCs w:val="20"/>
              </w:rPr>
              <w:t>developed to the Veteran for VA Form 21-4142</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 xml:space="preserve">Authorization to Disclose Information to the Department of Veterans </w:t>
            </w:r>
            <w:r w:rsidR="0056660E" w:rsidRPr="00B845E2">
              <w:rPr>
                <w:rFonts w:ascii="Arial" w:hAnsi="Arial" w:cs="Arial"/>
                <w:i/>
                <w:iCs/>
                <w:sz w:val="20"/>
                <w:szCs w:val="20"/>
              </w:rPr>
              <w:t>Affairs (</w:t>
            </w:r>
            <w:r w:rsidR="00C00FF4" w:rsidRPr="00B845E2">
              <w:rPr>
                <w:rFonts w:ascii="Arial" w:hAnsi="Arial" w:cs="Arial"/>
                <w:i/>
                <w:iCs/>
                <w:sz w:val="20"/>
                <w:szCs w:val="20"/>
              </w:rPr>
              <w:t>VA)</w:t>
            </w:r>
            <w:r w:rsidR="00C00FF4" w:rsidRPr="009E3F79">
              <w:rPr>
                <w:rFonts w:ascii="Arial" w:hAnsi="Arial" w:cs="Arial"/>
                <w:sz w:val="20"/>
                <w:szCs w:val="20"/>
              </w:rPr>
              <w:t xml:space="preserve"> and VA Form 2</w:t>
            </w:r>
            <w:r w:rsidR="0056660E" w:rsidRPr="009E3F79">
              <w:rPr>
                <w:rFonts w:ascii="Arial" w:hAnsi="Arial" w:cs="Arial"/>
                <w:sz w:val="20"/>
                <w:szCs w:val="20"/>
              </w:rPr>
              <w:t>1-</w:t>
            </w:r>
            <w:r w:rsidR="00C00FF4" w:rsidRPr="009E3F79">
              <w:rPr>
                <w:rFonts w:ascii="Arial" w:hAnsi="Arial" w:cs="Arial"/>
                <w:sz w:val="20"/>
                <w:szCs w:val="20"/>
              </w:rPr>
              <w:t>4142a</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General Release for Medical Provider Information to the Department of Veterans Affairs (VA)</w:t>
            </w:r>
            <w:r w:rsidR="00C00FF4" w:rsidRPr="009E3F79">
              <w:rPr>
                <w:rFonts w:ascii="Arial" w:hAnsi="Arial" w:cs="Arial"/>
                <w:sz w:val="20"/>
                <w:szCs w:val="20"/>
              </w:rPr>
              <w:t xml:space="preserve">. </w:t>
            </w:r>
            <w:r w:rsidRPr="009E3F79">
              <w:rPr>
                <w:rFonts w:ascii="Arial" w:hAnsi="Arial" w:cs="Arial"/>
                <w:sz w:val="20"/>
                <w:szCs w:val="20"/>
              </w:rPr>
              <w:t xml:space="preserve"> M21-1 III.i.3.B - Processing Fully Developed Claims (FDCs)</w:t>
            </w:r>
          </w:p>
          <w:p w14:paraId="5EA4942E"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AD58AD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A5E5AD" w14:textId="642B557E" w:rsidR="0056660E" w:rsidRPr="009E3F79" w:rsidRDefault="00CF2A97" w:rsidP="0056660E">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56660E" w:rsidRPr="009E3F79">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Authorization to Disclose Information to the Department of Veterans Affairs (VA)</w:t>
            </w:r>
            <w:r w:rsidR="0056660E" w:rsidRPr="009E3F79">
              <w:rPr>
                <w:rFonts w:ascii="Arial" w:hAnsi="Arial" w:cs="Arial"/>
                <w:sz w:val="20"/>
                <w:szCs w:val="20"/>
              </w:rPr>
              <w:t xml:space="preserve"> and VA Form 21-4142a</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General Release for Medical Provider Information to the Department of Veterans Affairs (VA)</w:t>
            </w:r>
            <w:r w:rsidR="0056660E" w:rsidRPr="009E3F79">
              <w:rPr>
                <w:rFonts w:ascii="Arial" w:hAnsi="Arial" w:cs="Arial"/>
                <w:sz w:val="20"/>
                <w:szCs w:val="20"/>
              </w:rPr>
              <w:t>.  M21-1 III.i.3.B - Processing Fully Developed Claims (FDCs)</w:t>
            </w:r>
          </w:p>
          <w:p w14:paraId="1D3D3E8B" w14:textId="778757A4" w:rsidR="00194910" w:rsidRPr="0056660E" w:rsidRDefault="00194910" w:rsidP="00194910">
            <w:pPr>
              <w:tabs>
                <w:tab w:val="left" w:pos="7710"/>
              </w:tabs>
              <w:autoSpaceDE w:val="0"/>
              <w:autoSpaceDN w:val="0"/>
              <w:adjustRightInd w:val="0"/>
              <w:rPr>
                <w:rFonts w:ascii="Arial" w:hAnsi="Arial" w:cs="Arial"/>
                <w:color w:val="FF0000"/>
                <w:sz w:val="20"/>
                <w:szCs w:val="20"/>
              </w:rPr>
            </w:pP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7308" w:type="dxa"/>
            <w:gridSpan w:val="2"/>
          </w:tcPr>
          <w:p w14:paraId="015EB05D" w14:textId="63D08D1F" w:rsidR="005F4D80" w:rsidRPr="005F4D80" w:rsidRDefault="005F4D80" w:rsidP="00194910">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gridSpan w:val="2"/>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84373A">
        <w:trPr>
          <w:trHeight w:val="62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5D09BA95" w:rsidR="00194910" w:rsidRDefault="00194910" w:rsidP="00194910">
            <w:pPr>
              <w:autoSpaceDE w:val="0"/>
              <w:autoSpaceDN w:val="0"/>
              <w:adjustRightInd w:val="0"/>
              <w:rPr>
                <w:rFonts w:ascii="Arial" w:hAnsi="Arial" w:cs="Arial"/>
                <w:sz w:val="20"/>
                <w:szCs w:val="20"/>
              </w:rPr>
            </w:pPr>
          </w:p>
          <w:p w14:paraId="736A0629" w14:textId="12226965" w:rsidR="00194910" w:rsidRPr="00237691" w:rsidRDefault="00194910" w:rsidP="00194910">
            <w:pPr>
              <w:autoSpaceDE w:val="0"/>
              <w:autoSpaceDN w:val="0"/>
              <w:adjustRightInd w:val="0"/>
              <w:rPr>
                <w:rFonts w:ascii="Arial" w:hAnsi="Arial" w:cs="Arial"/>
                <w:sz w:val="20"/>
                <w:szCs w:val="20"/>
              </w:rPr>
            </w:pPr>
            <w:bookmarkStart w:id="13" w:name="_Hlk37148808"/>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w:t>
            </w:r>
            <w:r w:rsidR="002A24FD">
              <w:rPr>
                <w:rFonts w:ascii="Arial" w:hAnsi="Arial" w:cs="Arial"/>
                <w:sz w:val="20"/>
                <w:szCs w:val="20"/>
              </w:rPr>
              <w:t>verified in</w:t>
            </w:r>
            <w:r w:rsidRPr="00237691">
              <w:rPr>
                <w:rFonts w:ascii="Arial" w:hAnsi="Arial" w:cs="Arial"/>
                <w:sz w:val="20"/>
                <w:szCs w:val="20"/>
              </w:rPr>
              <w:t xml:space="preserve"> VBMS for</w:t>
            </w:r>
            <w:bookmarkEnd w:id="13"/>
            <w:r w:rsidRPr="00237691">
              <w:rPr>
                <w:rFonts w:ascii="Arial" w:hAnsi="Arial" w:cs="Arial"/>
                <w:sz w:val="20"/>
                <w:szCs w:val="20"/>
              </w:rPr>
              <w:t xml:space="preserve">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Pr="00237691">
              <w:rPr>
                <w:rFonts w:ascii="Arial" w:hAnsi="Arial" w:cs="Arial"/>
                <w:sz w:val="20"/>
                <w:szCs w:val="20"/>
              </w:rPr>
              <w:t>eCase</w:t>
            </w:r>
            <w:proofErr w:type="spellEnd"/>
            <w:r w:rsidRPr="00237691">
              <w:rPr>
                <w:rFonts w:ascii="Arial" w:hAnsi="Arial" w:cs="Arial"/>
                <w:sz w:val="20"/>
                <w:szCs w:val="20"/>
              </w:rPr>
              <w:t xml:space="preserv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43E67E7B"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depression</w:t>
            </w:r>
          </w:p>
          <w:p w14:paraId="7C8F1EC7"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hearing loss</w:t>
            </w:r>
          </w:p>
          <w:p w14:paraId="199CC04A"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left knee condition</w:t>
            </w:r>
          </w:p>
          <w:p w14:paraId="2D89A46F"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right shoulder condition</w:t>
            </w:r>
          </w:p>
          <w:p w14:paraId="14761017" w14:textId="77777777" w:rsidR="00277A1E" w:rsidRPr="00C4461C"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0D154CE1"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Correct. These are 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w:t>
            </w:r>
            <w:r w:rsidR="005F4D80" w:rsidRPr="009E3F79">
              <w:rPr>
                <w:rFonts w:ascii="Arial" w:hAnsi="Arial" w:cs="Arial"/>
                <w:sz w:val="20"/>
                <w:szCs w:val="20"/>
              </w:rPr>
              <w:t xml:space="preserve"> Enter issues as contentions when they are expressly claimed by the claimant/Veteran/authorized representative. M21-1 III.iii.1.F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2259FB7" w14:textId="5C5D726C" w:rsidR="00A24304" w:rsidRPr="009E3F79" w:rsidRDefault="00194910" w:rsidP="00A24304">
            <w:pPr>
              <w:tabs>
                <w:tab w:val="left" w:pos="7710"/>
              </w:tabs>
              <w:autoSpaceDE w:val="0"/>
              <w:autoSpaceDN w:val="0"/>
              <w:adjustRightInd w:val="0"/>
              <w:rPr>
                <w:rFonts w:ascii="Arial" w:hAnsi="Arial" w:cs="Arial"/>
                <w:sz w:val="20"/>
                <w:szCs w:val="20"/>
              </w:rPr>
            </w:pPr>
            <w:r w:rsidRPr="009E3F79">
              <w:rPr>
                <w:rFonts w:ascii="Arial" w:hAnsi="Arial" w:cs="Arial"/>
                <w:sz w:val="20"/>
                <w:szCs w:val="20"/>
              </w:rPr>
              <w:lastRenderedPageBreak/>
              <w:t xml:space="preserve">Incorrect. </w:t>
            </w:r>
            <w:r w:rsidR="00A24304" w:rsidRPr="009E3F79">
              <w:rPr>
                <w:rFonts w:ascii="Arial" w:hAnsi="Arial" w:cs="Arial"/>
                <w:sz w:val="20"/>
                <w:szCs w:val="20"/>
              </w:rPr>
              <w:t xml:space="preserve">These are the contentions that the Veteran claimed on /* </w:t>
            </w:r>
            <w:proofErr w:type="spellStart"/>
            <w:r w:rsidR="00A24304" w:rsidRPr="009E3F79">
              <w:rPr>
                <w:rFonts w:ascii="Arial" w:hAnsi="Arial" w:cs="Arial"/>
                <w:sz w:val="20"/>
                <w:szCs w:val="20"/>
              </w:rPr>
              <w:t>hisher</w:t>
            </w:r>
            <w:proofErr w:type="spellEnd"/>
            <w:r w:rsidR="00A24304" w:rsidRPr="009E3F79">
              <w:rPr>
                <w:rFonts w:ascii="Arial" w:hAnsi="Arial" w:cs="Arial"/>
                <w:sz w:val="20"/>
                <w:szCs w:val="20"/>
              </w:rPr>
              <w:t xml:space="preserve"> */ VA Form 21-526EZ. Enter issues as contentions when they are expressly claimed by the claimant/Veteran/authorized representative. M21-1 III.iii.1.F - Record Maintenance During the Development Process</w:t>
            </w:r>
          </w:p>
          <w:p w14:paraId="74604343" w14:textId="77777777" w:rsidR="005F4D80" w:rsidRPr="009E3F79" w:rsidRDefault="005F4D80" w:rsidP="00194910">
            <w:pPr>
              <w:autoSpaceDE w:val="0"/>
              <w:autoSpaceDN w:val="0"/>
              <w:adjustRightInd w:val="0"/>
              <w:rPr>
                <w:rFonts w:ascii="Arial" w:hAnsi="Arial" w:cs="Arial"/>
                <w:sz w:val="20"/>
                <w:szCs w:val="20"/>
              </w:rPr>
            </w:pPr>
          </w:p>
          <w:p w14:paraId="2C015E79" w14:textId="77777777" w:rsidR="005F4D80" w:rsidRPr="009E3F79" w:rsidRDefault="00194910" w:rsidP="00194910">
            <w:pPr>
              <w:autoSpaceDE w:val="0"/>
              <w:autoSpaceDN w:val="0"/>
              <w:adjustRightInd w:val="0"/>
              <w:rPr>
                <w:rFonts w:ascii="Arial" w:hAnsi="Arial" w:cs="Arial"/>
                <w:sz w:val="20"/>
                <w:szCs w:val="20"/>
              </w:rPr>
            </w:pPr>
            <w:r w:rsidRPr="009E3F79">
              <w:rPr>
                <w:rFonts w:ascii="Arial" w:hAnsi="Arial" w:cs="Arial"/>
                <w:sz w:val="20"/>
                <w:szCs w:val="20"/>
              </w:rPr>
              <w:t xml:space="preserve">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 are: </w:t>
            </w:r>
          </w:p>
          <w:p w14:paraId="4B92089F" w14:textId="77777777" w:rsidR="005F4D80" w:rsidRPr="009E3F79" w:rsidRDefault="005F4D80" w:rsidP="00194910">
            <w:pPr>
              <w:autoSpaceDE w:val="0"/>
              <w:autoSpaceDN w:val="0"/>
              <w:adjustRightInd w:val="0"/>
              <w:rPr>
                <w:rFonts w:ascii="Arial" w:hAnsi="Arial" w:cs="Arial"/>
                <w:sz w:val="20"/>
                <w:szCs w:val="20"/>
              </w:rPr>
            </w:pPr>
          </w:p>
          <w:p w14:paraId="39F371F5" w14:textId="68CD8455"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d</w:t>
            </w:r>
            <w:r w:rsidR="00A24304" w:rsidRPr="009E3F79">
              <w:rPr>
                <w:rFonts w:ascii="Arial" w:hAnsi="Arial" w:cs="Arial"/>
                <w:sz w:val="20"/>
                <w:szCs w:val="20"/>
              </w:rPr>
              <w:t>epression</w:t>
            </w:r>
          </w:p>
          <w:p w14:paraId="4B67A75C" w14:textId="6C553066"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h</w:t>
            </w:r>
            <w:r w:rsidR="00A24304" w:rsidRPr="009E3F79">
              <w:rPr>
                <w:rFonts w:ascii="Arial" w:hAnsi="Arial" w:cs="Arial"/>
                <w:sz w:val="20"/>
                <w:szCs w:val="20"/>
              </w:rPr>
              <w:t xml:space="preserve">earing </w:t>
            </w:r>
            <w:r w:rsidRPr="009E3F79">
              <w:rPr>
                <w:rFonts w:ascii="Arial" w:hAnsi="Arial" w:cs="Arial"/>
                <w:sz w:val="20"/>
                <w:szCs w:val="20"/>
              </w:rPr>
              <w:t>l</w:t>
            </w:r>
            <w:r w:rsidR="00A24304" w:rsidRPr="009E3F79">
              <w:rPr>
                <w:rFonts w:ascii="Arial" w:hAnsi="Arial" w:cs="Arial"/>
                <w:sz w:val="20"/>
                <w:szCs w:val="20"/>
              </w:rPr>
              <w:t>oss</w:t>
            </w:r>
          </w:p>
          <w:p w14:paraId="628C48B7" w14:textId="163FE6EB"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l</w:t>
            </w:r>
            <w:r w:rsidR="00A24304" w:rsidRPr="009E3F79">
              <w:rPr>
                <w:rFonts w:ascii="Arial" w:hAnsi="Arial" w:cs="Arial"/>
                <w:sz w:val="20"/>
                <w:szCs w:val="20"/>
              </w:rPr>
              <w:t xml:space="preserve">eft </w:t>
            </w:r>
            <w:r w:rsidRPr="009E3F79">
              <w:rPr>
                <w:rFonts w:ascii="Arial" w:hAnsi="Arial" w:cs="Arial"/>
                <w:sz w:val="20"/>
                <w:szCs w:val="20"/>
              </w:rPr>
              <w:t>k</w:t>
            </w:r>
            <w:r w:rsidR="00A24304" w:rsidRPr="009E3F79">
              <w:rPr>
                <w:rFonts w:ascii="Arial" w:hAnsi="Arial" w:cs="Arial"/>
                <w:sz w:val="20"/>
                <w:szCs w:val="20"/>
              </w:rPr>
              <w:t xml:space="preserve">nee </w:t>
            </w:r>
            <w:r w:rsidRPr="009E3F79">
              <w:rPr>
                <w:rFonts w:ascii="Arial" w:hAnsi="Arial" w:cs="Arial"/>
                <w:sz w:val="20"/>
                <w:szCs w:val="20"/>
              </w:rPr>
              <w:t>c</w:t>
            </w:r>
            <w:r w:rsidR="00A24304" w:rsidRPr="009E3F79">
              <w:rPr>
                <w:rFonts w:ascii="Arial" w:hAnsi="Arial" w:cs="Arial"/>
                <w:sz w:val="20"/>
                <w:szCs w:val="20"/>
              </w:rPr>
              <w:t>ondition</w:t>
            </w:r>
          </w:p>
          <w:p w14:paraId="3ACE7B95" w14:textId="180BD7F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r</w:t>
            </w:r>
            <w:r w:rsidR="00A24304" w:rsidRPr="009E3F79">
              <w:rPr>
                <w:rFonts w:ascii="Arial" w:hAnsi="Arial" w:cs="Arial"/>
                <w:sz w:val="20"/>
                <w:szCs w:val="20"/>
              </w:rPr>
              <w:t xml:space="preserve">ight </w:t>
            </w:r>
            <w:r w:rsidRPr="009E3F79">
              <w:rPr>
                <w:rFonts w:ascii="Arial" w:hAnsi="Arial" w:cs="Arial"/>
                <w:sz w:val="20"/>
                <w:szCs w:val="20"/>
              </w:rPr>
              <w:t>s</w:t>
            </w:r>
            <w:r w:rsidR="00A24304" w:rsidRPr="009E3F79">
              <w:rPr>
                <w:rFonts w:ascii="Arial" w:hAnsi="Arial" w:cs="Arial"/>
                <w:sz w:val="20"/>
                <w:szCs w:val="20"/>
              </w:rPr>
              <w:t>houlder condition</w:t>
            </w:r>
          </w:p>
          <w:p w14:paraId="1E67DA93" w14:textId="792688A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t</w:t>
            </w:r>
            <w:r w:rsidR="00A24304" w:rsidRPr="009E3F79">
              <w:rPr>
                <w:rFonts w:ascii="Arial" w:hAnsi="Arial" w:cs="Arial"/>
                <w:sz w:val="20"/>
                <w:szCs w:val="20"/>
              </w:rPr>
              <w:t>innitus</w:t>
            </w:r>
          </w:p>
          <w:p w14:paraId="054DB6C9" w14:textId="0BD0A4DF" w:rsidR="00194910" w:rsidRPr="005F4D80" w:rsidRDefault="00194910" w:rsidP="002A24FD"/>
        </w:tc>
        <w:tc>
          <w:tcPr>
            <w:tcW w:w="7308" w:type="dxa"/>
            <w:gridSpan w:val="2"/>
          </w:tcPr>
          <w:p w14:paraId="32C7F0FB" w14:textId="2C45C928"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gridSpan w:val="2"/>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3DC03F75"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w:t>
            </w:r>
            <w:r w:rsidR="000177DD">
              <w:rPr>
                <w:rFonts w:ascii="Arial" w:hAnsi="Arial" w:cs="Arial"/>
                <w:sz w:val="20"/>
                <w:szCs w:val="20"/>
              </w:rPr>
              <w:t xml:space="preserve">were all the claimed contentions correctly input to VBMS?  </w:t>
            </w:r>
            <w:r w:rsidR="00405BFA">
              <w:rPr>
                <w:rFonts w:ascii="Arial" w:hAnsi="Arial" w:cs="Arial"/>
                <w:sz w:val="20"/>
                <w:szCs w:val="20"/>
              </w:rPr>
              <w:t>I</w:t>
            </w:r>
            <w:r w:rsidRPr="00237691">
              <w:rPr>
                <w:rFonts w:ascii="Arial" w:hAnsi="Arial" w:cs="Arial"/>
                <w:sz w:val="20"/>
                <w:szCs w:val="20"/>
              </w:rPr>
              <w:t xml:space="preserve">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2D6AEC">
              <w:rPr>
                <w:rFonts w:ascii="Arial" w:hAnsi="Arial" w:cs="Arial"/>
                <w:sz w:val="20"/>
                <w:szCs w:val="20"/>
              </w:rPr>
              <w:t xml:space="preserve">  </w:t>
            </w:r>
            <w:r w:rsidR="002D6AEC" w:rsidRPr="0003109D">
              <w:rPr>
                <w:rFonts w:ascii="Arial" w:hAnsi="Arial" w:cs="Arial"/>
                <w:sz w:val="20"/>
                <w:szCs w:val="20"/>
              </w:rPr>
              <w:t>If Fully Developed Claim, FDC Excluded or Local Mentor Review special issue indicators are needed, only answer on the first contention below.</w:t>
            </w:r>
          </w:p>
          <w:p w14:paraId="76AD833E" w14:textId="77777777" w:rsidR="000E7F1F" w:rsidRDefault="000E7F1F" w:rsidP="00194910">
            <w:pPr>
              <w:rPr>
                <w:rFonts w:ascii="Arial" w:hAnsi="Arial" w:cs="Arial"/>
                <w:sz w:val="20"/>
                <w:szCs w:val="20"/>
                <w:u w:val="single"/>
              </w:rPr>
            </w:pPr>
          </w:p>
          <w:p w14:paraId="3E7B1395" w14:textId="47F5A0D2" w:rsidR="00194910" w:rsidRPr="009E3F79" w:rsidRDefault="00E31F83" w:rsidP="00194910">
            <w:pPr>
              <w:rPr>
                <w:rFonts w:ascii="Arial" w:hAnsi="Arial" w:cs="Arial"/>
                <w:sz w:val="20"/>
                <w:szCs w:val="20"/>
                <w:u w:val="single"/>
              </w:rPr>
            </w:pPr>
            <w:r>
              <w:rPr>
                <w:rFonts w:ascii="Arial" w:hAnsi="Arial" w:cs="Arial"/>
                <w:sz w:val="20"/>
                <w:szCs w:val="20"/>
                <w:u w:val="single"/>
              </w:rPr>
              <w:t>D</w:t>
            </w:r>
            <w:r w:rsidR="00F939AC" w:rsidRPr="009E3F79">
              <w:rPr>
                <w:rFonts w:ascii="Arial" w:hAnsi="Arial" w:cs="Arial"/>
                <w:sz w:val="20"/>
                <w:szCs w:val="20"/>
                <w:u w:val="single"/>
              </w:rPr>
              <w:t>epression</w:t>
            </w:r>
          </w:p>
          <w:p w14:paraId="75FA6382" w14:textId="12D88EBD" w:rsidR="002E2842" w:rsidRPr="009E3F79" w:rsidRDefault="00194910">
            <w:pPr>
              <w:rPr>
                <w:rFonts w:ascii="Arial" w:hAnsi="Arial" w:cs="Arial"/>
                <w:sz w:val="20"/>
                <w:szCs w:val="20"/>
              </w:rPr>
            </w:pPr>
            <w:r w:rsidRPr="009E3F79">
              <w:rPr>
                <w:rFonts w:ascii="Arial" w:hAnsi="Arial" w:cs="Arial"/>
                <w:sz w:val="20"/>
                <w:szCs w:val="20"/>
              </w:rPr>
              <w:t>Classification:</w:t>
            </w:r>
            <w:r w:rsidR="00733EA3" w:rsidRPr="009E3F79">
              <w:rPr>
                <w:rFonts w:ascii="Arial" w:hAnsi="Arial" w:cs="Arial"/>
                <w:sz w:val="20"/>
                <w:szCs w:val="20"/>
              </w:rPr>
              <w:t xml:space="preserve"> </w:t>
            </w:r>
            <w:r w:rsidR="002E2842" w:rsidRPr="009E3F79">
              <w:rPr>
                <w:rFonts w:ascii="Arial" w:hAnsi="Arial" w:cs="Arial"/>
                <w:sz w:val="20"/>
                <w:szCs w:val="20"/>
              </w:rPr>
              <w:t>Mental Disorders</w:t>
            </w:r>
          </w:p>
          <w:p w14:paraId="4A7DE6AD" w14:textId="03A38DDD" w:rsidR="00194910" w:rsidRPr="009E3F79" w:rsidRDefault="00194910" w:rsidP="00194910">
            <w:pPr>
              <w:rPr>
                <w:rFonts w:ascii="Arial" w:hAnsi="Arial" w:cs="Arial"/>
                <w:sz w:val="20"/>
                <w:szCs w:val="20"/>
              </w:rPr>
            </w:pPr>
            <w:r w:rsidRPr="009E3F79">
              <w:rPr>
                <w:rFonts w:ascii="Arial" w:hAnsi="Arial" w:cs="Arial"/>
                <w:sz w:val="20"/>
                <w:szCs w:val="20"/>
              </w:rPr>
              <w:t xml:space="preserve">Date: </w:t>
            </w:r>
            <w:r w:rsidR="007A57C6" w:rsidRPr="009E3F79">
              <w:rPr>
                <w:rFonts w:ascii="Arial" w:hAnsi="Arial" w:cs="Arial"/>
                <w:sz w:val="20"/>
                <w:szCs w:val="20"/>
              </w:rPr>
              <w:t xml:space="preserve">/* </w:t>
            </w:r>
            <w:proofErr w:type="spellStart"/>
            <w:r w:rsidR="007A57C6" w:rsidRPr="009E3F79">
              <w:rPr>
                <w:rFonts w:ascii="Arial" w:hAnsi="Arial" w:cs="Arial"/>
                <w:sz w:val="20"/>
                <w:szCs w:val="20"/>
              </w:rPr>
              <w:t>receivedon</w:t>
            </w:r>
            <w:proofErr w:type="spellEnd"/>
            <w:r w:rsidR="007A57C6" w:rsidRPr="009E3F79">
              <w:rPr>
                <w:rFonts w:ascii="Arial" w:hAnsi="Arial" w:cs="Arial"/>
                <w:sz w:val="20"/>
                <w:szCs w:val="20"/>
              </w:rPr>
              <w:t xml:space="preserve"> */</w:t>
            </w:r>
            <w:r w:rsidR="009E3F79">
              <w:rPr>
                <w:rFonts w:ascii="Arial" w:hAnsi="Arial" w:cs="Arial"/>
                <w:sz w:val="20"/>
                <w:szCs w:val="20"/>
              </w:rPr>
              <w:t xml:space="preserve"> </w:t>
            </w:r>
            <w:del w:id="14" w:author="Shackelford, Debra, VBADENV Trng Facility" w:date="2021-01-29T09:53:00Z">
              <w:r w:rsidR="002D6AEC" w:rsidDel="00725446">
                <w:rPr>
                  <w:rFonts w:ascii="Arial" w:hAnsi="Arial" w:cs="Arial"/>
                  <w:color w:val="FF0000"/>
                  <w:sz w:val="20"/>
                  <w:szCs w:val="20"/>
                </w:rPr>
                <w:delText>01/18/2021</w:delText>
              </w:r>
            </w:del>
            <w:ins w:id="15" w:author="Shackelford, Debra, VBADENV Trng Facility" w:date="2021-01-29T09:53:00Z">
              <w:r w:rsidR="00725446">
                <w:rPr>
                  <w:rFonts w:ascii="Arial" w:hAnsi="Arial" w:cs="Arial"/>
                  <w:color w:val="FF0000"/>
                  <w:sz w:val="20"/>
                  <w:szCs w:val="20"/>
                </w:rPr>
                <w:t>02/16/2021</w:t>
              </w:r>
            </w:ins>
          </w:p>
          <w:p w14:paraId="687DB1DA" w14:textId="6B3B2B5F" w:rsidR="002E2842" w:rsidRPr="009E3F79" w:rsidRDefault="00194910">
            <w:pPr>
              <w:rPr>
                <w:rFonts w:ascii="Arial" w:hAnsi="Arial" w:cs="Arial"/>
                <w:sz w:val="20"/>
                <w:szCs w:val="20"/>
              </w:rPr>
            </w:pPr>
            <w:r w:rsidRPr="009E3F79">
              <w:rPr>
                <w:rFonts w:ascii="Arial" w:hAnsi="Arial" w:cs="Arial"/>
                <w:sz w:val="20"/>
                <w:szCs w:val="20"/>
              </w:rPr>
              <w:t xml:space="preserve">Type: </w:t>
            </w:r>
            <w:r w:rsidR="002E2842" w:rsidRPr="009E3F79">
              <w:rPr>
                <w:rFonts w:ascii="Arial" w:hAnsi="Arial" w:cs="Arial"/>
                <w:sz w:val="20"/>
                <w:szCs w:val="20"/>
              </w:rPr>
              <w:t>New</w:t>
            </w:r>
          </w:p>
          <w:p w14:paraId="44232BC8" w14:textId="08038EC1" w:rsidR="00194910" w:rsidRPr="009E3F79" w:rsidRDefault="00194910" w:rsidP="00194910">
            <w:pPr>
              <w:rPr>
                <w:rFonts w:ascii="Arial" w:hAnsi="Arial" w:cs="Arial"/>
                <w:sz w:val="20"/>
                <w:szCs w:val="20"/>
              </w:rPr>
            </w:pPr>
            <w:proofErr w:type="gramStart"/>
            <w:r w:rsidRPr="009E3F79">
              <w:rPr>
                <w:rFonts w:ascii="Arial" w:hAnsi="Arial" w:cs="Arial"/>
                <w:sz w:val="20"/>
                <w:szCs w:val="20"/>
              </w:rPr>
              <w:t>Medical?:</w:t>
            </w:r>
            <w:proofErr w:type="gramEnd"/>
            <w:r w:rsidR="00F939AC" w:rsidRPr="009E3F79">
              <w:rPr>
                <w:rFonts w:ascii="Arial" w:hAnsi="Arial" w:cs="Arial"/>
                <w:sz w:val="20"/>
                <w:szCs w:val="20"/>
              </w:rPr>
              <w:t xml:space="preserve"> Yes</w:t>
            </w:r>
            <w:r w:rsidRPr="009E3F79">
              <w:rPr>
                <w:rFonts w:ascii="Arial" w:hAnsi="Arial" w:cs="Arial"/>
                <w:sz w:val="20"/>
                <w:szCs w:val="20"/>
              </w:rPr>
              <w:t xml:space="preserve"> </w:t>
            </w:r>
          </w:p>
          <w:p w14:paraId="14536AC1" w14:textId="4302574D" w:rsidR="00194910" w:rsidRPr="009E3F79" w:rsidRDefault="00194910" w:rsidP="00194910">
            <w:pPr>
              <w:rPr>
                <w:rFonts w:ascii="Arial" w:hAnsi="Arial" w:cs="Arial"/>
                <w:sz w:val="20"/>
                <w:szCs w:val="20"/>
              </w:rPr>
            </w:pPr>
            <w:r w:rsidRPr="009E3F79">
              <w:rPr>
                <w:rFonts w:ascii="Arial" w:hAnsi="Arial" w:cs="Arial"/>
                <w:sz w:val="20"/>
                <w:szCs w:val="20"/>
              </w:rPr>
              <w:t xml:space="preserve">Special Issue Indicators: </w:t>
            </w:r>
          </w:p>
          <w:p w14:paraId="4DFDC48C" w14:textId="11371EA4" w:rsidR="00091F84" w:rsidRPr="009E3F79" w:rsidRDefault="00091F84" w:rsidP="007A57C6">
            <w:pPr>
              <w:ind w:left="720"/>
              <w:rPr>
                <w:rFonts w:ascii="Arial" w:hAnsi="Arial" w:cs="Arial"/>
                <w:sz w:val="20"/>
                <w:szCs w:val="20"/>
              </w:rPr>
            </w:pPr>
            <w:r w:rsidRPr="009E3F79">
              <w:rPr>
                <w:rFonts w:ascii="Arial" w:hAnsi="Arial" w:cs="Arial"/>
                <w:sz w:val="20"/>
                <w:szCs w:val="20"/>
              </w:rPr>
              <w:t>FDC Excluded – Need Non-Fed Evidence Development</w:t>
            </w:r>
          </w:p>
          <w:p w14:paraId="25A77693" w14:textId="7A718F63" w:rsidR="00091F84" w:rsidRPr="009E3F79" w:rsidRDefault="00091F84">
            <w:pPr>
              <w:ind w:left="720"/>
              <w:rPr>
                <w:rFonts w:ascii="Arial" w:hAnsi="Arial" w:cs="Arial"/>
                <w:sz w:val="20"/>
                <w:szCs w:val="20"/>
              </w:rPr>
            </w:pPr>
            <w:r w:rsidRPr="009E3F79">
              <w:rPr>
                <w:rFonts w:ascii="Arial" w:hAnsi="Arial" w:cs="Arial"/>
                <w:sz w:val="20"/>
                <w:szCs w:val="20"/>
              </w:rPr>
              <w:t>Local Mentor Review</w:t>
            </w:r>
          </w:p>
          <w:p w14:paraId="7196CCC3" w14:textId="413A4229" w:rsidR="000E7F1F" w:rsidRPr="009E3F79" w:rsidRDefault="000E7F1F">
            <w:pPr>
              <w:ind w:left="720"/>
              <w:rPr>
                <w:rFonts w:ascii="Arial" w:hAnsi="Arial" w:cs="Arial"/>
                <w:sz w:val="20"/>
                <w:szCs w:val="20"/>
              </w:rPr>
            </w:pPr>
          </w:p>
          <w:p w14:paraId="08ECC274" w14:textId="442A1AFB" w:rsidR="000E7F1F" w:rsidRPr="009E3F79" w:rsidRDefault="00E31F83" w:rsidP="000E7F1F">
            <w:pPr>
              <w:rPr>
                <w:rFonts w:ascii="Arial" w:hAnsi="Arial" w:cs="Arial"/>
                <w:sz w:val="20"/>
                <w:szCs w:val="20"/>
                <w:u w:val="single"/>
              </w:rPr>
            </w:pPr>
            <w:r>
              <w:rPr>
                <w:rFonts w:ascii="Arial" w:hAnsi="Arial" w:cs="Arial"/>
                <w:sz w:val="20"/>
                <w:szCs w:val="20"/>
                <w:u w:val="single"/>
              </w:rPr>
              <w:t>H</w:t>
            </w:r>
            <w:r w:rsidR="00277A1E" w:rsidRPr="009E3F79">
              <w:rPr>
                <w:rFonts w:ascii="Arial" w:hAnsi="Arial" w:cs="Arial"/>
                <w:sz w:val="20"/>
                <w:szCs w:val="20"/>
                <w:u w:val="single"/>
              </w:rPr>
              <w:t>earing loss</w:t>
            </w:r>
          </w:p>
          <w:p w14:paraId="7DEC965B" w14:textId="47270479"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7851266E" w14:textId="22DE3FDF"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ins w:id="16" w:author="Shackelford, Debra, VBADENV Trng Facility" w:date="2021-01-29T09:53:00Z">
              <w:r w:rsidR="00725446">
                <w:rPr>
                  <w:rFonts w:ascii="Arial" w:hAnsi="Arial" w:cs="Arial"/>
                  <w:color w:val="FF0000"/>
                  <w:sz w:val="20"/>
                  <w:szCs w:val="20"/>
                </w:rPr>
                <w:t>02/16/2021</w:t>
              </w:r>
            </w:ins>
            <w:del w:id="17" w:author="Shackelford, Debra, VBADENV Trng Facility" w:date="2021-01-29T09:53:00Z">
              <w:r w:rsidR="002D6AEC" w:rsidDel="00725446">
                <w:rPr>
                  <w:rFonts w:ascii="Arial" w:hAnsi="Arial" w:cs="Arial"/>
                  <w:color w:val="FF0000"/>
                  <w:sz w:val="20"/>
                  <w:szCs w:val="20"/>
                </w:rPr>
                <w:delText>01/18/2021</w:delText>
              </w:r>
            </w:del>
          </w:p>
          <w:p w14:paraId="5C3C3016"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0C0DAC03"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38CB7C6" w14:textId="17966BA7"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9C4BBBF" w14:textId="5B6339C5" w:rsidR="000E7F1F" w:rsidRPr="009E3F79" w:rsidRDefault="000E7F1F" w:rsidP="000E7F1F">
            <w:pPr>
              <w:ind w:left="720"/>
              <w:rPr>
                <w:rFonts w:ascii="Arial" w:hAnsi="Arial" w:cs="Arial"/>
                <w:sz w:val="20"/>
                <w:szCs w:val="20"/>
              </w:rPr>
            </w:pPr>
          </w:p>
          <w:p w14:paraId="76AA13D1" w14:textId="7A9AF95B" w:rsidR="000E7F1F" w:rsidRPr="009E3F79" w:rsidRDefault="00E31F83" w:rsidP="000E7F1F">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75C72A4A" w14:textId="442A5362"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Knee</w:t>
            </w:r>
          </w:p>
          <w:p w14:paraId="74AE5257" w14:textId="4EB20C65"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ins w:id="18" w:author="Shackelford, Debra, VBADENV Trng Facility" w:date="2021-01-29T09:53:00Z">
              <w:r w:rsidR="00725446">
                <w:rPr>
                  <w:rFonts w:ascii="Arial" w:hAnsi="Arial" w:cs="Arial"/>
                  <w:color w:val="FF0000"/>
                  <w:sz w:val="20"/>
                  <w:szCs w:val="20"/>
                </w:rPr>
                <w:t>02/16/2021</w:t>
              </w:r>
            </w:ins>
            <w:del w:id="19" w:author="Shackelford, Debra, VBADENV Trng Facility" w:date="2021-01-29T09:53:00Z">
              <w:r w:rsidR="002D6AEC" w:rsidDel="00725446">
                <w:rPr>
                  <w:rFonts w:ascii="Arial" w:hAnsi="Arial" w:cs="Arial"/>
                  <w:color w:val="FF0000"/>
                  <w:sz w:val="20"/>
                  <w:szCs w:val="20"/>
                </w:rPr>
                <w:delText>01/18/2021</w:delText>
              </w:r>
            </w:del>
          </w:p>
          <w:p w14:paraId="5E99BE60"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4B2962EF"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DC5408C" w14:textId="43BFE08B"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1913DBC" w14:textId="136527C5" w:rsidR="000E7F1F" w:rsidRPr="009E3F79" w:rsidRDefault="000E7F1F" w:rsidP="000E7F1F">
            <w:pPr>
              <w:rPr>
                <w:rFonts w:ascii="Arial" w:hAnsi="Arial" w:cs="Arial"/>
                <w:sz w:val="20"/>
                <w:szCs w:val="20"/>
              </w:rPr>
            </w:pPr>
          </w:p>
          <w:p w14:paraId="42FCFE89" w14:textId="5CF9EE31" w:rsidR="000E7F1F" w:rsidRPr="009E3F79" w:rsidRDefault="00E31F83" w:rsidP="000E7F1F">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7EBD9459" w14:textId="02720C0D"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Shoulder</w:t>
            </w:r>
          </w:p>
          <w:p w14:paraId="49F11E95" w14:textId="4AE85BC3"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ins w:id="20" w:author="Shackelford, Debra, VBADENV Trng Facility" w:date="2021-01-29T09:54:00Z">
              <w:r w:rsidR="00725446">
                <w:rPr>
                  <w:rFonts w:ascii="Arial" w:hAnsi="Arial" w:cs="Arial"/>
                  <w:color w:val="FF0000"/>
                  <w:sz w:val="20"/>
                  <w:szCs w:val="20"/>
                </w:rPr>
                <w:t>02/16/2021</w:t>
              </w:r>
            </w:ins>
            <w:del w:id="21" w:author="Shackelford, Debra, VBADENV Trng Facility" w:date="2021-01-29T09:54:00Z">
              <w:r w:rsidR="002D6AEC" w:rsidDel="00725446">
                <w:rPr>
                  <w:rFonts w:ascii="Arial" w:hAnsi="Arial" w:cs="Arial"/>
                  <w:color w:val="FF0000"/>
                  <w:sz w:val="20"/>
                  <w:szCs w:val="20"/>
                </w:rPr>
                <w:delText>01/18/2021</w:delText>
              </w:r>
            </w:del>
          </w:p>
          <w:p w14:paraId="422F0488"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20CDBD69"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FE81D1F" w14:textId="7DFBBB0F"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F56F7DA" w14:textId="77777777" w:rsidR="007A57C6" w:rsidRPr="009E3F79" w:rsidRDefault="007A57C6" w:rsidP="000E7F1F">
            <w:pPr>
              <w:rPr>
                <w:rFonts w:ascii="Arial" w:hAnsi="Arial" w:cs="Arial"/>
                <w:sz w:val="20"/>
                <w:szCs w:val="20"/>
              </w:rPr>
            </w:pPr>
          </w:p>
          <w:p w14:paraId="1C5932AB" w14:textId="08962609" w:rsidR="000E7F1F" w:rsidRPr="009E3F79" w:rsidRDefault="00E31F83" w:rsidP="000E7F1F">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24F988EA" w14:textId="2ACE6F9B"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6EB973A9" w14:textId="49C41421" w:rsidR="007E450B" w:rsidRDefault="000E7F1F" w:rsidP="000E7F1F">
            <w:pPr>
              <w:rPr>
                <w:rFonts w:ascii="Arial" w:hAnsi="Arial" w:cs="Arial"/>
                <w:color w:val="FF0000"/>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ins w:id="22" w:author="Shackelford, Debra, VBADENV Trng Facility" w:date="2021-01-29T09:54:00Z">
              <w:r w:rsidR="00725446">
                <w:rPr>
                  <w:rFonts w:ascii="Arial" w:hAnsi="Arial" w:cs="Arial"/>
                  <w:color w:val="FF0000"/>
                  <w:sz w:val="20"/>
                  <w:szCs w:val="20"/>
                </w:rPr>
                <w:t>02/16/2021</w:t>
              </w:r>
            </w:ins>
            <w:del w:id="23" w:author="Shackelford, Debra, VBADENV Trng Facility" w:date="2021-01-29T09:54:00Z">
              <w:r w:rsidR="002D6AEC" w:rsidDel="00725446">
                <w:rPr>
                  <w:rFonts w:ascii="Arial" w:hAnsi="Arial" w:cs="Arial"/>
                  <w:color w:val="FF0000"/>
                  <w:sz w:val="20"/>
                  <w:szCs w:val="20"/>
                </w:rPr>
                <w:delText>01/18/2021</w:delText>
              </w:r>
            </w:del>
          </w:p>
          <w:p w14:paraId="4D21947E" w14:textId="6FE2E6B4"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1C4A8635"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20B7053" w14:textId="2359D04A"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A796237" w14:textId="6DB97ECA" w:rsidR="000E7F1F" w:rsidRPr="009E3F79" w:rsidRDefault="000E7F1F" w:rsidP="000E7F1F">
            <w:pPr>
              <w:ind w:left="720"/>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163CA92D"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job.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 M21-1 III.iii.1.F - Record Maintenance During the Development Process, M21-4 Appendix C.3 - Index of Claim Attributes -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23E74710" w:rsidR="00194910" w:rsidRPr="009E3F79" w:rsidRDefault="00194910" w:rsidP="00194910">
            <w:pPr>
              <w:rPr>
                <w:rFonts w:ascii="Arial" w:hAnsi="Arial" w:cs="Arial"/>
                <w:sz w:val="20"/>
                <w:szCs w:val="20"/>
              </w:rPr>
            </w:pPr>
            <w:r w:rsidRPr="009E3F79">
              <w:rPr>
                <w:rFonts w:ascii="Arial" w:hAnsi="Arial" w:cs="Arial"/>
                <w:sz w:val="20"/>
                <w:szCs w:val="20"/>
              </w:rPr>
              <w:t xml:space="preserve">Incorrect.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M21-1 III.iii.1.F - Record Maintenance During the Development Process, M21-4, Appendix C.3 - Index of Claim Attributes - Special Issues</w:t>
            </w:r>
          </w:p>
          <w:p w14:paraId="63C6837D" w14:textId="77777777" w:rsidR="005F4D80" w:rsidRPr="009E3F79" w:rsidRDefault="005F4D80" w:rsidP="00194910">
            <w:pPr>
              <w:rPr>
                <w:rFonts w:ascii="Arial" w:hAnsi="Arial" w:cs="Arial"/>
                <w:sz w:val="20"/>
                <w:szCs w:val="20"/>
              </w:rPr>
            </w:pPr>
          </w:p>
          <w:p w14:paraId="51AF44FA" w14:textId="77777777" w:rsidR="005F4D80" w:rsidRPr="009E3F79" w:rsidRDefault="005F4D80" w:rsidP="005F4D80">
            <w:pPr>
              <w:spacing w:after="158"/>
              <w:rPr>
                <w:rFonts w:ascii="Arial" w:eastAsia="Times New Roman" w:hAnsi="Arial" w:cs="Arial"/>
                <w:sz w:val="20"/>
                <w:szCs w:val="20"/>
              </w:rPr>
            </w:pPr>
            <w:r w:rsidRPr="009E3F79">
              <w:rPr>
                <w:rFonts w:ascii="Arial" w:eastAsia="Times New Roman" w:hAnsi="Arial" w:cs="Arial"/>
                <w:sz w:val="20"/>
                <w:szCs w:val="20"/>
              </w:rPr>
              <w:t>You should have made the following selections for each contention:</w:t>
            </w:r>
          </w:p>
          <w:p w14:paraId="159C67D9" w14:textId="38BA2C63" w:rsidR="00277A1E" w:rsidRPr="009E3F79" w:rsidRDefault="00E31F83" w:rsidP="00277A1E">
            <w:pPr>
              <w:rPr>
                <w:rFonts w:ascii="Arial" w:hAnsi="Arial" w:cs="Arial"/>
                <w:sz w:val="20"/>
                <w:szCs w:val="20"/>
                <w:u w:val="single"/>
              </w:rPr>
            </w:pPr>
            <w:r>
              <w:rPr>
                <w:rFonts w:ascii="Arial" w:hAnsi="Arial" w:cs="Arial"/>
                <w:sz w:val="20"/>
                <w:szCs w:val="20"/>
                <w:u w:val="single"/>
              </w:rPr>
              <w:t>D</w:t>
            </w:r>
            <w:r w:rsidR="00277A1E" w:rsidRPr="009E3F79">
              <w:rPr>
                <w:rFonts w:ascii="Arial" w:hAnsi="Arial" w:cs="Arial"/>
                <w:sz w:val="20"/>
                <w:szCs w:val="20"/>
                <w:u w:val="single"/>
              </w:rPr>
              <w:t>epression</w:t>
            </w:r>
          </w:p>
          <w:p w14:paraId="2C48AD6D"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Mental Disorders</w:t>
            </w:r>
          </w:p>
          <w:p w14:paraId="7B31EDE9" w14:textId="2FEA1944"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ins w:id="24" w:author="Shackelford, Debra, VBADENV Trng Facility" w:date="2021-01-29T09:54:00Z">
              <w:r w:rsidR="00725446">
                <w:rPr>
                  <w:rFonts w:ascii="Arial" w:hAnsi="Arial" w:cs="Arial"/>
                  <w:color w:val="FF0000"/>
                  <w:sz w:val="20"/>
                  <w:szCs w:val="20"/>
                </w:rPr>
                <w:t>02/16/2021</w:t>
              </w:r>
            </w:ins>
            <w:del w:id="25" w:author="Shackelford, Debra, VBADENV Trng Facility" w:date="2021-01-29T09:54:00Z">
              <w:r w:rsidR="002D6AEC" w:rsidDel="00725446">
                <w:rPr>
                  <w:rFonts w:ascii="Arial" w:hAnsi="Arial" w:cs="Arial"/>
                  <w:color w:val="FF0000"/>
                  <w:sz w:val="20"/>
                  <w:szCs w:val="20"/>
                </w:rPr>
                <w:delText>01/18/2021</w:delText>
              </w:r>
            </w:del>
          </w:p>
          <w:p w14:paraId="4580F02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E896F83"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987FE01"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p>
          <w:p w14:paraId="712871A8"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FDC Excluded – Need Non-Fed Evidence Development</w:t>
            </w:r>
          </w:p>
          <w:p w14:paraId="379D3FA1"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Local Mentor Review</w:t>
            </w:r>
          </w:p>
          <w:p w14:paraId="269ED83C" w14:textId="77777777" w:rsidR="00277A1E" w:rsidRPr="009E3F79" w:rsidRDefault="00277A1E" w:rsidP="00277A1E">
            <w:pPr>
              <w:ind w:left="720"/>
              <w:rPr>
                <w:rFonts w:ascii="Arial" w:hAnsi="Arial" w:cs="Arial"/>
                <w:sz w:val="20"/>
                <w:szCs w:val="20"/>
              </w:rPr>
            </w:pPr>
          </w:p>
          <w:p w14:paraId="36DA39FC" w14:textId="16EB248B" w:rsidR="00277A1E" w:rsidRPr="009E3F79" w:rsidRDefault="00E31F83" w:rsidP="00277A1E">
            <w:pPr>
              <w:rPr>
                <w:rFonts w:ascii="Arial" w:hAnsi="Arial" w:cs="Arial"/>
                <w:sz w:val="20"/>
                <w:szCs w:val="20"/>
                <w:u w:val="single"/>
              </w:rPr>
            </w:pPr>
            <w:r>
              <w:rPr>
                <w:rFonts w:ascii="Arial" w:hAnsi="Arial" w:cs="Arial"/>
                <w:sz w:val="20"/>
                <w:szCs w:val="20"/>
                <w:u w:val="single"/>
              </w:rPr>
              <w:t>H</w:t>
            </w:r>
            <w:r w:rsidRPr="009E3F79">
              <w:rPr>
                <w:rFonts w:ascii="Arial" w:hAnsi="Arial" w:cs="Arial"/>
                <w:sz w:val="20"/>
                <w:szCs w:val="20"/>
                <w:u w:val="single"/>
              </w:rPr>
              <w:t xml:space="preserve">earing </w:t>
            </w:r>
            <w:r w:rsidR="00277A1E" w:rsidRPr="009E3F79">
              <w:rPr>
                <w:rFonts w:ascii="Arial" w:hAnsi="Arial" w:cs="Arial"/>
                <w:sz w:val="20"/>
                <w:szCs w:val="20"/>
                <w:u w:val="single"/>
              </w:rPr>
              <w:t>loss</w:t>
            </w:r>
          </w:p>
          <w:p w14:paraId="6CEF3742"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3027E074" w14:textId="747C0B7E" w:rsidR="00277A1E" w:rsidRPr="009E3F79" w:rsidRDefault="00277A1E" w:rsidP="00277A1E">
            <w:pPr>
              <w:rPr>
                <w:rFonts w:ascii="Arial" w:hAnsi="Arial" w:cs="Arial"/>
                <w:sz w:val="20"/>
                <w:szCs w:val="20"/>
              </w:rPr>
            </w:pPr>
            <w:r w:rsidRPr="009E3F79">
              <w:rPr>
                <w:rFonts w:ascii="Arial" w:hAnsi="Arial" w:cs="Arial"/>
                <w:sz w:val="20"/>
                <w:szCs w:val="20"/>
              </w:rPr>
              <w:lastRenderedPageBreak/>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ins w:id="26" w:author="Shackelford, Debra, VBADENV Trng Facility" w:date="2021-01-29T09:54:00Z">
              <w:r w:rsidR="00725446">
                <w:rPr>
                  <w:rFonts w:ascii="Arial" w:hAnsi="Arial" w:cs="Arial"/>
                  <w:color w:val="FF0000"/>
                  <w:sz w:val="20"/>
                  <w:szCs w:val="20"/>
                </w:rPr>
                <w:t>02/16/2021</w:t>
              </w:r>
            </w:ins>
            <w:del w:id="27" w:author="Shackelford, Debra, VBADENV Trng Facility" w:date="2021-01-29T09:54:00Z">
              <w:r w:rsidR="002D6AEC" w:rsidDel="00725446">
                <w:rPr>
                  <w:rFonts w:ascii="Arial" w:hAnsi="Arial" w:cs="Arial"/>
                  <w:color w:val="FF0000"/>
                  <w:sz w:val="20"/>
                  <w:szCs w:val="20"/>
                </w:rPr>
                <w:delText>01/18/2021</w:delText>
              </w:r>
            </w:del>
          </w:p>
          <w:p w14:paraId="04DA9730"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50E6C622"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404BDAF2" w14:textId="22918B91"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91B5287" w14:textId="77777777" w:rsidR="00277A1E" w:rsidRPr="009E3F79" w:rsidRDefault="00277A1E" w:rsidP="00277A1E">
            <w:pPr>
              <w:ind w:left="720"/>
              <w:rPr>
                <w:rFonts w:ascii="Arial" w:hAnsi="Arial" w:cs="Arial"/>
                <w:sz w:val="20"/>
                <w:szCs w:val="20"/>
              </w:rPr>
            </w:pPr>
          </w:p>
          <w:p w14:paraId="6839CBFF" w14:textId="258BFF4D" w:rsidR="00277A1E" w:rsidRPr="009E3F79" w:rsidRDefault="00E31F83" w:rsidP="00277A1E">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0C53F65E"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Knee</w:t>
            </w:r>
          </w:p>
          <w:p w14:paraId="0C1F29E0" w14:textId="6E2F79E5"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ins w:id="28" w:author="Shackelford, Debra, VBADENV Trng Facility" w:date="2021-01-29T09:54:00Z">
              <w:r w:rsidR="00725446">
                <w:rPr>
                  <w:rFonts w:ascii="Arial" w:hAnsi="Arial" w:cs="Arial"/>
                  <w:color w:val="FF0000"/>
                  <w:sz w:val="20"/>
                  <w:szCs w:val="20"/>
                </w:rPr>
                <w:t>02/16/2021</w:t>
              </w:r>
            </w:ins>
            <w:del w:id="29" w:author="Shackelford, Debra, VBADENV Trng Facility" w:date="2021-01-29T09:54:00Z">
              <w:r w:rsidR="002D6AEC" w:rsidDel="00725446">
                <w:rPr>
                  <w:rFonts w:ascii="Arial" w:hAnsi="Arial" w:cs="Arial"/>
                  <w:color w:val="FF0000"/>
                  <w:sz w:val="20"/>
                  <w:szCs w:val="20"/>
                </w:rPr>
                <w:delText>01/18/2021</w:delText>
              </w:r>
            </w:del>
          </w:p>
          <w:p w14:paraId="229632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72C3237"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58F67CE" w14:textId="792EFD78"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98E458C" w14:textId="77777777" w:rsidR="00277A1E" w:rsidRPr="009E3F79" w:rsidRDefault="00277A1E" w:rsidP="00277A1E">
            <w:pPr>
              <w:rPr>
                <w:rFonts w:ascii="Arial" w:hAnsi="Arial" w:cs="Arial"/>
                <w:sz w:val="20"/>
                <w:szCs w:val="20"/>
              </w:rPr>
            </w:pPr>
          </w:p>
          <w:p w14:paraId="020EBB25" w14:textId="2704DCC3" w:rsidR="00277A1E" w:rsidRPr="009E3F79" w:rsidRDefault="00E31F83" w:rsidP="00277A1E">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0A2E1F29"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Shoulder</w:t>
            </w:r>
          </w:p>
          <w:p w14:paraId="266E1B86" w14:textId="556C5F34"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ins w:id="30" w:author="Shackelford, Debra, VBADENV Trng Facility" w:date="2021-01-29T09:54:00Z">
              <w:r w:rsidR="00725446">
                <w:rPr>
                  <w:rFonts w:ascii="Arial" w:hAnsi="Arial" w:cs="Arial"/>
                  <w:color w:val="FF0000"/>
                  <w:sz w:val="20"/>
                  <w:szCs w:val="20"/>
                </w:rPr>
                <w:t>02/16/2021</w:t>
              </w:r>
            </w:ins>
            <w:del w:id="31" w:author="Shackelford, Debra, VBADENV Trng Facility" w:date="2021-01-29T09:54:00Z">
              <w:r w:rsidR="002D6AEC" w:rsidDel="00725446">
                <w:rPr>
                  <w:rFonts w:ascii="Arial" w:hAnsi="Arial" w:cs="Arial"/>
                  <w:color w:val="FF0000"/>
                  <w:sz w:val="20"/>
                  <w:szCs w:val="20"/>
                </w:rPr>
                <w:delText>01/18/2021</w:delText>
              </w:r>
            </w:del>
          </w:p>
          <w:p w14:paraId="6922B3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35D1D91"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56442814" w14:textId="31E11996"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FC27065" w14:textId="77777777" w:rsidR="00277A1E" w:rsidRPr="009E3F79" w:rsidRDefault="00277A1E" w:rsidP="00277A1E">
            <w:pPr>
              <w:rPr>
                <w:rFonts w:ascii="Arial" w:hAnsi="Arial" w:cs="Arial"/>
                <w:sz w:val="20"/>
                <w:szCs w:val="20"/>
              </w:rPr>
            </w:pPr>
          </w:p>
          <w:p w14:paraId="315E8019" w14:textId="378273A7" w:rsidR="00277A1E" w:rsidRPr="009E3F79" w:rsidRDefault="00E31F83" w:rsidP="00277A1E">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11651BC6"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6EE7227D" w14:textId="0988CEDF" w:rsidR="00277A1E" w:rsidRPr="009E3F79" w:rsidDel="00725446" w:rsidRDefault="00277A1E" w:rsidP="00277A1E">
            <w:pPr>
              <w:rPr>
                <w:del w:id="32" w:author="Shackelford, Debra, VBADENV Trng Facility" w:date="2021-01-29T09:54:00Z"/>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ins w:id="33" w:author="Shackelford, Debra, VBADENV Trng Facility" w:date="2021-01-29T09:54:00Z">
              <w:r w:rsidR="00725446">
                <w:rPr>
                  <w:rFonts w:ascii="Arial" w:hAnsi="Arial" w:cs="Arial"/>
                  <w:color w:val="FF0000"/>
                  <w:sz w:val="20"/>
                  <w:szCs w:val="20"/>
                </w:rPr>
                <w:t>02/16/2021</w:t>
              </w:r>
            </w:ins>
            <w:del w:id="34" w:author="Shackelford, Debra, VBADENV Trng Facility" w:date="2021-01-29T09:54:00Z">
              <w:r w:rsidR="002D6AEC" w:rsidDel="00725446">
                <w:rPr>
                  <w:rFonts w:ascii="Arial" w:hAnsi="Arial" w:cs="Arial"/>
                  <w:color w:val="FF0000"/>
                  <w:sz w:val="20"/>
                  <w:szCs w:val="20"/>
                </w:rPr>
                <w:delText>01/18/2021</w:delText>
              </w:r>
            </w:del>
          </w:p>
          <w:p w14:paraId="34231204" w14:textId="77777777" w:rsidR="00277A1E" w:rsidRPr="009E3F79" w:rsidRDefault="00277A1E" w:rsidP="00277A1E">
            <w:pPr>
              <w:rPr>
                <w:rFonts w:ascii="Arial" w:hAnsi="Arial" w:cs="Arial"/>
                <w:sz w:val="20"/>
                <w:szCs w:val="20"/>
              </w:rPr>
            </w:pPr>
            <w:bookmarkStart w:id="35" w:name="_GoBack"/>
            <w:bookmarkEnd w:id="35"/>
            <w:r w:rsidRPr="009E3F79">
              <w:rPr>
                <w:rFonts w:ascii="Arial" w:hAnsi="Arial" w:cs="Arial"/>
                <w:sz w:val="20"/>
                <w:szCs w:val="20"/>
              </w:rPr>
              <w:t>Type: New</w:t>
            </w:r>
          </w:p>
          <w:p w14:paraId="4076FFFD"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30477343" w14:textId="486A2493"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41A0CF73" w14:textId="77777777" w:rsidR="005F4D80" w:rsidRPr="009E3F79"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gridSpan w:val="2"/>
            <w:tcBorders>
              <w:bottom w:val="single" w:sz="4" w:space="0" w:color="auto"/>
            </w:tcBorders>
          </w:tcPr>
          <w:p w14:paraId="7076CA7B" w14:textId="71CB3CDE"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gridSpan w:val="2"/>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5A04D5" w:rsidRDefault="00881267" w:rsidP="009355CF">
            <w:pPr>
              <w:pStyle w:val="ListParagraph"/>
              <w:numPr>
                <w:ilvl w:val="0"/>
                <w:numId w:val="15"/>
              </w:numPr>
              <w:spacing w:after="0" w:line="240" w:lineRule="auto"/>
              <w:rPr>
                <w:rFonts w:ascii="Arial" w:hAnsi="Arial" w:cs="Arial"/>
                <w:sz w:val="20"/>
                <w:szCs w:val="20"/>
              </w:rPr>
            </w:pPr>
            <w:r w:rsidRPr="00E51286">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375630" w14:textId="77777777" w:rsidR="00253F02" w:rsidRPr="009E3F79" w:rsidRDefault="00CE2E06" w:rsidP="00253F02">
            <w:pPr>
              <w:rPr>
                <w:rFonts w:ascii="Arial" w:hAnsi="Arial" w:cs="Arial"/>
                <w:sz w:val="20"/>
                <w:szCs w:val="20"/>
              </w:rPr>
            </w:pPr>
            <w:r w:rsidRPr="009E3F79">
              <w:rPr>
                <w:rFonts w:ascii="Arial" w:hAnsi="Arial" w:cs="Arial"/>
                <w:sz w:val="20"/>
                <w:szCs w:val="20"/>
              </w:rPr>
              <w:t>Great Job!!</w:t>
            </w:r>
            <w:r w:rsidR="00253F02" w:rsidRPr="009E3F79">
              <w:rPr>
                <w:rFonts w:ascii="Arial" w:hAnsi="Arial" w:cs="Arial"/>
                <w:sz w:val="20"/>
                <w:szCs w:val="20"/>
              </w:rPr>
              <w:t xml:space="preserve"> 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3F8FCDEB" w14:textId="474070E2" w:rsidR="00133242" w:rsidRPr="00237691" w:rsidRDefault="00133242" w:rsidP="00133242">
            <w:pPr>
              <w:tabs>
                <w:tab w:val="left" w:pos="7710"/>
              </w:tabs>
              <w:autoSpaceDE w:val="0"/>
              <w:autoSpaceDN w:val="0"/>
              <w:adjustRightInd w:val="0"/>
              <w:rPr>
                <w:rFonts w:ascii="Arial" w:hAnsi="Arial" w:cs="Arial"/>
                <w:sz w:val="20"/>
                <w:szCs w:val="20"/>
              </w:rPr>
            </w:pPr>
          </w:p>
          <w:p w14:paraId="0ADB809F"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BF218DF" w14:textId="77777777" w:rsidR="00253F02" w:rsidRPr="009E3F79" w:rsidRDefault="00CE2E06" w:rsidP="00253F02">
            <w:pPr>
              <w:rPr>
                <w:rFonts w:ascii="Arial" w:hAnsi="Arial" w:cs="Arial"/>
                <w:sz w:val="20"/>
                <w:szCs w:val="20"/>
              </w:rPr>
            </w:pPr>
            <w:r w:rsidRPr="009E3F79">
              <w:rPr>
                <w:rFonts w:ascii="Arial" w:hAnsi="Arial" w:cs="Arial"/>
                <w:sz w:val="20"/>
                <w:szCs w:val="20"/>
              </w:rPr>
              <w:t xml:space="preserve">Sorry, that is not correct. </w:t>
            </w:r>
            <w:r w:rsidR="00253F02" w:rsidRPr="009E3F79">
              <w:rPr>
                <w:rFonts w:ascii="Arial" w:hAnsi="Arial" w:cs="Arial"/>
                <w:sz w:val="20"/>
                <w:szCs w:val="20"/>
              </w:rPr>
              <w:t xml:space="preserve">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t>
            </w:r>
            <w:r w:rsidR="00253F02" w:rsidRPr="009E3F79">
              <w:rPr>
                <w:rFonts w:ascii="Arial" w:hAnsi="Arial" w:cs="Arial"/>
                <w:sz w:val="20"/>
                <w:szCs w:val="20"/>
              </w:rPr>
              <w:lastRenderedPageBreak/>
              <w:t>What the Evidence Must Show information.  M21-1 I.1.B - Duty to Notify Under 38 U.S.C. 5102 and 5103 and 38 CFR 3.159(c)</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C50D6B2" w14:textId="21EDCFC6" w:rsidR="00470935" w:rsidRPr="00470935" w:rsidRDefault="00470935" w:rsidP="00470935">
            <w:pPr>
              <w:tabs>
                <w:tab w:val="left" w:pos="7710"/>
              </w:tabs>
              <w:autoSpaceDE w:val="0"/>
              <w:autoSpaceDN w:val="0"/>
              <w:adjustRightInd w:val="0"/>
              <w:rPr>
                <w:rFonts w:ascii="Arial" w:hAnsi="Arial" w:cs="Arial"/>
                <w:sz w:val="20"/>
                <w:szCs w:val="20"/>
              </w:rPr>
            </w:pPr>
            <w:r w:rsidRPr="00470935">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253F02" w:rsidRDefault="00044AFA" w:rsidP="00470935">
            <w:pPr>
              <w:pStyle w:val="ListParagraph"/>
              <w:numPr>
                <w:ilvl w:val="0"/>
                <w:numId w:val="27"/>
              </w:numPr>
              <w:spacing w:after="0" w:line="240" w:lineRule="auto"/>
            </w:pPr>
            <w:r w:rsidRPr="00253F02">
              <w:t>Yes</w:t>
            </w:r>
          </w:p>
          <w:p w14:paraId="3589F0C9" w14:textId="77777777" w:rsidR="00044AFA" w:rsidRPr="00116D65"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116D65">
              <w:rPr>
                <w:rFonts w:ascii="Arial" w:hAnsi="Arial" w:cs="Arial"/>
                <w:sz w:val="20"/>
                <w:szCs w:val="20"/>
                <w:highlight w:val="yellow"/>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85EEAC1" w14:textId="78AC0DA3" w:rsidR="00044AFA" w:rsidRPr="009E3F79" w:rsidRDefault="00044AFA" w:rsidP="00044AFA">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Great Job! </w:t>
            </w:r>
            <w:r w:rsidR="00253F02" w:rsidRPr="009E3F79">
              <w:rPr>
                <w:rFonts w:ascii="Arial" w:hAnsi="Arial" w:cs="Arial"/>
                <w:sz w:val="20"/>
                <w:szCs w:val="20"/>
              </w:rPr>
              <w:t>This claim does not require any additional development. In the initial development for this claim the claims processor developed to the Veteran for the VA Form</w:t>
            </w:r>
            <w:r w:rsidR="00116D65" w:rsidRPr="009E3F79">
              <w:rPr>
                <w:rFonts w:ascii="Arial" w:hAnsi="Arial" w:cs="Arial"/>
                <w:sz w:val="20"/>
                <w:szCs w:val="20"/>
              </w:rPr>
              <w:t>s</w:t>
            </w:r>
            <w:r w:rsidR="00253F02" w:rsidRPr="009E3F79">
              <w:rPr>
                <w:rFonts w:ascii="Arial" w:hAnsi="Arial" w:cs="Arial"/>
                <w:sz w:val="20"/>
                <w:szCs w:val="20"/>
              </w:rPr>
              <w:t xml:space="preserve"> 21-4142</w:t>
            </w:r>
            <w:r w:rsidR="00A27589" w:rsidRPr="009E3F79">
              <w:rPr>
                <w:rFonts w:ascii="Arial" w:hAnsi="Arial" w:cs="Arial"/>
                <w:sz w:val="20"/>
                <w:szCs w:val="20"/>
              </w:rPr>
              <w:t xml:space="preserve"> and 21-</w:t>
            </w:r>
            <w:r w:rsidR="00253F02" w:rsidRPr="009E3F79">
              <w:rPr>
                <w:rFonts w:ascii="Arial" w:hAnsi="Arial" w:cs="Arial"/>
                <w:sz w:val="20"/>
                <w:szCs w:val="20"/>
              </w:rPr>
              <w:t>4142a</w:t>
            </w:r>
            <w:r w:rsidR="009377B8">
              <w:rPr>
                <w:rFonts w:ascii="Arial" w:hAnsi="Arial" w:cs="Arial"/>
                <w:sz w:val="20"/>
                <w:szCs w:val="20"/>
              </w:rPr>
              <w:t>.</w:t>
            </w:r>
            <w:r w:rsidR="00253F02" w:rsidRPr="009E3F79">
              <w:rPr>
                <w:rFonts w:ascii="Arial" w:hAnsi="Arial" w:cs="Arial"/>
                <w:sz w:val="20"/>
                <w:szCs w:val="20"/>
              </w:rPr>
              <w:t xml:space="preserve"> </w:t>
            </w:r>
            <w:r w:rsidR="009377B8">
              <w:rPr>
                <w:rFonts w:ascii="Arial" w:hAnsi="Arial" w:cs="Arial"/>
                <w:sz w:val="20"/>
                <w:szCs w:val="20"/>
              </w:rPr>
              <w:t>VA has</w:t>
            </w:r>
            <w:r w:rsidR="00253F02" w:rsidRPr="009E3F79">
              <w:rPr>
                <w:rFonts w:ascii="Arial" w:hAnsi="Arial" w:cs="Arial"/>
                <w:sz w:val="20"/>
                <w:szCs w:val="20"/>
              </w:rPr>
              <w:t xml:space="preserve"> received the </w:t>
            </w:r>
            <w:r w:rsidR="00A27589" w:rsidRPr="009E3F79">
              <w:rPr>
                <w:rFonts w:ascii="Arial" w:hAnsi="Arial" w:cs="Arial"/>
                <w:sz w:val="20"/>
                <w:szCs w:val="20"/>
              </w:rPr>
              <w:t xml:space="preserve">VA Forms 21-4142 and 21-4142a </w:t>
            </w:r>
            <w:r w:rsidR="00253F02" w:rsidRPr="009E3F79">
              <w:rPr>
                <w:rFonts w:ascii="Arial" w:hAnsi="Arial" w:cs="Arial"/>
                <w:sz w:val="20"/>
                <w:szCs w:val="20"/>
              </w:rPr>
              <w:t xml:space="preserve">and DOMA has </w:t>
            </w:r>
            <w:r w:rsidR="00A27589" w:rsidRPr="009E3F79">
              <w:rPr>
                <w:rFonts w:ascii="Arial" w:hAnsi="Arial" w:cs="Arial"/>
                <w:sz w:val="20"/>
                <w:szCs w:val="20"/>
              </w:rPr>
              <w:t>developed</w:t>
            </w:r>
            <w:r w:rsidR="00253F02" w:rsidRPr="009E3F79">
              <w:rPr>
                <w:rFonts w:ascii="Arial" w:hAnsi="Arial" w:cs="Arial"/>
                <w:sz w:val="20"/>
                <w:szCs w:val="20"/>
              </w:rPr>
              <w:t xml:space="preserve">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32D1F89" w14:textId="633013EC" w:rsidR="00A27589" w:rsidRPr="009E3F79" w:rsidRDefault="00044AFA" w:rsidP="00A27589">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7589" w:rsidRPr="009E3F79">
              <w:rPr>
                <w:rFonts w:ascii="Arial" w:hAnsi="Arial" w:cs="Arial"/>
                <w:sz w:val="20"/>
                <w:szCs w:val="20"/>
              </w:rPr>
              <w:t>This claim does not require any additional development. In the initial development for this claim the claims processor developed to the Veteran for the VA Forms 21-4142 and 21-4142a</w:t>
            </w:r>
            <w:r w:rsidR="009377B8">
              <w:rPr>
                <w:rFonts w:ascii="Arial" w:hAnsi="Arial" w:cs="Arial"/>
                <w:sz w:val="20"/>
                <w:szCs w:val="20"/>
              </w:rPr>
              <w:t>.</w:t>
            </w:r>
            <w:r w:rsidR="00A27589" w:rsidRPr="009E3F79">
              <w:rPr>
                <w:rFonts w:ascii="Arial" w:hAnsi="Arial" w:cs="Arial"/>
                <w:sz w:val="20"/>
                <w:szCs w:val="20"/>
              </w:rPr>
              <w:t xml:space="preserve"> </w:t>
            </w:r>
            <w:r w:rsidR="009377B8">
              <w:rPr>
                <w:rFonts w:ascii="Arial" w:hAnsi="Arial" w:cs="Arial"/>
                <w:sz w:val="20"/>
                <w:szCs w:val="20"/>
              </w:rPr>
              <w:t>VA has</w:t>
            </w:r>
            <w:r w:rsidR="00A27589" w:rsidRPr="009E3F79">
              <w:rPr>
                <w:rFonts w:ascii="Arial" w:hAnsi="Arial" w:cs="Arial"/>
                <w:sz w:val="20"/>
                <w:szCs w:val="20"/>
              </w:rPr>
              <w:t xml:space="preserve"> received the VA Forms 21-4142 and 21-4142a and DOMA has developed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06063C33" w14:textId="77777777" w:rsidR="00044AFA" w:rsidRPr="00116D65" w:rsidRDefault="00044AFA" w:rsidP="00044AFA">
            <w:pPr>
              <w:tabs>
                <w:tab w:val="left" w:pos="7710"/>
              </w:tabs>
              <w:autoSpaceDE w:val="0"/>
              <w:autoSpaceDN w:val="0"/>
              <w:adjustRightInd w:val="0"/>
              <w:rPr>
                <w:rFonts w:ascii="Arial" w:hAnsi="Arial" w:cs="Arial"/>
                <w:color w:val="FF0000"/>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4E321A3D"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7308"/>
      </w:tblGrid>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6340A0F6"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E3F79" w:rsidRPr="00237691">
              <w:rPr>
                <w:rFonts w:ascii="Arial" w:hAnsi="Arial" w:cs="Arial"/>
                <w:sz w:val="20"/>
                <w:szCs w:val="20"/>
              </w:rPr>
              <w:t>I</w:t>
            </w:r>
            <w:r w:rsidR="009E3F79">
              <w:rPr>
                <w:rFonts w:ascii="Arial" w:hAnsi="Arial" w:cs="Arial"/>
                <w:sz w:val="20"/>
                <w:szCs w:val="20"/>
              </w:rPr>
              <w:t xml:space="preserve">ntent to </w:t>
            </w:r>
            <w:r w:rsidR="009E3F79" w:rsidRPr="00237691">
              <w:rPr>
                <w:rFonts w:ascii="Arial" w:hAnsi="Arial" w:cs="Arial"/>
                <w:sz w:val="20"/>
                <w:szCs w:val="20"/>
              </w:rPr>
              <w:t>F</w:t>
            </w:r>
            <w:r w:rsidR="009E3F79">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AA3FBA" w:rsidRDefault="009355CF" w:rsidP="009355CF">
            <w:pPr>
              <w:pStyle w:val="ListParagraph"/>
              <w:numPr>
                <w:ilvl w:val="0"/>
                <w:numId w:val="18"/>
              </w:numPr>
              <w:spacing w:after="0" w:line="240" w:lineRule="auto"/>
              <w:rPr>
                <w:rFonts w:ascii="Arial" w:hAnsi="Arial" w:cs="Arial"/>
                <w:sz w:val="20"/>
                <w:szCs w:val="20"/>
                <w:highlight w:val="yellow"/>
              </w:rPr>
            </w:pPr>
            <w:r w:rsidRPr="00AA3FBA">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5E7AC11E" w:rsidR="009355CF" w:rsidRPr="009E3F79" w:rsidRDefault="009355CF" w:rsidP="009355CF">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You are correct. </w:t>
            </w:r>
            <w:r w:rsidR="00696EE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A95B4C">
              <w:rPr>
                <w:rFonts w:ascii="Arial" w:hAnsi="Arial" w:cs="Arial"/>
                <w:sz w:val="20"/>
                <w:szCs w:val="20"/>
              </w:rPr>
              <w:t>M21-1 III.ii.2.C.2.a – Communication of an ITF.</w:t>
            </w:r>
          </w:p>
          <w:p w14:paraId="7AE1CFA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264F8ED7" w:rsidR="009355CF" w:rsidRPr="009E3F79" w:rsidRDefault="009355CF" w:rsidP="009355CF">
            <w:pPr>
              <w:rPr>
                <w:rFonts w:ascii="Arial" w:hAnsi="Arial" w:cs="Arial"/>
                <w:sz w:val="20"/>
                <w:szCs w:val="20"/>
              </w:rPr>
            </w:pPr>
            <w:r w:rsidRPr="009E3F79">
              <w:rPr>
                <w:rFonts w:ascii="Arial" w:hAnsi="Arial" w:cs="Arial"/>
                <w:sz w:val="20"/>
                <w:szCs w:val="20"/>
              </w:rPr>
              <w:lastRenderedPageBreak/>
              <w:t xml:space="preserve">That is incorrect. </w:t>
            </w:r>
            <w:r w:rsidR="00696EE7"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A95B4C">
              <w:rPr>
                <w:rFonts w:ascii="Arial" w:hAnsi="Arial" w:cs="Arial"/>
                <w:sz w:val="20"/>
                <w:szCs w:val="20"/>
              </w:rPr>
              <w:t>M21-1 III.ii.2.C.2.a – Communication of an ITF.</w:t>
            </w:r>
          </w:p>
          <w:p w14:paraId="7B5BD508" w14:textId="77777777" w:rsidR="009355CF" w:rsidRPr="00237691" w:rsidRDefault="009355CF" w:rsidP="009355CF">
            <w:pPr>
              <w:rPr>
                <w:rFonts w:ascii="Arial" w:hAnsi="Arial" w:cs="Arial"/>
                <w:sz w:val="20"/>
                <w:szCs w:val="20"/>
              </w:rPr>
            </w:pPr>
          </w:p>
        </w:tc>
        <w:tc>
          <w:tcPr>
            <w:tcW w:w="7308" w:type="dxa"/>
          </w:tcPr>
          <w:p w14:paraId="0D087D2F" w14:textId="2F5998EC" w:rsidR="002971D3" w:rsidRDefault="002971D3" w:rsidP="002971D3">
            <w:pPr>
              <w:rPr>
                <w:rFonts w:ascii="Arial" w:hAnsi="Arial" w:cs="Arial"/>
                <w:b/>
                <w:color w:val="FF0000"/>
                <w:sz w:val="20"/>
                <w:szCs w:val="20"/>
              </w:rPr>
            </w:pPr>
          </w:p>
          <w:p w14:paraId="19B72F7F" w14:textId="77777777" w:rsidR="009355CF" w:rsidRDefault="009355CF" w:rsidP="009355CF">
            <w:pPr>
              <w:autoSpaceDE w:val="0"/>
              <w:autoSpaceDN w:val="0"/>
              <w:adjustRightInd w:val="0"/>
              <w:rPr>
                <w:rFonts w:ascii="Arial" w:hAnsi="Arial" w:cs="Arial"/>
                <w:sz w:val="20"/>
                <w:szCs w:val="20"/>
              </w:rPr>
            </w:pPr>
          </w:p>
          <w:p w14:paraId="5624D29F" w14:textId="31C72433"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0574BDCD" w:rsidR="009355CF" w:rsidRPr="00237691" w:rsidRDefault="003208CB" w:rsidP="009355CF">
            <w:pPr>
              <w:rPr>
                <w:rFonts w:ascii="Arial" w:hAnsi="Arial" w:cs="Arial"/>
                <w:sz w:val="20"/>
                <w:szCs w:val="20"/>
              </w:rPr>
            </w:pPr>
            <w:r>
              <w:rPr>
                <w:rFonts w:ascii="Arial" w:hAnsi="Arial" w:cs="Arial"/>
                <w:sz w:val="20"/>
                <w:szCs w:val="20"/>
              </w:rPr>
              <w:t>Did the new evidence require an examination</w:t>
            </w:r>
            <w:r w:rsidR="009355CF" w:rsidRPr="00237691">
              <w:rPr>
                <w:rFonts w:ascii="Arial" w:hAnsi="Arial" w:cs="Arial"/>
                <w:sz w:val="20"/>
                <w:szCs w:val="20"/>
              </w:rPr>
              <w:t>?</w:t>
            </w:r>
          </w:p>
          <w:p w14:paraId="58D816EC" w14:textId="77777777" w:rsidR="009355CF" w:rsidRPr="003208CB" w:rsidRDefault="009355CF" w:rsidP="009355CF">
            <w:pPr>
              <w:pStyle w:val="ListParagraph"/>
              <w:numPr>
                <w:ilvl w:val="0"/>
                <w:numId w:val="19"/>
              </w:numPr>
              <w:spacing w:after="0" w:line="240" w:lineRule="auto"/>
              <w:rPr>
                <w:rFonts w:ascii="Arial" w:hAnsi="Arial" w:cs="Arial"/>
                <w:sz w:val="20"/>
                <w:szCs w:val="20"/>
              </w:rPr>
            </w:pPr>
            <w:r w:rsidRPr="003208CB">
              <w:rPr>
                <w:rFonts w:ascii="Arial" w:hAnsi="Arial" w:cs="Arial"/>
                <w:sz w:val="20"/>
                <w:szCs w:val="20"/>
              </w:rPr>
              <w:t>Yes</w:t>
            </w:r>
          </w:p>
          <w:p w14:paraId="74F44395" w14:textId="77777777" w:rsidR="009355CF" w:rsidRPr="003208CB" w:rsidRDefault="009355CF" w:rsidP="009355CF">
            <w:pPr>
              <w:pStyle w:val="ListParagraph"/>
              <w:numPr>
                <w:ilvl w:val="0"/>
                <w:numId w:val="19"/>
              </w:numPr>
              <w:spacing w:after="0" w:line="240" w:lineRule="auto"/>
              <w:rPr>
                <w:rFonts w:ascii="Arial" w:hAnsi="Arial" w:cs="Arial"/>
                <w:sz w:val="20"/>
                <w:szCs w:val="20"/>
                <w:highlight w:val="yellow"/>
              </w:rPr>
            </w:pPr>
            <w:r w:rsidRPr="003208CB">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21D8109A" w14:textId="77777777" w:rsidR="00FF1370" w:rsidRDefault="009355CF" w:rsidP="009E3F7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9AF3E7" w14:textId="46793653" w:rsidR="004C31D0" w:rsidRPr="009E3F79" w:rsidRDefault="009355CF" w:rsidP="009E3F79">
            <w:pPr>
              <w:autoSpaceDE w:val="0"/>
              <w:autoSpaceDN w:val="0"/>
              <w:adjustRightInd w:val="0"/>
              <w:rPr>
                <w:rFonts w:ascii="Arial" w:hAnsi="Arial" w:cs="Arial"/>
                <w:sz w:val="20"/>
                <w:szCs w:val="20"/>
              </w:rPr>
            </w:pPr>
            <w:r w:rsidRPr="009E3F79">
              <w:rPr>
                <w:rFonts w:ascii="Arial" w:hAnsi="Arial" w:cs="Arial"/>
                <w:sz w:val="20"/>
                <w:szCs w:val="20"/>
              </w:rPr>
              <w:t>You are correct</w:t>
            </w:r>
            <w:r w:rsidR="00CC355A" w:rsidRPr="009E3F79">
              <w:rPr>
                <w:rFonts w:ascii="Arial" w:hAnsi="Arial" w:cs="Arial"/>
                <w:sz w:val="20"/>
                <w:szCs w:val="20"/>
              </w:rPr>
              <w:t xml:space="preserve">! </w:t>
            </w:r>
            <w:r w:rsidR="00405BFA" w:rsidRPr="009E3F79">
              <w:rPr>
                <w:rFonts w:ascii="Arial" w:hAnsi="Arial" w:cs="Arial"/>
                <w:sz w:val="20"/>
                <w:szCs w:val="20"/>
              </w:rPr>
              <w:t xml:space="preserve"> </w:t>
            </w:r>
            <w:r w:rsidR="003208CB" w:rsidRPr="009E3F79">
              <w:rPr>
                <w:rFonts w:ascii="Arial" w:hAnsi="Arial" w:cs="Arial"/>
                <w:sz w:val="20"/>
                <w:szCs w:val="20"/>
              </w:rPr>
              <w:t>E</w:t>
            </w:r>
            <w:r w:rsidR="00405BFA" w:rsidRPr="009E3F79">
              <w:rPr>
                <w:rFonts w:ascii="Arial" w:hAnsi="Arial" w:cs="Arial"/>
                <w:sz w:val="20"/>
                <w:szCs w:val="20"/>
              </w:rPr>
              <w:t xml:space="preserve">xams were already requested </w:t>
            </w:r>
            <w:r w:rsidR="003208CB" w:rsidRPr="009E3F79">
              <w:rPr>
                <w:rFonts w:ascii="Arial" w:hAnsi="Arial" w:cs="Arial"/>
                <w:sz w:val="20"/>
                <w:szCs w:val="20"/>
              </w:rPr>
              <w:t>during</w:t>
            </w:r>
            <w:r w:rsidR="00405BFA" w:rsidRPr="009E3F79">
              <w:rPr>
                <w:rFonts w:ascii="Arial" w:hAnsi="Arial" w:cs="Arial"/>
                <w:sz w:val="20"/>
                <w:szCs w:val="20"/>
              </w:rPr>
              <w:t xml:space="preserve"> </w:t>
            </w:r>
            <w:r w:rsidR="00CC355A" w:rsidRPr="009E3F79">
              <w:rPr>
                <w:rFonts w:ascii="Arial" w:hAnsi="Arial" w:cs="Arial"/>
                <w:sz w:val="20"/>
                <w:szCs w:val="20"/>
              </w:rPr>
              <w:t>initial development</w:t>
            </w:r>
            <w:r w:rsidR="003208CB" w:rsidRPr="009E3F79">
              <w:rPr>
                <w:rFonts w:ascii="Arial" w:hAnsi="Arial" w:cs="Arial"/>
                <w:sz w:val="20"/>
                <w:szCs w:val="20"/>
              </w:rPr>
              <w:t xml:space="preserve"> and the VA Forms 21-4142/4142a did not provide any information from the Veteran that warranted additional examinations</w:t>
            </w:r>
            <w:r w:rsidR="00405BFA" w:rsidRPr="009E3F79">
              <w:rPr>
                <w:rFonts w:ascii="Arial" w:hAnsi="Arial" w:cs="Arial"/>
                <w:sz w:val="20"/>
                <w:szCs w:val="20"/>
              </w:rPr>
              <w:t xml:space="preserve">. </w:t>
            </w:r>
            <w:r w:rsidR="004C31D0" w:rsidRPr="009E3F79">
              <w:rPr>
                <w:rFonts w:ascii="Arial" w:hAnsi="Arial" w:cs="Arial"/>
                <w:sz w:val="20"/>
                <w:szCs w:val="20"/>
              </w:rPr>
              <w:t xml:space="preserve">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4C31D0" w:rsidRPr="009E3F79">
              <w:rPr>
                <w:rFonts w:ascii="Arial" w:hAnsi="Arial" w:cs="Arial"/>
                <w:sz w:val="20"/>
                <w:szCs w:val="20"/>
              </w:rPr>
              <w:t>and 38 CFR 3.159(c)(4)</w:t>
            </w:r>
          </w:p>
          <w:p w14:paraId="5DB79542" w14:textId="77777777" w:rsidR="009355CF" w:rsidRPr="003208CB" w:rsidRDefault="009355CF" w:rsidP="009355CF">
            <w:pPr>
              <w:tabs>
                <w:tab w:val="left" w:pos="7710"/>
              </w:tabs>
              <w:autoSpaceDE w:val="0"/>
              <w:autoSpaceDN w:val="0"/>
              <w:adjustRightInd w:val="0"/>
              <w:rPr>
                <w:rFonts w:ascii="Arial" w:hAnsi="Arial" w:cs="Arial"/>
                <w:color w:val="FF0000"/>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1F247D6" w14:textId="3325F614" w:rsidR="003208CB" w:rsidRPr="009E3F79" w:rsidRDefault="009355CF" w:rsidP="009E3F79">
            <w:pPr>
              <w:autoSpaceDE w:val="0"/>
              <w:autoSpaceDN w:val="0"/>
              <w:adjustRightInd w:val="0"/>
              <w:rPr>
                <w:rFonts w:ascii="Arial" w:hAnsi="Arial" w:cs="Arial"/>
                <w:sz w:val="20"/>
                <w:szCs w:val="20"/>
              </w:rPr>
            </w:pPr>
            <w:r w:rsidRPr="009E3F79">
              <w:rPr>
                <w:rFonts w:ascii="Arial" w:eastAsia="Times New Roman" w:hAnsi="Arial" w:cs="Arial"/>
                <w:sz w:val="20"/>
                <w:szCs w:val="20"/>
              </w:rPr>
              <w:t xml:space="preserve">That is incorrect. </w:t>
            </w:r>
            <w:r w:rsidR="003208CB" w:rsidRPr="009E3F79">
              <w:rPr>
                <w:rFonts w:ascii="Arial" w:hAnsi="Arial" w:cs="Arial"/>
                <w:sz w:val="20"/>
                <w:szCs w:val="20"/>
              </w:rPr>
              <w:t xml:space="preserve">Exams were already requested during initial development and the VA Forms 21-4142/4142a did not provide any information from the Veteran that warranted additional examinations.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3208CB" w:rsidRPr="009E3F79">
              <w:rPr>
                <w:rFonts w:ascii="Arial" w:hAnsi="Arial" w:cs="Arial"/>
                <w:sz w:val="20"/>
                <w:szCs w:val="20"/>
              </w:rPr>
              <w:t>and 38 CFR 3.159(c)(4)</w:t>
            </w:r>
          </w:p>
          <w:p w14:paraId="6B5BE7DA" w14:textId="77777777" w:rsidR="009355CF" w:rsidRPr="009355CF" w:rsidRDefault="009355CF" w:rsidP="009355CF">
            <w:pPr>
              <w:spacing w:after="158"/>
              <w:rPr>
                <w:rFonts w:ascii="Arial" w:eastAsia="Times New Roman" w:hAnsi="Arial" w:cs="Arial"/>
                <w:sz w:val="20"/>
                <w:szCs w:val="20"/>
              </w:rPr>
            </w:pPr>
          </w:p>
        </w:tc>
        <w:tc>
          <w:tcPr>
            <w:tcW w:w="7308" w:type="dxa"/>
          </w:tcPr>
          <w:p w14:paraId="0983C44F" w14:textId="3F3A25E9" w:rsidR="00C4461C" w:rsidRPr="00237691" w:rsidRDefault="00C4461C" w:rsidP="009355CF">
            <w:pPr>
              <w:autoSpaceDE w:val="0"/>
              <w:autoSpaceDN w:val="0"/>
              <w:adjustRightInd w:val="0"/>
              <w:rPr>
                <w:rFonts w:ascii="Arial" w:hAnsi="Arial" w:cs="Arial"/>
                <w:sz w:val="20"/>
                <w:szCs w:val="20"/>
              </w:rPr>
            </w:pPr>
          </w:p>
        </w:tc>
      </w:tr>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0188E183" w:rsidR="009355CF" w:rsidRDefault="009355CF" w:rsidP="009355CF">
            <w:pPr>
              <w:rPr>
                <w:rFonts w:ascii="Arial" w:hAnsi="Arial" w:cs="Arial"/>
                <w:sz w:val="20"/>
                <w:szCs w:val="20"/>
              </w:rPr>
            </w:pPr>
            <w:r w:rsidRPr="00237691">
              <w:rPr>
                <w:rFonts w:ascii="Arial" w:hAnsi="Arial" w:cs="Arial"/>
                <w:sz w:val="20"/>
                <w:szCs w:val="20"/>
              </w:rPr>
              <w:t xml:space="preserve">Which tracked item(s) </w:t>
            </w:r>
            <w:r w:rsidR="004A47BA">
              <w:rPr>
                <w:rFonts w:ascii="Arial" w:hAnsi="Arial" w:cs="Arial"/>
                <w:sz w:val="20"/>
                <w:szCs w:val="20"/>
              </w:rPr>
              <w:t>should exist and be monitored with</w:t>
            </w:r>
            <w:r w:rsidRPr="00237691">
              <w:rPr>
                <w:rFonts w:ascii="Arial" w:hAnsi="Arial" w:cs="Arial"/>
                <w:sz w:val="20"/>
                <w:szCs w:val="20"/>
              </w:rPr>
              <w:t xml:space="preserve">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0C3713D1" w14:textId="14828FF8"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 xml:space="preserve">Pending – Dr. </w:t>
            </w:r>
            <w:proofErr w:type="spellStart"/>
            <w:r w:rsidR="00405BFA">
              <w:rPr>
                <w:rFonts w:ascii="Arial" w:hAnsi="Arial" w:cs="Arial"/>
                <w:sz w:val="20"/>
                <w:szCs w:val="20"/>
                <w:highlight w:val="yellow"/>
              </w:rPr>
              <w:t>Detty</w:t>
            </w:r>
            <w:proofErr w:type="spellEnd"/>
          </w:p>
          <w:p w14:paraId="6C5CA6AD" w14:textId="6FD9CA33"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 xml:space="preserve">Pending – Dr. </w:t>
            </w:r>
            <w:proofErr w:type="spellStart"/>
            <w:r w:rsidR="00405BFA">
              <w:rPr>
                <w:rFonts w:ascii="Arial" w:hAnsi="Arial" w:cs="Arial"/>
                <w:sz w:val="20"/>
                <w:szCs w:val="20"/>
                <w:highlight w:val="yellow"/>
              </w:rPr>
              <w:t>Leipold</w:t>
            </w:r>
            <w:proofErr w:type="spellEnd"/>
          </w:p>
          <w:p w14:paraId="01B7D7ED" w14:textId="112EEDB5" w:rsidR="009355CF"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Pending – Dr. Pepper</w:t>
            </w:r>
          </w:p>
          <w:p w14:paraId="42265C02" w14:textId="3C7C8A34"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r w:rsidR="00F34465">
              <w:rPr>
                <w:rFonts w:ascii="Arial" w:hAnsi="Arial" w:cs="Arial"/>
                <w:sz w:val="20"/>
                <w:szCs w:val="20"/>
                <w:highlight w:val="yellow"/>
              </w:rPr>
              <w:t xml:space="preserve"> </w:t>
            </w:r>
          </w:p>
          <w:p w14:paraId="6374DF12" w14:textId="46EC8AE7"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hearing loss</w:t>
            </w:r>
          </w:p>
          <w:p w14:paraId="7A627B81" w14:textId="39449204"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left knee condition</w:t>
            </w:r>
          </w:p>
          <w:p w14:paraId="1DD9D185" w14:textId="161381EE"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right shoulder condition</w:t>
            </w:r>
          </w:p>
          <w:p w14:paraId="1E92461F" w14:textId="33A01C40"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depression</w:t>
            </w:r>
          </w:p>
          <w:p w14:paraId="65FDE111" w14:textId="2B0C5D79"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146AC40D" w14:textId="7F1FFBDC" w:rsidR="006A2FCD" w:rsidRDefault="006A2FCD"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C71ED10" w14:textId="1B0BB493" w:rsidR="006937B6" w:rsidRPr="009E3F79" w:rsidRDefault="009355CF" w:rsidP="006937B6">
            <w:pPr>
              <w:rPr>
                <w:rFonts w:ascii="Arial" w:hAnsi="Arial" w:cs="Arial"/>
                <w:sz w:val="20"/>
                <w:szCs w:val="20"/>
              </w:rPr>
            </w:pPr>
            <w:r w:rsidRPr="009E3F79">
              <w:rPr>
                <w:rFonts w:ascii="Arial" w:hAnsi="Arial" w:cs="Arial"/>
                <w:sz w:val="20"/>
                <w:szCs w:val="20"/>
              </w:rPr>
              <w:t xml:space="preserve">Great job! Tracked items are required for </w:t>
            </w:r>
            <w:r w:rsidR="000E180D" w:rsidRPr="009E3F79">
              <w:rPr>
                <w:rFonts w:ascii="Arial" w:hAnsi="Arial" w:cs="Arial"/>
                <w:sz w:val="20"/>
                <w:szCs w:val="20"/>
              </w:rPr>
              <w:t>all development</w:t>
            </w:r>
            <w:r w:rsidRPr="009E3F79">
              <w:rPr>
                <w:rFonts w:ascii="Arial" w:hAnsi="Arial" w:cs="Arial"/>
                <w:sz w:val="20"/>
                <w:szCs w:val="20"/>
              </w:rPr>
              <w:t xml:space="preserve">. </w:t>
            </w:r>
            <w:r w:rsidR="004A47BA">
              <w:rPr>
                <w:rFonts w:ascii="Arial" w:hAnsi="Arial" w:cs="Arial"/>
                <w:sz w:val="20"/>
                <w:szCs w:val="20"/>
              </w:rPr>
              <w:t xml:space="preserve">Please note that the Exam Request – Processing tracked item would not be present in Live VBMS as Exam Management System automatically removes this item shortly after an exam request. </w:t>
            </w:r>
            <w:r w:rsidRPr="009E3F79">
              <w:rPr>
                <w:rFonts w:ascii="Arial" w:hAnsi="Arial" w:cs="Arial"/>
                <w:sz w:val="20"/>
                <w:szCs w:val="20"/>
              </w:rPr>
              <w:t>M21-1 III.iii.1.F - Record Maintenance During the Development Process</w:t>
            </w:r>
            <w:r w:rsidR="006937B6" w:rsidRPr="009E3F79">
              <w:rPr>
                <w:rFonts w:ascii="Arial" w:hAnsi="Arial" w:cs="Arial"/>
                <w:sz w:val="20"/>
                <w:szCs w:val="20"/>
              </w:rPr>
              <w:t xml:space="preserve"> and M21-1 III.iii.1.D.2.g</w:t>
            </w:r>
            <w:r w:rsidR="006A2FCD" w:rsidRPr="009E3F79">
              <w:rPr>
                <w:rFonts w:ascii="Arial" w:hAnsi="Arial" w:cs="Arial"/>
                <w:sz w:val="20"/>
                <w:szCs w:val="20"/>
              </w:rPr>
              <w:t xml:space="preserve"> PMR VBMS T</w:t>
            </w:r>
            <w:r w:rsidR="00B12848">
              <w:rPr>
                <w:rFonts w:ascii="Arial" w:hAnsi="Arial" w:cs="Arial"/>
                <w:sz w:val="20"/>
                <w:szCs w:val="20"/>
              </w:rPr>
              <w:t>r</w:t>
            </w:r>
            <w:r w:rsidR="006A2FCD" w:rsidRPr="009E3F79">
              <w:rPr>
                <w:rFonts w:ascii="Arial" w:hAnsi="Arial" w:cs="Arial"/>
                <w:sz w:val="20"/>
                <w:szCs w:val="20"/>
              </w:rPr>
              <w:t>acked Item</w:t>
            </w:r>
            <w:r w:rsidR="00B12848">
              <w:rPr>
                <w:rFonts w:ascii="Arial" w:hAnsi="Arial" w:cs="Arial"/>
                <w:sz w:val="20"/>
                <w:szCs w:val="20"/>
              </w:rPr>
              <w:t>.</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EF89BE0" w14:textId="795F8EAD" w:rsidR="006A2FCD" w:rsidRPr="009E3F79" w:rsidRDefault="009355CF" w:rsidP="006A2FCD">
            <w:pPr>
              <w:rPr>
                <w:rFonts w:ascii="Arial" w:hAnsi="Arial" w:cs="Arial"/>
                <w:sz w:val="20"/>
                <w:szCs w:val="20"/>
              </w:rPr>
            </w:pPr>
            <w:r w:rsidRPr="009E3F79">
              <w:rPr>
                <w:rFonts w:ascii="Arial" w:hAnsi="Arial" w:cs="Arial"/>
                <w:sz w:val="20"/>
              </w:rPr>
              <w:t xml:space="preserve">Sorry, that is not correct. </w:t>
            </w:r>
            <w:r w:rsidR="006A2FCD" w:rsidRPr="009E3F79">
              <w:rPr>
                <w:rFonts w:ascii="Arial" w:hAnsi="Arial" w:cs="Arial"/>
                <w:sz w:val="20"/>
                <w:szCs w:val="20"/>
              </w:rPr>
              <w:t xml:space="preserve">Tracked items are required for all development. </w:t>
            </w:r>
            <w:r w:rsidR="004A47BA">
              <w:rPr>
                <w:rFonts w:ascii="Arial" w:hAnsi="Arial" w:cs="Arial"/>
                <w:sz w:val="20"/>
                <w:szCs w:val="20"/>
              </w:rPr>
              <w:t xml:space="preserve">Please note that the Exam Request – Processing tracked item would not be present in Live VBMS as Exam Management System automatically removes this item shortly after an exam request. </w:t>
            </w:r>
            <w:r w:rsidR="006A2FCD" w:rsidRPr="009E3F79">
              <w:rPr>
                <w:rFonts w:ascii="Arial" w:hAnsi="Arial" w:cs="Arial"/>
                <w:sz w:val="20"/>
                <w:szCs w:val="20"/>
              </w:rPr>
              <w:t>M21-1 III.iii.1.F - Record Maintenance During the Development Process and M21-1 III.iii.1.D.2.g PMR VBMS T</w:t>
            </w:r>
            <w:r w:rsidR="004A47BA">
              <w:rPr>
                <w:rFonts w:ascii="Arial" w:hAnsi="Arial" w:cs="Arial"/>
                <w:sz w:val="20"/>
                <w:szCs w:val="20"/>
              </w:rPr>
              <w:t>r</w:t>
            </w:r>
            <w:r w:rsidR="006A2FCD" w:rsidRPr="009E3F79">
              <w:rPr>
                <w:rFonts w:ascii="Arial" w:hAnsi="Arial" w:cs="Arial"/>
                <w:sz w:val="20"/>
                <w:szCs w:val="20"/>
              </w:rPr>
              <w:t>acked Item.  Tracked items for this claim are:</w:t>
            </w:r>
          </w:p>
          <w:p w14:paraId="69163C30" w14:textId="150FF015" w:rsidR="006A2FCD" w:rsidRPr="009E3F79" w:rsidRDefault="006A2FCD" w:rsidP="006A2FCD">
            <w:pPr>
              <w:rPr>
                <w:rFonts w:ascii="Arial" w:hAnsi="Arial" w:cs="Arial"/>
                <w:sz w:val="20"/>
                <w:szCs w:val="20"/>
              </w:rPr>
            </w:pPr>
          </w:p>
          <w:p w14:paraId="57808877" w14:textId="19EF8308"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 xml:space="preserve">Pending – Dr. </w:t>
            </w:r>
            <w:proofErr w:type="spellStart"/>
            <w:r w:rsidR="006A2FCD" w:rsidRPr="009E3F79">
              <w:rPr>
                <w:rFonts w:ascii="Arial" w:hAnsi="Arial" w:cs="Arial"/>
                <w:sz w:val="20"/>
                <w:szCs w:val="20"/>
              </w:rPr>
              <w:t>Detty</w:t>
            </w:r>
            <w:proofErr w:type="spellEnd"/>
          </w:p>
          <w:p w14:paraId="790033FD" w14:textId="67A75833"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 xml:space="preserve">Pending – Dr. </w:t>
            </w:r>
            <w:proofErr w:type="spellStart"/>
            <w:r w:rsidR="006A2FCD" w:rsidRPr="009E3F79">
              <w:rPr>
                <w:rFonts w:ascii="Arial" w:hAnsi="Arial" w:cs="Arial"/>
                <w:sz w:val="20"/>
                <w:szCs w:val="20"/>
              </w:rPr>
              <w:t>Leipold</w:t>
            </w:r>
            <w:proofErr w:type="spellEnd"/>
          </w:p>
          <w:p w14:paraId="17D76D4B" w14:textId="4157FD90"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Pending – Dr. Pepper</w:t>
            </w:r>
          </w:p>
          <w:p w14:paraId="3E889DCE" w14:textId="600DB94E"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21-4142/21-4142a </w:t>
            </w:r>
          </w:p>
          <w:p w14:paraId="1A1AAD39"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hearing loss</w:t>
            </w:r>
          </w:p>
          <w:p w14:paraId="0C741ED4"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left knee condition</w:t>
            </w:r>
          </w:p>
          <w:p w14:paraId="5DCF6A8E"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right shoulder condition</w:t>
            </w:r>
          </w:p>
          <w:p w14:paraId="7937A49F"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depression</w:t>
            </w:r>
          </w:p>
          <w:p w14:paraId="66B35C33" w14:textId="098AD728"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tinnitus</w:t>
            </w:r>
          </w:p>
          <w:p w14:paraId="2E6CC9A3" w14:textId="34C60075"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Processing</w:t>
            </w:r>
          </w:p>
          <w:p w14:paraId="1F7A05A9" w14:textId="77777777" w:rsidR="006A2FCD" w:rsidRPr="006A2FCD" w:rsidRDefault="006A2FCD" w:rsidP="006A2FCD">
            <w:pPr>
              <w:rPr>
                <w:rFonts w:ascii="Arial" w:hAnsi="Arial" w:cs="Arial"/>
                <w:sz w:val="20"/>
                <w:szCs w:val="20"/>
              </w:rPr>
            </w:pPr>
          </w:p>
          <w:p w14:paraId="5CB7A14D" w14:textId="77777777" w:rsidR="00CD2689" w:rsidRPr="00CC2FE5" w:rsidRDefault="00CD2689" w:rsidP="009355CF">
            <w:pPr>
              <w:rPr>
                <w:rFonts w:ascii="Arial" w:hAnsi="Arial" w:cs="Arial"/>
              </w:rPr>
            </w:pPr>
          </w:p>
        </w:tc>
        <w:tc>
          <w:tcPr>
            <w:tcW w:w="7308" w:type="dxa"/>
          </w:tcPr>
          <w:p w14:paraId="3F5ACE4D" w14:textId="4DA806CF"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6A2FCD" w:rsidRDefault="009355CF" w:rsidP="009355CF">
            <w:pPr>
              <w:pStyle w:val="ListParagraph"/>
              <w:numPr>
                <w:ilvl w:val="0"/>
                <w:numId w:val="2"/>
              </w:numPr>
              <w:spacing w:after="0" w:line="240" w:lineRule="auto"/>
              <w:rPr>
                <w:rFonts w:ascii="Arial" w:hAnsi="Arial" w:cs="Arial"/>
                <w:sz w:val="20"/>
                <w:szCs w:val="20"/>
                <w:highlight w:val="yellow"/>
              </w:rPr>
            </w:pPr>
            <w:r w:rsidRPr="006A2FCD">
              <w:rPr>
                <w:rFonts w:ascii="Arial" w:hAnsi="Arial" w:cs="Arial"/>
                <w:sz w:val="20"/>
                <w:szCs w:val="20"/>
                <w:highlight w:val="yellow"/>
              </w:rPr>
              <w:t>Exam review - complete for all issues. Detailed explanation of actions taken</w:t>
            </w:r>
            <w:r w:rsidR="0011252B" w:rsidRPr="006A2FCD">
              <w:rPr>
                <w:rFonts w:ascii="Arial" w:hAnsi="Arial" w:cs="Arial"/>
                <w:sz w:val="20"/>
                <w:szCs w:val="20"/>
                <w:highlight w:val="yellow"/>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sidR="0011252B">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0A4171D" w14:textId="1BA60484"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Great job! The examination review </w:t>
            </w:r>
            <w:r w:rsidR="00C55231" w:rsidRPr="00057749">
              <w:rPr>
                <w:rFonts w:ascii="Arial" w:hAnsi="Arial" w:cs="Arial"/>
                <w:sz w:val="20"/>
                <w:szCs w:val="20"/>
              </w:rPr>
              <w:t xml:space="preserve">was complete for all </w:t>
            </w:r>
            <w:r w:rsidR="005066B9" w:rsidRPr="00057749">
              <w:rPr>
                <w:rFonts w:ascii="Arial" w:hAnsi="Arial" w:cs="Arial"/>
                <w:sz w:val="20"/>
                <w:szCs w:val="20"/>
              </w:rPr>
              <w:t>contentions</w:t>
            </w:r>
            <w:r w:rsidR="00C55231" w:rsidRPr="00057749">
              <w:rPr>
                <w:rFonts w:ascii="Arial" w:hAnsi="Arial" w:cs="Arial"/>
                <w:sz w:val="20"/>
                <w:szCs w:val="20"/>
              </w:rPr>
              <w:t xml:space="preserve"> at initial development.  The Veteran is entitled to </w:t>
            </w:r>
            <w:r w:rsidR="005066B9" w:rsidRPr="00057749">
              <w:rPr>
                <w:rFonts w:ascii="Arial" w:hAnsi="Arial" w:cs="Arial"/>
                <w:sz w:val="20"/>
                <w:szCs w:val="20"/>
              </w:rPr>
              <w:t>examinations for all claimed contentions because /</w:t>
            </w:r>
            <w:r w:rsidR="00C55231" w:rsidRPr="00057749">
              <w:rPr>
                <w:rFonts w:ascii="Arial" w:hAnsi="Arial" w:cs="Arial"/>
                <w:sz w:val="20"/>
                <w:szCs w:val="20"/>
              </w:rPr>
              <w:t>* heshe*/ has been out less tha</w:t>
            </w:r>
            <w:r w:rsidR="009E3F79" w:rsidRPr="00057749">
              <w:rPr>
                <w:rFonts w:ascii="Arial" w:hAnsi="Arial" w:cs="Arial"/>
                <w:sz w:val="20"/>
                <w:szCs w:val="20"/>
              </w:rPr>
              <w:t>n</w:t>
            </w:r>
            <w:r w:rsidR="00C55231" w:rsidRPr="00057749">
              <w:rPr>
                <w:rFonts w:ascii="Arial" w:hAnsi="Arial" w:cs="Arial"/>
                <w:sz w:val="20"/>
                <w:szCs w:val="20"/>
              </w:rPr>
              <w:t xml:space="preserve"> one year.  The new </w:t>
            </w:r>
            <w:r w:rsidR="00C55231" w:rsidRPr="00057749">
              <w:rPr>
                <w:rFonts w:ascii="Arial" w:hAnsi="Arial" w:cs="Arial"/>
                <w:sz w:val="20"/>
                <w:szCs w:val="20"/>
              </w:rPr>
              <w:lastRenderedPageBreak/>
              <w:t xml:space="preserve">evidence you reviewed </w:t>
            </w:r>
            <w:r w:rsidR="005066B9" w:rsidRPr="00057749">
              <w:rPr>
                <w:rFonts w:ascii="Arial" w:hAnsi="Arial" w:cs="Arial"/>
                <w:sz w:val="20"/>
                <w:szCs w:val="20"/>
              </w:rPr>
              <w:t>has no impact on the pending examinations.  M21-1 I.1.C.3.l - Documentation of the Status of Examination Review</w:t>
            </w:r>
          </w:p>
          <w:p w14:paraId="2F0B696B" w14:textId="1EB8E6AD" w:rsidR="009355CF" w:rsidRPr="00057749" w:rsidRDefault="009355CF" w:rsidP="009355CF">
            <w:pPr>
              <w:tabs>
                <w:tab w:val="left" w:pos="7710"/>
              </w:tabs>
              <w:autoSpaceDE w:val="0"/>
              <w:autoSpaceDN w:val="0"/>
              <w:adjustRightInd w:val="0"/>
              <w:rPr>
                <w:rFonts w:ascii="Arial" w:hAnsi="Arial" w:cs="Arial"/>
                <w:sz w:val="20"/>
                <w:szCs w:val="20"/>
              </w:rPr>
            </w:pPr>
          </w:p>
          <w:p w14:paraId="63D80709" w14:textId="77777777" w:rsidR="009355CF" w:rsidRPr="00057749"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057749" w:rsidRDefault="009355CF" w:rsidP="009355CF">
            <w:pPr>
              <w:autoSpaceDE w:val="0"/>
              <w:autoSpaceDN w:val="0"/>
              <w:adjustRightInd w:val="0"/>
              <w:rPr>
                <w:rFonts w:ascii="Arial" w:hAnsi="Arial" w:cs="Arial"/>
                <w:sz w:val="20"/>
                <w:szCs w:val="20"/>
              </w:rPr>
            </w:pPr>
            <w:r w:rsidRPr="00057749">
              <w:rPr>
                <w:rFonts w:ascii="Arial" w:hAnsi="Arial" w:cs="Arial"/>
                <w:b/>
                <w:sz w:val="20"/>
                <w:szCs w:val="20"/>
              </w:rPr>
              <w:t>Incorrect Answer Feedback</w:t>
            </w:r>
            <w:r w:rsidRPr="00057749">
              <w:rPr>
                <w:rFonts w:ascii="Arial" w:hAnsi="Arial" w:cs="Arial"/>
                <w:sz w:val="20"/>
                <w:szCs w:val="20"/>
              </w:rPr>
              <w:t>:</w:t>
            </w:r>
          </w:p>
          <w:p w14:paraId="551880EA" w14:textId="1B3164E0"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Sorry, that is not correct. </w:t>
            </w:r>
            <w:r w:rsidR="005066B9" w:rsidRPr="00057749">
              <w:rPr>
                <w:rFonts w:ascii="Arial" w:hAnsi="Arial" w:cs="Arial"/>
                <w:sz w:val="20"/>
                <w:szCs w:val="20"/>
              </w:rPr>
              <w:t>The examination review was complete for all contentions at initial development.  The Veteran is entitled to examinations for all claimed contentions because /* heshe*/ has been out less tha</w:t>
            </w:r>
            <w:r w:rsidR="009E3F79" w:rsidRPr="00057749">
              <w:rPr>
                <w:rFonts w:ascii="Arial" w:hAnsi="Arial" w:cs="Arial"/>
                <w:sz w:val="20"/>
                <w:szCs w:val="20"/>
              </w:rPr>
              <w:t>n</w:t>
            </w:r>
            <w:r w:rsidR="005066B9" w:rsidRPr="00057749">
              <w:rPr>
                <w:rFonts w:ascii="Arial" w:hAnsi="Arial" w:cs="Arial"/>
                <w:sz w:val="20"/>
                <w:szCs w:val="20"/>
              </w:rPr>
              <w:t xml:space="preserve"> one year.  The new evidence you reviewed has no impact on the pending</w:t>
            </w:r>
            <w:r w:rsidR="00057749">
              <w:rPr>
                <w:rFonts w:ascii="Arial" w:hAnsi="Arial" w:cs="Arial"/>
                <w:sz w:val="20"/>
                <w:szCs w:val="20"/>
              </w:rPr>
              <w:t xml:space="preserve"> </w:t>
            </w:r>
            <w:r w:rsidR="005066B9" w:rsidRPr="00057749">
              <w:rPr>
                <w:rFonts w:ascii="Arial" w:hAnsi="Arial" w:cs="Arial"/>
                <w:sz w:val="20"/>
                <w:szCs w:val="20"/>
              </w:rPr>
              <w:t>examinations.  M21-1 I.1.C.3.l - Documentation of the Status of Examination Review</w:t>
            </w:r>
          </w:p>
          <w:p w14:paraId="54BEC054" w14:textId="77777777" w:rsidR="009355CF" w:rsidRPr="00237691" w:rsidRDefault="009355CF" w:rsidP="009355CF">
            <w:pPr>
              <w:rPr>
                <w:rFonts w:ascii="Arial" w:hAnsi="Arial" w:cs="Arial"/>
                <w:sz w:val="20"/>
                <w:szCs w:val="20"/>
              </w:rPr>
            </w:pPr>
          </w:p>
        </w:tc>
        <w:tc>
          <w:tcPr>
            <w:tcW w:w="7308" w:type="dxa"/>
          </w:tcPr>
          <w:p w14:paraId="127CE508" w14:textId="5B2A23CB"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5066B9" w:rsidRDefault="009355CF" w:rsidP="009355CF">
            <w:pPr>
              <w:pStyle w:val="ListParagraph"/>
              <w:numPr>
                <w:ilvl w:val="0"/>
                <w:numId w:val="1"/>
              </w:numPr>
              <w:spacing w:after="0" w:line="240" w:lineRule="auto"/>
              <w:rPr>
                <w:rFonts w:ascii="Arial" w:hAnsi="Arial" w:cs="Arial"/>
                <w:sz w:val="20"/>
                <w:szCs w:val="20"/>
                <w:highlight w:val="yellow"/>
              </w:rPr>
            </w:pPr>
            <w:r w:rsidRPr="005066B9">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7D8E19AD" w:rsidR="009355CF" w:rsidRPr="00FF1370" w:rsidRDefault="009355CF" w:rsidP="009355CF">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Great job! </w:t>
            </w:r>
            <w:r w:rsidR="0070586B" w:rsidRPr="00FF1370">
              <w:rPr>
                <w:rFonts w:ascii="Arial" w:hAnsi="Arial" w:cs="Arial"/>
                <w:sz w:val="20"/>
                <w:szCs w:val="20"/>
              </w:rPr>
              <w:t xml:space="preserve">The current status of this claim is </w:t>
            </w:r>
            <w:r w:rsidR="006937B6" w:rsidRPr="00FF1370">
              <w:rPr>
                <w:rFonts w:ascii="Arial" w:hAnsi="Arial" w:cs="Arial"/>
                <w:sz w:val="20"/>
                <w:szCs w:val="20"/>
              </w:rPr>
              <w:t xml:space="preserve">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w:t>
            </w:r>
            <w:r w:rsidR="006937B6" w:rsidRPr="00FF1370">
              <w:rPr>
                <w:rFonts w:ascii="Arial" w:hAnsi="Arial" w:cs="Arial"/>
                <w:sz w:val="20"/>
                <w:szCs w:val="20"/>
              </w:rPr>
              <w:t>response</w:t>
            </w:r>
            <w:r w:rsidR="005066B9" w:rsidRPr="00FF1370">
              <w:rPr>
                <w:rFonts w:ascii="Arial" w:hAnsi="Arial" w:cs="Arial"/>
                <w:sz w:val="20"/>
                <w:szCs w:val="20"/>
              </w:rPr>
              <w:t>s</w:t>
            </w:r>
            <w:r w:rsidR="006937B6" w:rsidRPr="00FF1370">
              <w:rPr>
                <w:rFonts w:ascii="Arial" w:hAnsi="Arial" w:cs="Arial"/>
                <w:sz w:val="20"/>
                <w:szCs w:val="20"/>
              </w:rPr>
              <w:t xml:space="preserve"> from the private physicians</w:t>
            </w:r>
            <w:r w:rsidR="005066B9" w:rsidRPr="00FF1370">
              <w:rPr>
                <w:rFonts w:ascii="Arial" w:hAnsi="Arial" w:cs="Arial"/>
                <w:sz w:val="20"/>
                <w:szCs w:val="20"/>
              </w:rPr>
              <w:t>.</w:t>
            </w:r>
            <w:r w:rsidRPr="00FF1370">
              <w:rPr>
                <w:rFonts w:ascii="Arial" w:hAnsi="Arial" w:cs="Arial"/>
                <w:sz w:val="20"/>
                <w:szCs w:val="20"/>
              </w:rPr>
              <w:t xml:space="preserve">  </w:t>
            </w:r>
            <w:r w:rsidR="00397A70" w:rsidRPr="00FF1370">
              <w:rPr>
                <w:rFonts w:ascii="Arial" w:hAnsi="Arial" w:cs="Arial"/>
                <w:sz w:val="20"/>
                <w:szCs w:val="20"/>
              </w:rPr>
              <w:t xml:space="preserve">M21-4, Appendix D, Index of Claim Stage Indicators and </w:t>
            </w:r>
            <w:r w:rsidRPr="00FF1370">
              <w:rPr>
                <w:rFonts w:ascii="Arial" w:hAnsi="Arial" w:cs="Arial"/>
                <w:sz w:val="20"/>
                <w:szCs w:val="20"/>
              </w:rPr>
              <w:t>M21-1 III.iii.1.F - Record Maintenance During the Development Process</w:t>
            </w:r>
          </w:p>
          <w:p w14:paraId="5AF3B7DD"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11C793" w14:textId="4F7C1070" w:rsidR="005066B9" w:rsidRPr="00FF1370" w:rsidRDefault="009355CF" w:rsidP="005066B9">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Sorry, that is not correct. </w:t>
            </w:r>
            <w:r w:rsidR="005066B9" w:rsidRPr="00FF1370">
              <w:rPr>
                <w:rFonts w:ascii="Arial" w:hAnsi="Arial" w:cs="Arial"/>
                <w:sz w:val="20"/>
                <w:szCs w:val="20"/>
              </w:rPr>
              <w:t xml:space="preserve">The current status of this claim is 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responses from the private physicians.  M21-4, Appendix D, Index of Claim Stage Indicators and M21-1 III.iii.1.F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07541E09"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C1171"/>
    <w:multiLevelType w:val="hybridMultilevel"/>
    <w:tmpl w:val="BF58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E6C36"/>
    <w:multiLevelType w:val="hybridMultilevel"/>
    <w:tmpl w:val="4818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3"/>
  </w:num>
  <w:num w:numId="4">
    <w:abstractNumId w:val="9"/>
  </w:num>
  <w:num w:numId="5">
    <w:abstractNumId w:val="21"/>
  </w:num>
  <w:num w:numId="6">
    <w:abstractNumId w:val="22"/>
  </w:num>
  <w:num w:numId="7">
    <w:abstractNumId w:val="14"/>
  </w:num>
  <w:num w:numId="8">
    <w:abstractNumId w:val="13"/>
  </w:num>
  <w:num w:numId="9">
    <w:abstractNumId w:val="27"/>
  </w:num>
  <w:num w:numId="10">
    <w:abstractNumId w:val="10"/>
  </w:num>
  <w:num w:numId="11">
    <w:abstractNumId w:val="12"/>
  </w:num>
  <w:num w:numId="12">
    <w:abstractNumId w:val="5"/>
  </w:num>
  <w:num w:numId="13">
    <w:abstractNumId w:val="26"/>
  </w:num>
  <w:num w:numId="14">
    <w:abstractNumId w:val="2"/>
  </w:num>
  <w:num w:numId="15">
    <w:abstractNumId w:val="25"/>
  </w:num>
  <w:num w:numId="16">
    <w:abstractNumId w:val="23"/>
  </w:num>
  <w:num w:numId="17">
    <w:abstractNumId w:val="1"/>
  </w:num>
  <w:num w:numId="18">
    <w:abstractNumId w:val="4"/>
  </w:num>
  <w:num w:numId="19">
    <w:abstractNumId w:val="11"/>
  </w:num>
  <w:num w:numId="20">
    <w:abstractNumId w:val="17"/>
  </w:num>
  <w:num w:numId="21">
    <w:abstractNumId w:val="20"/>
  </w:num>
  <w:num w:numId="22">
    <w:abstractNumId w:val="16"/>
  </w:num>
  <w:num w:numId="23">
    <w:abstractNumId w:val="6"/>
  </w:num>
  <w:num w:numId="24">
    <w:abstractNumId w:val="7"/>
  </w:num>
  <w:num w:numId="25">
    <w:abstractNumId w:val="0"/>
  </w:num>
  <w:num w:numId="26">
    <w:abstractNumId w:val="18"/>
  </w:num>
  <w:num w:numId="27">
    <w:abstractNumId w:val="19"/>
  </w:num>
  <w:num w:numId="28">
    <w:abstractNumId w:val="15"/>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ckelford, Debra, VBADENV Trng Facility">
    <w15:presenceInfo w15:providerId="AD" w15:userId="S::Debra.Shackelford@va.gov::e8d56e37-44d7-42db-8f32-6f442fcfd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7DD"/>
    <w:rsid w:val="0003522E"/>
    <w:rsid w:val="000353E5"/>
    <w:rsid w:val="00044AFA"/>
    <w:rsid w:val="00054E0F"/>
    <w:rsid w:val="00057749"/>
    <w:rsid w:val="00057FDC"/>
    <w:rsid w:val="00072302"/>
    <w:rsid w:val="00091C59"/>
    <w:rsid w:val="00091F84"/>
    <w:rsid w:val="0009272C"/>
    <w:rsid w:val="00094A33"/>
    <w:rsid w:val="000B183C"/>
    <w:rsid w:val="000E13F4"/>
    <w:rsid w:val="000E180D"/>
    <w:rsid w:val="000E7F1F"/>
    <w:rsid w:val="00110A0D"/>
    <w:rsid w:val="0011252B"/>
    <w:rsid w:val="00116D65"/>
    <w:rsid w:val="001277E5"/>
    <w:rsid w:val="001309D4"/>
    <w:rsid w:val="00133242"/>
    <w:rsid w:val="001427E5"/>
    <w:rsid w:val="00165B0E"/>
    <w:rsid w:val="00170C52"/>
    <w:rsid w:val="0017364D"/>
    <w:rsid w:val="001736F5"/>
    <w:rsid w:val="0017687C"/>
    <w:rsid w:val="00184EE0"/>
    <w:rsid w:val="00185320"/>
    <w:rsid w:val="00186554"/>
    <w:rsid w:val="00192FA4"/>
    <w:rsid w:val="00194644"/>
    <w:rsid w:val="00194910"/>
    <w:rsid w:val="001B5BBA"/>
    <w:rsid w:val="001D10C8"/>
    <w:rsid w:val="001F2F9F"/>
    <w:rsid w:val="00213F12"/>
    <w:rsid w:val="00217241"/>
    <w:rsid w:val="00223689"/>
    <w:rsid w:val="00224DF2"/>
    <w:rsid w:val="00237691"/>
    <w:rsid w:val="00237AFB"/>
    <w:rsid w:val="002405F3"/>
    <w:rsid w:val="00253F02"/>
    <w:rsid w:val="00257D18"/>
    <w:rsid w:val="00270A7D"/>
    <w:rsid w:val="00277A1E"/>
    <w:rsid w:val="00291A26"/>
    <w:rsid w:val="00292AFC"/>
    <w:rsid w:val="00296C1F"/>
    <w:rsid w:val="002971D3"/>
    <w:rsid w:val="002A00BA"/>
    <w:rsid w:val="002A24FD"/>
    <w:rsid w:val="002C32E8"/>
    <w:rsid w:val="002D6AEC"/>
    <w:rsid w:val="002E2842"/>
    <w:rsid w:val="003208CB"/>
    <w:rsid w:val="0037186B"/>
    <w:rsid w:val="00372B8A"/>
    <w:rsid w:val="00387691"/>
    <w:rsid w:val="00397A70"/>
    <w:rsid w:val="003A42EF"/>
    <w:rsid w:val="003B1B80"/>
    <w:rsid w:val="003C2BA4"/>
    <w:rsid w:val="003C301E"/>
    <w:rsid w:val="003E1268"/>
    <w:rsid w:val="003E5835"/>
    <w:rsid w:val="003F0F97"/>
    <w:rsid w:val="004042F1"/>
    <w:rsid w:val="00405BFA"/>
    <w:rsid w:val="00407AD4"/>
    <w:rsid w:val="0042567A"/>
    <w:rsid w:val="004257DE"/>
    <w:rsid w:val="00425826"/>
    <w:rsid w:val="004311ED"/>
    <w:rsid w:val="00432B5C"/>
    <w:rsid w:val="00433B37"/>
    <w:rsid w:val="00440CB6"/>
    <w:rsid w:val="004439F9"/>
    <w:rsid w:val="004455B9"/>
    <w:rsid w:val="00463F44"/>
    <w:rsid w:val="00470935"/>
    <w:rsid w:val="00474D5A"/>
    <w:rsid w:val="0049689D"/>
    <w:rsid w:val="004A41C4"/>
    <w:rsid w:val="004A47BA"/>
    <w:rsid w:val="004A75D8"/>
    <w:rsid w:val="004B3ADE"/>
    <w:rsid w:val="004C2FD2"/>
    <w:rsid w:val="004C31D0"/>
    <w:rsid w:val="004D2036"/>
    <w:rsid w:val="005066B9"/>
    <w:rsid w:val="0051134F"/>
    <w:rsid w:val="00516DDC"/>
    <w:rsid w:val="005321FE"/>
    <w:rsid w:val="00536BC5"/>
    <w:rsid w:val="00552046"/>
    <w:rsid w:val="00563A18"/>
    <w:rsid w:val="0056660E"/>
    <w:rsid w:val="0057656A"/>
    <w:rsid w:val="005A04D5"/>
    <w:rsid w:val="005B3FCA"/>
    <w:rsid w:val="005C2C61"/>
    <w:rsid w:val="005C390C"/>
    <w:rsid w:val="005D200E"/>
    <w:rsid w:val="005D60FE"/>
    <w:rsid w:val="005E0863"/>
    <w:rsid w:val="005F3254"/>
    <w:rsid w:val="005F4D80"/>
    <w:rsid w:val="00606DE3"/>
    <w:rsid w:val="00615C61"/>
    <w:rsid w:val="0062548D"/>
    <w:rsid w:val="0066364E"/>
    <w:rsid w:val="006937B6"/>
    <w:rsid w:val="00696EE7"/>
    <w:rsid w:val="006A0D32"/>
    <w:rsid w:val="006A0F48"/>
    <w:rsid w:val="006A2C73"/>
    <w:rsid w:val="006A2FCD"/>
    <w:rsid w:val="006E22DF"/>
    <w:rsid w:val="00704A7E"/>
    <w:rsid w:val="0070586B"/>
    <w:rsid w:val="00715203"/>
    <w:rsid w:val="00725446"/>
    <w:rsid w:val="00733EA3"/>
    <w:rsid w:val="00741EF2"/>
    <w:rsid w:val="00745415"/>
    <w:rsid w:val="00765D62"/>
    <w:rsid w:val="0076700A"/>
    <w:rsid w:val="00785791"/>
    <w:rsid w:val="007923FC"/>
    <w:rsid w:val="00797568"/>
    <w:rsid w:val="007A441D"/>
    <w:rsid w:val="007A57C6"/>
    <w:rsid w:val="007B7269"/>
    <w:rsid w:val="007D140F"/>
    <w:rsid w:val="007E0461"/>
    <w:rsid w:val="007E450B"/>
    <w:rsid w:val="007E52E4"/>
    <w:rsid w:val="00820E7D"/>
    <w:rsid w:val="008215B5"/>
    <w:rsid w:val="0083648E"/>
    <w:rsid w:val="0084373A"/>
    <w:rsid w:val="00847CD7"/>
    <w:rsid w:val="0086521A"/>
    <w:rsid w:val="00873867"/>
    <w:rsid w:val="00881267"/>
    <w:rsid w:val="00881552"/>
    <w:rsid w:val="00884A96"/>
    <w:rsid w:val="008A2C07"/>
    <w:rsid w:val="008C6A0A"/>
    <w:rsid w:val="008E167C"/>
    <w:rsid w:val="008E4A34"/>
    <w:rsid w:val="008E4DE0"/>
    <w:rsid w:val="0090258D"/>
    <w:rsid w:val="0091067C"/>
    <w:rsid w:val="009229D6"/>
    <w:rsid w:val="00922CD7"/>
    <w:rsid w:val="009244A8"/>
    <w:rsid w:val="00925264"/>
    <w:rsid w:val="009355CF"/>
    <w:rsid w:val="009377B8"/>
    <w:rsid w:val="00944429"/>
    <w:rsid w:val="009551ED"/>
    <w:rsid w:val="00970BB9"/>
    <w:rsid w:val="00980BD2"/>
    <w:rsid w:val="009938B0"/>
    <w:rsid w:val="0099654B"/>
    <w:rsid w:val="009B0396"/>
    <w:rsid w:val="009B7D92"/>
    <w:rsid w:val="009C47DF"/>
    <w:rsid w:val="009C7583"/>
    <w:rsid w:val="009D2489"/>
    <w:rsid w:val="009E3F79"/>
    <w:rsid w:val="009E4AD9"/>
    <w:rsid w:val="009E7E90"/>
    <w:rsid w:val="009F3709"/>
    <w:rsid w:val="00A15739"/>
    <w:rsid w:val="00A24304"/>
    <w:rsid w:val="00A27589"/>
    <w:rsid w:val="00A45969"/>
    <w:rsid w:val="00A775AF"/>
    <w:rsid w:val="00A91AF0"/>
    <w:rsid w:val="00A95B4C"/>
    <w:rsid w:val="00AA31E4"/>
    <w:rsid w:val="00AA3FBA"/>
    <w:rsid w:val="00AC1291"/>
    <w:rsid w:val="00AF2DF2"/>
    <w:rsid w:val="00B12848"/>
    <w:rsid w:val="00B21652"/>
    <w:rsid w:val="00B3433B"/>
    <w:rsid w:val="00B403F2"/>
    <w:rsid w:val="00B41229"/>
    <w:rsid w:val="00B42B5B"/>
    <w:rsid w:val="00B454DE"/>
    <w:rsid w:val="00B521EC"/>
    <w:rsid w:val="00B64D20"/>
    <w:rsid w:val="00B73137"/>
    <w:rsid w:val="00B80490"/>
    <w:rsid w:val="00B845E2"/>
    <w:rsid w:val="00B966FD"/>
    <w:rsid w:val="00BA48EE"/>
    <w:rsid w:val="00BA598E"/>
    <w:rsid w:val="00C00FF4"/>
    <w:rsid w:val="00C05E4B"/>
    <w:rsid w:val="00C10CDF"/>
    <w:rsid w:val="00C1663A"/>
    <w:rsid w:val="00C4461C"/>
    <w:rsid w:val="00C47438"/>
    <w:rsid w:val="00C528E5"/>
    <w:rsid w:val="00C55231"/>
    <w:rsid w:val="00C76277"/>
    <w:rsid w:val="00CB59BB"/>
    <w:rsid w:val="00CB7986"/>
    <w:rsid w:val="00CC1D93"/>
    <w:rsid w:val="00CC2B06"/>
    <w:rsid w:val="00CC2FE5"/>
    <w:rsid w:val="00CC355A"/>
    <w:rsid w:val="00CD163B"/>
    <w:rsid w:val="00CD2689"/>
    <w:rsid w:val="00CD5277"/>
    <w:rsid w:val="00CE15A0"/>
    <w:rsid w:val="00CE2E06"/>
    <w:rsid w:val="00CF2A97"/>
    <w:rsid w:val="00D141B6"/>
    <w:rsid w:val="00D143E9"/>
    <w:rsid w:val="00D227E9"/>
    <w:rsid w:val="00D508B5"/>
    <w:rsid w:val="00D51D68"/>
    <w:rsid w:val="00D71B6F"/>
    <w:rsid w:val="00D731F1"/>
    <w:rsid w:val="00D8156A"/>
    <w:rsid w:val="00DC1510"/>
    <w:rsid w:val="00DC2579"/>
    <w:rsid w:val="00DC46ED"/>
    <w:rsid w:val="00DD3925"/>
    <w:rsid w:val="00DE02E9"/>
    <w:rsid w:val="00DF4FE2"/>
    <w:rsid w:val="00E00655"/>
    <w:rsid w:val="00E172A5"/>
    <w:rsid w:val="00E23846"/>
    <w:rsid w:val="00E31F83"/>
    <w:rsid w:val="00E33465"/>
    <w:rsid w:val="00E40295"/>
    <w:rsid w:val="00E51286"/>
    <w:rsid w:val="00E51A0B"/>
    <w:rsid w:val="00E92E34"/>
    <w:rsid w:val="00EA3E3D"/>
    <w:rsid w:val="00EB469E"/>
    <w:rsid w:val="00EC01A6"/>
    <w:rsid w:val="00EE6713"/>
    <w:rsid w:val="00EF1192"/>
    <w:rsid w:val="00F053E4"/>
    <w:rsid w:val="00F3338D"/>
    <w:rsid w:val="00F34465"/>
    <w:rsid w:val="00F509C9"/>
    <w:rsid w:val="00F66CBD"/>
    <w:rsid w:val="00F71919"/>
    <w:rsid w:val="00F85766"/>
    <w:rsid w:val="00F939AC"/>
    <w:rsid w:val="00FA3027"/>
    <w:rsid w:val="00FC6842"/>
    <w:rsid w:val="00FC70EB"/>
    <w:rsid w:val="00FD2F2F"/>
    <w:rsid w:val="00FD7BAE"/>
    <w:rsid w:val="00FE1940"/>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styleId="UnresolvedMention">
    <w:name w:val="Unresolved Mention"/>
    <w:basedOn w:val="DefaultParagraphFont"/>
    <w:uiPriority w:val="99"/>
    <w:semiHidden/>
    <w:unhideWhenUsed/>
    <w:rsid w:val="009E7E90"/>
    <w:rPr>
      <w:color w:val="605E5C"/>
      <w:shd w:val="clear" w:color="auto" w:fill="E1DFDD"/>
    </w:rPr>
  </w:style>
  <w:style w:type="paragraph" w:styleId="Revision">
    <w:name w:val="Revision"/>
    <w:hidden/>
    <w:uiPriority w:val="99"/>
    <w:semiHidden/>
    <w:rsid w:val="00D14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2068">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D77BB-528C-4183-9C44-4F2E925D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Shackelford, Debra, VBADENV Trng Facility</cp:lastModifiedBy>
  <cp:revision>2</cp:revision>
  <dcterms:created xsi:type="dcterms:W3CDTF">2021-01-29T16:55:00Z</dcterms:created>
  <dcterms:modified xsi:type="dcterms:W3CDTF">2021-01-29T16:55:00Z</dcterms:modified>
</cp:coreProperties>
</file>