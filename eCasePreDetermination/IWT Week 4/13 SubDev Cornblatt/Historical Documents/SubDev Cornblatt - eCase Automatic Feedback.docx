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422B15" w14:textId="49B6E63E" w:rsidR="004A75D8" w:rsidRPr="00237691" w:rsidRDefault="006433F7" w:rsidP="004A75D8">
      <w:pPr>
        <w:pStyle w:val="Heading2"/>
        <w:spacing w:before="0"/>
      </w:pPr>
      <w:r>
        <w:t xml:space="preserve">CORNBLATT, Homer </w:t>
      </w:r>
      <w:proofErr w:type="spellStart"/>
      <w:r>
        <w:t>SubDev</w:t>
      </w:r>
      <w:proofErr w:type="spellEnd"/>
      <w:r w:rsidR="00703A7C" w:rsidRPr="00237691">
        <w:t xml:space="preserve"> </w:t>
      </w:r>
      <w:proofErr w:type="spellStart"/>
      <w:r w:rsidR="004A75D8" w:rsidRPr="00237691">
        <w:t>eCase</w:t>
      </w:r>
      <w:proofErr w:type="spellEnd"/>
      <w:r w:rsidR="004A75D8" w:rsidRPr="00237691">
        <w:t xml:space="preserve"> Automatic Feedback</w:t>
      </w:r>
    </w:p>
    <w:p w14:paraId="507BA716" w14:textId="77777777" w:rsidR="004A75D8" w:rsidRPr="006433F7" w:rsidRDefault="004A75D8" w:rsidP="004A75D8">
      <w:pPr>
        <w:autoSpaceDE w:val="0"/>
        <w:autoSpaceDN w:val="0"/>
        <w:adjustRightInd w:val="0"/>
        <w:spacing w:after="0" w:line="240" w:lineRule="auto"/>
        <w:rPr>
          <w:rFonts w:ascii="Arial" w:hAnsi="Arial" w:cs="Arial"/>
          <w:sz w:val="20"/>
          <w:szCs w:val="20"/>
        </w:rPr>
      </w:pPr>
    </w:p>
    <w:p w14:paraId="36CC3F45" w14:textId="77777777" w:rsidR="005F2A9B" w:rsidRPr="006433F7" w:rsidRDefault="005F2A9B" w:rsidP="005F2A9B">
      <w:pPr>
        <w:rPr>
          <w:rFonts w:ascii="Arial" w:hAnsi="Arial" w:cs="Arial"/>
          <w:sz w:val="20"/>
          <w:szCs w:val="20"/>
        </w:rPr>
      </w:pPr>
      <w:r w:rsidRPr="006433F7">
        <w:rPr>
          <w:rFonts w:ascii="Arial" w:hAnsi="Arial" w:cs="Arial"/>
          <w:sz w:val="20"/>
          <w:szCs w:val="20"/>
        </w:rPr>
        <w:t xml:space="preserve">Instructions: Although you have previously worked the /* </w:t>
      </w:r>
      <w:proofErr w:type="spellStart"/>
      <w:r w:rsidRPr="006433F7">
        <w:rPr>
          <w:rFonts w:ascii="Arial" w:hAnsi="Arial" w:cs="Arial"/>
          <w:sz w:val="20"/>
          <w:szCs w:val="20"/>
        </w:rPr>
        <w:t>firstmiddlelast</w:t>
      </w:r>
      <w:proofErr w:type="spellEnd"/>
      <w:r w:rsidRPr="006433F7">
        <w:rPr>
          <w:rFonts w:ascii="Arial" w:hAnsi="Arial" w:cs="Arial"/>
          <w:sz w:val="20"/>
          <w:szCs w:val="20"/>
        </w:rPr>
        <w:t xml:space="preserve"> */ claim, process the claim as if you have never seen it before.  As the claim is in your work queue, you are responsible to ensure everything is correct every time you work a claim.  Your answers should reflect the state of the claim now, with the additional evidence you have been provided.  You should have completed a checklist with all necessary actions based on the new information you were provided.   </w:t>
      </w:r>
    </w:p>
    <w:p w14:paraId="31BCC992" w14:textId="5EE5FD8A" w:rsidR="005F2A9B" w:rsidRDefault="005F2A9B" w:rsidP="005F2A9B">
      <w:pPr>
        <w:autoSpaceDE w:val="0"/>
        <w:autoSpaceDN w:val="0"/>
        <w:adjustRightInd w:val="0"/>
        <w:spacing w:after="0" w:line="240" w:lineRule="auto"/>
        <w:rPr>
          <w:rFonts w:ascii="Arial" w:hAnsi="Arial" w:cs="Arial"/>
          <w:bCs/>
          <w:sz w:val="20"/>
          <w:szCs w:val="20"/>
        </w:rPr>
      </w:pPr>
    </w:p>
    <w:tbl>
      <w:tblPr>
        <w:tblStyle w:val="TableGrid"/>
        <w:tblW w:w="14616" w:type="dxa"/>
        <w:tblLayout w:type="fixed"/>
        <w:tblLook w:val="04A0" w:firstRow="1" w:lastRow="0" w:firstColumn="1" w:lastColumn="0" w:noHBand="0" w:noVBand="1"/>
      </w:tblPr>
      <w:tblGrid>
        <w:gridCol w:w="7645"/>
        <w:gridCol w:w="6971"/>
      </w:tblGrid>
      <w:tr w:rsidR="004A75D8" w:rsidRPr="00237691" w14:paraId="451E8AB0" w14:textId="77777777" w:rsidTr="000E13F4">
        <w:tc>
          <w:tcPr>
            <w:tcW w:w="7645" w:type="dxa"/>
          </w:tcPr>
          <w:p w14:paraId="5BADD856" w14:textId="77777777" w:rsidR="00E51A0B" w:rsidRPr="00DC46ED" w:rsidRDefault="00E51A0B" w:rsidP="00D143E9">
            <w:pPr>
              <w:autoSpaceDE w:val="0"/>
              <w:autoSpaceDN w:val="0"/>
              <w:adjustRightInd w:val="0"/>
              <w:rPr>
                <w:rFonts w:ascii="Arial" w:hAnsi="Arial" w:cs="Arial"/>
                <w:b/>
                <w:sz w:val="20"/>
                <w:szCs w:val="20"/>
              </w:rPr>
            </w:pPr>
            <w:r w:rsidRPr="00DC46ED">
              <w:rPr>
                <w:rFonts w:ascii="Arial" w:hAnsi="Arial" w:cs="Arial"/>
                <w:b/>
                <w:sz w:val="20"/>
                <w:szCs w:val="20"/>
              </w:rPr>
              <w:t xml:space="preserve">Date of Receipt </w:t>
            </w:r>
          </w:p>
          <w:p w14:paraId="375153BA" w14:textId="77777777" w:rsidR="004A75D8" w:rsidRPr="00237691" w:rsidRDefault="004A75D8" w:rsidP="00D143E9">
            <w:pPr>
              <w:autoSpaceDE w:val="0"/>
              <w:autoSpaceDN w:val="0"/>
              <w:adjustRightInd w:val="0"/>
              <w:rPr>
                <w:rFonts w:ascii="Arial" w:hAnsi="Arial" w:cs="Arial"/>
                <w:sz w:val="20"/>
                <w:szCs w:val="20"/>
              </w:rPr>
            </w:pPr>
            <w:r w:rsidRPr="00237691">
              <w:rPr>
                <w:rFonts w:ascii="Arial" w:hAnsi="Arial" w:cs="Arial"/>
                <w:sz w:val="20"/>
                <w:szCs w:val="20"/>
              </w:rPr>
              <w:t>Page Number: 01</w:t>
            </w:r>
            <w:r w:rsidR="004C2FD2" w:rsidRPr="00237691">
              <w:rPr>
                <w:rFonts w:ascii="Arial" w:hAnsi="Arial" w:cs="Arial"/>
                <w:sz w:val="20"/>
                <w:szCs w:val="20"/>
              </w:rPr>
              <w:t>5</w:t>
            </w:r>
          </w:p>
          <w:p w14:paraId="4605E368" w14:textId="77777777" w:rsidR="004A75D8" w:rsidRPr="00237691" w:rsidRDefault="004A75D8" w:rsidP="00D143E9">
            <w:pPr>
              <w:autoSpaceDE w:val="0"/>
              <w:autoSpaceDN w:val="0"/>
              <w:adjustRightInd w:val="0"/>
              <w:rPr>
                <w:rFonts w:ascii="Arial" w:hAnsi="Arial" w:cs="Arial"/>
                <w:sz w:val="20"/>
                <w:szCs w:val="20"/>
              </w:rPr>
            </w:pPr>
          </w:p>
          <w:p w14:paraId="6AF1E8A4" w14:textId="77777777" w:rsidR="004A75D8" w:rsidRPr="00BA598E" w:rsidRDefault="00E00655" w:rsidP="00BA598E">
            <w:pPr>
              <w:autoSpaceDE w:val="0"/>
              <w:autoSpaceDN w:val="0"/>
              <w:rPr>
                <w:rFonts w:ascii="Arial" w:hAnsi="Arial" w:cs="Arial"/>
              </w:rPr>
            </w:pPr>
            <w:r w:rsidRPr="00BA598E">
              <w:rPr>
                <w:rFonts w:ascii="Arial" w:hAnsi="Arial" w:cs="Arial"/>
                <w:sz w:val="20"/>
                <w:szCs w:val="20"/>
              </w:rPr>
              <w:t xml:space="preserve">Identify the date of receipt you used for each of these documents in </w:t>
            </w:r>
            <w:r w:rsidR="00BA598E" w:rsidRPr="00BA598E">
              <w:rPr>
                <w:rFonts w:ascii="Arial" w:hAnsi="Arial" w:cs="Arial"/>
                <w:color w:val="000000"/>
                <w:sz w:val="20"/>
                <w:szCs w:val="20"/>
              </w:rPr>
              <w:t>/*</w:t>
            </w:r>
            <w:r w:rsidR="000E13F4">
              <w:rPr>
                <w:rFonts w:ascii="Arial" w:hAnsi="Arial" w:cs="Arial"/>
                <w:color w:val="000000"/>
                <w:sz w:val="20"/>
                <w:szCs w:val="20"/>
              </w:rPr>
              <w:t xml:space="preserve"> </w:t>
            </w:r>
            <w:proofErr w:type="spellStart"/>
            <w:r w:rsidR="00BA598E" w:rsidRPr="00BA598E">
              <w:rPr>
                <w:rFonts w:ascii="Arial" w:hAnsi="Arial" w:cs="Arial"/>
                <w:color w:val="000000"/>
                <w:sz w:val="20"/>
                <w:szCs w:val="20"/>
              </w:rPr>
              <w:t>firstmiddlelastsuffix</w:t>
            </w:r>
            <w:proofErr w:type="spellEnd"/>
            <w:r w:rsidR="000E13F4">
              <w:rPr>
                <w:rFonts w:ascii="Arial" w:hAnsi="Arial" w:cs="Arial"/>
                <w:color w:val="000000"/>
                <w:sz w:val="20"/>
                <w:szCs w:val="20"/>
              </w:rPr>
              <w:t xml:space="preserve"> </w:t>
            </w:r>
            <w:r w:rsidR="00BA598E" w:rsidRPr="00BA598E">
              <w:rPr>
                <w:rFonts w:ascii="Arial" w:hAnsi="Arial" w:cs="Arial"/>
                <w:color w:val="000000"/>
                <w:sz w:val="20"/>
                <w:szCs w:val="20"/>
              </w:rPr>
              <w:t>*/</w:t>
            </w:r>
            <w:r w:rsidR="00C47438" w:rsidRPr="00BA598E">
              <w:rPr>
                <w:rFonts w:ascii="Arial" w:hAnsi="Arial" w:cs="Arial"/>
                <w:sz w:val="20"/>
                <w:szCs w:val="20"/>
              </w:rPr>
              <w:t xml:space="preserve">’s </w:t>
            </w:r>
            <w:proofErr w:type="spellStart"/>
            <w:r w:rsidRPr="00BA598E">
              <w:rPr>
                <w:rFonts w:ascii="Arial" w:hAnsi="Arial" w:cs="Arial"/>
                <w:sz w:val="20"/>
                <w:szCs w:val="20"/>
              </w:rPr>
              <w:t>eCase</w:t>
            </w:r>
            <w:proofErr w:type="spellEnd"/>
            <w:r w:rsidRPr="00BA598E">
              <w:rPr>
                <w:rFonts w:ascii="Arial" w:hAnsi="Arial" w:cs="Arial"/>
                <w:sz w:val="20"/>
                <w:szCs w:val="20"/>
              </w:rPr>
              <w:t>.</w:t>
            </w:r>
          </w:p>
          <w:p w14:paraId="5D76CFF1" w14:textId="77777777" w:rsidR="00E00655" w:rsidRPr="00237691" w:rsidRDefault="00E00655" w:rsidP="00E00655">
            <w:pPr>
              <w:pStyle w:val="ListParagraph"/>
              <w:autoSpaceDE w:val="0"/>
              <w:autoSpaceDN w:val="0"/>
              <w:adjustRightInd w:val="0"/>
              <w:spacing w:after="0" w:line="240" w:lineRule="auto"/>
              <w:rPr>
                <w:rFonts w:ascii="Arial" w:hAnsi="Arial" w:cs="Arial"/>
                <w:sz w:val="20"/>
                <w:szCs w:val="20"/>
              </w:rPr>
            </w:pPr>
          </w:p>
          <w:p w14:paraId="32142DD6" w14:textId="67B33715" w:rsidR="00E00655" w:rsidRPr="00257D18" w:rsidRDefault="00E00655" w:rsidP="00257D18">
            <w:pPr>
              <w:autoSpaceDE w:val="0"/>
              <w:autoSpaceDN w:val="0"/>
            </w:pPr>
            <w:r w:rsidRPr="00237691">
              <w:rPr>
                <w:rFonts w:ascii="Arial" w:hAnsi="Arial" w:cs="Arial"/>
                <w:sz w:val="20"/>
                <w:szCs w:val="20"/>
              </w:rPr>
              <w:t>VA Form 21-526EZ Date Received</w:t>
            </w:r>
            <w:r w:rsidRPr="00BA598E">
              <w:rPr>
                <w:rFonts w:ascii="Arial" w:hAnsi="Arial" w:cs="Arial"/>
                <w:sz w:val="20"/>
                <w:szCs w:val="20"/>
              </w:rPr>
              <w:t>:</w:t>
            </w:r>
            <w:r w:rsidR="002405F3" w:rsidRPr="00BA598E">
              <w:rPr>
                <w:rFonts w:ascii="Arial" w:hAnsi="Arial" w:cs="Arial"/>
                <w:sz w:val="20"/>
                <w:szCs w:val="20"/>
              </w:rPr>
              <w:t xml:space="preserve"> </w:t>
            </w:r>
            <w:r w:rsidR="00257D18"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B51867">
              <w:rPr>
                <w:rFonts w:ascii="Arial" w:hAnsi="Arial" w:cs="Arial"/>
                <w:color w:val="000000"/>
                <w:sz w:val="20"/>
                <w:szCs w:val="20"/>
              </w:rPr>
              <w:t>dateadd</w:t>
            </w:r>
            <w:proofErr w:type="spellEnd"/>
            <w:r w:rsidR="00B51867">
              <w:rPr>
                <w:rFonts w:ascii="Arial" w:hAnsi="Arial" w:cs="Arial"/>
                <w:color w:val="000000"/>
                <w:sz w:val="20"/>
                <w:szCs w:val="20"/>
              </w:rPr>
              <w:t>(d,</w:t>
            </w:r>
            <w:proofErr w:type="gramStart"/>
            <w:r w:rsidR="00B51867">
              <w:rPr>
                <w:rFonts w:ascii="Arial" w:hAnsi="Arial" w:cs="Arial"/>
                <w:color w:val="000000"/>
                <w:sz w:val="20"/>
                <w:szCs w:val="20"/>
              </w:rPr>
              <w:t>11,</w:t>
            </w:r>
            <w:r w:rsidR="00257D18" w:rsidRPr="00BA598E">
              <w:rPr>
                <w:rFonts w:ascii="Arial" w:hAnsi="Arial" w:cs="Arial"/>
                <w:color w:val="000000"/>
                <w:sz w:val="20"/>
                <w:szCs w:val="20"/>
              </w:rPr>
              <w:t>receivedon</w:t>
            </w:r>
            <w:proofErr w:type="gramEnd"/>
            <w:r w:rsidR="00B51867">
              <w:rPr>
                <w:rFonts w:ascii="Arial" w:hAnsi="Arial" w:cs="Arial"/>
                <w:color w:val="000000"/>
                <w:sz w:val="20"/>
                <w:szCs w:val="20"/>
              </w:rPr>
              <w:t>)</w:t>
            </w:r>
            <w:r w:rsidR="008E167C">
              <w:rPr>
                <w:rFonts w:ascii="Arial" w:hAnsi="Arial" w:cs="Arial"/>
                <w:color w:val="000000"/>
                <w:sz w:val="20"/>
                <w:szCs w:val="20"/>
              </w:rPr>
              <w:t xml:space="preserve"> </w:t>
            </w:r>
            <w:r w:rsidR="00257D18" w:rsidRPr="00BA598E">
              <w:rPr>
                <w:rFonts w:ascii="Arial" w:hAnsi="Arial" w:cs="Arial"/>
                <w:color w:val="000000"/>
                <w:sz w:val="20"/>
                <w:szCs w:val="20"/>
              </w:rPr>
              <w:t>*/</w:t>
            </w:r>
            <w:r w:rsidR="00BA598E">
              <w:rPr>
                <w:rFonts w:ascii="Arial" w:hAnsi="Arial" w:cs="Arial"/>
                <w:color w:val="000000"/>
                <w:sz w:val="20"/>
                <w:szCs w:val="20"/>
              </w:rPr>
              <w:t xml:space="preserve"> </w:t>
            </w:r>
            <w:r w:rsidR="005F2A9B">
              <w:rPr>
                <w:rFonts w:ascii="Arial" w:hAnsi="Arial" w:cs="Arial"/>
                <w:color w:val="FF0000"/>
                <w:sz w:val="20"/>
                <w:szCs w:val="20"/>
              </w:rPr>
              <w:t>(</w:t>
            </w:r>
            <w:r w:rsidR="004928AE">
              <w:rPr>
                <w:rFonts w:ascii="Arial" w:hAnsi="Arial" w:cs="Arial"/>
                <w:color w:val="FF0000"/>
                <w:sz w:val="20"/>
                <w:szCs w:val="20"/>
              </w:rPr>
              <w:t>03/23/2021</w:t>
            </w:r>
            <w:r w:rsidR="009F422E">
              <w:rPr>
                <w:rFonts w:ascii="Arial" w:hAnsi="Arial" w:cs="Arial"/>
                <w:color w:val="FF0000"/>
                <w:sz w:val="20"/>
                <w:szCs w:val="20"/>
              </w:rPr>
              <w:t>)</w:t>
            </w:r>
          </w:p>
          <w:p w14:paraId="4B2F4A0D" w14:textId="77777777" w:rsidR="00E51A0B" w:rsidRPr="00237691" w:rsidRDefault="00E51A0B" w:rsidP="00C76277">
            <w:pPr>
              <w:autoSpaceDE w:val="0"/>
              <w:autoSpaceDN w:val="0"/>
              <w:adjustRightInd w:val="0"/>
              <w:rPr>
                <w:rFonts w:ascii="Arial" w:hAnsi="Arial" w:cs="Arial"/>
                <w:sz w:val="20"/>
                <w:szCs w:val="20"/>
              </w:rPr>
            </w:pPr>
          </w:p>
          <w:p w14:paraId="6816367A" w14:textId="77777777" w:rsidR="00BA598E" w:rsidRPr="00237691" w:rsidRDefault="00BA598E" w:rsidP="00C76277">
            <w:pPr>
              <w:autoSpaceDE w:val="0"/>
              <w:autoSpaceDN w:val="0"/>
              <w:adjustRightInd w:val="0"/>
              <w:rPr>
                <w:rFonts w:ascii="Arial" w:hAnsi="Arial" w:cs="Arial"/>
                <w:sz w:val="20"/>
                <w:szCs w:val="20"/>
              </w:rPr>
            </w:pPr>
          </w:p>
          <w:p w14:paraId="3734C6C1" w14:textId="77777777" w:rsidR="004A75D8" w:rsidRPr="00237691" w:rsidRDefault="004A75D8" w:rsidP="00D143E9">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7EB9AB2F" w14:textId="77777777" w:rsidR="004A75D8" w:rsidRPr="00237691" w:rsidRDefault="00E00655" w:rsidP="00D143E9">
            <w:pPr>
              <w:autoSpaceDE w:val="0"/>
              <w:autoSpaceDN w:val="0"/>
              <w:adjustRightInd w:val="0"/>
              <w:rPr>
                <w:rFonts w:ascii="Arial" w:hAnsi="Arial" w:cs="Arial"/>
                <w:sz w:val="20"/>
                <w:szCs w:val="20"/>
              </w:rPr>
            </w:pPr>
            <w:r w:rsidRPr="00237691">
              <w:rPr>
                <w:rFonts w:ascii="Arial" w:hAnsi="Arial" w:cs="Arial"/>
                <w:sz w:val="20"/>
                <w:szCs w:val="20"/>
              </w:rPr>
              <w:t>Correct.</w:t>
            </w:r>
            <w:r w:rsidR="004A75D8" w:rsidRPr="00237691">
              <w:rPr>
                <w:rFonts w:ascii="Arial" w:hAnsi="Arial" w:cs="Arial"/>
                <w:sz w:val="20"/>
                <w:szCs w:val="20"/>
              </w:rPr>
              <w:t xml:space="preserve"> </w:t>
            </w:r>
            <w:r w:rsidRPr="00237691">
              <w:rPr>
                <w:rFonts w:ascii="Arial" w:hAnsi="Arial" w:cs="Arial"/>
                <w:sz w:val="20"/>
                <w:szCs w:val="20"/>
              </w:rPr>
              <w:t>The date of receipt is the date the documents were received by a VA facility.  M21-1 III.ii.2.B - Claims for Disability Compensation and-or Pension, and Claims for Survivors Benefits and 38 CFR 3.1(r)</w:t>
            </w:r>
          </w:p>
          <w:p w14:paraId="33E91872" w14:textId="77777777" w:rsidR="004A75D8" w:rsidRPr="00237691" w:rsidRDefault="004A75D8" w:rsidP="00D143E9">
            <w:pPr>
              <w:autoSpaceDE w:val="0"/>
              <w:autoSpaceDN w:val="0"/>
              <w:adjustRightInd w:val="0"/>
              <w:rPr>
                <w:rFonts w:ascii="Arial" w:hAnsi="Arial" w:cs="Arial"/>
                <w:sz w:val="20"/>
                <w:szCs w:val="20"/>
              </w:rPr>
            </w:pPr>
          </w:p>
          <w:p w14:paraId="105B9653" w14:textId="77777777" w:rsidR="004A75D8" w:rsidRPr="00237691" w:rsidRDefault="004A75D8" w:rsidP="00D143E9">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 xml:space="preserve">: </w:t>
            </w:r>
          </w:p>
          <w:p w14:paraId="24A29784" w14:textId="19F6A835" w:rsidR="004A75D8" w:rsidRPr="00237691" w:rsidRDefault="00E00655" w:rsidP="00D143E9">
            <w:pPr>
              <w:autoSpaceDE w:val="0"/>
              <w:autoSpaceDN w:val="0"/>
              <w:adjustRightInd w:val="0"/>
              <w:rPr>
                <w:rFonts w:ascii="Arial" w:hAnsi="Arial" w:cs="Arial"/>
                <w:sz w:val="20"/>
                <w:szCs w:val="20"/>
              </w:rPr>
            </w:pPr>
            <w:r w:rsidRPr="00237691">
              <w:rPr>
                <w:rFonts w:ascii="Arial" w:hAnsi="Arial" w:cs="Arial"/>
                <w:sz w:val="20"/>
                <w:szCs w:val="20"/>
              </w:rPr>
              <w:t>That is incorrect. The date of receipt is the date the documents were received by a VA facility.</w:t>
            </w:r>
            <w:r w:rsidR="004E3F4D">
              <w:rPr>
                <w:rFonts w:ascii="Arial" w:hAnsi="Arial" w:cs="Arial"/>
                <w:sz w:val="20"/>
                <w:szCs w:val="20"/>
              </w:rPr>
              <w:t xml:space="preserve"> </w:t>
            </w:r>
            <w:r w:rsidR="00E1043E" w:rsidRPr="00A2454C">
              <w:rPr>
                <w:rFonts w:ascii="Arial" w:hAnsi="Arial" w:cs="Arial"/>
                <w:sz w:val="20"/>
                <w:szCs w:val="20"/>
              </w:rPr>
              <w:t>All documents were received on</w:t>
            </w:r>
            <w:r w:rsidR="004E3F4D">
              <w:rPr>
                <w:rFonts w:ascii="Arial" w:hAnsi="Arial" w:cs="Arial"/>
                <w:sz w:val="20"/>
                <w:szCs w:val="20"/>
              </w:rPr>
              <w:t xml:space="preserve"> </w:t>
            </w:r>
            <w:r w:rsidR="004E3F4D" w:rsidRPr="00BA598E">
              <w:rPr>
                <w:rFonts w:ascii="Arial" w:hAnsi="Arial" w:cs="Arial"/>
                <w:color w:val="000000"/>
                <w:sz w:val="20"/>
                <w:szCs w:val="20"/>
              </w:rPr>
              <w:t>/*</w:t>
            </w:r>
            <w:r w:rsidR="004E3F4D">
              <w:rPr>
                <w:rFonts w:ascii="Arial" w:hAnsi="Arial" w:cs="Arial"/>
                <w:color w:val="000000"/>
                <w:sz w:val="20"/>
                <w:szCs w:val="20"/>
              </w:rPr>
              <w:t xml:space="preserve"> </w:t>
            </w:r>
            <w:proofErr w:type="spellStart"/>
            <w:r w:rsidR="004E3F4D">
              <w:rPr>
                <w:rFonts w:ascii="Arial" w:hAnsi="Arial" w:cs="Arial"/>
                <w:color w:val="000000"/>
                <w:sz w:val="20"/>
                <w:szCs w:val="20"/>
              </w:rPr>
              <w:t>dateadd</w:t>
            </w:r>
            <w:proofErr w:type="spellEnd"/>
            <w:r w:rsidR="004E3F4D">
              <w:rPr>
                <w:rFonts w:ascii="Arial" w:hAnsi="Arial" w:cs="Arial"/>
                <w:color w:val="000000"/>
                <w:sz w:val="20"/>
                <w:szCs w:val="20"/>
              </w:rPr>
              <w:t>(d,</w:t>
            </w:r>
            <w:proofErr w:type="gramStart"/>
            <w:r w:rsidR="004E3F4D">
              <w:rPr>
                <w:rFonts w:ascii="Arial" w:hAnsi="Arial" w:cs="Arial"/>
                <w:color w:val="000000"/>
                <w:sz w:val="20"/>
                <w:szCs w:val="20"/>
              </w:rPr>
              <w:t>11,</w:t>
            </w:r>
            <w:r w:rsidR="004E3F4D" w:rsidRPr="00BA598E">
              <w:rPr>
                <w:rFonts w:ascii="Arial" w:hAnsi="Arial" w:cs="Arial"/>
                <w:color w:val="000000"/>
                <w:sz w:val="20"/>
                <w:szCs w:val="20"/>
              </w:rPr>
              <w:t>receivedon</w:t>
            </w:r>
            <w:proofErr w:type="gramEnd"/>
            <w:r w:rsidR="004E3F4D">
              <w:rPr>
                <w:rFonts w:ascii="Arial" w:hAnsi="Arial" w:cs="Arial"/>
                <w:color w:val="000000"/>
                <w:sz w:val="20"/>
                <w:szCs w:val="20"/>
              </w:rPr>
              <w:t xml:space="preserve">) </w:t>
            </w:r>
            <w:r w:rsidR="004E3F4D" w:rsidRPr="00BA598E">
              <w:rPr>
                <w:rFonts w:ascii="Arial" w:hAnsi="Arial" w:cs="Arial"/>
                <w:color w:val="000000"/>
                <w:sz w:val="20"/>
                <w:szCs w:val="20"/>
              </w:rPr>
              <w:t>*/</w:t>
            </w:r>
            <w:r w:rsidR="004E3F4D">
              <w:rPr>
                <w:rFonts w:ascii="Arial" w:hAnsi="Arial" w:cs="Arial"/>
                <w:color w:val="000000"/>
                <w:sz w:val="20"/>
                <w:szCs w:val="20"/>
              </w:rPr>
              <w:t>.</w:t>
            </w:r>
            <w:r w:rsidRPr="00237691">
              <w:rPr>
                <w:rFonts w:ascii="Arial" w:hAnsi="Arial" w:cs="Arial"/>
                <w:sz w:val="20"/>
                <w:szCs w:val="20"/>
              </w:rPr>
              <w:t xml:space="preserve">  M21-1 III.ii.2.B - Claims for Disability Compensation and-or Pension, and Claims for Survivors Benefits and 38 CFR 3.1(r)</w:t>
            </w:r>
          </w:p>
          <w:p w14:paraId="0C9B609F" w14:textId="77777777" w:rsidR="004A75D8" w:rsidRPr="00237691" w:rsidRDefault="004A75D8" w:rsidP="00D143E9">
            <w:pPr>
              <w:autoSpaceDE w:val="0"/>
              <w:autoSpaceDN w:val="0"/>
              <w:adjustRightInd w:val="0"/>
              <w:rPr>
                <w:rFonts w:ascii="Arial" w:hAnsi="Arial" w:cs="Arial"/>
                <w:sz w:val="20"/>
                <w:szCs w:val="20"/>
              </w:rPr>
            </w:pPr>
          </w:p>
        </w:tc>
        <w:tc>
          <w:tcPr>
            <w:tcW w:w="6971" w:type="dxa"/>
          </w:tcPr>
          <w:p w14:paraId="15F07754" w14:textId="465B6D3C" w:rsidR="00873867" w:rsidRPr="00873867" w:rsidRDefault="00873867" w:rsidP="00D143E9">
            <w:pPr>
              <w:autoSpaceDE w:val="0"/>
              <w:autoSpaceDN w:val="0"/>
              <w:adjustRightInd w:val="0"/>
              <w:rPr>
                <w:rFonts w:ascii="Arial" w:hAnsi="Arial" w:cs="Arial"/>
                <w:sz w:val="20"/>
                <w:szCs w:val="20"/>
              </w:rPr>
            </w:pPr>
          </w:p>
        </w:tc>
      </w:tr>
      <w:tr w:rsidR="004A75D8" w:rsidRPr="00237691" w14:paraId="07AE13FA" w14:textId="77777777" w:rsidTr="000E13F4">
        <w:trPr>
          <w:trHeight w:val="288"/>
        </w:trPr>
        <w:tc>
          <w:tcPr>
            <w:tcW w:w="7645" w:type="dxa"/>
            <w:shd w:val="clear" w:color="auto" w:fill="FFC000"/>
          </w:tcPr>
          <w:p w14:paraId="3FBB4C1E" w14:textId="77777777" w:rsidR="004A75D8" w:rsidRPr="00237691" w:rsidRDefault="00DC46ED" w:rsidP="00D143E9">
            <w:pPr>
              <w:autoSpaceDE w:val="0"/>
              <w:autoSpaceDN w:val="0"/>
              <w:adjustRightInd w:val="0"/>
              <w:rPr>
                <w:rFonts w:ascii="Arial" w:hAnsi="Arial" w:cs="Arial"/>
                <w:sz w:val="20"/>
                <w:szCs w:val="20"/>
              </w:rPr>
            </w:pPr>
            <w:r>
              <w:rPr>
                <w:rFonts w:ascii="Arial" w:hAnsi="Arial" w:cs="Arial"/>
                <w:sz w:val="20"/>
                <w:szCs w:val="20"/>
              </w:rPr>
              <w:t>Any</w:t>
            </w:r>
            <w:r w:rsidR="00C76277" w:rsidRPr="00237691">
              <w:rPr>
                <w:rFonts w:ascii="Arial" w:hAnsi="Arial" w:cs="Arial"/>
                <w:sz w:val="20"/>
                <w:szCs w:val="20"/>
              </w:rPr>
              <w:t xml:space="preserve"> answer, </w:t>
            </w:r>
            <w:r>
              <w:rPr>
                <w:rFonts w:ascii="Arial" w:hAnsi="Arial" w:cs="Arial"/>
                <w:sz w:val="20"/>
                <w:szCs w:val="20"/>
              </w:rPr>
              <w:t>c</w:t>
            </w:r>
            <w:r w:rsidR="00F053E4" w:rsidRPr="00237691">
              <w:rPr>
                <w:rFonts w:ascii="Arial" w:hAnsi="Arial" w:cs="Arial"/>
                <w:sz w:val="20"/>
                <w:szCs w:val="20"/>
              </w:rPr>
              <w:t>ontinue</w:t>
            </w:r>
            <w:r w:rsidR="00E51A0B" w:rsidRPr="00237691">
              <w:rPr>
                <w:rFonts w:ascii="Arial" w:hAnsi="Arial" w:cs="Arial"/>
                <w:sz w:val="20"/>
                <w:szCs w:val="20"/>
              </w:rPr>
              <w:t xml:space="preserve"> </w:t>
            </w:r>
            <w:r>
              <w:rPr>
                <w:rFonts w:ascii="Arial" w:hAnsi="Arial" w:cs="Arial"/>
                <w:sz w:val="20"/>
                <w:szCs w:val="20"/>
              </w:rPr>
              <w:t>to 040.</w:t>
            </w:r>
          </w:p>
        </w:tc>
        <w:tc>
          <w:tcPr>
            <w:tcW w:w="6971" w:type="dxa"/>
            <w:shd w:val="clear" w:color="auto" w:fill="FFC000"/>
          </w:tcPr>
          <w:p w14:paraId="0F63EDFF" w14:textId="77777777" w:rsidR="004A75D8" w:rsidRPr="00237691" w:rsidRDefault="004A75D8" w:rsidP="00D143E9">
            <w:pPr>
              <w:autoSpaceDE w:val="0"/>
              <w:autoSpaceDN w:val="0"/>
              <w:adjustRightInd w:val="0"/>
              <w:rPr>
                <w:rFonts w:ascii="Arial" w:hAnsi="Arial" w:cs="Arial"/>
                <w:sz w:val="20"/>
                <w:szCs w:val="20"/>
              </w:rPr>
            </w:pPr>
          </w:p>
        </w:tc>
      </w:tr>
      <w:tr w:rsidR="004A75D8" w:rsidRPr="00237691" w14:paraId="66D9E97F" w14:textId="77777777" w:rsidTr="000E13F4">
        <w:trPr>
          <w:trHeight w:val="1250"/>
        </w:trPr>
        <w:tc>
          <w:tcPr>
            <w:tcW w:w="7645" w:type="dxa"/>
          </w:tcPr>
          <w:p w14:paraId="3C41041C" w14:textId="77777777" w:rsidR="00E51A0B" w:rsidRPr="00C1663A" w:rsidRDefault="00E51A0B" w:rsidP="00D143E9">
            <w:pPr>
              <w:tabs>
                <w:tab w:val="left" w:pos="7710"/>
              </w:tabs>
              <w:autoSpaceDE w:val="0"/>
              <w:autoSpaceDN w:val="0"/>
              <w:adjustRightInd w:val="0"/>
              <w:rPr>
                <w:rFonts w:ascii="Arial" w:hAnsi="Arial" w:cs="Arial"/>
                <w:b/>
                <w:sz w:val="20"/>
                <w:szCs w:val="20"/>
              </w:rPr>
            </w:pPr>
            <w:r w:rsidRPr="00C1663A">
              <w:rPr>
                <w:rFonts w:ascii="Arial" w:hAnsi="Arial" w:cs="Arial"/>
                <w:b/>
                <w:sz w:val="20"/>
                <w:szCs w:val="20"/>
              </w:rPr>
              <w:t xml:space="preserve">Representation </w:t>
            </w:r>
          </w:p>
          <w:p w14:paraId="2547790B" w14:textId="77777777" w:rsidR="004A75D8" w:rsidRPr="00237691" w:rsidRDefault="004A75D8"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w:t>
            </w:r>
            <w:r w:rsidR="00D508B5" w:rsidRPr="00237691">
              <w:rPr>
                <w:rFonts w:ascii="Arial" w:hAnsi="Arial" w:cs="Arial"/>
                <w:sz w:val="20"/>
                <w:szCs w:val="20"/>
              </w:rPr>
              <w:t>40</w:t>
            </w:r>
            <w:r w:rsidRPr="00237691">
              <w:rPr>
                <w:rFonts w:ascii="Arial" w:hAnsi="Arial" w:cs="Arial"/>
                <w:sz w:val="20"/>
                <w:szCs w:val="20"/>
              </w:rPr>
              <w:t xml:space="preserve"> </w:t>
            </w:r>
          </w:p>
          <w:p w14:paraId="41FB70CA" w14:textId="77777777" w:rsidR="00E51A0B" w:rsidRPr="00237691" w:rsidRDefault="00E51A0B" w:rsidP="00D143E9">
            <w:pPr>
              <w:tabs>
                <w:tab w:val="left" w:pos="7710"/>
              </w:tabs>
              <w:autoSpaceDE w:val="0"/>
              <w:autoSpaceDN w:val="0"/>
              <w:adjustRightInd w:val="0"/>
              <w:rPr>
                <w:rFonts w:ascii="Arial" w:hAnsi="Arial" w:cs="Arial"/>
                <w:sz w:val="20"/>
                <w:szCs w:val="20"/>
              </w:rPr>
            </w:pPr>
          </w:p>
          <w:p w14:paraId="6622CE65" w14:textId="6D05745E" w:rsidR="00E51A0B" w:rsidRPr="00237691" w:rsidRDefault="00E51A0B"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Did the Veteran appoint a </w:t>
            </w:r>
            <w:r w:rsidR="00DF3919">
              <w:rPr>
                <w:rFonts w:ascii="Arial" w:hAnsi="Arial" w:cs="Arial"/>
                <w:sz w:val="20"/>
                <w:szCs w:val="20"/>
              </w:rPr>
              <w:t>Power of Attorney (</w:t>
            </w:r>
            <w:r w:rsidRPr="00237691">
              <w:rPr>
                <w:rFonts w:ascii="Arial" w:hAnsi="Arial" w:cs="Arial"/>
                <w:sz w:val="20"/>
                <w:szCs w:val="20"/>
              </w:rPr>
              <w:t>POA</w:t>
            </w:r>
            <w:r w:rsidR="00DF3919">
              <w:rPr>
                <w:rFonts w:ascii="Arial" w:hAnsi="Arial" w:cs="Arial"/>
                <w:sz w:val="20"/>
                <w:szCs w:val="20"/>
              </w:rPr>
              <w:t>)</w:t>
            </w:r>
            <w:r w:rsidRPr="00237691">
              <w:rPr>
                <w:rFonts w:ascii="Arial" w:hAnsi="Arial" w:cs="Arial"/>
                <w:sz w:val="20"/>
                <w:szCs w:val="20"/>
              </w:rPr>
              <w:t>?</w:t>
            </w:r>
          </w:p>
          <w:p w14:paraId="6054F0CD" w14:textId="77777777" w:rsidR="00F053E4" w:rsidRPr="009B3FFD" w:rsidRDefault="00F053E4" w:rsidP="009355CF">
            <w:pPr>
              <w:pStyle w:val="ListParagraph"/>
              <w:numPr>
                <w:ilvl w:val="0"/>
                <w:numId w:val="4"/>
              </w:numPr>
              <w:tabs>
                <w:tab w:val="left" w:pos="7710"/>
              </w:tabs>
              <w:autoSpaceDE w:val="0"/>
              <w:autoSpaceDN w:val="0"/>
              <w:adjustRightInd w:val="0"/>
              <w:spacing w:after="0" w:line="240" w:lineRule="auto"/>
              <w:rPr>
                <w:rFonts w:ascii="Arial" w:hAnsi="Arial" w:cs="Arial"/>
                <w:sz w:val="20"/>
                <w:szCs w:val="20"/>
                <w:highlight w:val="yellow"/>
              </w:rPr>
            </w:pPr>
            <w:r w:rsidRPr="009B3FFD">
              <w:rPr>
                <w:rFonts w:ascii="Arial" w:hAnsi="Arial" w:cs="Arial"/>
                <w:sz w:val="20"/>
                <w:szCs w:val="20"/>
                <w:highlight w:val="yellow"/>
              </w:rPr>
              <w:t>Yes</w:t>
            </w:r>
          </w:p>
          <w:p w14:paraId="35A6C8D5" w14:textId="77777777" w:rsidR="00F053E4" w:rsidRPr="00C1663A" w:rsidRDefault="00F053E4" w:rsidP="009355CF">
            <w:pPr>
              <w:pStyle w:val="ListParagraph"/>
              <w:numPr>
                <w:ilvl w:val="0"/>
                <w:numId w:val="4"/>
              </w:numPr>
              <w:tabs>
                <w:tab w:val="left" w:pos="7710"/>
              </w:tabs>
              <w:autoSpaceDE w:val="0"/>
              <w:autoSpaceDN w:val="0"/>
              <w:adjustRightInd w:val="0"/>
              <w:spacing w:after="0" w:line="240" w:lineRule="auto"/>
              <w:rPr>
                <w:rFonts w:ascii="Arial" w:hAnsi="Arial" w:cs="Arial"/>
                <w:sz w:val="20"/>
                <w:szCs w:val="20"/>
              </w:rPr>
            </w:pPr>
            <w:r w:rsidRPr="00C1663A">
              <w:rPr>
                <w:rFonts w:ascii="Arial" w:hAnsi="Arial" w:cs="Arial"/>
                <w:sz w:val="20"/>
                <w:szCs w:val="20"/>
              </w:rPr>
              <w:t>No</w:t>
            </w:r>
          </w:p>
          <w:p w14:paraId="5A735D7B" w14:textId="77777777" w:rsidR="00E51A0B" w:rsidRPr="00237691" w:rsidRDefault="00E51A0B" w:rsidP="00E51A0B">
            <w:pPr>
              <w:autoSpaceDE w:val="0"/>
              <w:autoSpaceDN w:val="0"/>
              <w:adjustRightInd w:val="0"/>
              <w:rPr>
                <w:rFonts w:ascii="Arial" w:hAnsi="Arial" w:cs="Arial"/>
                <w:b/>
                <w:sz w:val="20"/>
                <w:szCs w:val="20"/>
              </w:rPr>
            </w:pPr>
          </w:p>
          <w:p w14:paraId="16D62A2D" w14:textId="77777777" w:rsidR="00E51A0B" w:rsidRPr="00237691"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737EB32D" w14:textId="77777777" w:rsidR="005F2A9B" w:rsidRPr="00E1043E" w:rsidRDefault="00E51A0B" w:rsidP="005F2A9B">
            <w:pPr>
              <w:tabs>
                <w:tab w:val="left" w:pos="7710"/>
              </w:tabs>
              <w:autoSpaceDE w:val="0"/>
              <w:autoSpaceDN w:val="0"/>
              <w:adjustRightInd w:val="0"/>
              <w:rPr>
                <w:rFonts w:ascii="Arial" w:hAnsi="Arial" w:cs="Arial"/>
                <w:sz w:val="20"/>
                <w:szCs w:val="20"/>
              </w:rPr>
            </w:pPr>
            <w:r w:rsidRPr="00E1043E">
              <w:rPr>
                <w:rFonts w:ascii="Arial" w:hAnsi="Arial" w:cs="Arial"/>
                <w:sz w:val="20"/>
                <w:szCs w:val="20"/>
              </w:rPr>
              <w:t xml:space="preserve">Good job! </w:t>
            </w:r>
            <w:r w:rsidR="005F2A9B" w:rsidRPr="00E1043E">
              <w:rPr>
                <w:rFonts w:ascii="Arial" w:hAnsi="Arial" w:cs="Arial"/>
                <w:sz w:val="20"/>
                <w:szCs w:val="20"/>
              </w:rPr>
              <w:t xml:space="preserve">A properly completed and executed VA Form 21-22, </w:t>
            </w:r>
            <w:r w:rsidR="005F2A9B" w:rsidRPr="00E1043E">
              <w:rPr>
                <w:rFonts w:ascii="Arial" w:hAnsi="Arial" w:cs="Arial"/>
                <w:i/>
                <w:sz w:val="20"/>
                <w:szCs w:val="20"/>
              </w:rPr>
              <w:t>Appointment of Veterans Service Organization as Claimant's Representative</w:t>
            </w:r>
            <w:r w:rsidR="005F2A9B" w:rsidRPr="00E1043E">
              <w:rPr>
                <w:rFonts w:ascii="Arial" w:hAnsi="Arial" w:cs="Arial"/>
                <w:sz w:val="20"/>
                <w:szCs w:val="20"/>
              </w:rPr>
              <w:t>, shows the service organization as representative.  M21-1 I.3.A - General Information on Power of Attorney (POA)</w:t>
            </w:r>
          </w:p>
          <w:p w14:paraId="311CC8CE" w14:textId="77777777" w:rsidR="00E51A0B" w:rsidRPr="009B3FFD" w:rsidRDefault="00E51A0B" w:rsidP="00D143E9">
            <w:pPr>
              <w:tabs>
                <w:tab w:val="left" w:pos="7710"/>
              </w:tabs>
              <w:autoSpaceDE w:val="0"/>
              <w:autoSpaceDN w:val="0"/>
              <w:adjustRightInd w:val="0"/>
              <w:rPr>
                <w:rFonts w:ascii="Arial" w:hAnsi="Arial" w:cs="Arial"/>
                <w:color w:val="FF0000"/>
                <w:sz w:val="20"/>
                <w:szCs w:val="20"/>
              </w:rPr>
            </w:pPr>
          </w:p>
          <w:p w14:paraId="3850531D" w14:textId="77777777" w:rsidR="004A75D8" w:rsidRPr="00237691" w:rsidRDefault="004A75D8" w:rsidP="00E51A0B">
            <w:pPr>
              <w:tabs>
                <w:tab w:val="left" w:pos="7710"/>
              </w:tabs>
              <w:autoSpaceDE w:val="0"/>
              <w:autoSpaceDN w:val="0"/>
              <w:adjustRightInd w:val="0"/>
              <w:rPr>
                <w:rFonts w:ascii="Arial" w:hAnsi="Arial" w:cs="Arial"/>
                <w:sz w:val="20"/>
                <w:szCs w:val="20"/>
              </w:rPr>
            </w:pPr>
          </w:p>
          <w:p w14:paraId="7C9155ED" w14:textId="77777777" w:rsidR="00E51A0B" w:rsidRPr="00237691"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 xml:space="preserve">: </w:t>
            </w:r>
          </w:p>
          <w:p w14:paraId="5EACB2F7" w14:textId="51EE2835" w:rsidR="005F2A9B" w:rsidRPr="00E1043E" w:rsidRDefault="00E51A0B" w:rsidP="005F2A9B">
            <w:pPr>
              <w:tabs>
                <w:tab w:val="left" w:pos="7710"/>
              </w:tabs>
              <w:autoSpaceDE w:val="0"/>
              <w:autoSpaceDN w:val="0"/>
              <w:adjustRightInd w:val="0"/>
              <w:rPr>
                <w:rFonts w:ascii="Arial" w:hAnsi="Arial" w:cs="Arial"/>
                <w:sz w:val="20"/>
                <w:szCs w:val="20"/>
              </w:rPr>
            </w:pPr>
            <w:r w:rsidRPr="00E1043E">
              <w:rPr>
                <w:rFonts w:ascii="Arial" w:hAnsi="Arial" w:cs="Arial"/>
                <w:sz w:val="20"/>
                <w:szCs w:val="20"/>
              </w:rPr>
              <w:t xml:space="preserve">Sorry, that is incorrect. </w:t>
            </w:r>
            <w:r w:rsidR="005F2A9B" w:rsidRPr="00E1043E">
              <w:rPr>
                <w:rFonts w:ascii="Arial" w:hAnsi="Arial" w:cs="Arial"/>
                <w:sz w:val="20"/>
                <w:szCs w:val="20"/>
              </w:rPr>
              <w:t xml:space="preserve">A properly completed and executed VA Form 21-22, </w:t>
            </w:r>
            <w:r w:rsidR="005F2A9B" w:rsidRPr="00E1043E">
              <w:rPr>
                <w:rFonts w:ascii="Arial" w:hAnsi="Arial" w:cs="Arial"/>
                <w:i/>
                <w:sz w:val="20"/>
                <w:szCs w:val="20"/>
              </w:rPr>
              <w:t>Appointment of Veterans Service Organization as Claimant's Representative</w:t>
            </w:r>
            <w:r w:rsidR="005F2A9B" w:rsidRPr="00E1043E">
              <w:rPr>
                <w:rFonts w:ascii="Arial" w:hAnsi="Arial" w:cs="Arial"/>
                <w:sz w:val="20"/>
                <w:szCs w:val="20"/>
              </w:rPr>
              <w:t xml:space="preserve">, </w:t>
            </w:r>
            <w:r w:rsidR="005F2A9B" w:rsidRPr="00E1043E">
              <w:rPr>
                <w:rFonts w:ascii="Arial" w:hAnsi="Arial" w:cs="Arial"/>
                <w:sz w:val="20"/>
                <w:szCs w:val="20"/>
              </w:rPr>
              <w:lastRenderedPageBreak/>
              <w:t xml:space="preserve">shows </w:t>
            </w:r>
            <w:r w:rsidR="009B3FFD" w:rsidRPr="00E1043E">
              <w:rPr>
                <w:rFonts w:ascii="Arial" w:hAnsi="Arial" w:cs="Arial"/>
                <w:sz w:val="20"/>
                <w:szCs w:val="20"/>
              </w:rPr>
              <w:t>Disabled Veterans Disabled American Veterans (083) is the appointed representative, has access to VBMS and authorization to change the Veteran’s mailing address</w:t>
            </w:r>
            <w:r w:rsidR="005F2A9B" w:rsidRPr="00E1043E">
              <w:rPr>
                <w:rFonts w:ascii="Arial" w:hAnsi="Arial" w:cs="Arial"/>
                <w:sz w:val="20"/>
                <w:szCs w:val="20"/>
              </w:rPr>
              <w:t>.  M21-1 I.3.A - General Information on Power of Attorney (POA)</w:t>
            </w:r>
          </w:p>
          <w:p w14:paraId="6E9A4F7E" w14:textId="77777777" w:rsidR="004A75D8" w:rsidRDefault="004A75D8" w:rsidP="00110A0D">
            <w:pPr>
              <w:tabs>
                <w:tab w:val="left" w:pos="7710"/>
              </w:tabs>
              <w:autoSpaceDE w:val="0"/>
              <w:autoSpaceDN w:val="0"/>
              <w:adjustRightInd w:val="0"/>
              <w:rPr>
                <w:rFonts w:ascii="Arial" w:hAnsi="Arial" w:cs="Arial"/>
                <w:sz w:val="20"/>
                <w:szCs w:val="20"/>
              </w:rPr>
            </w:pPr>
          </w:p>
          <w:p w14:paraId="30E89248" w14:textId="77777777" w:rsidR="00110A0D" w:rsidRPr="00237691" w:rsidRDefault="00110A0D" w:rsidP="00110A0D">
            <w:pPr>
              <w:tabs>
                <w:tab w:val="left" w:pos="7710"/>
              </w:tabs>
              <w:autoSpaceDE w:val="0"/>
              <w:autoSpaceDN w:val="0"/>
              <w:adjustRightInd w:val="0"/>
              <w:rPr>
                <w:rFonts w:ascii="Arial" w:hAnsi="Arial" w:cs="Arial"/>
                <w:sz w:val="20"/>
                <w:szCs w:val="20"/>
              </w:rPr>
            </w:pPr>
          </w:p>
        </w:tc>
        <w:tc>
          <w:tcPr>
            <w:tcW w:w="6971" w:type="dxa"/>
          </w:tcPr>
          <w:p w14:paraId="0870B4EF" w14:textId="7A0D7E9B" w:rsidR="00110A0D" w:rsidRPr="00110A0D" w:rsidRDefault="00110A0D" w:rsidP="00110A0D">
            <w:pPr>
              <w:rPr>
                <w:rFonts w:ascii="Arial" w:hAnsi="Arial" w:cs="Arial"/>
                <w:sz w:val="20"/>
                <w:szCs w:val="20"/>
              </w:rPr>
            </w:pPr>
          </w:p>
        </w:tc>
      </w:tr>
      <w:tr w:rsidR="004A75D8" w:rsidRPr="00237691" w14:paraId="5E26F059" w14:textId="77777777" w:rsidTr="000E13F4">
        <w:trPr>
          <w:trHeight w:val="288"/>
        </w:trPr>
        <w:tc>
          <w:tcPr>
            <w:tcW w:w="7645" w:type="dxa"/>
            <w:shd w:val="clear" w:color="auto" w:fill="FFC000"/>
          </w:tcPr>
          <w:p w14:paraId="50DFA193" w14:textId="77777777" w:rsidR="004A75D8" w:rsidRPr="00237691" w:rsidRDefault="00C1663A" w:rsidP="00194910">
            <w:pPr>
              <w:tabs>
                <w:tab w:val="left" w:pos="7710"/>
              </w:tabs>
              <w:autoSpaceDE w:val="0"/>
              <w:autoSpaceDN w:val="0"/>
              <w:adjustRightInd w:val="0"/>
              <w:rPr>
                <w:rFonts w:ascii="Arial" w:hAnsi="Arial" w:cs="Arial"/>
                <w:sz w:val="20"/>
                <w:szCs w:val="20"/>
              </w:rPr>
            </w:pPr>
            <w:r>
              <w:rPr>
                <w:rFonts w:ascii="Arial" w:hAnsi="Arial" w:cs="Arial"/>
                <w:sz w:val="20"/>
                <w:szCs w:val="20"/>
              </w:rPr>
              <w:t>Correct answer, go to 045</w:t>
            </w:r>
          </w:p>
        </w:tc>
        <w:tc>
          <w:tcPr>
            <w:tcW w:w="6971" w:type="dxa"/>
            <w:shd w:val="clear" w:color="auto" w:fill="FFC000"/>
          </w:tcPr>
          <w:p w14:paraId="2E466895" w14:textId="77777777" w:rsidR="004A75D8" w:rsidRPr="00237691" w:rsidRDefault="00C1663A" w:rsidP="00194910">
            <w:pPr>
              <w:pStyle w:val="ListParagraph"/>
              <w:tabs>
                <w:tab w:val="left" w:pos="7710"/>
              </w:tabs>
              <w:autoSpaceDE w:val="0"/>
              <w:autoSpaceDN w:val="0"/>
              <w:adjustRightInd w:val="0"/>
              <w:spacing w:after="0"/>
              <w:ind w:left="0"/>
              <w:rPr>
                <w:rFonts w:ascii="Arial" w:hAnsi="Arial" w:cs="Arial"/>
                <w:sz w:val="20"/>
                <w:szCs w:val="20"/>
              </w:rPr>
            </w:pPr>
            <w:r>
              <w:rPr>
                <w:rFonts w:ascii="Arial" w:hAnsi="Arial" w:cs="Arial"/>
                <w:sz w:val="20"/>
                <w:szCs w:val="20"/>
              </w:rPr>
              <w:t>Incorrect answer, jump to 048</w:t>
            </w:r>
          </w:p>
        </w:tc>
      </w:tr>
      <w:tr w:rsidR="004A75D8" w:rsidRPr="00237691" w14:paraId="3EF45BCC" w14:textId="77777777" w:rsidTr="000E13F4">
        <w:tc>
          <w:tcPr>
            <w:tcW w:w="7645" w:type="dxa"/>
          </w:tcPr>
          <w:p w14:paraId="16DF6678" w14:textId="77777777" w:rsidR="00F053E4" w:rsidRPr="00C1663A" w:rsidRDefault="00F053E4" w:rsidP="00D143E9">
            <w:pPr>
              <w:tabs>
                <w:tab w:val="left" w:pos="7710"/>
              </w:tabs>
              <w:autoSpaceDE w:val="0"/>
              <w:autoSpaceDN w:val="0"/>
              <w:adjustRightInd w:val="0"/>
              <w:rPr>
                <w:rFonts w:ascii="Arial" w:hAnsi="Arial" w:cs="Arial"/>
                <w:b/>
                <w:sz w:val="20"/>
                <w:szCs w:val="20"/>
              </w:rPr>
            </w:pPr>
            <w:r w:rsidRPr="00C1663A">
              <w:rPr>
                <w:rFonts w:ascii="Arial" w:hAnsi="Arial" w:cs="Arial"/>
                <w:b/>
                <w:sz w:val="20"/>
                <w:szCs w:val="20"/>
              </w:rPr>
              <w:t>Representation</w:t>
            </w:r>
          </w:p>
          <w:p w14:paraId="136ABECC" w14:textId="77777777" w:rsidR="004A75D8" w:rsidRDefault="004A75D8"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04</w:t>
            </w:r>
            <w:r w:rsidR="00F053E4" w:rsidRPr="00237691">
              <w:rPr>
                <w:rFonts w:ascii="Arial" w:hAnsi="Arial" w:cs="Arial"/>
                <w:sz w:val="20"/>
                <w:szCs w:val="20"/>
              </w:rPr>
              <w:t>5</w:t>
            </w:r>
          </w:p>
          <w:p w14:paraId="01264A3E" w14:textId="77777777" w:rsidR="00C1663A" w:rsidRDefault="00C1663A" w:rsidP="00D143E9">
            <w:pPr>
              <w:tabs>
                <w:tab w:val="left" w:pos="7710"/>
              </w:tabs>
              <w:autoSpaceDE w:val="0"/>
              <w:autoSpaceDN w:val="0"/>
              <w:adjustRightInd w:val="0"/>
              <w:rPr>
                <w:rFonts w:ascii="Arial" w:hAnsi="Arial" w:cs="Arial"/>
                <w:sz w:val="20"/>
                <w:szCs w:val="20"/>
              </w:rPr>
            </w:pPr>
          </w:p>
          <w:p w14:paraId="34FACD7E" w14:textId="77777777" w:rsidR="00B80490" w:rsidRPr="00B80490" w:rsidRDefault="00B80490" w:rsidP="00D143E9">
            <w:pPr>
              <w:tabs>
                <w:tab w:val="left" w:pos="7710"/>
              </w:tabs>
              <w:autoSpaceDE w:val="0"/>
              <w:autoSpaceDN w:val="0"/>
              <w:adjustRightInd w:val="0"/>
              <w:rPr>
                <w:rFonts w:ascii="Arial" w:hAnsi="Arial" w:cs="Arial"/>
                <w:sz w:val="20"/>
                <w:szCs w:val="23"/>
              </w:rPr>
            </w:pPr>
            <w:r w:rsidRPr="00B80490">
              <w:rPr>
                <w:rFonts w:ascii="Arial" w:hAnsi="Arial" w:cs="Arial"/>
                <w:sz w:val="20"/>
                <w:szCs w:val="23"/>
              </w:rPr>
              <w:t xml:space="preserve">What organization did </w:t>
            </w:r>
            <w:r w:rsidR="00BA598E"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BA598E" w:rsidRPr="00BA598E">
              <w:rPr>
                <w:rFonts w:ascii="Arial" w:hAnsi="Arial" w:cs="Arial"/>
                <w:color w:val="000000"/>
                <w:sz w:val="20"/>
                <w:szCs w:val="20"/>
              </w:rPr>
              <w:t>firstmiddlelastsuffix</w:t>
            </w:r>
            <w:proofErr w:type="spellEnd"/>
            <w:r w:rsidR="00BA598E" w:rsidRPr="00BA598E">
              <w:rPr>
                <w:rFonts w:ascii="Arial" w:hAnsi="Arial" w:cs="Arial"/>
                <w:color w:val="000000"/>
                <w:sz w:val="20"/>
                <w:szCs w:val="20"/>
              </w:rPr>
              <w:t xml:space="preserve"> */</w:t>
            </w:r>
            <w:r w:rsidR="00BA598E" w:rsidRPr="00BA598E">
              <w:rPr>
                <w:rFonts w:ascii="Arial" w:hAnsi="Arial" w:cs="Arial"/>
                <w:sz w:val="20"/>
                <w:szCs w:val="20"/>
              </w:rPr>
              <w:t xml:space="preserve"> </w:t>
            </w:r>
            <w:r w:rsidRPr="00B80490">
              <w:rPr>
                <w:rFonts w:ascii="Arial" w:hAnsi="Arial" w:cs="Arial"/>
                <w:sz w:val="20"/>
                <w:szCs w:val="23"/>
              </w:rPr>
              <w:t xml:space="preserve">select as </w:t>
            </w:r>
            <w:r w:rsidR="003B1B80">
              <w:rPr>
                <w:rFonts w:ascii="Arial" w:hAnsi="Arial" w:cs="Arial"/>
                <w:sz w:val="20"/>
                <w:szCs w:val="23"/>
              </w:rPr>
              <w:t>/*</w:t>
            </w:r>
            <w:r w:rsidR="008E167C">
              <w:rPr>
                <w:rFonts w:ascii="Arial" w:hAnsi="Arial" w:cs="Arial"/>
                <w:sz w:val="20"/>
                <w:szCs w:val="23"/>
              </w:rPr>
              <w:t xml:space="preserve"> </w:t>
            </w:r>
            <w:proofErr w:type="spellStart"/>
            <w:r w:rsidR="003B1B80">
              <w:rPr>
                <w:rFonts w:ascii="Arial" w:hAnsi="Arial" w:cs="Arial"/>
                <w:sz w:val="20"/>
                <w:szCs w:val="23"/>
              </w:rPr>
              <w:t>hisher</w:t>
            </w:r>
            <w:proofErr w:type="spellEnd"/>
            <w:r w:rsidR="008E167C">
              <w:rPr>
                <w:rFonts w:ascii="Arial" w:hAnsi="Arial" w:cs="Arial"/>
                <w:sz w:val="20"/>
                <w:szCs w:val="23"/>
              </w:rPr>
              <w:t xml:space="preserve"> </w:t>
            </w:r>
            <w:r w:rsidR="003B1B80">
              <w:rPr>
                <w:rFonts w:ascii="Arial" w:hAnsi="Arial" w:cs="Arial"/>
                <w:sz w:val="20"/>
                <w:szCs w:val="23"/>
              </w:rPr>
              <w:t>*/</w:t>
            </w:r>
            <w:r w:rsidRPr="00B80490">
              <w:rPr>
                <w:rFonts w:ascii="Arial" w:hAnsi="Arial" w:cs="Arial"/>
                <w:sz w:val="20"/>
                <w:szCs w:val="23"/>
              </w:rPr>
              <w:t xml:space="preserve"> POA?</w:t>
            </w:r>
          </w:p>
          <w:p w14:paraId="14AA319F" w14:textId="77777777" w:rsidR="00B80490" w:rsidRPr="009C0F5E"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highlight w:val="yellow"/>
              </w:rPr>
            </w:pPr>
            <w:r w:rsidRPr="009C0F5E">
              <w:rPr>
                <w:rFonts w:ascii="Arial" w:hAnsi="Arial" w:cs="Arial"/>
                <w:sz w:val="20"/>
                <w:szCs w:val="23"/>
                <w:highlight w:val="yellow"/>
              </w:rPr>
              <w:t>Disabled American Veterans (083)</w:t>
            </w:r>
          </w:p>
          <w:p w14:paraId="603E4D61" w14:textId="77777777" w:rsidR="00B80490" w:rsidRPr="00B80490"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rPr>
            </w:pPr>
            <w:r w:rsidRPr="00B80490">
              <w:rPr>
                <w:rFonts w:ascii="Arial" w:hAnsi="Arial" w:cs="Arial"/>
                <w:sz w:val="20"/>
                <w:szCs w:val="23"/>
              </w:rPr>
              <w:t>Vietnam Veterans of America (070)</w:t>
            </w:r>
          </w:p>
          <w:p w14:paraId="512B75AA" w14:textId="77777777" w:rsidR="00B80490" w:rsidRPr="00B80490"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rPr>
            </w:pPr>
            <w:r w:rsidRPr="00110A0D">
              <w:rPr>
                <w:rFonts w:ascii="Arial" w:hAnsi="Arial" w:cs="Arial"/>
                <w:sz w:val="20"/>
                <w:szCs w:val="23"/>
              </w:rPr>
              <w:t>American Legion (074)</w:t>
            </w:r>
          </w:p>
          <w:p w14:paraId="0B4DE0D0" w14:textId="77777777" w:rsidR="00B80490" w:rsidRPr="00B80490"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rPr>
            </w:pPr>
            <w:r w:rsidRPr="00B80490">
              <w:rPr>
                <w:rFonts w:ascii="Arial" w:hAnsi="Arial" w:cs="Arial"/>
                <w:sz w:val="20"/>
                <w:szCs w:val="23"/>
              </w:rPr>
              <w:t>Military Order of the Purple Heart (089)</w:t>
            </w:r>
          </w:p>
          <w:p w14:paraId="45B64E2C" w14:textId="77777777" w:rsidR="00B80490" w:rsidRPr="00B80490"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rPr>
            </w:pPr>
            <w:r w:rsidRPr="00B80490">
              <w:rPr>
                <w:rFonts w:ascii="Arial" w:hAnsi="Arial" w:cs="Arial"/>
                <w:sz w:val="20"/>
                <w:szCs w:val="23"/>
              </w:rPr>
              <w:t>Veterans of Foreign Wars (097)</w:t>
            </w:r>
          </w:p>
          <w:p w14:paraId="7DE1DA2D" w14:textId="77777777" w:rsidR="00B80490" w:rsidRPr="00B80490" w:rsidRDefault="00B80490" w:rsidP="00D143E9">
            <w:pPr>
              <w:tabs>
                <w:tab w:val="left" w:pos="7710"/>
              </w:tabs>
              <w:autoSpaceDE w:val="0"/>
              <w:autoSpaceDN w:val="0"/>
              <w:adjustRightInd w:val="0"/>
              <w:rPr>
                <w:rFonts w:ascii="Arial" w:hAnsi="Arial" w:cs="Arial"/>
                <w:sz w:val="20"/>
                <w:szCs w:val="23"/>
              </w:rPr>
            </w:pPr>
          </w:p>
          <w:p w14:paraId="5C7BFBA3" w14:textId="77777777" w:rsidR="00B80490" w:rsidRPr="00B80490" w:rsidRDefault="00B80490" w:rsidP="00D143E9">
            <w:pPr>
              <w:tabs>
                <w:tab w:val="left" w:pos="7710"/>
              </w:tabs>
              <w:autoSpaceDE w:val="0"/>
              <w:autoSpaceDN w:val="0"/>
              <w:adjustRightInd w:val="0"/>
              <w:rPr>
                <w:rFonts w:ascii="Arial" w:hAnsi="Arial" w:cs="Arial"/>
                <w:sz w:val="20"/>
                <w:szCs w:val="23"/>
              </w:rPr>
            </w:pPr>
            <w:r w:rsidRPr="00B80490">
              <w:rPr>
                <w:rFonts w:ascii="Arial" w:hAnsi="Arial" w:cs="Arial"/>
                <w:sz w:val="20"/>
                <w:szCs w:val="23"/>
              </w:rPr>
              <w:t>Does the organization have access to VBMS?</w:t>
            </w:r>
          </w:p>
          <w:p w14:paraId="1B718FD5" w14:textId="77777777" w:rsidR="00B80490" w:rsidRPr="009C0F5E" w:rsidRDefault="00B80490" w:rsidP="009355CF">
            <w:pPr>
              <w:pStyle w:val="ListParagraph"/>
              <w:numPr>
                <w:ilvl w:val="0"/>
                <w:numId w:val="7"/>
              </w:numPr>
              <w:tabs>
                <w:tab w:val="left" w:pos="7710"/>
              </w:tabs>
              <w:autoSpaceDE w:val="0"/>
              <w:autoSpaceDN w:val="0"/>
              <w:adjustRightInd w:val="0"/>
              <w:spacing w:after="0" w:line="240" w:lineRule="auto"/>
              <w:rPr>
                <w:rFonts w:ascii="Arial" w:hAnsi="Arial" w:cs="Arial"/>
                <w:sz w:val="20"/>
                <w:szCs w:val="23"/>
                <w:highlight w:val="yellow"/>
              </w:rPr>
            </w:pPr>
            <w:r w:rsidRPr="009C0F5E">
              <w:rPr>
                <w:rFonts w:ascii="Arial" w:hAnsi="Arial" w:cs="Arial"/>
                <w:sz w:val="20"/>
                <w:szCs w:val="23"/>
                <w:highlight w:val="yellow"/>
              </w:rPr>
              <w:t>Yes</w:t>
            </w:r>
          </w:p>
          <w:p w14:paraId="6EA79C44" w14:textId="77777777" w:rsidR="00B80490" w:rsidRPr="00B80490" w:rsidRDefault="00B80490" w:rsidP="009355CF">
            <w:pPr>
              <w:pStyle w:val="ListParagraph"/>
              <w:numPr>
                <w:ilvl w:val="0"/>
                <w:numId w:val="7"/>
              </w:numPr>
              <w:tabs>
                <w:tab w:val="left" w:pos="7710"/>
              </w:tabs>
              <w:autoSpaceDE w:val="0"/>
              <w:autoSpaceDN w:val="0"/>
              <w:adjustRightInd w:val="0"/>
              <w:spacing w:after="0" w:line="240" w:lineRule="auto"/>
              <w:rPr>
                <w:rFonts w:ascii="Arial" w:hAnsi="Arial" w:cs="Arial"/>
                <w:sz w:val="20"/>
                <w:szCs w:val="23"/>
              </w:rPr>
            </w:pPr>
            <w:r w:rsidRPr="00B80490">
              <w:rPr>
                <w:rFonts w:ascii="Arial" w:hAnsi="Arial" w:cs="Arial"/>
                <w:sz w:val="20"/>
                <w:szCs w:val="23"/>
              </w:rPr>
              <w:t>No</w:t>
            </w:r>
          </w:p>
          <w:p w14:paraId="2F22DE41" w14:textId="77777777" w:rsidR="00B80490" w:rsidRPr="00B80490" w:rsidRDefault="00B80490" w:rsidP="00D143E9">
            <w:pPr>
              <w:tabs>
                <w:tab w:val="left" w:pos="7710"/>
              </w:tabs>
              <w:autoSpaceDE w:val="0"/>
              <w:autoSpaceDN w:val="0"/>
              <w:adjustRightInd w:val="0"/>
              <w:rPr>
                <w:rFonts w:ascii="Arial" w:hAnsi="Arial" w:cs="Arial"/>
                <w:sz w:val="20"/>
                <w:szCs w:val="23"/>
              </w:rPr>
            </w:pPr>
          </w:p>
          <w:p w14:paraId="67B53FB3" w14:textId="77777777" w:rsidR="00B80490" w:rsidRPr="008E167C" w:rsidRDefault="00B80490" w:rsidP="00BA598E">
            <w:pPr>
              <w:autoSpaceDE w:val="0"/>
              <w:autoSpaceDN w:val="0"/>
              <w:rPr>
                <w:rFonts w:ascii="Arial" w:hAnsi="Arial" w:cs="Arial"/>
              </w:rPr>
            </w:pPr>
            <w:r w:rsidRPr="008E167C">
              <w:rPr>
                <w:rFonts w:ascii="Arial" w:hAnsi="Arial" w:cs="Arial"/>
                <w:sz w:val="20"/>
                <w:szCs w:val="23"/>
              </w:rPr>
              <w:t xml:space="preserve">Did </w:t>
            </w:r>
            <w:r w:rsidR="00BA598E" w:rsidRPr="008E167C">
              <w:rPr>
                <w:rFonts w:ascii="Arial" w:hAnsi="Arial" w:cs="Arial"/>
                <w:color w:val="000000"/>
                <w:sz w:val="20"/>
                <w:szCs w:val="20"/>
              </w:rPr>
              <w:t>/*</w:t>
            </w:r>
            <w:r w:rsidR="008E167C" w:rsidRPr="008E167C">
              <w:rPr>
                <w:rFonts w:ascii="Arial" w:hAnsi="Arial" w:cs="Arial"/>
                <w:color w:val="000000"/>
                <w:sz w:val="20"/>
                <w:szCs w:val="20"/>
              </w:rPr>
              <w:t xml:space="preserve"> </w:t>
            </w:r>
            <w:proofErr w:type="spellStart"/>
            <w:r w:rsidR="00BA598E" w:rsidRPr="008E167C">
              <w:rPr>
                <w:rFonts w:ascii="Arial" w:hAnsi="Arial" w:cs="Arial"/>
                <w:color w:val="000000"/>
                <w:sz w:val="20"/>
                <w:szCs w:val="20"/>
              </w:rPr>
              <w:t>firstmiddlelastsuffix</w:t>
            </w:r>
            <w:proofErr w:type="spellEnd"/>
            <w:r w:rsidR="00BA598E" w:rsidRPr="008E167C">
              <w:rPr>
                <w:rFonts w:ascii="Arial" w:hAnsi="Arial" w:cs="Arial"/>
                <w:color w:val="000000"/>
                <w:sz w:val="20"/>
                <w:szCs w:val="20"/>
              </w:rPr>
              <w:t xml:space="preserve"> */</w:t>
            </w:r>
            <w:r w:rsidR="00BA598E" w:rsidRPr="008E167C">
              <w:rPr>
                <w:rFonts w:ascii="Arial" w:hAnsi="Arial" w:cs="Arial"/>
                <w:sz w:val="20"/>
                <w:szCs w:val="20"/>
              </w:rPr>
              <w:t xml:space="preserve"> </w:t>
            </w:r>
            <w:r w:rsidRPr="008E167C">
              <w:rPr>
                <w:rFonts w:ascii="Arial" w:hAnsi="Arial" w:cs="Arial"/>
                <w:sz w:val="20"/>
                <w:szCs w:val="23"/>
              </w:rPr>
              <w:t xml:space="preserve">authorize </w:t>
            </w:r>
            <w:r w:rsidR="003B1B80" w:rsidRPr="008E167C">
              <w:rPr>
                <w:rFonts w:ascii="Arial" w:hAnsi="Arial" w:cs="Arial"/>
                <w:sz w:val="20"/>
                <w:szCs w:val="23"/>
              </w:rPr>
              <w:t>/*</w:t>
            </w:r>
            <w:r w:rsidR="008E167C" w:rsidRPr="008E167C">
              <w:rPr>
                <w:rFonts w:ascii="Arial" w:hAnsi="Arial" w:cs="Arial"/>
                <w:sz w:val="20"/>
                <w:szCs w:val="23"/>
              </w:rPr>
              <w:t xml:space="preserve"> </w:t>
            </w:r>
            <w:proofErr w:type="spellStart"/>
            <w:r w:rsidR="003B1B80" w:rsidRPr="008E167C">
              <w:rPr>
                <w:rFonts w:ascii="Arial" w:hAnsi="Arial" w:cs="Arial"/>
                <w:sz w:val="20"/>
                <w:szCs w:val="23"/>
              </w:rPr>
              <w:t>hisher</w:t>
            </w:r>
            <w:proofErr w:type="spellEnd"/>
            <w:r w:rsidR="008E167C" w:rsidRPr="008E167C">
              <w:rPr>
                <w:rFonts w:ascii="Arial" w:hAnsi="Arial" w:cs="Arial"/>
                <w:sz w:val="20"/>
                <w:szCs w:val="23"/>
              </w:rPr>
              <w:t xml:space="preserve"> </w:t>
            </w:r>
            <w:r w:rsidR="003B1B80" w:rsidRPr="008E167C">
              <w:rPr>
                <w:rFonts w:ascii="Arial" w:hAnsi="Arial" w:cs="Arial"/>
                <w:sz w:val="20"/>
                <w:szCs w:val="23"/>
              </w:rPr>
              <w:t>*/</w:t>
            </w:r>
            <w:r w:rsidRPr="008E167C">
              <w:rPr>
                <w:rFonts w:ascii="Arial" w:hAnsi="Arial" w:cs="Arial"/>
                <w:sz w:val="20"/>
                <w:szCs w:val="23"/>
              </w:rPr>
              <w:t xml:space="preserve"> representative to change </w:t>
            </w:r>
            <w:r w:rsidR="00BA598E" w:rsidRPr="008E167C">
              <w:rPr>
                <w:rFonts w:ascii="Arial" w:hAnsi="Arial" w:cs="Arial"/>
                <w:color w:val="000000"/>
                <w:sz w:val="20"/>
                <w:szCs w:val="20"/>
              </w:rPr>
              <w:t>/*</w:t>
            </w:r>
            <w:r w:rsidR="008E167C">
              <w:rPr>
                <w:rFonts w:ascii="Arial" w:hAnsi="Arial" w:cs="Arial"/>
                <w:color w:val="000000"/>
                <w:sz w:val="20"/>
                <w:szCs w:val="20"/>
              </w:rPr>
              <w:t xml:space="preserve"> </w:t>
            </w:r>
            <w:proofErr w:type="spellStart"/>
            <w:r w:rsidR="00BA598E" w:rsidRPr="008E167C">
              <w:rPr>
                <w:rFonts w:ascii="Arial" w:hAnsi="Arial" w:cs="Arial"/>
                <w:color w:val="000000"/>
                <w:sz w:val="20"/>
                <w:szCs w:val="20"/>
              </w:rPr>
              <w:t>hisher</w:t>
            </w:r>
            <w:proofErr w:type="spellEnd"/>
            <w:r w:rsidR="008E167C">
              <w:rPr>
                <w:rFonts w:ascii="Arial" w:hAnsi="Arial" w:cs="Arial"/>
                <w:color w:val="000000"/>
                <w:sz w:val="20"/>
                <w:szCs w:val="20"/>
              </w:rPr>
              <w:t xml:space="preserve"> </w:t>
            </w:r>
            <w:r w:rsidR="00BA598E" w:rsidRPr="008E167C">
              <w:rPr>
                <w:rFonts w:ascii="Arial" w:hAnsi="Arial" w:cs="Arial"/>
                <w:color w:val="000000"/>
                <w:sz w:val="20"/>
                <w:szCs w:val="20"/>
              </w:rPr>
              <w:t>*/</w:t>
            </w:r>
            <w:r w:rsidRPr="008E167C">
              <w:rPr>
                <w:rFonts w:ascii="Arial" w:hAnsi="Arial" w:cs="Arial"/>
                <w:sz w:val="20"/>
                <w:szCs w:val="23"/>
              </w:rPr>
              <w:t xml:space="preserve"> mailing address?</w:t>
            </w:r>
          </w:p>
          <w:p w14:paraId="2F5998EF" w14:textId="77777777" w:rsidR="00B80490" w:rsidRPr="009C0F5E" w:rsidRDefault="00B80490" w:rsidP="009355CF">
            <w:pPr>
              <w:pStyle w:val="ListParagraph"/>
              <w:numPr>
                <w:ilvl w:val="0"/>
                <w:numId w:val="8"/>
              </w:numPr>
              <w:tabs>
                <w:tab w:val="left" w:pos="7710"/>
              </w:tabs>
              <w:autoSpaceDE w:val="0"/>
              <w:autoSpaceDN w:val="0"/>
              <w:adjustRightInd w:val="0"/>
              <w:spacing w:after="0" w:line="240" w:lineRule="auto"/>
              <w:rPr>
                <w:rFonts w:ascii="Arial" w:hAnsi="Arial" w:cs="Arial"/>
                <w:sz w:val="20"/>
                <w:szCs w:val="20"/>
                <w:highlight w:val="yellow"/>
              </w:rPr>
            </w:pPr>
            <w:r w:rsidRPr="009C0F5E">
              <w:rPr>
                <w:rFonts w:ascii="Arial" w:hAnsi="Arial" w:cs="Arial"/>
                <w:sz w:val="20"/>
                <w:szCs w:val="20"/>
                <w:highlight w:val="yellow"/>
              </w:rPr>
              <w:t>Yes</w:t>
            </w:r>
          </w:p>
          <w:p w14:paraId="1B4CD9AD" w14:textId="77777777" w:rsidR="00C1663A" w:rsidRPr="007B7269" w:rsidRDefault="00B80490" w:rsidP="009355CF">
            <w:pPr>
              <w:pStyle w:val="ListParagraph"/>
              <w:numPr>
                <w:ilvl w:val="0"/>
                <w:numId w:val="8"/>
              </w:numPr>
              <w:tabs>
                <w:tab w:val="left" w:pos="7710"/>
              </w:tabs>
              <w:autoSpaceDE w:val="0"/>
              <w:autoSpaceDN w:val="0"/>
              <w:adjustRightInd w:val="0"/>
              <w:spacing w:after="0" w:line="240" w:lineRule="auto"/>
              <w:rPr>
                <w:rFonts w:ascii="Arial" w:hAnsi="Arial" w:cs="Arial"/>
                <w:sz w:val="20"/>
                <w:szCs w:val="20"/>
              </w:rPr>
            </w:pPr>
            <w:r w:rsidRPr="007B7269">
              <w:rPr>
                <w:rFonts w:ascii="Arial" w:hAnsi="Arial" w:cs="Arial"/>
                <w:sz w:val="20"/>
                <w:szCs w:val="20"/>
              </w:rPr>
              <w:t>No</w:t>
            </w:r>
          </w:p>
          <w:p w14:paraId="6E4774F2" w14:textId="77777777" w:rsidR="004A75D8" w:rsidRPr="00237691" w:rsidRDefault="004A75D8" w:rsidP="00E51A0B">
            <w:pPr>
              <w:tabs>
                <w:tab w:val="left" w:pos="7710"/>
              </w:tabs>
              <w:autoSpaceDE w:val="0"/>
              <w:autoSpaceDN w:val="0"/>
              <w:adjustRightInd w:val="0"/>
              <w:rPr>
                <w:rFonts w:ascii="Arial" w:hAnsi="Arial" w:cs="Arial"/>
                <w:sz w:val="20"/>
                <w:szCs w:val="20"/>
              </w:rPr>
            </w:pPr>
          </w:p>
          <w:p w14:paraId="465E6379" w14:textId="77777777" w:rsidR="00E51A0B" w:rsidRPr="00237691"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2E1AE0AA" w14:textId="77777777" w:rsidR="00E51A0B" w:rsidRPr="00E1043E" w:rsidRDefault="00C76277" w:rsidP="00E51A0B">
            <w:pPr>
              <w:tabs>
                <w:tab w:val="left" w:pos="7710"/>
              </w:tabs>
              <w:autoSpaceDE w:val="0"/>
              <w:autoSpaceDN w:val="0"/>
              <w:adjustRightInd w:val="0"/>
              <w:rPr>
                <w:rFonts w:ascii="Arial" w:hAnsi="Arial" w:cs="Arial"/>
                <w:sz w:val="20"/>
                <w:szCs w:val="20"/>
              </w:rPr>
            </w:pPr>
            <w:r w:rsidRPr="00E1043E">
              <w:rPr>
                <w:rFonts w:ascii="Arial" w:hAnsi="Arial" w:cs="Arial"/>
                <w:sz w:val="20"/>
                <w:szCs w:val="20"/>
              </w:rPr>
              <w:t>Awesome! Use VBMS to reflect the appointment of a POA, as well as the POA’s permission to change a claimant’s address and/or access to a Veteran’s eFolder.  M21-1 III.ii.3.C - System Updates</w:t>
            </w:r>
          </w:p>
          <w:p w14:paraId="5829AD14" w14:textId="77777777" w:rsidR="00C76277" w:rsidRPr="00237691" w:rsidRDefault="00C76277" w:rsidP="00E51A0B">
            <w:pPr>
              <w:tabs>
                <w:tab w:val="left" w:pos="7710"/>
              </w:tabs>
              <w:autoSpaceDE w:val="0"/>
              <w:autoSpaceDN w:val="0"/>
              <w:adjustRightInd w:val="0"/>
              <w:rPr>
                <w:rFonts w:ascii="Arial" w:hAnsi="Arial" w:cs="Arial"/>
                <w:sz w:val="20"/>
                <w:szCs w:val="20"/>
              </w:rPr>
            </w:pPr>
          </w:p>
          <w:p w14:paraId="51E1B181" w14:textId="77777777" w:rsidR="00C76277" w:rsidRPr="00237691"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5A638884" w14:textId="0E4EFBE8" w:rsidR="00E51A0B" w:rsidRPr="00E1043E" w:rsidRDefault="00C76277" w:rsidP="0009272C">
            <w:pPr>
              <w:tabs>
                <w:tab w:val="left" w:pos="7710"/>
              </w:tabs>
              <w:autoSpaceDE w:val="0"/>
              <w:autoSpaceDN w:val="0"/>
              <w:adjustRightInd w:val="0"/>
              <w:rPr>
                <w:rFonts w:ascii="Arial" w:hAnsi="Arial" w:cs="Arial"/>
                <w:b/>
                <w:sz w:val="20"/>
                <w:szCs w:val="20"/>
              </w:rPr>
            </w:pPr>
            <w:r w:rsidRPr="00E1043E">
              <w:rPr>
                <w:rFonts w:ascii="Arial" w:hAnsi="Arial" w:cs="Arial"/>
                <w:sz w:val="20"/>
                <w:szCs w:val="20"/>
              </w:rPr>
              <w:t xml:space="preserve">Incorrect. </w:t>
            </w:r>
            <w:r w:rsidR="00B80490" w:rsidRPr="00E1043E">
              <w:rPr>
                <w:rFonts w:ascii="Arial" w:hAnsi="Arial" w:cs="Arial"/>
                <w:sz w:val="20"/>
                <w:szCs w:val="20"/>
              </w:rPr>
              <w:t xml:space="preserve">According to the VA Form 21-22, </w:t>
            </w:r>
            <w:r w:rsidR="005F2A9B" w:rsidRPr="00E1043E">
              <w:rPr>
                <w:rFonts w:ascii="Arial" w:hAnsi="Arial" w:cs="Arial"/>
                <w:sz w:val="20"/>
                <w:szCs w:val="20"/>
              </w:rPr>
              <w:t xml:space="preserve">Disabled Veterans </w:t>
            </w:r>
            <w:r w:rsidR="00982A57" w:rsidRPr="00E1043E">
              <w:rPr>
                <w:rFonts w:ascii="Arial" w:hAnsi="Arial" w:cs="Arial"/>
                <w:sz w:val="20"/>
                <w:szCs w:val="20"/>
              </w:rPr>
              <w:t xml:space="preserve">Disabled American Veterans (083) </w:t>
            </w:r>
            <w:r w:rsidR="00B80490" w:rsidRPr="00E1043E">
              <w:rPr>
                <w:rFonts w:ascii="Arial" w:hAnsi="Arial" w:cs="Arial"/>
                <w:sz w:val="20"/>
                <w:szCs w:val="20"/>
              </w:rPr>
              <w:t>is the appointed representative, has access to VBMS and authorization to change the Veteran’s mailing address</w:t>
            </w:r>
            <w:r w:rsidR="006433F7">
              <w:rPr>
                <w:rFonts w:ascii="Arial" w:hAnsi="Arial" w:cs="Arial"/>
                <w:sz w:val="20"/>
                <w:szCs w:val="20"/>
              </w:rPr>
              <w:t>.</w:t>
            </w:r>
            <w:r w:rsidR="0009272C" w:rsidRPr="00E1043E">
              <w:rPr>
                <w:rFonts w:ascii="Arial" w:hAnsi="Arial" w:cs="Arial"/>
                <w:sz w:val="20"/>
                <w:szCs w:val="20"/>
              </w:rPr>
              <w:t xml:space="preserve"> </w:t>
            </w:r>
            <w:r w:rsidRPr="00E1043E">
              <w:rPr>
                <w:rFonts w:ascii="Arial" w:hAnsi="Arial" w:cs="Arial"/>
                <w:sz w:val="20"/>
                <w:szCs w:val="20"/>
              </w:rPr>
              <w:t>Use VBMS to reflect the appointment of a POA, as well as the POA’s permission to change a claimant’s address and/or access to a Veteran’s eFolder. M21-1 III.ii.3.C - System Updates</w:t>
            </w:r>
            <w:r w:rsidR="00E51A0B" w:rsidRPr="00E1043E">
              <w:rPr>
                <w:rFonts w:ascii="Arial" w:hAnsi="Arial" w:cs="Arial"/>
                <w:sz w:val="20"/>
                <w:szCs w:val="20"/>
              </w:rPr>
              <w:t xml:space="preserve"> </w:t>
            </w:r>
          </w:p>
          <w:p w14:paraId="377903F3" w14:textId="77777777" w:rsidR="004A75D8" w:rsidRPr="00237691" w:rsidRDefault="004A75D8" w:rsidP="0076700A">
            <w:pPr>
              <w:autoSpaceDE w:val="0"/>
              <w:autoSpaceDN w:val="0"/>
              <w:adjustRightInd w:val="0"/>
              <w:rPr>
                <w:rFonts w:ascii="Arial" w:hAnsi="Arial" w:cs="Arial"/>
                <w:sz w:val="20"/>
                <w:szCs w:val="20"/>
              </w:rPr>
            </w:pPr>
          </w:p>
        </w:tc>
        <w:tc>
          <w:tcPr>
            <w:tcW w:w="6971" w:type="dxa"/>
          </w:tcPr>
          <w:p w14:paraId="38994C82" w14:textId="77777777" w:rsidR="004A75D8" w:rsidRDefault="004A75D8" w:rsidP="00D143E9">
            <w:pPr>
              <w:autoSpaceDE w:val="0"/>
              <w:autoSpaceDN w:val="0"/>
              <w:adjustRightInd w:val="0"/>
              <w:rPr>
                <w:rFonts w:ascii="Arial" w:hAnsi="Arial" w:cs="Arial"/>
                <w:sz w:val="20"/>
                <w:szCs w:val="20"/>
              </w:rPr>
            </w:pPr>
          </w:p>
          <w:p w14:paraId="6C18D8C9" w14:textId="77777777" w:rsidR="00873867" w:rsidRDefault="00873867" w:rsidP="00D143E9">
            <w:pPr>
              <w:autoSpaceDE w:val="0"/>
              <w:autoSpaceDN w:val="0"/>
              <w:adjustRightInd w:val="0"/>
              <w:rPr>
                <w:rFonts w:ascii="Arial" w:hAnsi="Arial" w:cs="Arial"/>
                <w:sz w:val="20"/>
                <w:szCs w:val="20"/>
              </w:rPr>
            </w:pPr>
          </w:p>
          <w:p w14:paraId="104194C1" w14:textId="35B8CE84" w:rsidR="00873867" w:rsidRPr="00237691" w:rsidRDefault="00873867" w:rsidP="00D143E9">
            <w:pPr>
              <w:autoSpaceDE w:val="0"/>
              <w:autoSpaceDN w:val="0"/>
              <w:adjustRightInd w:val="0"/>
              <w:rPr>
                <w:rFonts w:ascii="Arial" w:hAnsi="Arial" w:cs="Arial"/>
                <w:sz w:val="20"/>
                <w:szCs w:val="20"/>
              </w:rPr>
            </w:pPr>
          </w:p>
        </w:tc>
      </w:tr>
      <w:tr w:rsidR="00C1663A" w:rsidRPr="00237691" w14:paraId="51359076" w14:textId="77777777" w:rsidTr="000E13F4">
        <w:trPr>
          <w:trHeight w:val="288"/>
        </w:trPr>
        <w:tc>
          <w:tcPr>
            <w:tcW w:w="7645" w:type="dxa"/>
            <w:shd w:val="clear" w:color="auto" w:fill="FFC000" w:themeFill="accent4"/>
          </w:tcPr>
          <w:p w14:paraId="3F7276FA" w14:textId="77777777" w:rsidR="00C1663A" w:rsidRPr="00237691" w:rsidRDefault="00C1663A" w:rsidP="00C1663A">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048.</w:t>
            </w:r>
          </w:p>
        </w:tc>
        <w:tc>
          <w:tcPr>
            <w:tcW w:w="6971" w:type="dxa"/>
            <w:shd w:val="clear" w:color="auto" w:fill="FFC000" w:themeFill="accent4"/>
          </w:tcPr>
          <w:p w14:paraId="254B34CE" w14:textId="77777777" w:rsidR="00C1663A" w:rsidRPr="00237691" w:rsidRDefault="00C1663A" w:rsidP="00C1663A">
            <w:pPr>
              <w:autoSpaceDE w:val="0"/>
              <w:autoSpaceDN w:val="0"/>
              <w:adjustRightInd w:val="0"/>
              <w:rPr>
                <w:rFonts w:ascii="Arial" w:hAnsi="Arial" w:cs="Arial"/>
                <w:sz w:val="20"/>
                <w:szCs w:val="20"/>
              </w:rPr>
            </w:pPr>
          </w:p>
        </w:tc>
      </w:tr>
      <w:tr w:rsidR="00C1663A" w:rsidRPr="00237691" w14:paraId="3A7EA5FD" w14:textId="77777777" w:rsidTr="000E13F4">
        <w:tc>
          <w:tcPr>
            <w:tcW w:w="7645" w:type="dxa"/>
          </w:tcPr>
          <w:p w14:paraId="0EF3DF9A" w14:textId="77777777" w:rsidR="00C1663A" w:rsidRPr="00194910" w:rsidRDefault="00C1663A" w:rsidP="00C1663A">
            <w:pPr>
              <w:tabs>
                <w:tab w:val="left" w:pos="7710"/>
              </w:tabs>
              <w:autoSpaceDE w:val="0"/>
              <w:autoSpaceDN w:val="0"/>
              <w:adjustRightInd w:val="0"/>
              <w:rPr>
                <w:rFonts w:ascii="Arial" w:hAnsi="Arial" w:cs="Arial"/>
                <w:b/>
                <w:sz w:val="20"/>
                <w:szCs w:val="20"/>
              </w:rPr>
            </w:pPr>
            <w:r w:rsidRPr="00194910">
              <w:rPr>
                <w:rFonts w:ascii="Arial" w:hAnsi="Arial" w:cs="Arial"/>
                <w:b/>
                <w:sz w:val="20"/>
                <w:szCs w:val="20"/>
              </w:rPr>
              <w:t>Electronic Funds Transfer</w:t>
            </w:r>
          </w:p>
          <w:p w14:paraId="3CD5DD87" w14:textId="77777777" w:rsidR="00C1663A" w:rsidRPr="00237691" w:rsidRDefault="00C1663A" w:rsidP="00C1663A">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048</w:t>
            </w:r>
          </w:p>
          <w:p w14:paraId="73A061ED" w14:textId="77777777" w:rsidR="00C1663A" w:rsidRPr="00237691" w:rsidRDefault="00C1663A" w:rsidP="00C1663A">
            <w:pPr>
              <w:tabs>
                <w:tab w:val="left" w:pos="7710"/>
              </w:tabs>
              <w:autoSpaceDE w:val="0"/>
              <w:autoSpaceDN w:val="0"/>
              <w:adjustRightInd w:val="0"/>
              <w:rPr>
                <w:rFonts w:ascii="Arial" w:hAnsi="Arial" w:cs="Arial"/>
                <w:sz w:val="20"/>
                <w:szCs w:val="20"/>
              </w:rPr>
            </w:pPr>
          </w:p>
          <w:p w14:paraId="6AD9B1CA" w14:textId="3CBAC6D1" w:rsidR="00C1663A" w:rsidRPr="00237691" w:rsidRDefault="00905D47" w:rsidP="00C1663A">
            <w:pPr>
              <w:tabs>
                <w:tab w:val="left" w:pos="7710"/>
              </w:tabs>
              <w:autoSpaceDE w:val="0"/>
              <w:autoSpaceDN w:val="0"/>
              <w:adjustRightInd w:val="0"/>
              <w:rPr>
                <w:rFonts w:ascii="Arial" w:hAnsi="Arial" w:cs="Arial"/>
                <w:sz w:val="20"/>
                <w:szCs w:val="20"/>
              </w:rPr>
            </w:pPr>
            <w:r w:rsidRPr="0003109D">
              <w:rPr>
                <w:rFonts w:ascii="Arial" w:hAnsi="Arial" w:cs="Arial"/>
                <w:sz w:val="20"/>
                <w:szCs w:val="20"/>
              </w:rPr>
              <w:t>Did you verify and update (if needed) the correct electronic funds transfer (EFT) information for this Veteran</w:t>
            </w:r>
            <w:r w:rsidR="00C1663A" w:rsidRPr="00237691">
              <w:rPr>
                <w:rFonts w:ascii="Arial" w:hAnsi="Arial" w:cs="Arial"/>
                <w:sz w:val="20"/>
                <w:szCs w:val="20"/>
              </w:rPr>
              <w:t>?</w:t>
            </w:r>
          </w:p>
          <w:p w14:paraId="3C86736A" w14:textId="77777777" w:rsidR="00C1663A" w:rsidRPr="009C0F5E" w:rsidRDefault="00C1663A" w:rsidP="009355CF">
            <w:pPr>
              <w:pStyle w:val="ListParagraph"/>
              <w:numPr>
                <w:ilvl w:val="0"/>
                <w:numId w:val="5"/>
              </w:numPr>
              <w:tabs>
                <w:tab w:val="left" w:pos="7710"/>
              </w:tabs>
              <w:autoSpaceDE w:val="0"/>
              <w:autoSpaceDN w:val="0"/>
              <w:adjustRightInd w:val="0"/>
              <w:spacing w:after="0" w:line="240" w:lineRule="auto"/>
              <w:rPr>
                <w:rFonts w:ascii="Arial" w:hAnsi="Arial" w:cs="Arial"/>
                <w:sz w:val="20"/>
                <w:szCs w:val="20"/>
                <w:highlight w:val="yellow"/>
              </w:rPr>
            </w:pPr>
            <w:r w:rsidRPr="009C0F5E">
              <w:rPr>
                <w:rFonts w:ascii="Arial" w:hAnsi="Arial" w:cs="Arial"/>
                <w:sz w:val="20"/>
                <w:szCs w:val="20"/>
                <w:highlight w:val="yellow"/>
              </w:rPr>
              <w:t>Yes</w:t>
            </w:r>
          </w:p>
          <w:p w14:paraId="0D068C0B" w14:textId="77777777" w:rsidR="00C1663A" w:rsidRPr="00194910" w:rsidRDefault="00C1663A" w:rsidP="009355CF">
            <w:pPr>
              <w:pStyle w:val="ListParagraph"/>
              <w:numPr>
                <w:ilvl w:val="0"/>
                <w:numId w:val="5"/>
              </w:numPr>
              <w:tabs>
                <w:tab w:val="left" w:pos="7710"/>
              </w:tabs>
              <w:autoSpaceDE w:val="0"/>
              <w:autoSpaceDN w:val="0"/>
              <w:adjustRightInd w:val="0"/>
              <w:spacing w:after="0" w:line="240" w:lineRule="auto"/>
              <w:rPr>
                <w:rFonts w:ascii="Arial" w:hAnsi="Arial" w:cs="Arial"/>
                <w:sz w:val="20"/>
                <w:szCs w:val="20"/>
              </w:rPr>
            </w:pPr>
            <w:r w:rsidRPr="00194910">
              <w:rPr>
                <w:rFonts w:ascii="Arial" w:hAnsi="Arial" w:cs="Arial"/>
                <w:sz w:val="20"/>
                <w:szCs w:val="20"/>
              </w:rPr>
              <w:t>No</w:t>
            </w:r>
          </w:p>
          <w:p w14:paraId="4F373000" w14:textId="77777777" w:rsidR="00C1663A" w:rsidRPr="00237691" w:rsidRDefault="00C1663A" w:rsidP="00C1663A">
            <w:pPr>
              <w:tabs>
                <w:tab w:val="left" w:pos="7710"/>
              </w:tabs>
              <w:autoSpaceDE w:val="0"/>
              <w:autoSpaceDN w:val="0"/>
              <w:adjustRightInd w:val="0"/>
              <w:rPr>
                <w:rFonts w:ascii="Arial" w:hAnsi="Arial" w:cs="Arial"/>
                <w:sz w:val="20"/>
                <w:szCs w:val="20"/>
              </w:rPr>
            </w:pPr>
          </w:p>
          <w:p w14:paraId="13395E13" w14:textId="77777777" w:rsidR="00C1663A" w:rsidRPr="00237691" w:rsidRDefault="00C1663A" w:rsidP="00C1663A">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0BA46061" w14:textId="77777777" w:rsidR="002C4077" w:rsidRPr="00E1043E" w:rsidRDefault="00C1663A" w:rsidP="002C4077">
            <w:pPr>
              <w:autoSpaceDE w:val="0"/>
              <w:autoSpaceDN w:val="0"/>
              <w:adjustRightInd w:val="0"/>
              <w:rPr>
                <w:rFonts w:ascii="Arial" w:hAnsi="Arial" w:cs="Arial"/>
                <w:sz w:val="20"/>
                <w:szCs w:val="20"/>
              </w:rPr>
            </w:pPr>
            <w:r w:rsidRPr="00E1043E">
              <w:rPr>
                <w:rFonts w:ascii="Arial" w:hAnsi="Arial" w:cs="Arial"/>
                <w:sz w:val="20"/>
                <w:szCs w:val="20"/>
              </w:rPr>
              <w:t xml:space="preserve">Great Job! </w:t>
            </w:r>
            <w:r w:rsidR="002C4077" w:rsidRPr="00E1043E">
              <w:rPr>
                <w:rFonts w:ascii="Arial" w:hAnsi="Arial" w:cs="Arial"/>
                <w:sz w:val="20"/>
                <w:szCs w:val="20"/>
              </w:rPr>
              <w:t>Veteran provided direct deposit information on VA Form 21-526EZ. VSR Task Based Quality Review Checklist Task 11 requires you to enter EFT information.  M21-1 III.ii.3.C - System Updates, M21-4 6.A.a - VSR Task Based Quality Review Checklist</w:t>
            </w:r>
          </w:p>
          <w:p w14:paraId="51FFF029" w14:textId="77777777" w:rsidR="00C1663A" w:rsidRPr="00237691" w:rsidRDefault="00C1663A" w:rsidP="00C1663A">
            <w:pPr>
              <w:tabs>
                <w:tab w:val="left" w:pos="7710"/>
              </w:tabs>
              <w:autoSpaceDE w:val="0"/>
              <w:autoSpaceDN w:val="0"/>
              <w:adjustRightInd w:val="0"/>
              <w:rPr>
                <w:rFonts w:ascii="Arial" w:hAnsi="Arial" w:cs="Arial"/>
                <w:sz w:val="20"/>
                <w:szCs w:val="20"/>
              </w:rPr>
            </w:pPr>
          </w:p>
          <w:p w14:paraId="62AD3B8B" w14:textId="77777777" w:rsidR="00C1663A" w:rsidRPr="00237691" w:rsidRDefault="00C1663A" w:rsidP="00C1663A">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29D14DF5" w14:textId="77777777" w:rsidR="002C4077" w:rsidRPr="00E1043E" w:rsidRDefault="00C1663A" w:rsidP="002C4077">
            <w:pPr>
              <w:autoSpaceDE w:val="0"/>
              <w:autoSpaceDN w:val="0"/>
              <w:adjustRightInd w:val="0"/>
              <w:rPr>
                <w:rFonts w:ascii="Arial" w:hAnsi="Arial" w:cs="Arial"/>
                <w:sz w:val="20"/>
                <w:szCs w:val="20"/>
              </w:rPr>
            </w:pPr>
            <w:r w:rsidRPr="00E1043E">
              <w:rPr>
                <w:rFonts w:ascii="Arial" w:hAnsi="Arial" w:cs="Arial"/>
                <w:sz w:val="20"/>
                <w:szCs w:val="20"/>
              </w:rPr>
              <w:t xml:space="preserve">Incorrect. </w:t>
            </w:r>
            <w:r w:rsidR="002C4077" w:rsidRPr="00E1043E">
              <w:rPr>
                <w:rFonts w:ascii="Arial" w:hAnsi="Arial" w:cs="Arial"/>
                <w:sz w:val="20"/>
                <w:szCs w:val="20"/>
              </w:rPr>
              <w:t>Veteran provided direct deposit information on VA Form 21-526EZ. VSR Task Based Quality Review Checklist Task 11 requires you to enter EFT information.  M21-1 III.ii.3.C - System Updates, M21-4 6.A.a - VSR Task Based Quality Review Checklist</w:t>
            </w:r>
          </w:p>
          <w:p w14:paraId="2AD23DDB" w14:textId="37898A97" w:rsidR="00C1663A" w:rsidRPr="00237691" w:rsidRDefault="00C1663A" w:rsidP="00C1663A">
            <w:pPr>
              <w:tabs>
                <w:tab w:val="left" w:pos="7710"/>
              </w:tabs>
              <w:autoSpaceDE w:val="0"/>
              <w:autoSpaceDN w:val="0"/>
              <w:adjustRightInd w:val="0"/>
              <w:rPr>
                <w:rFonts w:ascii="Arial" w:hAnsi="Arial" w:cs="Arial"/>
                <w:sz w:val="20"/>
                <w:szCs w:val="20"/>
              </w:rPr>
            </w:pPr>
          </w:p>
          <w:p w14:paraId="5E9BC5C9" w14:textId="77777777" w:rsidR="00C1663A" w:rsidRPr="00237691" w:rsidRDefault="00C1663A" w:rsidP="00C1663A">
            <w:pPr>
              <w:pStyle w:val="ListParagraph"/>
              <w:tabs>
                <w:tab w:val="left" w:pos="7710"/>
              </w:tabs>
              <w:autoSpaceDE w:val="0"/>
              <w:autoSpaceDN w:val="0"/>
              <w:adjustRightInd w:val="0"/>
              <w:spacing w:after="0" w:line="240" w:lineRule="auto"/>
              <w:rPr>
                <w:rFonts w:ascii="Arial" w:hAnsi="Arial" w:cs="Arial"/>
                <w:sz w:val="20"/>
                <w:szCs w:val="20"/>
              </w:rPr>
            </w:pPr>
          </w:p>
        </w:tc>
        <w:tc>
          <w:tcPr>
            <w:tcW w:w="6971" w:type="dxa"/>
          </w:tcPr>
          <w:p w14:paraId="0BF46977" w14:textId="1AB18E56" w:rsidR="00110A0D" w:rsidRPr="00110A0D" w:rsidRDefault="00110A0D" w:rsidP="00C1663A">
            <w:pPr>
              <w:autoSpaceDE w:val="0"/>
              <w:autoSpaceDN w:val="0"/>
              <w:adjustRightInd w:val="0"/>
              <w:rPr>
                <w:rFonts w:ascii="Arial" w:hAnsi="Arial" w:cs="Arial"/>
                <w:sz w:val="20"/>
                <w:szCs w:val="20"/>
              </w:rPr>
            </w:pPr>
          </w:p>
        </w:tc>
      </w:tr>
      <w:tr w:rsidR="00194910" w:rsidRPr="00237691" w14:paraId="46D6C340" w14:textId="77777777" w:rsidTr="000E13F4">
        <w:trPr>
          <w:trHeight w:val="288"/>
        </w:trPr>
        <w:tc>
          <w:tcPr>
            <w:tcW w:w="7645" w:type="dxa"/>
            <w:shd w:val="clear" w:color="auto" w:fill="FFC000" w:themeFill="accent4"/>
          </w:tcPr>
          <w:p w14:paraId="27B2B7C0" w14:textId="77777777" w:rsidR="00194910" w:rsidRPr="00237691" w:rsidRDefault="00194910" w:rsidP="00194910">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050.</w:t>
            </w:r>
          </w:p>
        </w:tc>
        <w:tc>
          <w:tcPr>
            <w:tcW w:w="6971" w:type="dxa"/>
            <w:shd w:val="clear" w:color="auto" w:fill="FFC000" w:themeFill="accent4"/>
          </w:tcPr>
          <w:p w14:paraId="0E3FF641" w14:textId="77777777" w:rsidR="00194910" w:rsidRPr="00237691" w:rsidRDefault="00194910" w:rsidP="00194910">
            <w:pPr>
              <w:autoSpaceDE w:val="0"/>
              <w:autoSpaceDN w:val="0"/>
              <w:adjustRightInd w:val="0"/>
              <w:rPr>
                <w:rFonts w:ascii="Arial" w:hAnsi="Arial" w:cs="Arial"/>
                <w:sz w:val="20"/>
                <w:szCs w:val="20"/>
              </w:rPr>
            </w:pPr>
          </w:p>
        </w:tc>
      </w:tr>
      <w:tr w:rsidR="00194910" w:rsidRPr="00237691" w14:paraId="75C895B6" w14:textId="77777777" w:rsidTr="000E13F4">
        <w:tc>
          <w:tcPr>
            <w:tcW w:w="7645" w:type="dxa"/>
          </w:tcPr>
          <w:p w14:paraId="380D4B76" w14:textId="77777777" w:rsidR="00194910" w:rsidRPr="00F509C9" w:rsidRDefault="00194910" w:rsidP="00194910">
            <w:pPr>
              <w:autoSpaceDE w:val="0"/>
              <w:autoSpaceDN w:val="0"/>
              <w:adjustRightInd w:val="0"/>
              <w:rPr>
                <w:rFonts w:ascii="Arial" w:hAnsi="Arial" w:cs="Arial"/>
                <w:b/>
                <w:sz w:val="20"/>
                <w:szCs w:val="20"/>
              </w:rPr>
            </w:pPr>
            <w:r w:rsidRPr="00F509C9">
              <w:rPr>
                <w:rFonts w:ascii="Arial" w:hAnsi="Arial" w:cs="Arial"/>
                <w:b/>
                <w:sz w:val="20"/>
                <w:szCs w:val="20"/>
              </w:rPr>
              <w:t>Military Service</w:t>
            </w:r>
          </w:p>
          <w:p w14:paraId="7114C634"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Page Number: 050</w:t>
            </w:r>
          </w:p>
          <w:p w14:paraId="4504BF03" w14:textId="77777777" w:rsidR="00194910" w:rsidRPr="00237691" w:rsidRDefault="00194910" w:rsidP="00194910">
            <w:pPr>
              <w:autoSpaceDE w:val="0"/>
              <w:autoSpaceDN w:val="0"/>
              <w:adjustRightInd w:val="0"/>
              <w:rPr>
                <w:rFonts w:ascii="Arial" w:hAnsi="Arial" w:cs="Arial"/>
                <w:sz w:val="20"/>
                <w:szCs w:val="20"/>
              </w:rPr>
            </w:pPr>
          </w:p>
          <w:p w14:paraId="6220B552"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Based on the scenario, provide details of the Veteran’s service.</w:t>
            </w:r>
          </w:p>
          <w:p w14:paraId="1BD905D3" w14:textId="77777777" w:rsidR="00194910" w:rsidRPr="00237691" w:rsidRDefault="00194910" w:rsidP="00194910">
            <w:pPr>
              <w:autoSpaceDE w:val="0"/>
              <w:autoSpaceDN w:val="0"/>
              <w:adjustRightInd w:val="0"/>
              <w:rPr>
                <w:rFonts w:ascii="Arial" w:hAnsi="Arial" w:cs="Arial"/>
                <w:sz w:val="20"/>
                <w:szCs w:val="20"/>
              </w:rPr>
            </w:pPr>
          </w:p>
          <w:p w14:paraId="6FC12CDE" w14:textId="77777777" w:rsidR="00194910" w:rsidRPr="00BA598E" w:rsidRDefault="00194910" w:rsidP="00194910">
            <w:pPr>
              <w:autoSpaceDE w:val="0"/>
              <w:autoSpaceDN w:val="0"/>
              <w:adjustRightInd w:val="0"/>
              <w:rPr>
                <w:rFonts w:ascii="Arial" w:hAnsi="Arial" w:cs="Arial"/>
                <w:sz w:val="20"/>
                <w:szCs w:val="20"/>
              </w:rPr>
            </w:pPr>
            <w:r w:rsidRPr="00BA598E">
              <w:rPr>
                <w:rFonts w:ascii="Arial" w:hAnsi="Arial" w:cs="Arial"/>
                <w:sz w:val="20"/>
                <w:szCs w:val="20"/>
              </w:rPr>
              <w:t>Enter</w:t>
            </w:r>
            <w:r w:rsidR="0003522E" w:rsidRPr="00BA598E">
              <w:rPr>
                <w:rFonts w:ascii="Arial" w:hAnsi="Arial" w:cs="Arial"/>
                <w:sz w:val="20"/>
                <w:szCs w:val="20"/>
              </w:rPr>
              <w:t>(</w:t>
            </w:r>
            <w:r w:rsidRPr="00BA598E">
              <w:rPr>
                <w:rFonts w:ascii="Arial" w:hAnsi="Arial" w:cs="Arial"/>
                <w:sz w:val="20"/>
                <w:szCs w:val="20"/>
              </w:rPr>
              <w:t>ed</w:t>
            </w:r>
            <w:r w:rsidR="0003522E" w:rsidRPr="00BA598E">
              <w:rPr>
                <w:rFonts w:ascii="Arial" w:hAnsi="Arial" w:cs="Arial"/>
                <w:sz w:val="20"/>
                <w:szCs w:val="20"/>
              </w:rPr>
              <w:t>)</w:t>
            </w:r>
            <w:r w:rsidRPr="00BA598E">
              <w:rPr>
                <w:rFonts w:ascii="Arial" w:hAnsi="Arial" w:cs="Arial"/>
                <w:sz w:val="20"/>
                <w:szCs w:val="20"/>
              </w:rPr>
              <w:t xml:space="preserve"> on Duty (EOD) Date</w:t>
            </w:r>
          </w:p>
          <w:p w14:paraId="60E329D9" w14:textId="247117BD" w:rsidR="00BA598E" w:rsidRPr="00BA598E" w:rsidRDefault="00BA598E" w:rsidP="00BA598E">
            <w:pPr>
              <w:pStyle w:val="ListParagraph"/>
              <w:numPr>
                <w:ilvl w:val="0"/>
                <w:numId w:val="24"/>
              </w:numPr>
              <w:autoSpaceDE w:val="0"/>
              <w:autoSpaceDN w:val="0"/>
              <w:spacing w:after="0" w:line="240" w:lineRule="auto"/>
              <w:rPr>
                <w:rFonts w:ascii="Arial" w:hAnsi="Arial" w:cs="Arial"/>
              </w:rPr>
            </w:pPr>
            <w:r w:rsidRPr="00BA598E">
              <w:rPr>
                <w:rFonts w:ascii="Arial" w:hAnsi="Arial" w:cs="Arial"/>
                <w:color w:val="000000"/>
                <w:sz w:val="20"/>
                <w:szCs w:val="20"/>
              </w:rPr>
              <w:t xml:space="preserve">/* </w:t>
            </w:r>
            <w:proofErr w:type="spellStart"/>
            <w:r w:rsidRPr="00BA598E">
              <w:rPr>
                <w:rFonts w:ascii="Arial" w:hAnsi="Arial" w:cs="Arial"/>
                <w:color w:val="000000"/>
                <w:sz w:val="20"/>
                <w:szCs w:val="20"/>
              </w:rPr>
              <w:t>serviceentrydate</w:t>
            </w:r>
            <w:proofErr w:type="spellEnd"/>
            <w:r w:rsidRPr="00BA598E">
              <w:rPr>
                <w:rFonts w:ascii="Arial" w:hAnsi="Arial" w:cs="Arial"/>
                <w:color w:val="000000"/>
                <w:sz w:val="20"/>
                <w:szCs w:val="20"/>
              </w:rPr>
              <w:t xml:space="preserve"> *</w:t>
            </w:r>
            <w:r w:rsidR="009C0F5E" w:rsidRPr="00BA598E">
              <w:rPr>
                <w:rFonts w:ascii="Arial" w:hAnsi="Arial" w:cs="Arial"/>
                <w:color w:val="000000"/>
                <w:sz w:val="20"/>
                <w:szCs w:val="20"/>
              </w:rPr>
              <w:t>/</w:t>
            </w:r>
            <w:r w:rsidR="009C0F5E">
              <w:rPr>
                <w:rFonts w:ascii="Arial" w:hAnsi="Arial" w:cs="Arial"/>
                <w:color w:val="FF0000"/>
                <w:sz w:val="20"/>
                <w:szCs w:val="20"/>
              </w:rPr>
              <w:t xml:space="preserve"> (</w:t>
            </w:r>
            <w:r w:rsidR="000F2BC4">
              <w:rPr>
                <w:rFonts w:ascii="Arial" w:hAnsi="Arial" w:cs="Arial"/>
                <w:color w:val="FF0000"/>
                <w:sz w:val="20"/>
                <w:szCs w:val="20"/>
              </w:rPr>
              <w:t>10/</w:t>
            </w:r>
            <w:r w:rsidR="00753C73">
              <w:rPr>
                <w:rFonts w:ascii="Arial" w:hAnsi="Arial" w:cs="Arial"/>
                <w:color w:val="FF0000"/>
                <w:sz w:val="20"/>
                <w:szCs w:val="20"/>
              </w:rPr>
              <w:t>14</w:t>
            </w:r>
            <w:r w:rsidR="000F2BC4">
              <w:rPr>
                <w:rFonts w:ascii="Arial" w:hAnsi="Arial" w:cs="Arial"/>
                <w:color w:val="FF0000"/>
                <w:sz w:val="20"/>
                <w:szCs w:val="20"/>
              </w:rPr>
              <w:t>/</w:t>
            </w:r>
            <w:r w:rsidR="004614AE">
              <w:rPr>
                <w:rFonts w:ascii="Arial" w:hAnsi="Arial" w:cs="Arial"/>
                <w:color w:val="FF0000"/>
                <w:sz w:val="20"/>
                <w:szCs w:val="20"/>
              </w:rPr>
              <w:t>2016</w:t>
            </w:r>
            <w:r w:rsidR="002728FD">
              <w:rPr>
                <w:rFonts w:ascii="Arial" w:hAnsi="Arial" w:cs="Arial"/>
                <w:color w:val="FF0000"/>
                <w:sz w:val="20"/>
                <w:szCs w:val="20"/>
              </w:rPr>
              <w:t>)</w:t>
            </w:r>
          </w:p>
          <w:p w14:paraId="05C94493" w14:textId="77777777" w:rsidR="0003522E" w:rsidRPr="00BA598E" w:rsidRDefault="0003522E" w:rsidP="00194910">
            <w:pPr>
              <w:autoSpaceDE w:val="0"/>
              <w:autoSpaceDN w:val="0"/>
              <w:adjustRightInd w:val="0"/>
              <w:rPr>
                <w:rFonts w:ascii="Arial" w:hAnsi="Arial" w:cs="Arial"/>
                <w:sz w:val="20"/>
                <w:szCs w:val="20"/>
              </w:rPr>
            </w:pPr>
          </w:p>
          <w:p w14:paraId="15586D9B" w14:textId="77777777" w:rsidR="00194910" w:rsidRPr="00BA598E" w:rsidRDefault="00194910" w:rsidP="00194910">
            <w:pPr>
              <w:autoSpaceDE w:val="0"/>
              <w:autoSpaceDN w:val="0"/>
              <w:adjustRightInd w:val="0"/>
              <w:rPr>
                <w:rFonts w:ascii="Arial" w:hAnsi="Arial" w:cs="Arial"/>
                <w:sz w:val="20"/>
                <w:szCs w:val="20"/>
              </w:rPr>
            </w:pPr>
            <w:r w:rsidRPr="00BA598E">
              <w:rPr>
                <w:rFonts w:ascii="Arial" w:hAnsi="Arial" w:cs="Arial"/>
                <w:sz w:val="20"/>
                <w:szCs w:val="20"/>
              </w:rPr>
              <w:t>Release</w:t>
            </w:r>
            <w:r w:rsidR="0003522E" w:rsidRPr="00BA598E">
              <w:rPr>
                <w:rFonts w:ascii="Arial" w:hAnsi="Arial" w:cs="Arial"/>
                <w:sz w:val="20"/>
                <w:szCs w:val="20"/>
              </w:rPr>
              <w:t xml:space="preserve"> from</w:t>
            </w:r>
            <w:r w:rsidRPr="00BA598E">
              <w:rPr>
                <w:rFonts w:ascii="Arial" w:hAnsi="Arial" w:cs="Arial"/>
                <w:sz w:val="20"/>
                <w:szCs w:val="20"/>
              </w:rPr>
              <w:t xml:space="preserve"> Active Duty (RAD) Date</w:t>
            </w:r>
          </w:p>
          <w:p w14:paraId="7C71A19B" w14:textId="21A8803C" w:rsidR="00BA598E" w:rsidRPr="009C0F5E" w:rsidRDefault="00BA598E" w:rsidP="00BA598E">
            <w:pPr>
              <w:pStyle w:val="ListParagraph"/>
              <w:numPr>
                <w:ilvl w:val="0"/>
                <w:numId w:val="24"/>
              </w:numPr>
              <w:autoSpaceDE w:val="0"/>
              <w:autoSpaceDN w:val="0"/>
              <w:spacing w:after="0" w:line="240" w:lineRule="auto"/>
              <w:rPr>
                <w:rFonts w:ascii="Arial" w:hAnsi="Arial" w:cs="Arial"/>
                <w:color w:val="FF0000"/>
              </w:rPr>
            </w:pPr>
            <w:r w:rsidRPr="00BA598E">
              <w:rPr>
                <w:rFonts w:ascii="Arial" w:hAnsi="Arial" w:cs="Arial"/>
                <w:color w:val="000000"/>
                <w:sz w:val="20"/>
                <w:szCs w:val="20"/>
              </w:rPr>
              <w:t xml:space="preserve">/* </w:t>
            </w:r>
            <w:proofErr w:type="spellStart"/>
            <w:r w:rsidRPr="00BA598E">
              <w:rPr>
                <w:rFonts w:ascii="Arial" w:hAnsi="Arial" w:cs="Arial"/>
                <w:color w:val="000000"/>
                <w:sz w:val="20"/>
                <w:szCs w:val="20"/>
              </w:rPr>
              <w:t>serviceexitdate</w:t>
            </w:r>
            <w:proofErr w:type="spellEnd"/>
            <w:r w:rsidRPr="00BA598E">
              <w:rPr>
                <w:rFonts w:ascii="Arial" w:hAnsi="Arial" w:cs="Arial"/>
                <w:color w:val="000000"/>
                <w:sz w:val="20"/>
                <w:szCs w:val="20"/>
              </w:rPr>
              <w:t xml:space="preserve"> *</w:t>
            </w:r>
            <w:r w:rsidR="009C0F5E" w:rsidRPr="009C0F5E">
              <w:rPr>
                <w:rFonts w:ascii="Arial" w:hAnsi="Arial" w:cs="Arial"/>
                <w:color w:val="FF0000"/>
                <w:sz w:val="20"/>
                <w:szCs w:val="20"/>
              </w:rPr>
              <w:t>/ (</w:t>
            </w:r>
            <w:r w:rsidR="000F2BC4">
              <w:rPr>
                <w:rFonts w:ascii="Arial" w:hAnsi="Arial" w:cs="Arial"/>
                <w:color w:val="FF0000"/>
                <w:sz w:val="20"/>
                <w:szCs w:val="20"/>
              </w:rPr>
              <w:t>10/</w:t>
            </w:r>
            <w:r w:rsidR="00753C73">
              <w:rPr>
                <w:rFonts w:ascii="Arial" w:hAnsi="Arial" w:cs="Arial"/>
                <w:color w:val="FF0000"/>
                <w:sz w:val="20"/>
                <w:szCs w:val="20"/>
              </w:rPr>
              <w:t>17</w:t>
            </w:r>
            <w:r w:rsidR="000F2BC4">
              <w:rPr>
                <w:rFonts w:ascii="Arial" w:hAnsi="Arial" w:cs="Arial"/>
                <w:color w:val="FF0000"/>
                <w:sz w:val="20"/>
                <w:szCs w:val="20"/>
              </w:rPr>
              <w:t>/</w:t>
            </w:r>
            <w:r w:rsidR="004614AE">
              <w:rPr>
                <w:rFonts w:ascii="Arial" w:hAnsi="Arial" w:cs="Arial"/>
                <w:color w:val="FF0000"/>
                <w:sz w:val="20"/>
                <w:szCs w:val="20"/>
              </w:rPr>
              <w:t>2020</w:t>
            </w:r>
            <w:r w:rsidR="002728FD" w:rsidRPr="009C0F5E">
              <w:rPr>
                <w:rFonts w:ascii="Arial" w:hAnsi="Arial" w:cs="Arial"/>
                <w:color w:val="FF0000"/>
                <w:sz w:val="20"/>
                <w:szCs w:val="20"/>
              </w:rPr>
              <w:t>)</w:t>
            </w:r>
          </w:p>
          <w:p w14:paraId="2E51B065" w14:textId="77777777" w:rsidR="0003522E" w:rsidRPr="009C0F5E" w:rsidRDefault="0003522E" w:rsidP="0003522E">
            <w:pPr>
              <w:pStyle w:val="ListParagraph"/>
              <w:autoSpaceDE w:val="0"/>
              <w:autoSpaceDN w:val="0"/>
              <w:adjustRightInd w:val="0"/>
              <w:spacing w:after="0" w:line="240" w:lineRule="auto"/>
              <w:rPr>
                <w:rFonts w:ascii="Arial" w:hAnsi="Arial" w:cs="Arial"/>
                <w:color w:val="FF0000"/>
                <w:sz w:val="20"/>
                <w:szCs w:val="20"/>
              </w:rPr>
            </w:pPr>
          </w:p>
          <w:p w14:paraId="0EE8DA8D"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Branch of Service</w:t>
            </w:r>
          </w:p>
          <w:p w14:paraId="16150E1F" w14:textId="77777777" w:rsidR="00194910" w:rsidRPr="0003522E"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03522E">
              <w:rPr>
                <w:rFonts w:ascii="Arial" w:hAnsi="Arial" w:cs="Arial"/>
                <w:sz w:val="20"/>
                <w:szCs w:val="20"/>
              </w:rPr>
              <w:t>Air Force</w:t>
            </w:r>
          </w:p>
          <w:p w14:paraId="40CB65E5" w14:textId="77777777" w:rsidR="00194910" w:rsidRPr="00F509C9"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Marines</w:t>
            </w:r>
          </w:p>
          <w:p w14:paraId="5610E997" w14:textId="77777777" w:rsidR="00194910" w:rsidRPr="00F509C9"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Navy</w:t>
            </w:r>
          </w:p>
          <w:p w14:paraId="61DE392B" w14:textId="77777777" w:rsidR="00194910" w:rsidRPr="009C0F5E" w:rsidRDefault="00194910" w:rsidP="009355CF">
            <w:pPr>
              <w:pStyle w:val="ListParagraph"/>
              <w:numPr>
                <w:ilvl w:val="0"/>
                <w:numId w:val="9"/>
              </w:numPr>
              <w:autoSpaceDE w:val="0"/>
              <w:autoSpaceDN w:val="0"/>
              <w:adjustRightInd w:val="0"/>
              <w:spacing w:after="0" w:line="240" w:lineRule="auto"/>
              <w:rPr>
                <w:rFonts w:ascii="Arial" w:hAnsi="Arial" w:cs="Arial"/>
                <w:sz w:val="20"/>
                <w:szCs w:val="20"/>
                <w:highlight w:val="yellow"/>
              </w:rPr>
            </w:pPr>
            <w:r w:rsidRPr="009C0F5E">
              <w:rPr>
                <w:rFonts w:ascii="Arial" w:hAnsi="Arial" w:cs="Arial"/>
                <w:sz w:val="20"/>
                <w:szCs w:val="20"/>
                <w:highlight w:val="yellow"/>
              </w:rPr>
              <w:t>Army</w:t>
            </w:r>
          </w:p>
          <w:p w14:paraId="2544155E" w14:textId="77777777" w:rsidR="00194910"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Coast Guard</w:t>
            </w:r>
          </w:p>
          <w:p w14:paraId="3FF47C75" w14:textId="77777777" w:rsidR="00BA598E" w:rsidRPr="00BA598E" w:rsidRDefault="00BA598E" w:rsidP="00BA598E">
            <w:pPr>
              <w:pStyle w:val="ListParagraph"/>
              <w:numPr>
                <w:ilvl w:val="0"/>
                <w:numId w:val="9"/>
              </w:numPr>
              <w:autoSpaceDE w:val="0"/>
              <w:autoSpaceDN w:val="0"/>
              <w:adjustRightInd w:val="0"/>
              <w:spacing w:after="0" w:line="240" w:lineRule="auto"/>
              <w:rPr>
                <w:rFonts w:ascii="Arial" w:hAnsi="Arial" w:cs="Arial"/>
                <w:sz w:val="20"/>
                <w:szCs w:val="20"/>
              </w:rPr>
            </w:pPr>
            <w:r>
              <w:rPr>
                <w:rFonts w:ascii="Arial" w:hAnsi="Arial" w:cs="Arial"/>
                <w:sz w:val="20"/>
                <w:szCs w:val="20"/>
              </w:rPr>
              <w:t>Reserves</w:t>
            </w:r>
          </w:p>
          <w:p w14:paraId="21576F05" w14:textId="77777777" w:rsidR="00194910" w:rsidRPr="00237691" w:rsidRDefault="00194910" w:rsidP="00194910">
            <w:pPr>
              <w:autoSpaceDE w:val="0"/>
              <w:autoSpaceDN w:val="0"/>
              <w:adjustRightInd w:val="0"/>
              <w:rPr>
                <w:rFonts w:ascii="Arial" w:hAnsi="Arial" w:cs="Arial"/>
                <w:sz w:val="20"/>
                <w:szCs w:val="20"/>
              </w:rPr>
            </w:pPr>
          </w:p>
          <w:p w14:paraId="324AD67A"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Service Verified in VBMS</w:t>
            </w:r>
          </w:p>
          <w:p w14:paraId="7C12E0FB" w14:textId="77777777" w:rsidR="00194910" w:rsidRPr="009C0F5E" w:rsidRDefault="00194910" w:rsidP="009355CF">
            <w:pPr>
              <w:pStyle w:val="ListParagraph"/>
              <w:numPr>
                <w:ilvl w:val="0"/>
                <w:numId w:val="10"/>
              </w:numPr>
              <w:autoSpaceDE w:val="0"/>
              <w:autoSpaceDN w:val="0"/>
              <w:adjustRightInd w:val="0"/>
              <w:spacing w:after="0" w:line="240" w:lineRule="auto"/>
              <w:rPr>
                <w:rFonts w:ascii="Arial" w:hAnsi="Arial" w:cs="Arial"/>
                <w:sz w:val="20"/>
                <w:szCs w:val="20"/>
                <w:highlight w:val="yellow"/>
              </w:rPr>
            </w:pPr>
            <w:r w:rsidRPr="009C0F5E">
              <w:rPr>
                <w:rFonts w:ascii="Arial" w:hAnsi="Arial" w:cs="Arial"/>
                <w:sz w:val="20"/>
                <w:szCs w:val="20"/>
                <w:highlight w:val="yellow"/>
              </w:rPr>
              <w:t>Yes</w:t>
            </w:r>
          </w:p>
          <w:p w14:paraId="7B4DF524" w14:textId="77777777" w:rsidR="00194910" w:rsidRPr="00F509C9" w:rsidRDefault="00194910" w:rsidP="009355CF">
            <w:pPr>
              <w:pStyle w:val="ListParagraph"/>
              <w:numPr>
                <w:ilvl w:val="0"/>
                <w:numId w:val="10"/>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No</w:t>
            </w:r>
          </w:p>
          <w:p w14:paraId="78C25EEF"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53C0F693"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2CC05A11" w14:textId="716A7A09" w:rsidR="00194910" w:rsidRPr="009C0F5E" w:rsidRDefault="00194910" w:rsidP="00194910">
            <w:pPr>
              <w:tabs>
                <w:tab w:val="left" w:pos="7710"/>
              </w:tabs>
              <w:autoSpaceDE w:val="0"/>
              <w:autoSpaceDN w:val="0"/>
              <w:adjustRightInd w:val="0"/>
              <w:rPr>
                <w:rFonts w:ascii="Arial" w:hAnsi="Arial" w:cs="Arial"/>
                <w:color w:val="FF0000"/>
                <w:sz w:val="20"/>
                <w:szCs w:val="20"/>
              </w:rPr>
            </w:pPr>
            <w:r w:rsidRPr="00237691">
              <w:rPr>
                <w:rFonts w:ascii="Arial" w:hAnsi="Arial" w:cs="Arial"/>
                <w:sz w:val="20"/>
                <w:szCs w:val="20"/>
              </w:rPr>
              <w:t>Good Job!</w:t>
            </w:r>
            <w:r w:rsidRPr="00E1043E">
              <w:rPr>
                <w:rFonts w:ascii="Arial" w:hAnsi="Arial" w:cs="Arial"/>
                <w:sz w:val="20"/>
                <w:szCs w:val="20"/>
              </w:rPr>
              <w:t xml:space="preserve"> VA Form 21-526EZ and DD Form 214 states the Veteran was in the United States </w:t>
            </w:r>
            <w:r w:rsidR="00982A57" w:rsidRPr="00E1043E">
              <w:rPr>
                <w:rFonts w:ascii="Arial" w:hAnsi="Arial" w:cs="Arial"/>
                <w:sz w:val="20"/>
                <w:szCs w:val="20"/>
              </w:rPr>
              <w:t>Army</w:t>
            </w:r>
            <w:r w:rsidRPr="00E1043E">
              <w:rPr>
                <w:rFonts w:ascii="Arial" w:hAnsi="Arial" w:cs="Arial"/>
                <w:sz w:val="20"/>
                <w:szCs w:val="20"/>
              </w:rPr>
              <w:t>.  M21-1 III.ii.3.C - System Updates, M21-1 III.ii.6.B - Service Requirements and Verification of Eligibility</w:t>
            </w:r>
          </w:p>
          <w:p w14:paraId="6A4C10E5" w14:textId="77777777" w:rsidR="00194910" w:rsidRPr="009C0F5E" w:rsidRDefault="00194910" w:rsidP="00194910">
            <w:pPr>
              <w:tabs>
                <w:tab w:val="left" w:pos="7710"/>
              </w:tabs>
              <w:autoSpaceDE w:val="0"/>
              <w:autoSpaceDN w:val="0"/>
              <w:adjustRightInd w:val="0"/>
              <w:rPr>
                <w:rFonts w:ascii="Arial" w:hAnsi="Arial" w:cs="Arial"/>
                <w:color w:val="FF0000"/>
                <w:sz w:val="20"/>
                <w:szCs w:val="20"/>
              </w:rPr>
            </w:pPr>
          </w:p>
          <w:p w14:paraId="03310F6A"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0C291068" w14:textId="334E911A" w:rsidR="00194910" w:rsidRPr="00873867" w:rsidRDefault="00F509C9" w:rsidP="00873867">
            <w:pPr>
              <w:autoSpaceDE w:val="0"/>
              <w:autoSpaceDN w:val="0"/>
              <w:rPr>
                <w:rFonts w:ascii="Arial" w:hAnsi="Arial" w:cs="Arial"/>
              </w:rPr>
            </w:pPr>
            <w:r w:rsidRPr="00873867">
              <w:rPr>
                <w:rFonts w:ascii="Arial" w:hAnsi="Arial" w:cs="Arial"/>
                <w:sz w:val="20"/>
                <w:szCs w:val="20"/>
              </w:rPr>
              <w:lastRenderedPageBreak/>
              <w:t xml:space="preserve">Sorry, that is incorrect.  </w:t>
            </w:r>
            <w:r w:rsidRPr="00E1043E">
              <w:rPr>
                <w:rFonts w:ascii="Arial" w:hAnsi="Arial" w:cs="Arial"/>
                <w:sz w:val="20"/>
                <w:szCs w:val="20"/>
              </w:rPr>
              <w:t xml:space="preserve">VA Form 21-526EZ and DD Form 214 state the Veteran served from </w:t>
            </w:r>
            <w:r w:rsidR="00873867" w:rsidRPr="00E1043E">
              <w:rPr>
                <w:rFonts w:ascii="Arial" w:hAnsi="Arial" w:cs="Arial"/>
                <w:sz w:val="20"/>
                <w:szCs w:val="20"/>
              </w:rPr>
              <w:t xml:space="preserve">/* </w:t>
            </w:r>
            <w:proofErr w:type="spellStart"/>
            <w:r w:rsidR="00873867" w:rsidRPr="00E1043E">
              <w:rPr>
                <w:rFonts w:ascii="Arial" w:hAnsi="Arial" w:cs="Arial"/>
                <w:sz w:val="20"/>
                <w:szCs w:val="20"/>
              </w:rPr>
              <w:t>serviceentrydate</w:t>
            </w:r>
            <w:proofErr w:type="spellEnd"/>
            <w:r w:rsidR="00873867" w:rsidRPr="00E1043E">
              <w:rPr>
                <w:rFonts w:ascii="Arial" w:hAnsi="Arial" w:cs="Arial"/>
                <w:sz w:val="20"/>
                <w:szCs w:val="20"/>
              </w:rPr>
              <w:t xml:space="preserve"> */ </w:t>
            </w:r>
            <w:r w:rsidRPr="00E1043E">
              <w:rPr>
                <w:rFonts w:ascii="Arial" w:hAnsi="Arial" w:cs="Arial"/>
                <w:sz w:val="20"/>
                <w:szCs w:val="20"/>
              </w:rPr>
              <w:t xml:space="preserve">to </w:t>
            </w:r>
            <w:r w:rsidR="00873867" w:rsidRPr="00E1043E">
              <w:rPr>
                <w:rFonts w:ascii="Arial" w:hAnsi="Arial" w:cs="Arial"/>
                <w:sz w:val="20"/>
                <w:szCs w:val="20"/>
              </w:rPr>
              <w:t xml:space="preserve">/* </w:t>
            </w:r>
            <w:proofErr w:type="spellStart"/>
            <w:r w:rsidR="00873867" w:rsidRPr="00E1043E">
              <w:rPr>
                <w:rFonts w:ascii="Arial" w:hAnsi="Arial" w:cs="Arial"/>
                <w:sz w:val="20"/>
                <w:szCs w:val="20"/>
              </w:rPr>
              <w:t>serviceexitdate</w:t>
            </w:r>
            <w:proofErr w:type="spellEnd"/>
            <w:r w:rsidR="00873867" w:rsidRPr="00E1043E">
              <w:rPr>
                <w:rFonts w:ascii="Arial" w:hAnsi="Arial" w:cs="Arial"/>
                <w:sz w:val="20"/>
                <w:szCs w:val="20"/>
              </w:rPr>
              <w:t xml:space="preserve"> */</w:t>
            </w:r>
            <w:r w:rsidR="00AB38FA" w:rsidRPr="00E1043E">
              <w:rPr>
                <w:rFonts w:ascii="Arial" w:hAnsi="Arial" w:cs="Arial"/>
                <w:sz w:val="20"/>
                <w:szCs w:val="20"/>
              </w:rPr>
              <w:t xml:space="preserve"> i</w:t>
            </w:r>
            <w:r w:rsidRPr="00E1043E">
              <w:rPr>
                <w:rFonts w:ascii="Arial" w:hAnsi="Arial" w:cs="Arial"/>
                <w:sz w:val="20"/>
                <w:szCs w:val="20"/>
              </w:rPr>
              <w:t xml:space="preserve">n the </w:t>
            </w:r>
            <w:r w:rsidR="00873867" w:rsidRPr="00E1043E">
              <w:rPr>
                <w:rFonts w:ascii="Arial" w:hAnsi="Arial" w:cs="Arial"/>
                <w:sz w:val="20"/>
                <w:szCs w:val="20"/>
              </w:rPr>
              <w:t xml:space="preserve">United States </w:t>
            </w:r>
            <w:r w:rsidR="00E1043E" w:rsidRPr="00E1043E">
              <w:rPr>
                <w:rFonts w:ascii="Arial" w:hAnsi="Arial" w:cs="Arial"/>
                <w:sz w:val="20"/>
                <w:szCs w:val="20"/>
              </w:rPr>
              <w:t xml:space="preserve">/* service */ </w:t>
            </w:r>
            <w:r w:rsidRPr="00E1043E">
              <w:rPr>
                <w:rFonts w:ascii="Arial" w:hAnsi="Arial" w:cs="Arial"/>
                <w:sz w:val="20"/>
                <w:szCs w:val="20"/>
              </w:rPr>
              <w:t xml:space="preserve">and service is verified in VBMS. </w:t>
            </w:r>
            <w:r w:rsidR="00270A7D" w:rsidRPr="00E1043E">
              <w:rPr>
                <w:rFonts w:ascii="Arial" w:hAnsi="Arial" w:cs="Arial"/>
                <w:sz w:val="20"/>
                <w:szCs w:val="20"/>
              </w:rPr>
              <w:t>M21-1 III.ii.3.C - System Updates, M21-1 III.ii.6.B - Service Requirements and Verification of Eligibility.</w:t>
            </w:r>
          </w:p>
        </w:tc>
        <w:tc>
          <w:tcPr>
            <w:tcW w:w="6971" w:type="dxa"/>
          </w:tcPr>
          <w:p w14:paraId="1E246878" w14:textId="6B9CC415" w:rsidR="00BA598E" w:rsidRPr="005F4D80" w:rsidRDefault="00BA598E">
            <w:pPr>
              <w:tabs>
                <w:tab w:val="left" w:pos="7710"/>
              </w:tabs>
              <w:autoSpaceDE w:val="0"/>
              <w:autoSpaceDN w:val="0"/>
              <w:adjustRightInd w:val="0"/>
              <w:rPr>
                <w:rFonts w:ascii="Arial" w:hAnsi="Arial" w:cs="Arial"/>
                <w:color w:val="FF0000"/>
                <w:sz w:val="20"/>
                <w:szCs w:val="20"/>
              </w:rPr>
            </w:pPr>
          </w:p>
        </w:tc>
      </w:tr>
      <w:tr w:rsidR="00194910" w:rsidRPr="00237691" w14:paraId="00E2A1C2" w14:textId="77777777" w:rsidTr="000E13F4">
        <w:trPr>
          <w:trHeight w:val="288"/>
        </w:trPr>
        <w:tc>
          <w:tcPr>
            <w:tcW w:w="7645" w:type="dxa"/>
            <w:shd w:val="clear" w:color="auto" w:fill="FFC000" w:themeFill="accent4"/>
          </w:tcPr>
          <w:p w14:paraId="2B246A51" w14:textId="77777777" w:rsidR="00194910" w:rsidRPr="00237691" w:rsidRDefault="00F509C9" w:rsidP="00194910">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060.</w:t>
            </w:r>
          </w:p>
        </w:tc>
        <w:tc>
          <w:tcPr>
            <w:tcW w:w="6971" w:type="dxa"/>
            <w:shd w:val="clear" w:color="auto" w:fill="FFC000" w:themeFill="accent4"/>
          </w:tcPr>
          <w:p w14:paraId="2F0F815D" w14:textId="77777777" w:rsidR="00194910" w:rsidRPr="00237691" w:rsidRDefault="00194910" w:rsidP="00194910">
            <w:pPr>
              <w:autoSpaceDE w:val="0"/>
              <w:autoSpaceDN w:val="0"/>
              <w:adjustRightInd w:val="0"/>
              <w:rPr>
                <w:rFonts w:ascii="Arial" w:hAnsi="Arial" w:cs="Arial"/>
                <w:sz w:val="20"/>
                <w:szCs w:val="20"/>
              </w:rPr>
            </w:pPr>
          </w:p>
        </w:tc>
      </w:tr>
      <w:tr w:rsidR="00194910" w:rsidRPr="00237691" w14:paraId="535E7DB1" w14:textId="77777777" w:rsidTr="002A3195">
        <w:tc>
          <w:tcPr>
            <w:tcW w:w="7645" w:type="dxa"/>
          </w:tcPr>
          <w:p w14:paraId="4E4C9D9B" w14:textId="77777777" w:rsidR="00194910" w:rsidRPr="00F509C9" w:rsidRDefault="00194910" w:rsidP="00194910">
            <w:pPr>
              <w:autoSpaceDE w:val="0"/>
              <w:autoSpaceDN w:val="0"/>
              <w:adjustRightInd w:val="0"/>
              <w:rPr>
                <w:rFonts w:ascii="Arial" w:hAnsi="Arial" w:cs="Arial"/>
                <w:b/>
                <w:sz w:val="20"/>
                <w:szCs w:val="20"/>
              </w:rPr>
            </w:pPr>
            <w:r w:rsidRPr="00F509C9">
              <w:rPr>
                <w:rFonts w:ascii="Arial" w:hAnsi="Arial" w:cs="Arial"/>
                <w:b/>
                <w:sz w:val="20"/>
                <w:szCs w:val="20"/>
              </w:rPr>
              <w:t>Claims Establishment</w:t>
            </w:r>
          </w:p>
          <w:p w14:paraId="6C472B0B"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Page Number: 060</w:t>
            </w:r>
          </w:p>
          <w:p w14:paraId="014B4487" w14:textId="77777777" w:rsidR="00194910" w:rsidRPr="00237691" w:rsidRDefault="00194910" w:rsidP="00194910">
            <w:pPr>
              <w:autoSpaceDE w:val="0"/>
              <w:autoSpaceDN w:val="0"/>
              <w:adjustRightInd w:val="0"/>
              <w:rPr>
                <w:rFonts w:ascii="Arial" w:hAnsi="Arial" w:cs="Arial"/>
                <w:sz w:val="20"/>
                <w:szCs w:val="20"/>
              </w:rPr>
            </w:pPr>
          </w:p>
          <w:p w14:paraId="3F90A883" w14:textId="1F334F09" w:rsidR="00194910"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 xml:space="preserve">What EP(s) and claim label(s) </w:t>
            </w:r>
            <w:r w:rsidR="004E771C">
              <w:rPr>
                <w:rFonts w:ascii="Arial" w:hAnsi="Arial" w:cs="Arial"/>
                <w:sz w:val="20"/>
                <w:szCs w:val="20"/>
              </w:rPr>
              <w:t>should apply</w:t>
            </w:r>
            <w:r w:rsidRPr="00237691">
              <w:rPr>
                <w:rFonts w:ascii="Arial" w:hAnsi="Arial" w:cs="Arial"/>
                <w:sz w:val="20"/>
                <w:szCs w:val="20"/>
              </w:rPr>
              <w:t xml:space="preserve"> to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8E167C" w:rsidRPr="00BA598E">
              <w:rPr>
                <w:rFonts w:ascii="Arial" w:hAnsi="Arial" w:cs="Arial"/>
                <w:color w:val="000000"/>
                <w:sz w:val="20"/>
                <w:szCs w:val="20"/>
              </w:rPr>
              <w:t>firstmiddlelastsuffix</w:t>
            </w:r>
            <w:proofErr w:type="spellEnd"/>
            <w:r w:rsidR="008E167C">
              <w:rPr>
                <w:rFonts w:ascii="Arial" w:hAnsi="Arial" w:cs="Arial"/>
                <w:color w:val="000000"/>
                <w:sz w:val="20"/>
                <w:szCs w:val="20"/>
              </w:rPr>
              <w:t xml:space="preserve"> </w:t>
            </w:r>
            <w:r w:rsidR="008E167C" w:rsidRPr="00BA598E">
              <w:rPr>
                <w:rFonts w:ascii="Arial" w:hAnsi="Arial" w:cs="Arial"/>
                <w:color w:val="000000"/>
                <w:sz w:val="20"/>
                <w:szCs w:val="20"/>
              </w:rPr>
              <w:t>*/</w:t>
            </w:r>
            <w:r w:rsidR="008E167C">
              <w:rPr>
                <w:rFonts w:ascii="Arial" w:hAnsi="Arial" w:cs="Arial"/>
                <w:color w:val="000000"/>
                <w:sz w:val="20"/>
                <w:szCs w:val="20"/>
              </w:rPr>
              <w:t xml:space="preserve">’s </w:t>
            </w:r>
            <w:r w:rsidRPr="00237691">
              <w:rPr>
                <w:rFonts w:ascii="Arial" w:hAnsi="Arial" w:cs="Arial"/>
                <w:sz w:val="20"/>
                <w:szCs w:val="20"/>
              </w:rPr>
              <w:t>claim? Select all appropriate End Product(s) (EP) and claim label(s) that you established.</w:t>
            </w:r>
          </w:p>
          <w:p w14:paraId="2B9D8FA5" w14:textId="77777777" w:rsidR="00F509C9" w:rsidRDefault="00F509C9" w:rsidP="00194910">
            <w:pPr>
              <w:autoSpaceDE w:val="0"/>
              <w:autoSpaceDN w:val="0"/>
              <w:adjustRightInd w:val="0"/>
              <w:rPr>
                <w:rFonts w:ascii="Arial" w:hAnsi="Arial" w:cs="Arial"/>
                <w:sz w:val="20"/>
                <w:szCs w:val="20"/>
              </w:rPr>
            </w:pPr>
          </w:p>
          <w:p w14:paraId="3C2045FF" w14:textId="23437610" w:rsidR="00091C59" w:rsidRPr="00AB38FA" w:rsidRDefault="00091C59" w:rsidP="00AB38FA">
            <w:pPr>
              <w:rPr>
                <w:sz w:val="16"/>
                <w:szCs w:val="20"/>
                <w:highlight w:val="yellow"/>
              </w:rPr>
            </w:pPr>
          </w:p>
          <w:p w14:paraId="0145B806" w14:textId="7F522804" w:rsidR="00091C59" w:rsidRPr="00AB38FA" w:rsidRDefault="00091C59" w:rsidP="009355CF">
            <w:pPr>
              <w:pStyle w:val="ListParagraph"/>
              <w:numPr>
                <w:ilvl w:val="0"/>
                <w:numId w:val="12"/>
              </w:numPr>
              <w:autoSpaceDE w:val="0"/>
              <w:autoSpaceDN w:val="0"/>
              <w:adjustRightInd w:val="0"/>
              <w:spacing w:after="0" w:line="240" w:lineRule="auto"/>
              <w:rPr>
                <w:rFonts w:ascii="Arial" w:hAnsi="Arial" w:cs="Arial"/>
                <w:sz w:val="20"/>
                <w:szCs w:val="20"/>
                <w:highlight w:val="yellow"/>
              </w:rPr>
            </w:pPr>
            <w:r w:rsidRPr="00AB38FA">
              <w:rPr>
                <w:rFonts w:ascii="Arial" w:hAnsi="Arial" w:cs="Arial"/>
                <w:sz w:val="20"/>
                <w:szCs w:val="20"/>
                <w:highlight w:val="yellow"/>
              </w:rPr>
              <w:t>110LCOMP7 – Initial Live Comp &lt;8 issues</w:t>
            </w:r>
          </w:p>
          <w:p w14:paraId="4C282CA2" w14:textId="77777777" w:rsidR="00194910" w:rsidRPr="00237691" w:rsidRDefault="00194910" w:rsidP="00194910">
            <w:pPr>
              <w:autoSpaceDE w:val="0"/>
              <w:autoSpaceDN w:val="0"/>
              <w:adjustRightInd w:val="0"/>
              <w:rPr>
                <w:rFonts w:ascii="Arial" w:hAnsi="Arial" w:cs="Arial"/>
                <w:sz w:val="20"/>
                <w:szCs w:val="20"/>
              </w:rPr>
            </w:pPr>
          </w:p>
          <w:p w14:paraId="3C451712"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192EDAC" w14:textId="35256A91" w:rsidR="00194910" w:rsidRPr="00E1043E" w:rsidRDefault="00F509C9" w:rsidP="00194910">
            <w:pPr>
              <w:tabs>
                <w:tab w:val="left" w:pos="7710"/>
              </w:tabs>
              <w:autoSpaceDE w:val="0"/>
              <w:autoSpaceDN w:val="0"/>
              <w:adjustRightInd w:val="0"/>
              <w:rPr>
                <w:rFonts w:ascii="Arial" w:hAnsi="Arial" w:cs="Arial"/>
                <w:sz w:val="20"/>
                <w:szCs w:val="20"/>
              </w:rPr>
            </w:pPr>
            <w:r w:rsidRPr="00E1043E">
              <w:rPr>
                <w:rFonts w:ascii="Arial" w:hAnsi="Arial" w:cs="Arial"/>
                <w:sz w:val="20"/>
                <w:szCs w:val="20"/>
              </w:rPr>
              <w:t xml:space="preserve">Awesome! </w:t>
            </w:r>
            <w:r w:rsidR="00FB7096" w:rsidRPr="00E1043E">
              <w:rPr>
                <w:rFonts w:ascii="Arial" w:hAnsi="Arial" w:cs="Arial"/>
                <w:sz w:val="20"/>
                <w:szCs w:val="20"/>
              </w:rPr>
              <w:t>The claims EP is 110</w:t>
            </w:r>
            <w:r w:rsidR="00677D5F">
              <w:rPr>
                <w:rFonts w:ascii="Arial" w:hAnsi="Arial" w:cs="Arial"/>
                <w:sz w:val="20"/>
                <w:szCs w:val="20"/>
              </w:rPr>
              <w:t>L</w:t>
            </w:r>
            <w:r w:rsidR="00FB7096" w:rsidRPr="00E1043E">
              <w:rPr>
                <w:rFonts w:ascii="Arial" w:hAnsi="Arial" w:cs="Arial"/>
                <w:sz w:val="20"/>
                <w:szCs w:val="20"/>
              </w:rPr>
              <w:t xml:space="preserve">COMP7 – Initial Live Comp &lt;8 issues because this is the Veteran’s original claim with less than 8 contentions.   </w:t>
            </w:r>
            <w:r w:rsidR="005F4D80" w:rsidRPr="00E1043E">
              <w:rPr>
                <w:rFonts w:ascii="Arial" w:hAnsi="Arial" w:cs="Arial"/>
                <w:sz w:val="20"/>
                <w:szCs w:val="20"/>
              </w:rPr>
              <w:t xml:space="preserve"> </w:t>
            </w:r>
            <w:r w:rsidR="00733EA3" w:rsidRPr="00E1043E">
              <w:rPr>
                <w:rFonts w:ascii="Arial" w:hAnsi="Arial" w:cs="Arial"/>
                <w:sz w:val="20"/>
                <w:szCs w:val="20"/>
              </w:rPr>
              <w:t>M21-4 Appendix B End Product Codes and Work Rate Standards for Quantitative Measurement and M21-1 III.ii.3.D - Claims Establishment</w:t>
            </w:r>
            <w:r w:rsidR="00733EA3" w:rsidRPr="00E1043E">
              <w:rPr>
                <w:rFonts w:ascii="Arial" w:eastAsia="Times New Roman" w:hAnsi="Arial" w:cs="Arial"/>
                <w:sz w:val="20"/>
                <w:szCs w:val="20"/>
              </w:rPr>
              <w:t xml:space="preserve">.  </w:t>
            </w:r>
          </w:p>
          <w:p w14:paraId="3CB4BB0C" w14:textId="77777777" w:rsidR="00F509C9" w:rsidRPr="00AB38FA" w:rsidRDefault="00F509C9" w:rsidP="00194910">
            <w:pPr>
              <w:tabs>
                <w:tab w:val="left" w:pos="7710"/>
              </w:tabs>
              <w:autoSpaceDE w:val="0"/>
              <w:autoSpaceDN w:val="0"/>
              <w:adjustRightInd w:val="0"/>
              <w:rPr>
                <w:rFonts w:ascii="Arial" w:hAnsi="Arial" w:cs="Arial"/>
                <w:color w:val="FF0000"/>
                <w:sz w:val="20"/>
                <w:szCs w:val="20"/>
              </w:rPr>
            </w:pPr>
          </w:p>
          <w:p w14:paraId="7C7893D9"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38CCD987" w14:textId="0152913E" w:rsidR="00194910" w:rsidRPr="00237691" w:rsidRDefault="00F509C9" w:rsidP="00DF3919">
            <w:pPr>
              <w:tabs>
                <w:tab w:val="left" w:pos="7710"/>
              </w:tabs>
              <w:autoSpaceDE w:val="0"/>
              <w:autoSpaceDN w:val="0"/>
              <w:adjustRightInd w:val="0"/>
              <w:rPr>
                <w:rFonts w:ascii="Arial" w:eastAsia="Times New Roman" w:hAnsi="Arial" w:cs="Arial"/>
                <w:sz w:val="20"/>
                <w:szCs w:val="20"/>
              </w:rPr>
            </w:pPr>
            <w:r w:rsidRPr="00E1043E">
              <w:rPr>
                <w:rFonts w:ascii="Arial" w:eastAsia="Times New Roman" w:hAnsi="Arial" w:cs="Arial"/>
                <w:sz w:val="20"/>
                <w:szCs w:val="20"/>
              </w:rPr>
              <w:t xml:space="preserve">Incorrect. </w:t>
            </w:r>
            <w:r w:rsidR="00FB7096" w:rsidRPr="00E1043E">
              <w:rPr>
                <w:rFonts w:ascii="Arial" w:hAnsi="Arial" w:cs="Arial"/>
                <w:sz w:val="20"/>
                <w:szCs w:val="20"/>
              </w:rPr>
              <w:t>The claims EP is 110</w:t>
            </w:r>
            <w:r w:rsidR="00677D5F">
              <w:rPr>
                <w:rFonts w:ascii="Arial" w:hAnsi="Arial" w:cs="Arial"/>
                <w:sz w:val="20"/>
                <w:szCs w:val="20"/>
              </w:rPr>
              <w:t>L</w:t>
            </w:r>
            <w:r w:rsidR="00FB7096" w:rsidRPr="00E1043E">
              <w:rPr>
                <w:rFonts w:ascii="Arial" w:hAnsi="Arial" w:cs="Arial"/>
                <w:sz w:val="20"/>
                <w:szCs w:val="20"/>
              </w:rPr>
              <w:t xml:space="preserve">COMP7 – Initial Live Comp &lt;8 issues because this is the Veteran’s original claim with less than 8 contentions.   </w:t>
            </w:r>
            <w:r w:rsidR="002C4077" w:rsidRPr="00E1043E">
              <w:rPr>
                <w:rFonts w:ascii="Arial" w:hAnsi="Arial" w:cs="Arial"/>
                <w:sz w:val="20"/>
                <w:szCs w:val="20"/>
              </w:rPr>
              <w:t>The original claim remains open and the new contention(s) would be included under the EP 110.</w:t>
            </w:r>
            <w:r w:rsidR="00FB7096" w:rsidRPr="00E1043E">
              <w:rPr>
                <w:rFonts w:ascii="Arial" w:hAnsi="Arial" w:cs="Arial"/>
                <w:sz w:val="20"/>
                <w:szCs w:val="20"/>
              </w:rPr>
              <w:t xml:space="preserve"> M21-4 Appendix B End Product Codes and Work Rate Standards for Quantitative Measurement and M21-1 III.ii.3.D - Claims Establishment</w:t>
            </w:r>
            <w:r w:rsidR="00FB7096" w:rsidRPr="00E1043E">
              <w:rPr>
                <w:rFonts w:ascii="Arial" w:eastAsia="Times New Roman" w:hAnsi="Arial" w:cs="Arial"/>
                <w:sz w:val="20"/>
                <w:szCs w:val="20"/>
              </w:rPr>
              <w:t xml:space="preserve">.  </w:t>
            </w:r>
          </w:p>
          <w:p w14:paraId="25C1E6E3" w14:textId="77777777" w:rsidR="00194910" w:rsidRPr="00237691" w:rsidRDefault="00194910" w:rsidP="00194910">
            <w:pPr>
              <w:autoSpaceDE w:val="0"/>
              <w:autoSpaceDN w:val="0"/>
              <w:adjustRightInd w:val="0"/>
              <w:rPr>
                <w:rFonts w:ascii="Arial" w:hAnsi="Arial" w:cs="Arial"/>
                <w:sz w:val="20"/>
                <w:szCs w:val="20"/>
              </w:rPr>
            </w:pPr>
          </w:p>
        </w:tc>
        <w:tc>
          <w:tcPr>
            <w:tcW w:w="6971" w:type="dxa"/>
          </w:tcPr>
          <w:p w14:paraId="1AC359F3" w14:textId="71F51492" w:rsidR="00194910" w:rsidRPr="00237691" w:rsidRDefault="00194910" w:rsidP="00194910">
            <w:pPr>
              <w:autoSpaceDE w:val="0"/>
              <w:autoSpaceDN w:val="0"/>
              <w:adjustRightInd w:val="0"/>
              <w:rPr>
                <w:rFonts w:ascii="Arial" w:hAnsi="Arial" w:cs="Arial"/>
                <w:sz w:val="20"/>
                <w:szCs w:val="20"/>
              </w:rPr>
            </w:pPr>
          </w:p>
        </w:tc>
      </w:tr>
      <w:tr w:rsidR="00194910" w:rsidRPr="00237691" w14:paraId="4344FF0C" w14:textId="77777777" w:rsidTr="002A3195">
        <w:trPr>
          <w:trHeight w:val="288"/>
        </w:trPr>
        <w:tc>
          <w:tcPr>
            <w:tcW w:w="7645" w:type="dxa"/>
            <w:shd w:val="clear" w:color="auto" w:fill="FFC000"/>
          </w:tcPr>
          <w:p w14:paraId="6B08D4E7" w14:textId="77777777" w:rsidR="00194910" w:rsidRPr="00237691" w:rsidRDefault="00F509C9" w:rsidP="00194910">
            <w:pPr>
              <w:rPr>
                <w:rFonts w:ascii="Arial" w:hAnsi="Arial" w:cs="Arial"/>
                <w:sz w:val="20"/>
                <w:szCs w:val="20"/>
              </w:rPr>
            </w:pPr>
            <w:r>
              <w:rPr>
                <w:rFonts w:ascii="Arial" w:hAnsi="Arial" w:cs="Arial"/>
                <w:sz w:val="20"/>
                <w:szCs w:val="20"/>
              </w:rPr>
              <w:t>Any</w:t>
            </w:r>
            <w:r w:rsidR="00194910" w:rsidRPr="00237691">
              <w:rPr>
                <w:rFonts w:ascii="Arial" w:hAnsi="Arial" w:cs="Arial"/>
                <w:sz w:val="20"/>
                <w:szCs w:val="20"/>
              </w:rPr>
              <w:t xml:space="preserve"> answer, </w:t>
            </w:r>
            <w:r>
              <w:rPr>
                <w:rFonts w:ascii="Arial" w:hAnsi="Arial" w:cs="Arial"/>
                <w:sz w:val="20"/>
                <w:szCs w:val="20"/>
              </w:rPr>
              <w:t>c</w:t>
            </w:r>
            <w:r w:rsidR="00194910" w:rsidRPr="00237691">
              <w:rPr>
                <w:rFonts w:ascii="Arial" w:hAnsi="Arial" w:cs="Arial"/>
                <w:sz w:val="20"/>
                <w:szCs w:val="20"/>
              </w:rPr>
              <w:t xml:space="preserve">ontinue </w:t>
            </w:r>
            <w:r>
              <w:rPr>
                <w:rFonts w:ascii="Arial" w:hAnsi="Arial" w:cs="Arial"/>
                <w:sz w:val="20"/>
                <w:szCs w:val="20"/>
              </w:rPr>
              <w:t>to 070.</w:t>
            </w:r>
          </w:p>
        </w:tc>
        <w:tc>
          <w:tcPr>
            <w:tcW w:w="6971" w:type="dxa"/>
            <w:shd w:val="clear" w:color="auto" w:fill="FFC000"/>
          </w:tcPr>
          <w:p w14:paraId="4CDC8772" w14:textId="77777777" w:rsidR="00194910" w:rsidRPr="00237691" w:rsidRDefault="00194910" w:rsidP="00194910">
            <w:pPr>
              <w:autoSpaceDE w:val="0"/>
              <w:autoSpaceDN w:val="0"/>
              <w:adjustRightInd w:val="0"/>
              <w:rPr>
                <w:rFonts w:ascii="Arial" w:hAnsi="Arial" w:cs="Arial"/>
                <w:sz w:val="20"/>
                <w:szCs w:val="20"/>
              </w:rPr>
            </w:pPr>
          </w:p>
        </w:tc>
      </w:tr>
      <w:tr w:rsidR="00194910" w:rsidRPr="00237691" w14:paraId="483A6407" w14:textId="77777777" w:rsidTr="002A3195">
        <w:tc>
          <w:tcPr>
            <w:tcW w:w="7645" w:type="dxa"/>
          </w:tcPr>
          <w:p w14:paraId="48F95902" w14:textId="77777777" w:rsidR="00194910" w:rsidRPr="00F509C9" w:rsidRDefault="00194910" w:rsidP="00194910">
            <w:pPr>
              <w:tabs>
                <w:tab w:val="left" w:pos="7710"/>
              </w:tabs>
              <w:autoSpaceDE w:val="0"/>
              <w:autoSpaceDN w:val="0"/>
              <w:adjustRightInd w:val="0"/>
              <w:rPr>
                <w:rFonts w:ascii="Arial" w:hAnsi="Arial" w:cs="Arial"/>
                <w:b/>
                <w:sz w:val="20"/>
                <w:szCs w:val="20"/>
              </w:rPr>
            </w:pPr>
            <w:r w:rsidRPr="00F509C9">
              <w:rPr>
                <w:rFonts w:ascii="Arial" w:hAnsi="Arial" w:cs="Arial"/>
                <w:b/>
                <w:sz w:val="20"/>
                <w:szCs w:val="20"/>
              </w:rPr>
              <w:t>Date of Claim</w:t>
            </w:r>
          </w:p>
          <w:p w14:paraId="20D87FEA"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070</w:t>
            </w:r>
          </w:p>
          <w:p w14:paraId="2CAFF3D9"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752A9C61"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What is the Date of Claim (DOC)?</w:t>
            </w:r>
          </w:p>
          <w:p w14:paraId="7EBE1930" w14:textId="61550B40" w:rsidR="00733EA3" w:rsidRPr="00733EA3" w:rsidRDefault="00733EA3" w:rsidP="00733EA3">
            <w:pPr>
              <w:pStyle w:val="ListParagraph"/>
              <w:numPr>
                <w:ilvl w:val="0"/>
                <w:numId w:val="12"/>
              </w:numPr>
              <w:autoSpaceDE w:val="0"/>
              <w:autoSpaceDN w:val="0"/>
              <w:spacing w:after="0" w:line="240" w:lineRule="auto"/>
              <w:rPr>
                <w:rFonts w:ascii="Arial" w:hAnsi="Arial" w:cs="Arial"/>
              </w:rPr>
            </w:pPr>
            <w:r w:rsidRPr="00733EA3">
              <w:rPr>
                <w:rFonts w:ascii="Arial" w:hAnsi="Arial" w:cs="Arial"/>
                <w:color w:val="000000"/>
                <w:sz w:val="20"/>
                <w:szCs w:val="20"/>
              </w:rPr>
              <w:t xml:space="preserve">/* </w:t>
            </w:r>
            <w:proofErr w:type="spellStart"/>
            <w:r w:rsidR="00C42835">
              <w:rPr>
                <w:rFonts w:ascii="Arial" w:hAnsi="Arial" w:cs="Arial"/>
                <w:color w:val="000000"/>
                <w:sz w:val="20"/>
                <w:szCs w:val="20"/>
              </w:rPr>
              <w:t>receivedon</w:t>
            </w:r>
            <w:proofErr w:type="spellEnd"/>
            <w:r w:rsidR="000A4DC0" w:rsidRPr="00733EA3">
              <w:rPr>
                <w:rFonts w:ascii="Arial" w:hAnsi="Arial" w:cs="Arial"/>
                <w:color w:val="000000"/>
                <w:sz w:val="20"/>
                <w:szCs w:val="20"/>
              </w:rPr>
              <w:t xml:space="preserve"> </w:t>
            </w:r>
            <w:r w:rsidRPr="00733EA3">
              <w:rPr>
                <w:rFonts w:ascii="Arial" w:hAnsi="Arial" w:cs="Arial"/>
                <w:color w:val="000000"/>
                <w:sz w:val="20"/>
                <w:szCs w:val="20"/>
              </w:rPr>
              <w:t>*/</w:t>
            </w:r>
            <w:r>
              <w:rPr>
                <w:rFonts w:ascii="Arial" w:hAnsi="Arial" w:cs="Arial"/>
                <w:color w:val="000000"/>
                <w:sz w:val="20"/>
                <w:szCs w:val="20"/>
              </w:rPr>
              <w:t xml:space="preserve"> </w:t>
            </w:r>
            <w:r w:rsidR="00FB7096">
              <w:rPr>
                <w:rFonts w:ascii="Arial" w:hAnsi="Arial" w:cs="Arial"/>
                <w:color w:val="FF0000"/>
                <w:sz w:val="20"/>
                <w:szCs w:val="20"/>
              </w:rPr>
              <w:t>(</w:t>
            </w:r>
            <w:r w:rsidR="004928AE">
              <w:rPr>
                <w:rFonts w:ascii="Arial" w:hAnsi="Arial" w:cs="Arial"/>
                <w:color w:val="FF0000"/>
                <w:sz w:val="20"/>
                <w:szCs w:val="20"/>
              </w:rPr>
              <w:t>03/12/2021</w:t>
            </w:r>
            <w:r w:rsidR="00FB7096">
              <w:rPr>
                <w:rFonts w:ascii="Arial" w:hAnsi="Arial" w:cs="Arial"/>
                <w:color w:val="FF0000"/>
                <w:sz w:val="20"/>
                <w:szCs w:val="20"/>
              </w:rPr>
              <w:t>)</w:t>
            </w:r>
          </w:p>
          <w:p w14:paraId="5DD952A0"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7543BEA1"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2F52604" w14:textId="7D9CF6E9" w:rsidR="00194910" w:rsidRPr="00E1043E" w:rsidRDefault="00194910" w:rsidP="00194910">
            <w:pPr>
              <w:tabs>
                <w:tab w:val="left" w:pos="7710"/>
              </w:tabs>
              <w:autoSpaceDE w:val="0"/>
              <w:autoSpaceDN w:val="0"/>
              <w:adjustRightInd w:val="0"/>
              <w:rPr>
                <w:rFonts w:ascii="Arial" w:hAnsi="Arial" w:cs="Arial"/>
                <w:sz w:val="20"/>
                <w:szCs w:val="20"/>
              </w:rPr>
            </w:pPr>
            <w:r w:rsidRPr="00E1043E">
              <w:rPr>
                <w:rFonts w:ascii="Arial" w:hAnsi="Arial" w:cs="Arial"/>
                <w:sz w:val="20"/>
                <w:szCs w:val="20"/>
              </w:rPr>
              <w:t xml:space="preserve">Correct. </w:t>
            </w:r>
            <w:r w:rsidR="005F4D80" w:rsidRPr="00E1043E">
              <w:rPr>
                <w:rFonts w:ascii="Arial" w:hAnsi="Arial" w:cs="Arial"/>
                <w:sz w:val="20"/>
                <w:szCs w:val="20"/>
              </w:rPr>
              <w:t xml:space="preserve">For claims establishment purposes, the date of claim is the earliest date of receipt in any VA facility, to include </w:t>
            </w:r>
            <w:proofErr w:type="spellStart"/>
            <w:r w:rsidR="005F4D80" w:rsidRPr="00E1043E">
              <w:rPr>
                <w:rFonts w:ascii="Arial" w:hAnsi="Arial" w:cs="Arial"/>
                <w:sz w:val="20"/>
                <w:szCs w:val="20"/>
              </w:rPr>
              <w:t>eBenefits</w:t>
            </w:r>
            <w:proofErr w:type="spellEnd"/>
            <w:r w:rsidR="005F4D80" w:rsidRPr="00E1043E">
              <w:rPr>
                <w:rFonts w:ascii="Arial" w:hAnsi="Arial" w:cs="Arial"/>
                <w:sz w:val="20"/>
                <w:szCs w:val="20"/>
              </w:rPr>
              <w:t xml:space="preserve"> and scanning vendor sites. Identify this date from the earliest VA date stamp or equivalent</w:t>
            </w:r>
            <w:r w:rsidRPr="00E1043E">
              <w:rPr>
                <w:rFonts w:ascii="Arial" w:hAnsi="Arial" w:cs="Arial"/>
                <w:sz w:val="20"/>
                <w:szCs w:val="20"/>
              </w:rPr>
              <w:t>.  M21-1 III.ii.2.B - Claims for Disability Compensation and-or Pension, and Claims for Survivors Benefits and 38 CFR 3.155(d)(1)</w:t>
            </w:r>
            <w:r w:rsidR="00F9382D" w:rsidRPr="00E1043E">
              <w:rPr>
                <w:rFonts w:ascii="Arial" w:hAnsi="Arial" w:cs="Arial"/>
                <w:sz w:val="20"/>
                <w:szCs w:val="20"/>
              </w:rPr>
              <w:t xml:space="preserve"> and M21-4 Manual, Appendix B. </w:t>
            </w:r>
            <w:proofErr w:type="gramStart"/>
            <w:r w:rsidR="00F9382D" w:rsidRPr="00E1043E">
              <w:rPr>
                <w:rFonts w:ascii="Arial" w:hAnsi="Arial" w:cs="Arial"/>
                <w:sz w:val="20"/>
                <w:szCs w:val="20"/>
              </w:rPr>
              <w:t>End Product</w:t>
            </w:r>
            <w:proofErr w:type="gramEnd"/>
            <w:r w:rsidR="00F9382D" w:rsidRPr="00E1043E">
              <w:rPr>
                <w:rFonts w:ascii="Arial" w:hAnsi="Arial" w:cs="Arial"/>
                <w:sz w:val="20"/>
                <w:szCs w:val="20"/>
              </w:rPr>
              <w:t xml:space="preserve"> Codes and Work-Rate Standards for Quantitative Measurement</w:t>
            </w:r>
          </w:p>
          <w:p w14:paraId="51C04749"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587BA192"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19F24704" w14:textId="64D562B4" w:rsidR="00194910" w:rsidRPr="00E1043E" w:rsidRDefault="00194910" w:rsidP="00194910">
            <w:pPr>
              <w:tabs>
                <w:tab w:val="left" w:pos="7710"/>
              </w:tabs>
              <w:autoSpaceDE w:val="0"/>
              <w:autoSpaceDN w:val="0"/>
              <w:adjustRightInd w:val="0"/>
              <w:rPr>
                <w:rFonts w:ascii="Arial" w:hAnsi="Arial" w:cs="Arial"/>
                <w:sz w:val="20"/>
                <w:szCs w:val="20"/>
              </w:rPr>
            </w:pPr>
            <w:r w:rsidRPr="00E1043E">
              <w:rPr>
                <w:rFonts w:ascii="Arial" w:hAnsi="Arial" w:cs="Arial"/>
                <w:sz w:val="20"/>
                <w:szCs w:val="20"/>
              </w:rPr>
              <w:t xml:space="preserve">Sorry, that is incorrect. </w:t>
            </w:r>
            <w:r w:rsidR="005F4D80" w:rsidRPr="00E1043E">
              <w:rPr>
                <w:rFonts w:ascii="Arial" w:hAnsi="Arial" w:cs="Arial"/>
                <w:sz w:val="20"/>
                <w:szCs w:val="20"/>
              </w:rPr>
              <w:t xml:space="preserve">For claims establishment purposes, the date of claim is the earliest date of receipt in any VA facility, to include </w:t>
            </w:r>
            <w:proofErr w:type="spellStart"/>
            <w:r w:rsidR="005F4D80" w:rsidRPr="00E1043E">
              <w:rPr>
                <w:rFonts w:ascii="Arial" w:hAnsi="Arial" w:cs="Arial"/>
                <w:sz w:val="20"/>
                <w:szCs w:val="20"/>
              </w:rPr>
              <w:t>eBenefits</w:t>
            </w:r>
            <w:proofErr w:type="spellEnd"/>
            <w:r w:rsidR="005F4D80" w:rsidRPr="00E1043E">
              <w:rPr>
                <w:rFonts w:ascii="Arial" w:hAnsi="Arial" w:cs="Arial"/>
                <w:sz w:val="20"/>
                <w:szCs w:val="20"/>
              </w:rPr>
              <w:t xml:space="preserve"> and scanning vendor sites</w:t>
            </w:r>
            <w:r w:rsidR="00054134">
              <w:rPr>
                <w:rFonts w:ascii="Arial" w:hAnsi="Arial" w:cs="Arial"/>
                <w:sz w:val="20"/>
                <w:szCs w:val="20"/>
              </w:rPr>
              <w:t>.</w:t>
            </w:r>
            <w:r w:rsidR="00C42835" w:rsidRPr="00E1043E">
              <w:rPr>
                <w:rFonts w:ascii="Arial" w:hAnsi="Arial" w:cs="Arial"/>
                <w:sz w:val="20"/>
                <w:szCs w:val="20"/>
              </w:rPr>
              <w:t xml:space="preserve"> </w:t>
            </w:r>
            <w:r w:rsidR="00054134">
              <w:rPr>
                <w:rFonts w:ascii="Arial" w:hAnsi="Arial" w:cs="Arial"/>
                <w:sz w:val="20"/>
                <w:szCs w:val="20"/>
              </w:rPr>
              <w:t>I</w:t>
            </w:r>
            <w:r w:rsidR="00C42835" w:rsidRPr="00E1043E">
              <w:rPr>
                <w:rFonts w:ascii="Arial" w:hAnsi="Arial" w:cs="Arial"/>
                <w:sz w:val="20"/>
                <w:szCs w:val="20"/>
              </w:rPr>
              <w:t>n this case</w:t>
            </w:r>
            <w:r w:rsidR="00E1043E" w:rsidRPr="00E1043E">
              <w:rPr>
                <w:rFonts w:ascii="Arial" w:hAnsi="Arial" w:cs="Arial"/>
                <w:sz w:val="20"/>
                <w:szCs w:val="20"/>
              </w:rPr>
              <w:t xml:space="preserve"> the date of claim is /*</w:t>
            </w:r>
            <w:proofErr w:type="spellStart"/>
            <w:r w:rsidR="00E1043E" w:rsidRPr="00E1043E">
              <w:rPr>
                <w:rFonts w:ascii="Arial" w:hAnsi="Arial" w:cs="Arial"/>
                <w:sz w:val="20"/>
                <w:szCs w:val="20"/>
              </w:rPr>
              <w:t>receivedon</w:t>
            </w:r>
            <w:proofErr w:type="spellEnd"/>
            <w:r w:rsidR="00E1043E" w:rsidRPr="00E1043E">
              <w:rPr>
                <w:rFonts w:ascii="Arial" w:hAnsi="Arial" w:cs="Arial"/>
                <w:sz w:val="20"/>
                <w:szCs w:val="20"/>
              </w:rPr>
              <w:t xml:space="preserve"> */.</w:t>
            </w:r>
            <w:r w:rsidR="005F4D80" w:rsidRPr="00E1043E">
              <w:rPr>
                <w:rFonts w:ascii="Arial" w:hAnsi="Arial" w:cs="Arial"/>
                <w:sz w:val="20"/>
                <w:szCs w:val="20"/>
              </w:rPr>
              <w:t xml:space="preserve"> </w:t>
            </w:r>
            <w:r w:rsidR="00F9382D" w:rsidRPr="00E1043E">
              <w:rPr>
                <w:rFonts w:ascii="Arial" w:hAnsi="Arial" w:cs="Arial"/>
                <w:sz w:val="20"/>
                <w:szCs w:val="20"/>
              </w:rPr>
              <w:t xml:space="preserve">Identify this date from the </w:t>
            </w:r>
            <w:r w:rsidR="00F9382D" w:rsidRPr="00E1043E">
              <w:rPr>
                <w:rFonts w:ascii="Arial" w:hAnsi="Arial" w:cs="Arial"/>
                <w:sz w:val="20"/>
                <w:szCs w:val="20"/>
              </w:rPr>
              <w:lastRenderedPageBreak/>
              <w:t>earliest VA date stamp or equivalent. Although</w:t>
            </w:r>
            <w:r w:rsidR="00D45658" w:rsidRPr="00E1043E">
              <w:rPr>
                <w:rFonts w:ascii="Arial" w:hAnsi="Arial" w:cs="Arial"/>
                <w:sz w:val="20"/>
                <w:szCs w:val="20"/>
              </w:rPr>
              <w:t xml:space="preserve"> the Veteran submitted an additional claim for PTSD th</w:t>
            </w:r>
            <w:r w:rsidR="00F9382D" w:rsidRPr="00E1043E">
              <w:rPr>
                <w:rFonts w:ascii="Arial" w:hAnsi="Arial" w:cs="Arial"/>
                <w:sz w:val="20"/>
                <w:szCs w:val="20"/>
              </w:rPr>
              <w:t>e original claim remains open and that determines the date of claim.</w:t>
            </w:r>
            <w:r w:rsidR="00D45658" w:rsidRPr="00E1043E">
              <w:rPr>
                <w:rFonts w:ascii="Arial" w:hAnsi="Arial" w:cs="Arial"/>
                <w:sz w:val="20"/>
                <w:szCs w:val="20"/>
              </w:rPr>
              <w:t xml:space="preserve">  </w:t>
            </w:r>
            <w:r w:rsidR="005F4D80" w:rsidRPr="00E1043E">
              <w:rPr>
                <w:rFonts w:ascii="Arial" w:hAnsi="Arial" w:cs="Arial"/>
                <w:sz w:val="20"/>
                <w:szCs w:val="20"/>
              </w:rPr>
              <w:t> </w:t>
            </w:r>
            <w:r w:rsidRPr="00E1043E">
              <w:rPr>
                <w:rFonts w:ascii="Arial" w:hAnsi="Arial" w:cs="Arial"/>
                <w:sz w:val="20"/>
                <w:szCs w:val="20"/>
              </w:rPr>
              <w:t>M21-1 III.ii.2.B - Claims for Disability Compensation and-or Pension, and Claims for Survivors Benefits and 38 CFR 3.155(d)(1)</w:t>
            </w:r>
            <w:r w:rsidR="00F9382D" w:rsidRPr="00E1043E">
              <w:rPr>
                <w:rFonts w:ascii="Arial" w:hAnsi="Arial" w:cs="Arial"/>
                <w:sz w:val="20"/>
                <w:szCs w:val="20"/>
              </w:rPr>
              <w:t xml:space="preserve"> and M21-4 Manual, Appendix B. </w:t>
            </w:r>
            <w:proofErr w:type="gramStart"/>
            <w:r w:rsidR="00F9382D" w:rsidRPr="00E1043E">
              <w:rPr>
                <w:rFonts w:ascii="Arial" w:hAnsi="Arial" w:cs="Arial"/>
                <w:sz w:val="20"/>
                <w:szCs w:val="20"/>
              </w:rPr>
              <w:t>End Product</w:t>
            </w:r>
            <w:proofErr w:type="gramEnd"/>
            <w:r w:rsidR="00F9382D" w:rsidRPr="00E1043E">
              <w:rPr>
                <w:rFonts w:ascii="Arial" w:hAnsi="Arial" w:cs="Arial"/>
                <w:sz w:val="20"/>
                <w:szCs w:val="20"/>
              </w:rPr>
              <w:t xml:space="preserve"> Codes and Work-Rate Standards for Quantitative Measurement</w:t>
            </w:r>
          </w:p>
          <w:p w14:paraId="7E9B2A48" w14:textId="77777777" w:rsidR="00194910" w:rsidRPr="00237691" w:rsidRDefault="00194910" w:rsidP="00194910">
            <w:pPr>
              <w:rPr>
                <w:rFonts w:ascii="Arial" w:hAnsi="Arial" w:cs="Arial"/>
                <w:sz w:val="20"/>
                <w:szCs w:val="20"/>
              </w:rPr>
            </w:pPr>
          </w:p>
        </w:tc>
        <w:tc>
          <w:tcPr>
            <w:tcW w:w="6971" w:type="dxa"/>
          </w:tcPr>
          <w:p w14:paraId="21B21773" w14:textId="13692743" w:rsidR="00194910" w:rsidRPr="00237691" w:rsidRDefault="00194910" w:rsidP="00194910">
            <w:pPr>
              <w:tabs>
                <w:tab w:val="left" w:pos="7710"/>
              </w:tabs>
              <w:autoSpaceDE w:val="0"/>
              <w:autoSpaceDN w:val="0"/>
              <w:adjustRightInd w:val="0"/>
              <w:rPr>
                <w:rFonts w:ascii="Arial" w:hAnsi="Arial" w:cs="Arial"/>
                <w:sz w:val="20"/>
                <w:szCs w:val="20"/>
              </w:rPr>
            </w:pPr>
          </w:p>
        </w:tc>
      </w:tr>
      <w:tr w:rsidR="00194910" w:rsidRPr="00237691" w14:paraId="77723C9F" w14:textId="77777777" w:rsidTr="002A3195">
        <w:trPr>
          <w:trHeight w:val="288"/>
        </w:trPr>
        <w:tc>
          <w:tcPr>
            <w:tcW w:w="7645" w:type="dxa"/>
            <w:shd w:val="clear" w:color="auto" w:fill="FFC000" w:themeFill="accent4"/>
          </w:tcPr>
          <w:p w14:paraId="031C44CD" w14:textId="77777777" w:rsidR="00194910" w:rsidRPr="00237691" w:rsidRDefault="00B21652" w:rsidP="00194910">
            <w:pPr>
              <w:tabs>
                <w:tab w:val="left" w:pos="7710"/>
              </w:tabs>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085.</w:t>
            </w:r>
          </w:p>
        </w:tc>
        <w:tc>
          <w:tcPr>
            <w:tcW w:w="6971" w:type="dxa"/>
            <w:shd w:val="clear" w:color="auto" w:fill="FFC000" w:themeFill="accent4"/>
          </w:tcPr>
          <w:p w14:paraId="6E88214B" w14:textId="77777777" w:rsidR="00194910" w:rsidRPr="00237691" w:rsidRDefault="00194910" w:rsidP="00194910">
            <w:pPr>
              <w:tabs>
                <w:tab w:val="left" w:pos="7710"/>
              </w:tabs>
              <w:autoSpaceDE w:val="0"/>
              <w:autoSpaceDN w:val="0"/>
              <w:adjustRightInd w:val="0"/>
              <w:rPr>
                <w:rFonts w:ascii="Arial" w:hAnsi="Arial" w:cs="Arial"/>
                <w:sz w:val="20"/>
                <w:szCs w:val="20"/>
              </w:rPr>
            </w:pPr>
          </w:p>
        </w:tc>
      </w:tr>
      <w:tr w:rsidR="00194910" w:rsidRPr="00237691" w14:paraId="75FA3289" w14:textId="77777777" w:rsidTr="00DF3919">
        <w:trPr>
          <w:trHeight w:val="4283"/>
        </w:trPr>
        <w:tc>
          <w:tcPr>
            <w:tcW w:w="7645" w:type="dxa"/>
          </w:tcPr>
          <w:p w14:paraId="748C92C6" w14:textId="77777777" w:rsidR="00194910" w:rsidRPr="00B21652" w:rsidRDefault="00194910" w:rsidP="00194910">
            <w:pPr>
              <w:tabs>
                <w:tab w:val="left" w:pos="7710"/>
              </w:tabs>
              <w:autoSpaceDE w:val="0"/>
              <w:autoSpaceDN w:val="0"/>
              <w:adjustRightInd w:val="0"/>
              <w:rPr>
                <w:rFonts w:ascii="Arial" w:hAnsi="Arial" w:cs="Arial"/>
                <w:b/>
                <w:sz w:val="20"/>
                <w:szCs w:val="20"/>
              </w:rPr>
            </w:pPr>
            <w:r w:rsidRPr="00B21652">
              <w:rPr>
                <w:rFonts w:ascii="Arial" w:hAnsi="Arial" w:cs="Arial"/>
                <w:b/>
                <w:sz w:val="20"/>
                <w:szCs w:val="20"/>
              </w:rPr>
              <w:t>Fully Developed Claim (FDC)</w:t>
            </w:r>
          </w:p>
          <w:p w14:paraId="4FE7AF3D"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085</w:t>
            </w:r>
          </w:p>
          <w:p w14:paraId="063A9400"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104C7981" w14:textId="02C31F3F"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Was it necessary to exclude this claim from </w:t>
            </w:r>
            <w:r w:rsidR="00DF3919">
              <w:rPr>
                <w:rFonts w:ascii="Arial" w:hAnsi="Arial" w:cs="Arial"/>
                <w:sz w:val="20"/>
                <w:szCs w:val="20"/>
              </w:rPr>
              <w:t>fully developed claim (</w:t>
            </w:r>
            <w:r w:rsidRPr="00237691">
              <w:rPr>
                <w:rFonts w:ascii="Arial" w:hAnsi="Arial" w:cs="Arial"/>
                <w:sz w:val="20"/>
                <w:szCs w:val="20"/>
              </w:rPr>
              <w:t>FDC</w:t>
            </w:r>
            <w:r w:rsidR="00DF3919">
              <w:rPr>
                <w:rFonts w:ascii="Arial" w:hAnsi="Arial" w:cs="Arial"/>
                <w:sz w:val="20"/>
                <w:szCs w:val="20"/>
              </w:rPr>
              <w:t>)</w:t>
            </w:r>
            <w:r w:rsidRPr="00237691">
              <w:rPr>
                <w:rFonts w:ascii="Arial" w:hAnsi="Arial" w:cs="Arial"/>
                <w:sz w:val="20"/>
                <w:szCs w:val="20"/>
              </w:rPr>
              <w:t xml:space="preserve">? </w:t>
            </w:r>
          </w:p>
          <w:p w14:paraId="60DDF180" w14:textId="77777777" w:rsidR="00194910" w:rsidRPr="00C42835" w:rsidRDefault="00194910" w:rsidP="009355CF">
            <w:pPr>
              <w:pStyle w:val="ListParagraph"/>
              <w:numPr>
                <w:ilvl w:val="0"/>
                <w:numId w:val="11"/>
              </w:numPr>
              <w:tabs>
                <w:tab w:val="left" w:pos="7710"/>
              </w:tabs>
              <w:autoSpaceDE w:val="0"/>
              <w:autoSpaceDN w:val="0"/>
              <w:adjustRightInd w:val="0"/>
              <w:spacing w:after="0" w:line="240" w:lineRule="auto"/>
              <w:rPr>
                <w:rFonts w:ascii="Arial" w:hAnsi="Arial" w:cs="Arial"/>
                <w:sz w:val="20"/>
                <w:szCs w:val="20"/>
                <w:highlight w:val="yellow"/>
              </w:rPr>
            </w:pPr>
            <w:r w:rsidRPr="00C42835">
              <w:rPr>
                <w:rFonts w:ascii="Arial" w:hAnsi="Arial" w:cs="Arial"/>
                <w:sz w:val="20"/>
                <w:szCs w:val="20"/>
                <w:highlight w:val="yellow"/>
              </w:rPr>
              <w:t>Yes</w:t>
            </w:r>
          </w:p>
          <w:p w14:paraId="3D8698B6" w14:textId="77777777" w:rsidR="00194910" w:rsidRPr="00982A57" w:rsidRDefault="00194910" w:rsidP="009355CF">
            <w:pPr>
              <w:pStyle w:val="ListParagraph"/>
              <w:numPr>
                <w:ilvl w:val="0"/>
                <w:numId w:val="11"/>
              </w:numPr>
              <w:tabs>
                <w:tab w:val="left" w:pos="7710"/>
              </w:tabs>
              <w:autoSpaceDE w:val="0"/>
              <w:autoSpaceDN w:val="0"/>
              <w:adjustRightInd w:val="0"/>
              <w:spacing w:after="0" w:line="240" w:lineRule="auto"/>
              <w:rPr>
                <w:rFonts w:ascii="Arial" w:hAnsi="Arial" w:cs="Arial"/>
                <w:sz w:val="20"/>
                <w:szCs w:val="20"/>
              </w:rPr>
            </w:pPr>
            <w:r w:rsidRPr="00982A57">
              <w:rPr>
                <w:rFonts w:ascii="Arial" w:hAnsi="Arial" w:cs="Arial"/>
                <w:sz w:val="20"/>
                <w:szCs w:val="20"/>
              </w:rPr>
              <w:t>No</w:t>
            </w:r>
          </w:p>
          <w:p w14:paraId="6F9D5674"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020AA644"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E7955BD" w14:textId="77777777" w:rsidR="00FB7096" w:rsidRPr="001F09DD" w:rsidRDefault="00194910" w:rsidP="00FB7096">
            <w:pPr>
              <w:rPr>
                <w:rFonts w:ascii="Arial" w:hAnsi="Arial" w:cs="Arial"/>
                <w:sz w:val="20"/>
                <w:szCs w:val="20"/>
              </w:rPr>
            </w:pPr>
            <w:r w:rsidRPr="001F09DD">
              <w:rPr>
                <w:rFonts w:ascii="Arial" w:hAnsi="Arial" w:cs="Arial"/>
                <w:sz w:val="20"/>
                <w:szCs w:val="20"/>
              </w:rPr>
              <w:t xml:space="preserve">Good job! </w:t>
            </w:r>
            <w:r w:rsidR="00FB7096" w:rsidRPr="001F09DD">
              <w:rPr>
                <w:rFonts w:ascii="Arial" w:hAnsi="Arial" w:cs="Arial"/>
                <w:sz w:val="20"/>
                <w:szCs w:val="20"/>
              </w:rPr>
              <w:t>This case is excluded from the FDC Program. M21-1 III.i.3.B - Processing Fully Developed Claims (FDCs)</w:t>
            </w:r>
          </w:p>
          <w:p w14:paraId="29F5D713"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5748C832"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0A5875DE" w14:textId="068C10C0" w:rsidR="00E1043E" w:rsidRPr="001F09DD" w:rsidRDefault="00194910" w:rsidP="00E1043E">
            <w:pPr>
              <w:tabs>
                <w:tab w:val="left" w:pos="7710"/>
              </w:tabs>
              <w:autoSpaceDE w:val="0"/>
              <w:autoSpaceDN w:val="0"/>
              <w:adjustRightInd w:val="0"/>
              <w:rPr>
                <w:rFonts w:ascii="Arial" w:hAnsi="Arial" w:cs="Arial"/>
                <w:sz w:val="20"/>
                <w:szCs w:val="20"/>
              </w:rPr>
            </w:pPr>
            <w:r w:rsidRPr="001F09DD">
              <w:rPr>
                <w:rFonts w:ascii="Arial" w:hAnsi="Arial" w:cs="Arial"/>
                <w:sz w:val="20"/>
                <w:szCs w:val="20"/>
              </w:rPr>
              <w:t xml:space="preserve">Incorrect. </w:t>
            </w:r>
            <w:r w:rsidR="00FB7096" w:rsidRPr="001F09DD">
              <w:rPr>
                <w:rFonts w:ascii="Arial" w:hAnsi="Arial" w:cs="Arial"/>
                <w:sz w:val="20"/>
                <w:szCs w:val="20"/>
              </w:rPr>
              <w:t>This case is excluded from the FDC Program</w:t>
            </w:r>
            <w:r w:rsidR="004E3F4D" w:rsidRPr="001F09DD">
              <w:rPr>
                <w:rFonts w:ascii="Arial" w:hAnsi="Arial" w:cs="Arial"/>
                <w:sz w:val="20"/>
                <w:szCs w:val="20"/>
              </w:rPr>
              <w:t xml:space="preserve"> because </w:t>
            </w:r>
            <w:r w:rsidR="00E1043E" w:rsidRPr="001F09DD">
              <w:rPr>
                <w:rFonts w:ascii="Arial" w:hAnsi="Arial" w:cs="Arial"/>
                <w:sz w:val="20"/>
                <w:szCs w:val="20"/>
              </w:rPr>
              <w:t xml:space="preserve">the Veteran submitted an additional claim on /* </w:t>
            </w:r>
            <w:proofErr w:type="spellStart"/>
            <w:r w:rsidR="00E1043E" w:rsidRPr="001F09DD">
              <w:rPr>
                <w:rFonts w:ascii="Arial" w:hAnsi="Arial" w:cs="Arial"/>
                <w:sz w:val="20"/>
                <w:szCs w:val="20"/>
              </w:rPr>
              <w:t>dateadd</w:t>
            </w:r>
            <w:proofErr w:type="spellEnd"/>
            <w:r w:rsidR="00E1043E" w:rsidRPr="001F09DD">
              <w:rPr>
                <w:rFonts w:ascii="Arial" w:hAnsi="Arial" w:cs="Arial"/>
                <w:sz w:val="20"/>
                <w:szCs w:val="20"/>
              </w:rPr>
              <w:t>(d,</w:t>
            </w:r>
            <w:proofErr w:type="gramStart"/>
            <w:r w:rsidR="00E1043E" w:rsidRPr="001F09DD">
              <w:rPr>
                <w:rFonts w:ascii="Arial" w:hAnsi="Arial" w:cs="Arial"/>
                <w:sz w:val="20"/>
                <w:szCs w:val="20"/>
              </w:rPr>
              <w:t>11,recievedon</w:t>
            </w:r>
            <w:proofErr w:type="gramEnd"/>
            <w:r w:rsidR="00E1043E" w:rsidRPr="001F09DD">
              <w:rPr>
                <w:rFonts w:ascii="Arial" w:hAnsi="Arial" w:cs="Arial"/>
                <w:sz w:val="20"/>
                <w:szCs w:val="20"/>
              </w:rPr>
              <w:t>) */ therefore, we need to exclude the claim from the FDC process.  M21-1 III.i.3.B - Processing Fully Developed Claims (FDCs)</w:t>
            </w:r>
          </w:p>
          <w:p w14:paraId="1E350D45" w14:textId="77777777" w:rsidR="00194910" w:rsidRDefault="00194910" w:rsidP="00CF2A97">
            <w:pPr>
              <w:tabs>
                <w:tab w:val="left" w:pos="1710"/>
              </w:tabs>
              <w:autoSpaceDE w:val="0"/>
              <w:autoSpaceDN w:val="0"/>
              <w:adjustRightInd w:val="0"/>
              <w:rPr>
                <w:rFonts w:ascii="Arial" w:hAnsi="Arial" w:cs="Arial"/>
                <w:sz w:val="20"/>
                <w:szCs w:val="20"/>
              </w:rPr>
            </w:pPr>
          </w:p>
          <w:p w14:paraId="744AC124" w14:textId="77777777" w:rsidR="00CF2A97" w:rsidRPr="00237691" w:rsidRDefault="00CF2A97" w:rsidP="00CF2A97">
            <w:pPr>
              <w:tabs>
                <w:tab w:val="left" w:pos="1710"/>
              </w:tabs>
              <w:autoSpaceDE w:val="0"/>
              <w:autoSpaceDN w:val="0"/>
              <w:adjustRightInd w:val="0"/>
              <w:rPr>
                <w:rFonts w:ascii="Arial" w:hAnsi="Arial" w:cs="Arial"/>
                <w:i/>
                <w:sz w:val="20"/>
                <w:szCs w:val="20"/>
                <w:u w:val="single"/>
              </w:rPr>
            </w:pPr>
          </w:p>
        </w:tc>
        <w:tc>
          <w:tcPr>
            <w:tcW w:w="6971" w:type="dxa"/>
          </w:tcPr>
          <w:p w14:paraId="17997A6C" w14:textId="77777777" w:rsidR="00CF2A97" w:rsidRPr="00237691" w:rsidRDefault="00CF2A97">
            <w:pPr>
              <w:rPr>
                <w:rFonts w:ascii="Arial" w:hAnsi="Arial" w:cs="Arial"/>
                <w:sz w:val="20"/>
                <w:szCs w:val="20"/>
              </w:rPr>
            </w:pPr>
          </w:p>
        </w:tc>
      </w:tr>
      <w:tr w:rsidR="00194910" w:rsidRPr="00237691" w14:paraId="379E3D25" w14:textId="77777777" w:rsidTr="002A3195">
        <w:trPr>
          <w:trHeight w:val="288"/>
        </w:trPr>
        <w:tc>
          <w:tcPr>
            <w:tcW w:w="7645" w:type="dxa"/>
            <w:shd w:val="clear" w:color="auto" w:fill="FFC000"/>
          </w:tcPr>
          <w:p w14:paraId="1A719F8B"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If correct, proceed to 087</w:t>
            </w:r>
          </w:p>
        </w:tc>
        <w:tc>
          <w:tcPr>
            <w:tcW w:w="6971" w:type="dxa"/>
            <w:shd w:val="clear" w:color="auto" w:fill="FFC000"/>
          </w:tcPr>
          <w:p w14:paraId="14024F05" w14:textId="77777777" w:rsidR="00194910" w:rsidRPr="00B21652" w:rsidRDefault="00194910" w:rsidP="00194910">
            <w:pPr>
              <w:tabs>
                <w:tab w:val="left" w:pos="7710"/>
              </w:tabs>
              <w:autoSpaceDE w:val="0"/>
              <w:autoSpaceDN w:val="0"/>
              <w:adjustRightInd w:val="0"/>
              <w:rPr>
                <w:rFonts w:ascii="Arial" w:hAnsi="Arial" w:cs="Arial"/>
                <w:sz w:val="20"/>
                <w:szCs w:val="20"/>
              </w:rPr>
            </w:pPr>
            <w:r w:rsidRPr="00B21652">
              <w:rPr>
                <w:rFonts w:ascii="Arial" w:hAnsi="Arial" w:cs="Arial"/>
                <w:sz w:val="20"/>
                <w:szCs w:val="20"/>
              </w:rPr>
              <w:t>If incorrect, jump to 090</w:t>
            </w:r>
          </w:p>
        </w:tc>
      </w:tr>
      <w:tr w:rsidR="00194910" w:rsidRPr="00237691" w14:paraId="28A08088" w14:textId="77777777" w:rsidTr="002A3195">
        <w:tc>
          <w:tcPr>
            <w:tcW w:w="7645" w:type="dxa"/>
          </w:tcPr>
          <w:p w14:paraId="4C9C9579" w14:textId="77777777" w:rsidR="00B21652" w:rsidRPr="00B21652" w:rsidRDefault="00B21652" w:rsidP="00194910">
            <w:pPr>
              <w:tabs>
                <w:tab w:val="left" w:pos="7710"/>
              </w:tabs>
              <w:autoSpaceDE w:val="0"/>
              <w:autoSpaceDN w:val="0"/>
              <w:adjustRightInd w:val="0"/>
              <w:rPr>
                <w:rFonts w:ascii="Arial" w:hAnsi="Arial" w:cs="Arial"/>
                <w:b/>
                <w:sz w:val="20"/>
                <w:szCs w:val="20"/>
              </w:rPr>
            </w:pPr>
            <w:r w:rsidRPr="00B21652">
              <w:rPr>
                <w:rFonts w:ascii="Arial" w:hAnsi="Arial" w:cs="Arial"/>
                <w:b/>
                <w:sz w:val="20"/>
                <w:szCs w:val="20"/>
              </w:rPr>
              <w:t>FDC Exclusion</w:t>
            </w:r>
          </w:p>
          <w:p w14:paraId="2E1F256A"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087</w:t>
            </w:r>
          </w:p>
          <w:p w14:paraId="7BEB20E8" w14:textId="77777777" w:rsidR="00B21652" w:rsidRDefault="00B21652" w:rsidP="00B21652">
            <w:pPr>
              <w:tabs>
                <w:tab w:val="left" w:pos="7710"/>
              </w:tabs>
              <w:autoSpaceDE w:val="0"/>
              <w:autoSpaceDN w:val="0"/>
              <w:adjustRightInd w:val="0"/>
              <w:rPr>
                <w:rFonts w:ascii="Arial" w:hAnsi="Arial" w:cs="Arial"/>
                <w:sz w:val="20"/>
                <w:szCs w:val="20"/>
              </w:rPr>
            </w:pPr>
          </w:p>
          <w:p w14:paraId="065A567A" w14:textId="77777777" w:rsidR="00B21652" w:rsidRPr="00237691" w:rsidRDefault="00B21652" w:rsidP="00B21652">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Why was the claim excluded? </w:t>
            </w:r>
          </w:p>
          <w:p w14:paraId="52B432E7"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0BDE57DB" w14:textId="77777777" w:rsidR="00905D47" w:rsidRPr="00905D47" w:rsidRDefault="00905D47" w:rsidP="00905D47">
            <w:pPr>
              <w:pStyle w:val="ListParagraph"/>
              <w:numPr>
                <w:ilvl w:val="0"/>
                <w:numId w:val="28"/>
              </w:numPr>
              <w:tabs>
                <w:tab w:val="left" w:pos="7710"/>
              </w:tabs>
              <w:autoSpaceDE w:val="0"/>
              <w:autoSpaceDN w:val="0"/>
              <w:adjustRightInd w:val="0"/>
              <w:spacing w:after="0" w:line="240" w:lineRule="auto"/>
              <w:rPr>
                <w:rFonts w:ascii="Arial" w:hAnsi="Arial" w:cs="Arial"/>
                <w:sz w:val="20"/>
                <w:szCs w:val="20"/>
                <w:highlight w:val="yellow"/>
              </w:rPr>
            </w:pPr>
            <w:r w:rsidRPr="00905D47">
              <w:rPr>
                <w:rFonts w:ascii="Arial" w:hAnsi="Arial" w:cs="Arial"/>
                <w:sz w:val="20"/>
                <w:szCs w:val="20"/>
                <w:highlight w:val="yellow"/>
              </w:rPr>
              <w:t>Claimant or POA submits an additional claim</w:t>
            </w:r>
          </w:p>
          <w:p w14:paraId="6A17A6F1"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286C58B9"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5F947DA2" w14:textId="23D095C6" w:rsidR="00194910" w:rsidRPr="001F09DD" w:rsidRDefault="00194910" w:rsidP="00194910">
            <w:pPr>
              <w:tabs>
                <w:tab w:val="left" w:pos="7710"/>
              </w:tabs>
              <w:autoSpaceDE w:val="0"/>
              <w:autoSpaceDN w:val="0"/>
              <w:adjustRightInd w:val="0"/>
              <w:rPr>
                <w:rFonts w:ascii="Arial" w:hAnsi="Arial" w:cs="Arial"/>
                <w:sz w:val="20"/>
                <w:szCs w:val="20"/>
              </w:rPr>
            </w:pPr>
            <w:r w:rsidRPr="001F09DD">
              <w:rPr>
                <w:rFonts w:ascii="Arial" w:hAnsi="Arial" w:cs="Arial"/>
                <w:sz w:val="20"/>
                <w:szCs w:val="20"/>
              </w:rPr>
              <w:t xml:space="preserve">Good work! </w:t>
            </w:r>
            <w:r w:rsidR="00FB7096" w:rsidRPr="001F09DD">
              <w:rPr>
                <w:rFonts w:ascii="Arial" w:hAnsi="Arial" w:cs="Arial"/>
                <w:sz w:val="20"/>
                <w:szCs w:val="20"/>
              </w:rPr>
              <w:t xml:space="preserve"> The Veteran submitted an additional </w:t>
            </w:r>
            <w:r w:rsidR="00506597" w:rsidRPr="001F09DD">
              <w:rPr>
                <w:rFonts w:ascii="Arial" w:hAnsi="Arial" w:cs="Arial"/>
                <w:sz w:val="20"/>
                <w:szCs w:val="20"/>
              </w:rPr>
              <w:t>claim</w:t>
            </w:r>
            <w:r w:rsidR="00982A57" w:rsidRPr="001F09DD">
              <w:rPr>
                <w:rFonts w:ascii="Arial" w:hAnsi="Arial" w:cs="Arial"/>
                <w:sz w:val="20"/>
                <w:szCs w:val="20"/>
              </w:rPr>
              <w:t xml:space="preserve"> on </w:t>
            </w:r>
            <w:r w:rsidR="00356AAF" w:rsidRPr="001F09DD">
              <w:rPr>
                <w:rFonts w:ascii="Arial" w:hAnsi="Arial" w:cs="Arial"/>
                <w:sz w:val="20"/>
                <w:szCs w:val="20"/>
              </w:rPr>
              <w:t xml:space="preserve">/* </w:t>
            </w:r>
            <w:proofErr w:type="spellStart"/>
            <w:r w:rsidR="00356AAF" w:rsidRPr="001F09DD">
              <w:rPr>
                <w:rFonts w:ascii="Arial" w:hAnsi="Arial" w:cs="Arial"/>
                <w:sz w:val="20"/>
                <w:szCs w:val="20"/>
              </w:rPr>
              <w:t>dateadd</w:t>
            </w:r>
            <w:proofErr w:type="spellEnd"/>
            <w:r w:rsidR="00356AAF" w:rsidRPr="001F09DD">
              <w:rPr>
                <w:rFonts w:ascii="Arial" w:hAnsi="Arial" w:cs="Arial"/>
                <w:sz w:val="20"/>
                <w:szCs w:val="20"/>
              </w:rPr>
              <w:t>(d,</w:t>
            </w:r>
            <w:proofErr w:type="gramStart"/>
            <w:r w:rsidR="00356AAF" w:rsidRPr="001F09DD">
              <w:rPr>
                <w:rFonts w:ascii="Arial" w:hAnsi="Arial" w:cs="Arial"/>
                <w:sz w:val="20"/>
                <w:szCs w:val="20"/>
              </w:rPr>
              <w:t>11,recievedon</w:t>
            </w:r>
            <w:proofErr w:type="gramEnd"/>
            <w:r w:rsidR="00356AAF" w:rsidRPr="001F09DD">
              <w:rPr>
                <w:rFonts w:ascii="Arial" w:hAnsi="Arial" w:cs="Arial"/>
                <w:sz w:val="20"/>
                <w:szCs w:val="20"/>
              </w:rPr>
              <w:t xml:space="preserve">) */ </w:t>
            </w:r>
            <w:r w:rsidR="00FB7096" w:rsidRPr="001F09DD">
              <w:rPr>
                <w:rFonts w:ascii="Arial" w:hAnsi="Arial" w:cs="Arial"/>
                <w:sz w:val="20"/>
                <w:szCs w:val="20"/>
              </w:rPr>
              <w:t xml:space="preserve">therefore, we need to exclude the claim from the FDC process. </w:t>
            </w:r>
            <w:r w:rsidRPr="001F09DD">
              <w:rPr>
                <w:rFonts w:ascii="Arial" w:hAnsi="Arial" w:cs="Arial"/>
                <w:sz w:val="20"/>
                <w:szCs w:val="20"/>
              </w:rPr>
              <w:t xml:space="preserve"> M21-1 III.i.3.B - Processing Fully Developed Claims (FDCs)</w:t>
            </w:r>
          </w:p>
          <w:p w14:paraId="5EA4942E" w14:textId="77777777" w:rsidR="00194910" w:rsidRPr="006B0C45" w:rsidRDefault="00194910" w:rsidP="00194910">
            <w:pPr>
              <w:tabs>
                <w:tab w:val="left" w:pos="7710"/>
              </w:tabs>
              <w:autoSpaceDE w:val="0"/>
              <w:autoSpaceDN w:val="0"/>
              <w:adjustRightInd w:val="0"/>
              <w:rPr>
                <w:rFonts w:ascii="Arial" w:hAnsi="Arial" w:cs="Arial"/>
                <w:color w:val="FF0000"/>
                <w:sz w:val="20"/>
                <w:szCs w:val="20"/>
              </w:rPr>
            </w:pPr>
          </w:p>
          <w:p w14:paraId="6AD58ADD"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29D4A1B1" w14:textId="2CD6F528" w:rsidR="00FB7096" w:rsidRPr="001F09DD" w:rsidRDefault="00CF2A97" w:rsidP="00FB7096">
            <w:pPr>
              <w:tabs>
                <w:tab w:val="left" w:pos="7710"/>
              </w:tabs>
              <w:autoSpaceDE w:val="0"/>
              <w:autoSpaceDN w:val="0"/>
              <w:adjustRightInd w:val="0"/>
              <w:rPr>
                <w:rFonts w:ascii="Arial" w:hAnsi="Arial" w:cs="Arial"/>
                <w:sz w:val="20"/>
                <w:szCs w:val="20"/>
              </w:rPr>
            </w:pPr>
            <w:r w:rsidRPr="001F09DD">
              <w:rPr>
                <w:rFonts w:ascii="Arial" w:hAnsi="Arial" w:cs="Arial"/>
                <w:sz w:val="20"/>
                <w:szCs w:val="20"/>
              </w:rPr>
              <w:t xml:space="preserve">Incorrect. </w:t>
            </w:r>
            <w:r w:rsidR="00FB7096" w:rsidRPr="001F09DD">
              <w:rPr>
                <w:rFonts w:ascii="Arial" w:hAnsi="Arial" w:cs="Arial"/>
                <w:sz w:val="20"/>
                <w:szCs w:val="20"/>
              </w:rPr>
              <w:t xml:space="preserve">The Veteran submitted an additional </w:t>
            </w:r>
            <w:r w:rsidR="00506597" w:rsidRPr="001F09DD">
              <w:rPr>
                <w:rFonts w:ascii="Arial" w:hAnsi="Arial" w:cs="Arial"/>
                <w:sz w:val="20"/>
                <w:szCs w:val="20"/>
              </w:rPr>
              <w:t>claim</w:t>
            </w:r>
            <w:r w:rsidR="00982A57" w:rsidRPr="001F09DD">
              <w:rPr>
                <w:rFonts w:ascii="Arial" w:hAnsi="Arial" w:cs="Arial"/>
                <w:sz w:val="20"/>
                <w:szCs w:val="20"/>
              </w:rPr>
              <w:t xml:space="preserve"> on </w:t>
            </w:r>
            <w:r w:rsidR="00356AAF" w:rsidRPr="001F09DD">
              <w:rPr>
                <w:rFonts w:ascii="Arial" w:hAnsi="Arial" w:cs="Arial"/>
                <w:sz w:val="20"/>
                <w:szCs w:val="20"/>
              </w:rPr>
              <w:t xml:space="preserve">/* </w:t>
            </w:r>
            <w:proofErr w:type="spellStart"/>
            <w:r w:rsidR="00356AAF" w:rsidRPr="001F09DD">
              <w:rPr>
                <w:rFonts w:ascii="Arial" w:hAnsi="Arial" w:cs="Arial"/>
                <w:sz w:val="20"/>
                <w:szCs w:val="20"/>
              </w:rPr>
              <w:t>dateadd</w:t>
            </w:r>
            <w:proofErr w:type="spellEnd"/>
            <w:r w:rsidR="00356AAF" w:rsidRPr="001F09DD">
              <w:rPr>
                <w:rFonts w:ascii="Arial" w:hAnsi="Arial" w:cs="Arial"/>
                <w:sz w:val="20"/>
                <w:szCs w:val="20"/>
              </w:rPr>
              <w:t>(d,</w:t>
            </w:r>
            <w:proofErr w:type="gramStart"/>
            <w:r w:rsidR="00356AAF" w:rsidRPr="001F09DD">
              <w:rPr>
                <w:rFonts w:ascii="Arial" w:hAnsi="Arial" w:cs="Arial"/>
                <w:sz w:val="20"/>
                <w:szCs w:val="20"/>
              </w:rPr>
              <w:t>11,recievedon</w:t>
            </w:r>
            <w:proofErr w:type="gramEnd"/>
            <w:r w:rsidR="00356AAF" w:rsidRPr="001F09DD">
              <w:rPr>
                <w:rFonts w:ascii="Arial" w:hAnsi="Arial" w:cs="Arial"/>
                <w:sz w:val="20"/>
                <w:szCs w:val="20"/>
              </w:rPr>
              <w:t>) */</w:t>
            </w:r>
            <w:r w:rsidR="00506597" w:rsidRPr="001F09DD">
              <w:rPr>
                <w:rFonts w:ascii="Arial" w:hAnsi="Arial" w:cs="Arial"/>
                <w:sz w:val="20"/>
                <w:szCs w:val="20"/>
              </w:rPr>
              <w:t xml:space="preserve"> </w:t>
            </w:r>
            <w:r w:rsidR="00CE7220" w:rsidRPr="001F09DD">
              <w:rPr>
                <w:rFonts w:ascii="Arial" w:hAnsi="Arial" w:cs="Arial"/>
                <w:sz w:val="20"/>
                <w:szCs w:val="20"/>
              </w:rPr>
              <w:t>t</w:t>
            </w:r>
            <w:r w:rsidR="00FB7096" w:rsidRPr="001F09DD">
              <w:rPr>
                <w:rFonts w:ascii="Arial" w:hAnsi="Arial" w:cs="Arial"/>
                <w:sz w:val="20"/>
                <w:szCs w:val="20"/>
              </w:rPr>
              <w:t>herefore, we need to exclude the claim from the FDC process.  M21-1 III.i.3.B - Processing Fully Developed Claims (FDCs)</w:t>
            </w:r>
          </w:p>
          <w:p w14:paraId="51951085" w14:textId="77777777" w:rsidR="00194910" w:rsidRPr="00237691" w:rsidRDefault="00194910" w:rsidP="00194910">
            <w:pPr>
              <w:pStyle w:val="ListParagraph"/>
              <w:tabs>
                <w:tab w:val="left" w:pos="7710"/>
              </w:tabs>
              <w:autoSpaceDE w:val="0"/>
              <w:autoSpaceDN w:val="0"/>
              <w:adjustRightInd w:val="0"/>
              <w:spacing w:after="0" w:line="240" w:lineRule="auto"/>
              <w:rPr>
                <w:rFonts w:ascii="Arial" w:hAnsi="Arial" w:cs="Arial"/>
                <w:sz w:val="20"/>
                <w:szCs w:val="20"/>
                <w:highlight w:val="yellow"/>
              </w:rPr>
            </w:pPr>
          </w:p>
        </w:tc>
        <w:tc>
          <w:tcPr>
            <w:tcW w:w="6971" w:type="dxa"/>
          </w:tcPr>
          <w:p w14:paraId="015EB05D" w14:textId="3F23E91C" w:rsidR="005F4D80" w:rsidRPr="005F4D80" w:rsidRDefault="005F4D80" w:rsidP="00194910">
            <w:pPr>
              <w:rPr>
                <w:rFonts w:ascii="Arial" w:hAnsi="Arial" w:cs="Arial"/>
                <w:sz w:val="20"/>
                <w:szCs w:val="20"/>
              </w:rPr>
            </w:pPr>
          </w:p>
        </w:tc>
      </w:tr>
      <w:tr w:rsidR="002A00BA" w:rsidRPr="00237691" w14:paraId="61C85D5D" w14:textId="77777777" w:rsidTr="002A3195">
        <w:trPr>
          <w:trHeight w:val="288"/>
        </w:trPr>
        <w:tc>
          <w:tcPr>
            <w:tcW w:w="7645" w:type="dxa"/>
            <w:shd w:val="clear" w:color="auto" w:fill="FFC000" w:themeFill="accent4"/>
          </w:tcPr>
          <w:p w14:paraId="306FA358" w14:textId="77777777" w:rsidR="002A00BA" w:rsidRPr="00B21652" w:rsidRDefault="002A00BA" w:rsidP="00194910">
            <w:pPr>
              <w:tabs>
                <w:tab w:val="left" w:pos="7710"/>
              </w:tabs>
              <w:autoSpaceDE w:val="0"/>
              <w:autoSpaceDN w:val="0"/>
              <w:adjustRightInd w:val="0"/>
              <w:rPr>
                <w:rFonts w:ascii="Arial" w:hAnsi="Arial" w:cs="Arial"/>
                <w:b/>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090.</w:t>
            </w:r>
          </w:p>
        </w:tc>
        <w:tc>
          <w:tcPr>
            <w:tcW w:w="6971" w:type="dxa"/>
            <w:shd w:val="clear" w:color="auto" w:fill="FFC000" w:themeFill="accent4"/>
          </w:tcPr>
          <w:p w14:paraId="45DA4651" w14:textId="77777777" w:rsidR="002A00BA" w:rsidRPr="00237691" w:rsidRDefault="002A00BA" w:rsidP="00194910">
            <w:pPr>
              <w:rPr>
                <w:rFonts w:ascii="Arial" w:hAnsi="Arial" w:cs="Arial"/>
                <w:sz w:val="20"/>
                <w:szCs w:val="20"/>
              </w:rPr>
            </w:pPr>
          </w:p>
        </w:tc>
      </w:tr>
      <w:tr w:rsidR="00194910" w:rsidRPr="00237691" w14:paraId="3B7489A7" w14:textId="77777777" w:rsidTr="002A3195">
        <w:trPr>
          <w:trHeight w:val="2150"/>
        </w:trPr>
        <w:tc>
          <w:tcPr>
            <w:tcW w:w="7645" w:type="dxa"/>
          </w:tcPr>
          <w:p w14:paraId="5EB2A953" w14:textId="77777777" w:rsidR="00194910" w:rsidRPr="002A00BA" w:rsidRDefault="00194910" w:rsidP="00194910">
            <w:pPr>
              <w:autoSpaceDE w:val="0"/>
              <w:autoSpaceDN w:val="0"/>
              <w:adjustRightInd w:val="0"/>
              <w:rPr>
                <w:rFonts w:ascii="Arial" w:hAnsi="Arial" w:cs="Arial"/>
                <w:b/>
                <w:sz w:val="20"/>
                <w:szCs w:val="20"/>
              </w:rPr>
            </w:pPr>
            <w:r w:rsidRPr="002A00BA">
              <w:rPr>
                <w:rFonts w:ascii="Arial" w:hAnsi="Arial" w:cs="Arial"/>
                <w:b/>
                <w:sz w:val="20"/>
                <w:szCs w:val="20"/>
              </w:rPr>
              <w:lastRenderedPageBreak/>
              <w:t>Entering Claimed Contentions into VBMS</w:t>
            </w:r>
          </w:p>
          <w:p w14:paraId="0716CE9D"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Page Number: 090</w:t>
            </w:r>
          </w:p>
          <w:p w14:paraId="1101215F" w14:textId="77777777" w:rsidR="00194910" w:rsidRPr="00237691" w:rsidRDefault="00194910" w:rsidP="00194910">
            <w:pPr>
              <w:autoSpaceDE w:val="0"/>
              <w:autoSpaceDN w:val="0"/>
              <w:adjustRightInd w:val="0"/>
              <w:rPr>
                <w:rFonts w:ascii="Arial" w:hAnsi="Arial" w:cs="Arial"/>
                <w:sz w:val="20"/>
                <w:szCs w:val="20"/>
              </w:rPr>
            </w:pPr>
          </w:p>
          <w:p w14:paraId="736A0629" w14:textId="423814BD"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Select the contention</w:t>
            </w:r>
            <w:r w:rsidR="00980BD2">
              <w:rPr>
                <w:rFonts w:ascii="Arial" w:hAnsi="Arial" w:cs="Arial"/>
                <w:sz w:val="20"/>
                <w:szCs w:val="20"/>
              </w:rPr>
              <w:t>(</w:t>
            </w:r>
            <w:r w:rsidRPr="00237691">
              <w:rPr>
                <w:rFonts w:ascii="Arial" w:hAnsi="Arial" w:cs="Arial"/>
                <w:sz w:val="20"/>
                <w:szCs w:val="20"/>
              </w:rPr>
              <w:t>s</w:t>
            </w:r>
            <w:r w:rsidR="00980BD2">
              <w:rPr>
                <w:rFonts w:ascii="Arial" w:hAnsi="Arial" w:cs="Arial"/>
                <w:sz w:val="20"/>
                <w:szCs w:val="20"/>
              </w:rPr>
              <w:t>)</w:t>
            </w:r>
            <w:r w:rsidRPr="00237691">
              <w:rPr>
                <w:rFonts w:ascii="Arial" w:hAnsi="Arial" w:cs="Arial"/>
                <w:sz w:val="20"/>
                <w:szCs w:val="20"/>
              </w:rPr>
              <w:t xml:space="preserve"> you </w:t>
            </w:r>
            <w:r w:rsidR="000A46B8">
              <w:rPr>
                <w:rFonts w:ascii="Arial" w:hAnsi="Arial" w:cs="Arial"/>
                <w:sz w:val="20"/>
                <w:szCs w:val="20"/>
              </w:rPr>
              <w:t xml:space="preserve">verified or </w:t>
            </w:r>
            <w:r w:rsidRPr="00237691">
              <w:rPr>
                <w:rFonts w:ascii="Arial" w:hAnsi="Arial" w:cs="Arial"/>
                <w:sz w:val="20"/>
                <w:szCs w:val="20"/>
              </w:rPr>
              <w:t xml:space="preserve">added to VBMS for the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8E167C" w:rsidRPr="00BA598E">
              <w:rPr>
                <w:rFonts w:ascii="Arial" w:hAnsi="Arial" w:cs="Arial"/>
                <w:color w:val="000000"/>
                <w:sz w:val="20"/>
                <w:szCs w:val="20"/>
              </w:rPr>
              <w:t>firstmiddlelastsuffix</w:t>
            </w:r>
            <w:proofErr w:type="spellEnd"/>
            <w:r w:rsidR="008E167C">
              <w:rPr>
                <w:rFonts w:ascii="Arial" w:hAnsi="Arial" w:cs="Arial"/>
                <w:color w:val="000000"/>
                <w:sz w:val="20"/>
                <w:szCs w:val="20"/>
              </w:rPr>
              <w:t xml:space="preserve">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Pr="00237691">
              <w:rPr>
                <w:rFonts w:ascii="Arial" w:hAnsi="Arial" w:cs="Arial"/>
                <w:sz w:val="20"/>
                <w:szCs w:val="20"/>
              </w:rPr>
              <w:t>eCase</w:t>
            </w:r>
            <w:proofErr w:type="spellEnd"/>
            <w:r w:rsidRPr="00237691">
              <w:rPr>
                <w:rFonts w:ascii="Arial" w:hAnsi="Arial" w:cs="Arial"/>
                <w:sz w:val="20"/>
                <w:szCs w:val="20"/>
              </w:rPr>
              <w:t xml:space="preserve">. </w:t>
            </w:r>
            <w:r w:rsidR="00980BD2">
              <w:rPr>
                <w:rFonts w:ascii="Arial" w:hAnsi="Arial" w:cs="Arial"/>
                <w:sz w:val="20"/>
                <w:szCs w:val="20"/>
              </w:rPr>
              <w:t>(</w:t>
            </w:r>
            <w:r w:rsidRPr="00237691">
              <w:rPr>
                <w:rFonts w:ascii="Arial" w:hAnsi="Arial" w:cs="Arial"/>
                <w:sz w:val="20"/>
                <w:szCs w:val="20"/>
              </w:rPr>
              <w:t>Select all that apply.</w:t>
            </w:r>
            <w:r w:rsidR="00980BD2">
              <w:rPr>
                <w:rFonts w:ascii="Arial" w:hAnsi="Arial" w:cs="Arial"/>
                <w:sz w:val="20"/>
                <w:szCs w:val="20"/>
              </w:rPr>
              <w:t>)</w:t>
            </w:r>
          </w:p>
          <w:p w14:paraId="457B4C21" w14:textId="77777777" w:rsidR="00194910" w:rsidRPr="00237691" w:rsidRDefault="00194910" w:rsidP="00194910">
            <w:pPr>
              <w:autoSpaceDE w:val="0"/>
              <w:autoSpaceDN w:val="0"/>
              <w:adjustRightInd w:val="0"/>
              <w:rPr>
                <w:rFonts w:ascii="Arial" w:hAnsi="Arial" w:cs="Arial"/>
                <w:sz w:val="20"/>
                <w:szCs w:val="20"/>
              </w:rPr>
            </w:pPr>
          </w:p>
          <w:p w14:paraId="7DDD1BA2" w14:textId="5420FED8" w:rsidR="00091C59" w:rsidRDefault="00091C59" w:rsidP="00B71D62">
            <w:pPr>
              <w:pStyle w:val="ListParagraph"/>
              <w:numPr>
                <w:ilvl w:val="0"/>
                <w:numId w:val="26"/>
              </w:numPr>
              <w:autoSpaceDE w:val="0"/>
              <w:autoSpaceDN w:val="0"/>
              <w:adjustRightInd w:val="0"/>
              <w:spacing w:after="0" w:line="240" w:lineRule="auto"/>
              <w:rPr>
                <w:rFonts w:ascii="Arial" w:hAnsi="Arial" w:cs="Arial"/>
                <w:sz w:val="20"/>
                <w:szCs w:val="20"/>
                <w:highlight w:val="yellow"/>
              </w:rPr>
            </w:pPr>
            <w:r>
              <w:rPr>
                <w:rFonts w:ascii="Arial" w:hAnsi="Arial" w:cs="Arial"/>
                <w:sz w:val="20"/>
                <w:szCs w:val="20"/>
                <w:highlight w:val="yellow"/>
              </w:rPr>
              <w:t>Bilateral Hearing Loss</w:t>
            </w:r>
          </w:p>
          <w:p w14:paraId="10DD8940" w14:textId="12D395D5" w:rsidR="00091C59" w:rsidRDefault="00091C59" w:rsidP="00B71D62">
            <w:pPr>
              <w:pStyle w:val="ListParagraph"/>
              <w:numPr>
                <w:ilvl w:val="0"/>
                <w:numId w:val="26"/>
              </w:numPr>
              <w:autoSpaceDE w:val="0"/>
              <w:autoSpaceDN w:val="0"/>
              <w:adjustRightInd w:val="0"/>
              <w:spacing w:after="0" w:line="240" w:lineRule="auto"/>
              <w:rPr>
                <w:rFonts w:ascii="Arial" w:hAnsi="Arial" w:cs="Arial"/>
                <w:sz w:val="20"/>
                <w:szCs w:val="20"/>
                <w:highlight w:val="yellow"/>
              </w:rPr>
            </w:pPr>
            <w:r>
              <w:rPr>
                <w:rFonts w:ascii="Arial" w:hAnsi="Arial" w:cs="Arial"/>
                <w:sz w:val="20"/>
                <w:szCs w:val="20"/>
                <w:highlight w:val="yellow"/>
              </w:rPr>
              <w:t>Bilateral Knee Condition</w:t>
            </w:r>
          </w:p>
          <w:p w14:paraId="5CD002A3" w14:textId="0DA77999" w:rsidR="00091C59" w:rsidRDefault="00091C59" w:rsidP="00B71D62">
            <w:pPr>
              <w:pStyle w:val="ListParagraph"/>
              <w:numPr>
                <w:ilvl w:val="0"/>
                <w:numId w:val="26"/>
              </w:numPr>
              <w:autoSpaceDE w:val="0"/>
              <w:autoSpaceDN w:val="0"/>
              <w:adjustRightInd w:val="0"/>
              <w:spacing w:after="0" w:line="240" w:lineRule="auto"/>
              <w:rPr>
                <w:rFonts w:ascii="Arial" w:hAnsi="Arial" w:cs="Arial"/>
                <w:sz w:val="20"/>
                <w:szCs w:val="20"/>
                <w:highlight w:val="yellow"/>
              </w:rPr>
            </w:pPr>
            <w:del w:id="0" w:author="Shackelford, Debra, VBADENV Trng Facility" w:date="2021-05-12T10:10:00Z">
              <w:r w:rsidDel="00831069">
                <w:rPr>
                  <w:rFonts w:ascii="Arial" w:hAnsi="Arial" w:cs="Arial"/>
                  <w:sz w:val="20"/>
                  <w:szCs w:val="20"/>
                  <w:highlight w:val="yellow"/>
                </w:rPr>
                <w:delText xml:space="preserve">Low Back </w:delText>
              </w:r>
              <w:commentRangeStart w:id="1"/>
              <w:r w:rsidDel="00831069">
                <w:rPr>
                  <w:rFonts w:ascii="Arial" w:hAnsi="Arial" w:cs="Arial"/>
                  <w:sz w:val="20"/>
                  <w:szCs w:val="20"/>
                  <w:highlight w:val="yellow"/>
                </w:rPr>
                <w:delText>condition</w:delText>
              </w:r>
            </w:del>
            <w:ins w:id="2" w:author="Shackelford, Debra, VBADENV Trng Facility" w:date="2021-05-12T10:10:00Z">
              <w:r w:rsidR="00831069">
                <w:rPr>
                  <w:rFonts w:ascii="Arial" w:hAnsi="Arial" w:cs="Arial"/>
                  <w:sz w:val="20"/>
                  <w:szCs w:val="20"/>
                  <w:highlight w:val="yellow"/>
                </w:rPr>
                <w:t>L</w:t>
              </w:r>
            </w:ins>
            <w:ins w:id="3" w:author="Shackelford, Debra, VBADENV Trng Facility" w:date="2021-05-12T10:11:00Z">
              <w:r w:rsidR="00831069">
                <w:rPr>
                  <w:rFonts w:ascii="Arial" w:hAnsi="Arial" w:cs="Arial"/>
                  <w:sz w:val="20"/>
                  <w:szCs w:val="20"/>
                  <w:highlight w:val="yellow"/>
                </w:rPr>
                <w:t>ow</w:t>
              </w:r>
              <w:commentRangeEnd w:id="1"/>
              <w:r w:rsidR="00831069">
                <w:rPr>
                  <w:rStyle w:val="CommentReference"/>
                </w:rPr>
                <w:commentReference w:id="1"/>
              </w:r>
              <w:r w:rsidR="00831069">
                <w:rPr>
                  <w:rFonts w:ascii="Arial" w:hAnsi="Arial" w:cs="Arial"/>
                  <w:sz w:val="20"/>
                  <w:szCs w:val="20"/>
                  <w:highlight w:val="yellow"/>
                </w:rPr>
                <w:t xml:space="preserve"> Back Strain</w:t>
              </w:r>
            </w:ins>
          </w:p>
          <w:p w14:paraId="33250189" w14:textId="0CB58A6F" w:rsidR="00091C59" w:rsidRDefault="00091C59" w:rsidP="00B71D62">
            <w:pPr>
              <w:pStyle w:val="ListParagraph"/>
              <w:numPr>
                <w:ilvl w:val="0"/>
                <w:numId w:val="26"/>
              </w:numPr>
              <w:autoSpaceDE w:val="0"/>
              <w:autoSpaceDN w:val="0"/>
              <w:adjustRightInd w:val="0"/>
              <w:spacing w:after="0" w:line="240" w:lineRule="auto"/>
              <w:rPr>
                <w:rFonts w:ascii="Arial" w:hAnsi="Arial" w:cs="Arial"/>
                <w:sz w:val="20"/>
                <w:szCs w:val="20"/>
                <w:highlight w:val="yellow"/>
              </w:rPr>
            </w:pPr>
            <w:r>
              <w:rPr>
                <w:rFonts w:ascii="Arial" w:hAnsi="Arial" w:cs="Arial"/>
                <w:sz w:val="20"/>
                <w:szCs w:val="20"/>
                <w:highlight w:val="yellow"/>
              </w:rPr>
              <w:t>PTSD</w:t>
            </w:r>
          </w:p>
          <w:p w14:paraId="72DB7611" w14:textId="09F2BE97" w:rsidR="00091C59" w:rsidRPr="00C4461C" w:rsidRDefault="00091C59" w:rsidP="00B71D62">
            <w:pPr>
              <w:pStyle w:val="ListParagraph"/>
              <w:numPr>
                <w:ilvl w:val="0"/>
                <w:numId w:val="26"/>
              </w:numPr>
              <w:autoSpaceDE w:val="0"/>
              <w:autoSpaceDN w:val="0"/>
              <w:adjustRightInd w:val="0"/>
              <w:spacing w:after="0" w:line="240" w:lineRule="auto"/>
              <w:rPr>
                <w:rFonts w:ascii="Arial" w:hAnsi="Arial" w:cs="Arial"/>
                <w:sz w:val="20"/>
                <w:szCs w:val="20"/>
                <w:highlight w:val="yellow"/>
              </w:rPr>
            </w:pPr>
            <w:r>
              <w:rPr>
                <w:rFonts w:ascii="Arial" w:hAnsi="Arial" w:cs="Arial"/>
                <w:sz w:val="20"/>
                <w:szCs w:val="20"/>
                <w:highlight w:val="yellow"/>
              </w:rPr>
              <w:t>Tinnitus</w:t>
            </w:r>
          </w:p>
          <w:p w14:paraId="5DF01403" w14:textId="77777777" w:rsidR="00194910" w:rsidRPr="00237691" w:rsidRDefault="00194910" w:rsidP="00194910">
            <w:pPr>
              <w:autoSpaceDE w:val="0"/>
              <w:autoSpaceDN w:val="0"/>
              <w:adjustRightInd w:val="0"/>
              <w:rPr>
                <w:rFonts w:ascii="Arial" w:hAnsi="Arial" w:cs="Arial"/>
                <w:sz w:val="20"/>
                <w:szCs w:val="20"/>
              </w:rPr>
            </w:pPr>
          </w:p>
          <w:p w14:paraId="5E3C9832"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55A79F96" w14:textId="3C099CE8" w:rsidR="00194910" w:rsidRPr="001F09DD" w:rsidRDefault="00194910" w:rsidP="00194910">
            <w:pPr>
              <w:tabs>
                <w:tab w:val="left" w:pos="7710"/>
              </w:tabs>
              <w:autoSpaceDE w:val="0"/>
              <w:autoSpaceDN w:val="0"/>
              <w:adjustRightInd w:val="0"/>
              <w:rPr>
                <w:rFonts w:ascii="Arial" w:hAnsi="Arial" w:cs="Arial"/>
                <w:sz w:val="20"/>
                <w:szCs w:val="20"/>
              </w:rPr>
            </w:pPr>
            <w:r w:rsidRPr="001F09DD">
              <w:rPr>
                <w:rFonts w:ascii="Arial" w:hAnsi="Arial" w:cs="Arial"/>
                <w:sz w:val="20"/>
                <w:szCs w:val="20"/>
              </w:rPr>
              <w:t xml:space="preserve">Correct. These are the contentions that the Veteran claimed on </w:t>
            </w:r>
            <w:r w:rsidR="000A46B8" w:rsidRPr="001F09DD">
              <w:rPr>
                <w:rFonts w:ascii="Arial" w:hAnsi="Arial" w:cs="Arial"/>
                <w:sz w:val="20"/>
                <w:szCs w:val="20"/>
              </w:rPr>
              <w:t xml:space="preserve">the two </w:t>
            </w:r>
            <w:r w:rsidRPr="001F09DD">
              <w:rPr>
                <w:rFonts w:ascii="Arial" w:hAnsi="Arial" w:cs="Arial"/>
                <w:sz w:val="20"/>
                <w:szCs w:val="20"/>
              </w:rPr>
              <w:t>VA Form 21-526EZ</w:t>
            </w:r>
            <w:r w:rsidR="00506597" w:rsidRPr="001F09DD">
              <w:rPr>
                <w:rFonts w:ascii="Arial" w:hAnsi="Arial" w:cs="Arial"/>
                <w:sz w:val="20"/>
                <w:szCs w:val="20"/>
              </w:rPr>
              <w:t>s.</w:t>
            </w:r>
            <w:r w:rsidR="005F4D80" w:rsidRPr="001F09DD">
              <w:rPr>
                <w:rFonts w:ascii="Arial" w:hAnsi="Arial" w:cs="Arial"/>
                <w:sz w:val="20"/>
                <w:szCs w:val="20"/>
              </w:rPr>
              <w:t xml:space="preserve"> Enter issues as contentions when they are expressly claimed by the claimant/Veteran/authorized representative. M21-1 III.iii.</w:t>
            </w:r>
            <w:proofErr w:type="gramStart"/>
            <w:r w:rsidR="005F4D80" w:rsidRPr="001F09DD">
              <w:rPr>
                <w:rFonts w:ascii="Arial" w:hAnsi="Arial" w:cs="Arial"/>
                <w:sz w:val="20"/>
                <w:szCs w:val="20"/>
              </w:rPr>
              <w:t>1.F</w:t>
            </w:r>
            <w:proofErr w:type="gramEnd"/>
            <w:r w:rsidR="005F4D80" w:rsidRPr="001F09DD">
              <w:rPr>
                <w:rFonts w:ascii="Arial" w:hAnsi="Arial" w:cs="Arial"/>
                <w:sz w:val="20"/>
                <w:szCs w:val="20"/>
              </w:rPr>
              <w:t xml:space="preserve"> - Record Maintenance During the Development Process</w:t>
            </w:r>
          </w:p>
          <w:p w14:paraId="1AA22D23"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5AAA63EA"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33EC32A8" w14:textId="77777777" w:rsidR="00506597" w:rsidRPr="001F09DD" w:rsidRDefault="00194910" w:rsidP="00506597">
            <w:pPr>
              <w:tabs>
                <w:tab w:val="left" w:pos="7710"/>
              </w:tabs>
              <w:autoSpaceDE w:val="0"/>
              <w:autoSpaceDN w:val="0"/>
              <w:adjustRightInd w:val="0"/>
              <w:rPr>
                <w:rFonts w:ascii="Arial" w:hAnsi="Arial" w:cs="Arial"/>
                <w:sz w:val="20"/>
                <w:szCs w:val="20"/>
              </w:rPr>
            </w:pPr>
            <w:r w:rsidRPr="001F09DD">
              <w:rPr>
                <w:rFonts w:ascii="Arial" w:hAnsi="Arial" w:cs="Arial"/>
                <w:sz w:val="20"/>
                <w:szCs w:val="20"/>
              </w:rPr>
              <w:t xml:space="preserve">Incorrect. </w:t>
            </w:r>
            <w:r w:rsidR="00506597" w:rsidRPr="001F09DD">
              <w:rPr>
                <w:rFonts w:ascii="Arial" w:hAnsi="Arial" w:cs="Arial"/>
                <w:sz w:val="20"/>
                <w:szCs w:val="20"/>
              </w:rPr>
              <w:t>These are the contentions that the Veteran claimed on the two VA Form 21-526EZs. Enter issues as contentions when they are expressly claimed by the claimant/Veteran/authorized representative. M21-1 III.iii.</w:t>
            </w:r>
            <w:proofErr w:type="gramStart"/>
            <w:r w:rsidR="00506597" w:rsidRPr="001F09DD">
              <w:rPr>
                <w:rFonts w:ascii="Arial" w:hAnsi="Arial" w:cs="Arial"/>
                <w:sz w:val="20"/>
                <w:szCs w:val="20"/>
              </w:rPr>
              <w:t>1.F</w:t>
            </w:r>
            <w:proofErr w:type="gramEnd"/>
            <w:r w:rsidR="00506597" w:rsidRPr="001F09DD">
              <w:rPr>
                <w:rFonts w:ascii="Arial" w:hAnsi="Arial" w:cs="Arial"/>
                <w:sz w:val="20"/>
                <w:szCs w:val="20"/>
              </w:rPr>
              <w:t xml:space="preserve"> - Record Maintenance During the Development Process</w:t>
            </w:r>
          </w:p>
          <w:p w14:paraId="74604343" w14:textId="77777777" w:rsidR="005F4D80" w:rsidRPr="001F09DD" w:rsidRDefault="005F4D80" w:rsidP="00194910">
            <w:pPr>
              <w:autoSpaceDE w:val="0"/>
              <w:autoSpaceDN w:val="0"/>
              <w:adjustRightInd w:val="0"/>
              <w:rPr>
                <w:rFonts w:ascii="Arial" w:hAnsi="Arial" w:cs="Arial"/>
                <w:sz w:val="20"/>
                <w:szCs w:val="20"/>
              </w:rPr>
            </w:pPr>
          </w:p>
          <w:p w14:paraId="2C015E79" w14:textId="7030629D" w:rsidR="005F4D80" w:rsidRPr="001F09DD" w:rsidRDefault="00194910" w:rsidP="00194910">
            <w:pPr>
              <w:autoSpaceDE w:val="0"/>
              <w:autoSpaceDN w:val="0"/>
              <w:adjustRightInd w:val="0"/>
              <w:rPr>
                <w:rFonts w:ascii="Arial" w:hAnsi="Arial" w:cs="Arial"/>
                <w:sz w:val="20"/>
                <w:szCs w:val="20"/>
              </w:rPr>
            </w:pPr>
            <w:r w:rsidRPr="001F09DD">
              <w:rPr>
                <w:rFonts w:ascii="Arial" w:hAnsi="Arial" w:cs="Arial"/>
                <w:sz w:val="20"/>
                <w:szCs w:val="20"/>
              </w:rPr>
              <w:t xml:space="preserve">The contentions that the Veteran claimed on </w:t>
            </w:r>
            <w:r w:rsidR="003B1B80" w:rsidRPr="001F09DD">
              <w:rPr>
                <w:rFonts w:ascii="Arial" w:hAnsi="Arial" w:cs="Arial"/>
                <w:sz w:val="20"/>
                <w:szCs w:val="20"/>
              </w:rPr>
              <w:t>/*</w:t>
            </w:r>
            <w:r w:rsidR="008E167C" w:rsidRPr="001F09DD">
              <w:rPr>
                <w:rFonts w:ascii="Arial" w:hAnsi="Arial" w:cs="Arial"/>
                <w:sz w:val="20"/>
                <w:szCs w:val="20"/>
              </w:rPr>
              <w:t xml:space="preserve"> </w:t>
            </w:r>
            <w:proofErr w:type="spellStart"/>
            <w:r w:rsidR="003B1B80" w:rsidRPr="001F09DD">
              <w:rPr>
                <w:rFonts w:ascii="Arial" w:hAnsi="Arial" w:cs="Arial"/>
                <w:sz w:val="20"/>
                <w:szCs w:val="20"/>
              </w:rPr>
              <w:t>hisher</w:t>
            </w:r>
            <w:proofErr w:type="spellEnd"/>
            <w:r w:rsidR="008E167C" w:rsidRPr="001F09DD">
              <w:rPr>
                <w:rFonts w:ascii="Arial" w:hAnsi="Arial" w:cs="Arial"/>
                <w:sz w:val="20"/>
                <w:szCs w:val="20"/>
              </w:rPr>
              <w:t xml:space="preserve"> </w:t>
            </w:r>
            <w:r w:rsidR="003B1B80" w:rsidRPr="001F09DD">
              <w:rPr>
                <w:rFonts w:ascii="Arial" w:hAnsi="Arial" w:cs="Arial"/>
                <w:sz w:val="20"/>
                <w:szCs w:val="20"/>
              </w:rPr>
              <w:t>*/</w:t>
            </w:r>
            <w:r w:rsidRPr="001F09DD">
              <w:rPr>
                <w:rFonts w:ascii="Arial" w:hAnsi="Arial" w:cs="Arial"/>
                <w:sz w:val="20"/>
                <w:szCs w:val="20"/>
              </w:rPr>
              <w:t xml:space="preserve"> </w:t>
            </w:r>
            <w:r w:rsidR="00054134">
              <w:rPr>
                <w:rFonts w:ascii="Arial" w:hAnsi="Arial" w:cs="Arial"/>
                <w:sz w:val="20"/>
                <w:szCs w:val="20"/>
              </w:rPr>
              <w:t xml:space="preserve">two </w:t>
            </w:r>
            <w:r w:rsidRPr="001F09DD">
              <w:rPr>
                <w:rFonts w:ascii="Arial" w:hAnsi="Arial" w:cs="Arial"/>
                <w:sz w:val="20"/>
                <w:szCs w:val="20"/>
              </w:rPr>
              <w:t xml:space="preserve">VA Form 21-526EZ are: </w:t>
            </w:r>
          </w:p>
          <w:p w14:paraId="4B92089F" w14:textId="77777777" w:rsidR="005F4D80" w:rsidRPr="001F09DD" w:rsidRDefault="005F4D80" w:rsidP="00194910">
            <w:pPr>
              <w:autoSpaceDE w:val="0"/>
              <w:autoSpaceDN w:val="0"/>
              <w:adjustRightInd w:val="0"/>
              <w:rPr>
                <w:rFonts w:ascii="Arial" w:hAnsi="Arial" w:cs="Arial"/>
                <w:sz w:val="20"/>
                <w:szCs w:val="20"/>
              </w:rPr>
            </w:pPr>
          </w:p>
          <w:p w14:paraId="3A089444" w14:textId="77777777" w:rsidR="00B71D62" w:rsidRPr="001F09DD" w:rsidRDefault="00B71D62" w:rsidP="00B71D62">
            <w:pPr>
              <w:pStyle w:val="ListParagraph"/>
              <w:numPr>
                <w:ilvl w:val="0"/>
                <w:numId w:val="26"/>
              </w:numPr>
              <w:autoSpaceDE w:val="0"/>
              <w:autoSpaceDN w:val="0"/>
              <w:adjustRightInd w:val="0"/>
              <w:spacing w:after="0" w:line="240" w:lineRule="auto"/>
              <w:rPr>
                <w:rFonts w:ascii="Arial" w:hAnsi="Arial" w:cs="Arial"/>
                <w:sz w:val="20"/>
                <w:szCs w:val="20"/>
              </w:rPr>
            </w:pPr>
            <w:r w:rsidRPr="001F09DD">
              <w:rPr>
                <w:rFonts w:ascii="Arial" w:hAnsi="Arial" w:cs="Arial"/>
                <w:sz w:val="20"/>
                <w:szCs w:val="20"/>
              </w:rPr>
              <w:t>Bilateral Hearing Loss</w:t>
            </w:r>
          </w:p>
          <w:p w14:paraId="762CD50F" w14:textId="77777777" w:rsidR="00B71D62" w:rsidRPr="001F09DD" w:rsidRDefault="00B71D62" w:rsidP="00B71D62">
            <w:pPr>
              <w:pStyle w:val="ListParagraph"/>
              <w:numPr>
                <w:ilvl w:val="0"/>
                <w:numId w:val="26"/>
              </w:numPr>
              <w:autoSpaceDE w:val="0"/>
              <w:autoSpaceDN w:val="0"/>
              <w:adjustRightInd w:val="0"/>
              <w:spacing w:after="0" w:line="240" w:lineRule="auto"/>
              <w:rPr>
                <w:rFonts w:ascii="Arial" w:hAnsi="Arial" w:cs="Arial"/>
                <w:sz w:val="20"/>
                <w:szCs w:val="20"/>
              </w:rPr>
            </w:pPr>
            <w:r w:rsidRPr="001F09DD">
              <w:rPr>
                <w:rFonts w:ascii="Arial" w:hAnsi="Arial" w:cs="Arial"/>
                <w:sz w:val="20"/>
                <w:szCs w:val="20"/>
              </w:rPr>
              <w:t>Bilateral Knee Condition</w:t>
            </w:r>
          </w:p>
          <w:p w14:paraId="30F690EB" w14:textId="046F624D" w:rsidR="00B71D62" w:rsidRPr="001F09DD" w:rsidRDefault="00B71D62" w:rsidP="00B71D62">
            <w:pPr>
              <w:pStyle w:val="ListParagraph"/>
              <w:numPr>
                <w:ilvl w:val="0"/>
                <w:numId w:val="26"/>
              </w:numPr>
              <w:autoSpaceDE w:val="0"/>
              <w:autoSpaceDN w:val="0"/>
              <w:adjustRightInd w:val="0"/>
              <w:spacing w:after="0" w:line="240" w:lineRule="auto"/>
              <w:rPr>
                <w:rFonts w:ascii="Arial" w:hAnsi="Arial" w:cs="Arial"/>
                <w:sz w:val="20"/>
                <w:szCs w:val="20"/>
              </w:rPr>
            </w:pPr>
            <w:del w:id="5" w:author="Shackelford, Debra, VBADENV Trng Facility" w:date="2021-05-12T10:11:00Z">
              <w:r w:rsidRPr="001F09DD" w:rsidDel="00831069">
                <w:rPr>
                  <w:rFonts w:ascii="Arial" w:hAnsi="Arial" w:cs="Arial"/>
                  <w:sz w:val="20"/>
                  <w:szCs w:val="20"/>
                </w:rPr>
                <w:delText>Low Back condition</w:delText>
              </w:r>
            </w:del>
            <w:ins w:id="6" w:author="Shackelford, Debra, VBADENV Trng Facility" w:date="2021-05-12T10:11:00Z">
              <w:r w:rsidR="00831069">
                <w:rPr>
                  <w:rFonts w:ascii="Arial" w:hAnsi="Arial" w:cs="Arial"/>
                  <w:sz w:val="20"/>
                  <w:szCs w:val="20"/>
                </w:rPr>
                <w:t xml:space="preserve">Low Back </w:t>
              </w:r>
              <w:commentRangeStart w:id="7"/>
              <w:r w:rsidR="00831069">
                <w:rPr>
                  <w:rFonts w:ascii="Arial" w:hAnsi="Arial" w:cs="Arial"/>
                  <w:sz w:val="20"/>
                  <w:szCs w:val="20"/>
                </w:rPr>
                <w:t>Strain</w:t>
              </w:r>
            </w:ins>
            <w:commentRangeEnd w:id="7"/>
            <w:ins w:id="8" w:author="Shackelford, Debra, VBADENV Trng Facility" w:date="2021-05-12T10:13:00Z">
              <w:r w:rsidR="00831069">
                <w:rPr>
                  <w:rStyle w:val="CommentReference"/>
                </w:rPr>
                <w:commentReference w:id="7"/>
              </w:r>
            </w:ins>
          </w:p>
          <w:p w14:paraId="7E225392" w14:textId="77777777" w:rsidR="00B71D62" w:rsidRPr="001F09DD" w:rsidRDefault="00B71D62" w:rsidP="00B71D62">
            <w:pPr>
              <w:pStyle w:val="ListParagraph"/>
              <w:numPr>
                <w:ilvl w:val="0"/>
                <w:numId w:val="26"/>
              </w:numPr>
              <w:autoSpaceDE w:val="0"/>
              <w:autoSpaceDN w:val="0"/>
              <w:adjustRightInd w:val="0"/>
              <w:spacing w:after="0" w:line="240" w:lineRule="auto"/>
              <w:rPr>
                <w:rFonts w:ascii="Arial" w:hAnsi="Arial" w:cs="Arial"/>
                <w:sz w:val="20"/>
                <w:szCs w:val="20"/>
              </w:rPr>
            </w:pPr>
            <w:r w:rsidRPr="001F09DD">
              <w:rPr>
                <w:rFonts w:ascii="Arial" w:hAnsi="Arial" w:cs="Arial"/>
                <w:sz w:val="20"/>
                <w:szCs w:val="20"/>
              </w:rPr>
              <w:t>PTSD</w:t>
            </w:r>
          </w:p>
          <w:p w14:paraId="05ECFDD5" w14:textId="77777777" w:rsidR="00B71D62" w:rsidRPr="001F09DD" w:rsidRDefault="00B71D62" w:rsidP="00B71D62">
            <w:pPr>
              <w:pStyle w:val="ListParagraph"/>
              <w:numPr>
                <w:ilvl w:val="0"/>
                <w:numId w:val="26"/>
              </w:numPr>
              <w:autoSpaceDE w:val="0"/>
              <w:autoSpaceDN w:val="0"/>
              <w:adjustRightInd w:val="0"/>
              <w:spacing w:after="0" w:line="240" w:lineRule="auto"/>
              <w:rPr>
                <w:rFonts w:ascii="Arial" w:hAnsi="Arial" w:cs="Arial"/>
                <w:sz w:val="20"/>
                <w:szCs w:val="20"/>
              </w:rPr>
            </w:pPr>
            <w:r w:rsidRPr="001F09DD">
              <w:rPr>
                <w:rFonts w:ascii="Arial" w:hAnsi="Arial" w:cs="Arial"/>
                <w:sz w:val="20"/>
                <w:szCs w:val="20"/>
              </w:rPr>
              <w:t>Tinnitus</w:t>
            </w:r>
          </w:p>
          <w:p w14:paraId="054DB6C9" w14:textId="13627C57" w:rsidR="00194910" w:rsidRPr="005F4D80" w:rsidRDefault="00194910" w:rsidP="000A46B8">
            <w:pPr>
              <w:ind w:left="360"/>
            </w:pPr>
          </w:p>
        </w:tc>
        <w:tc>
          <w:tcPr>
            <w:tcW w:w="6971" w:type="dxa"/>
          </w:tcPr>
          <w:p w14:paraId="32C7F0FB" w14:textId="54292C5C" w:rsidR="00733EA3" w:rsidRPr="00733EA3" w:rsidRDefault="00733EA3" w:rsidP="00733EA3">
            <w:pPr>
              <w:tabs>
                <w:tab w:val="left" w:pos="7710"/>
              </w:tabs>
              <w:autoSpaceDE w:val="0"/>
              <w:autoSpaceDN w:val="0"/>
              <w:adjustRightInd w:val="0"/>
              <w:rPr>
                <w:rFonts w:ascii="Arial" w:hAnsi="Arial" w:cs="Arial"/>
                <w:sz w:val="20"/>
                <w:szCs w:val="20"/>
              </w:rPr>
            </w:pPr>
          </w:p>
        </w:tc>
      </w:tr>
      <w:tr w:rsidR="00194910" w:rsidRPr="00237691" w14:paraId="07085F3D" w14:textId="77777777" w:rsidTr="002A3195">
        <w:trPr>
          <w:trHeight w:val="288"/>
        </w:trPr>
        <w:tc>
          <w:tcPr>
            <w:tcW w:w="7645" w:type="dxa"/>
            <w:shd w:val="clear" w:color="auto" w:fill="FFC000" w:themeFill="accent4"/>
          </w:tcPr>
          <w:p w14:paraId="00D1958D" w14:textId="77777777" w:rsidR="00194910" w:rsidRPr="00237691" w:rsidRDefault="002A00BA" w:rsidP="00194910">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095.</w:t>
            </w:r>
          </w:p>
        </w:tc>
        <w:tc>
          <w:tcPr>
            <w:tcW w:w="6971" w:type="dxa"/>
            <w:shd w:val="clear" w:color="auto" w:fill="FFC000" w:themeFill="accent4"/>
          </w:tcPr>
          <w:p w14:paraId="0362F973" w14:textId="77777777" w:rsidR="00194910" w:rsidRPr="00CB7986" w:rsidRDefault="00194910" w:rsidP="00CB7986">
            <w:pPr>
              <w:tabs>
                <w:tab w:val="left" w:pos="7710"/>
              </w:tabs>
              <w:autoSpaceDE w:val="0"/>
              <w:autoSpaceDN w:val="0"/>
              <w:adjustRightInd w:val="0"/>
              <w:rPr>
                <w:rFonts w:ascii="Arial" w:hAnsi="Arial" w:cs="Arial"/>
                <w:sz w:val="20"/>
                <w:szCs w:val="20"/>
              </w:rPr>
            </w:pPr>
          </w:p>
        </w:tc>
      </w:tr>
      <w:tr w:rsidR="00194910" w:rsidRPr="00237691" w14:paraId="1842C340" w14:textId="77777777" w:rsidTr="002A3195">
        <w:tc>
          <w:tcPr>
            <w:tcW w:w="7645" w:type="dxa"/>
            <w:tcBorders>
              <w:bottom w:val="single" w:sz="4" w:space="0" w:color="auto"/>
            </w:tcBorders>
          </w:tcPr>
          <w:p w14:paraId="673A5772" w14:textId="77777777" w:rsidR="00194910" w:rsidRPr="002A00BA" w:rsidRDefault="00194910" w:rsidP="00194910">
            <w:pPr>
              <w:rPr>
                <w:rFonts w:ascii="Arial" w:hAnsi="Arial" w:cs="Arial"/>
                <w:b/>
                <w:sz w:val="20"/>
                <w:szCs w:val="20"/>
              </w:rPr>
            </w:pPr>
            <w:r w:rsidRPr="002A00BA">
              <w:rPr>
                <w:rFonts w:ascii="Arial" w:hAnsi="Arial" w:cs="Arial"/>
                <w:b/>
                <w:sz w:val="20"/>
                <w:szCs w:val="20"/>
              </w:rPr>
              <w:t>Entering Claimed Contentions into VBMS</w:t>
            </w:r>
          </w:p>
          <w:p w14:paraId="44399865" w14:textId="77777777" w:rsidR="00194910" w:rsidRPr="00237691" w:rsidRDefault="00194910" w:rsidP="00194910">
            <w:pPr>
              <w:rPr>
                <w:rFonts w:ascii="Arial" w:hAnsi="Arial" w:cs="Arial"/>
                <w:sz w:val="20"/>
                <w:szCs w:val="20"/>
              </w:rPr>
            </w:pPr>
            <w:r w:rsidRPr="00237691">
              <w:rPr>
                <w:rFonts w:ascii="Arial" w:hAnsi="Arial" w:cs="Arial"/>
                <w:sz w:val="20"/>
                <w:szCs w:val="20"/>
              </w:rPr>
              <w:t>Page Number: 095</w:t>
            </w:r>
          </w:p>
          <w:p w14:paraId="709840E4" w14:textId="77777777" w:rsidR="00194910" w:rsidRPr="00237691" w:rsidRDefault="00194910" w:rsidP="00194910">
            <w:pPr>
              <w:rPr>
                <w:rFonts w:ascii="Arial" w:hAnsi="Arial" w:cs="Arial"/>
                <w:sz w:val="20"/>
                <w:szCs w:val="20"/>
              </w:rPr>
            </w:pPr>
          </w:p>
          <w:p w14:paraId="1BFE61BE" w14:textId="3F69D54B" w:rsidR="00194910" w:rsidRPr="00237691" w:rsidRDefault="00194910" w:rsidP="00194910">
            <w:pPr>
              <w:rPr>
                <w:rFonts w:ascii="Arial" w:hAnsi="Arial" w:cs="Arial"/>
                <w:sz w:val="20"/>
                <w:szCs w:val="20"/>
              </w:rPr>
            </w:pPr>
            <w:r w:rsidRPr="00237691">
              <w:rPr>
                <w:rFonts w:ascii="Arial" w:hAnsi="Arial" w:cs="Arial"/>
                <w:sz w:val="20"/>
                <w:szCs w:val="20"/>
              </w:rPr>
              <w:t xml:space="preserve">For each of these contentions found in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8E167C" w:rsidRPr="00BA598E">
              <w:rPr>
                <w:rFonts w:ascii="Arial" w:hAnsi="Arial" w:cs="Arial"/>
                <w:color w:val="000000"/>
                <w:sz w:val="20"/>
                <w:szCs w:val="20"/>
              </w:rPr>
              <w:t>firstmiddlelastsuffix</w:t>
            </w:r>
            <w:proofErr w:type="spellEnd"/>
            <w:r w:rsidR="008E167C">
              <w:rPr>
                <w:rFonts w:ascii="Arial" w:hAnsi="Arial" w:cs="Arial"/>
                <w:color w:val="000000"/>
                <w:sz w:val="20"/>
                <w:szCs w:val="20"/>
              </w:rPr>
              <w:t xml:space="preserve"> </w:t>
            </w:r>
            <w:r w:rsidR="008E167C" w:rsidRPr="00BA598E">
              <w:rPr>
                <w:rFonts w:ascii="Arial" w:hAnsi="Arial" w:cs="Arial"/>
                <w:color w:val="000000"/>
                <w:sz w:val="20"/>
                <w:szCs w:val="20"/>
              </w:rPr>
              <w:t>*/</w:t>
            </w:r>
            <w:r w:rsidR="008E167C">
              <w:rPr>
                <w:rFonts w:ascii="Arial" w:hAnsi="Arial" w:cs="Arial"/>
                <w:color w:val="000000"/>
                <w:sz w:val="20"/>
                <w:szCs w:val="20"/>
              </w:rPr>
              <w:t xml:space="preserve">’s </w:t>
            </w:r>
            <w:r w:rsidRPr="00237691">
              <w:rPr>
                <w:rFonts w:ascii="Arial" w:hAnsi="Arial" w:cs="Arial"/>
                <w:sz w:val="20"/>
                <w:szCs w:val="20"/>
              </w:rPr>
              <w:t xml:space="preserve">claim, identify the classification, contention date and type, </w:t>
            </w:r>
            <w:r w:rsidR="005F4D80" w:rsidRPr="00237691">
              <w:rPr>
                <w:rFonts w:ascii="Arial" w:hAnsi="Arial" w:cs="Arial"/>
                <w:sz w:val="20"/>
                <w:szCs w:val="20"/>
              </w:rPr>
              <w:t>whether</w:t>
            </w:r>
            <w:r w:rsidRPr="00237691">
              <w:rPr>
                <w:rFonts w:ascii="Arial" w:hAnsi="Arial" w:cs="Arial"/>
                <w:sz w:val="20"/>
                <w:szCs w:val="20"/>
              </w:rPr>
              <w:t xml:space="preserve"> it is a medical contention, and any applicable special issue </w:t>
            </w:r>
            <w:r w:rsidR="00044AFA">
              <w:rPr>
                <w:rFonts w:ascii="Arial" w:hAnsi="Arial" w:cs="Arial"/>
                <w:sz w:val="20"/>
                <w:szCs w:val="20"/>
              </w:rPr>
              <w:t>indicators</w:t>
            </w:r>
            <w:r w:rsidRPr="00237691">
              <w:rPr>
                <w:rFonts w:ascii="Arial" w:hAnsi="Arial" w:cs="Arial"/>
                <w:sz w:val="20"/>
                <w:szCs w:val="20"/>
              </w:rPr>
              <w:t>.</w:t>
            </w:r>
            <w:r w:rsidR="00095827">
              <w:rPr>
                <w:rFonts w:ascii="Arial" w:hAnsi="Arial" w:cs="Arial"/>
                <w:sz w:val="20"/>
                <w:szCs w:val="20"/>
              </w:rPr>
              <w:t xml:space="preserve">  </w:t>
            </w:r>
            <w:r w:rsidR="00095827" w:rsidRPr="0003109D">
              <w:rPr>
                <w:rFonts w:ascii="Arial" w:hAnsi="Arial" w:cs="Arial"/>
                <w:sz w:val="20"/>
                <w:szCs w:val="20"/>
              </w:rPr>
              <w:t>If Fully Developed Claim, FDC Excluded or Local Mentor Review special issue indicators are needed, only answer on the first contention below.</w:t>
            </w:r>
          </w:p>
          <w:p w14:paraId="08F873B1" w14:textId="77777777" w:rsidR="00194910" w:rsidRPr="00237691" w:rsidRDefault="00194910" w:rsidP="00194910">
            <w:pPr>
              <w:rPr>
                <w:rFonts w:ascii="Arial" w:hAnsi="Arial" w:cs="Arial"/>
                <w:sz w:val="20"/>
                <w:szCs w:val="20"/>
              </w:rPr>
            </w:pPr>
          </w:p>
          <w:p w14:paraId="455DCD6E" w14:textId="4EA2AA0E" w:rsidR="00B71D62" w:rsidRPr="001F09DD" w:rsidRDefault="00B71D62" w:rsidP="00B71D62">
            <w:pPr>
              <w:rPr>
                <w:rFonts w:ascii="Arial" w:hAnsi="Arial" w:cs="Arial"/>
                <w:sz w:val="20"/>
                <w:szCs w:val="20"/>
                <w:u w:val="single"/>
              </w:rPr>
            </w:pPr>
            <w:r w:rsidRPr="001F09DD">
              <w:rPr>
                <w:rFonts w:ascii="Arial" w:hAnsi="Arial" w:cs="Arial"/>
                <w:sz w:val="20"/>
                <w:szCs w:val="20"/>
                <w:u w:val="single"/>
              </w:rPr>
              <w:t>bilateral hearing loss</w:t>
            </w:r>
          </w:p>
          <w:p w14:paraId="3A9ED59E" w14:textId="77777777" w:rsidR="00B71D62" w:rsidRPr="001F09DD" w:rsidRDefault="00B71D62" w:rsidP="00B71D62">
            <w:pPr>
              <w:rPr>
                <w:rFonts w:ascii="Arial" w:hAnsi="Arial" w:cs="Arial"/>
                <w:sz w:val="20"/>
                <w:szCs w:val="20"/>
              </w:rPr>
            </w:pPr>
            <w:r w:rsidRPr="001F09DD">
              <w:rPr>
                <w:rFonts w:ascii="Arial" w:hAnsi="Arial" w:cs="Arial"/>
                <w:sz w:val="20"/>
                <w:szCs w:val="20"/>
              </w:rPr>
              <w:t>Classification: Hearing loss</w:t>
            </w:r>
          </w:p>
          <w:p w14:paraId="7A75F45F" w14:textId="169D824D" w:rsidR="00B71D62" w:rsidRPr="001F09DD" w:rsidRDefault="00B71D62" w:rsidP="00B71D62">
            <w:pPr>
              <w:rPr>
                <w:rFonts w:ascii="Arial" w:hAnsi="Arial" w:cs="Arial"/>
                <w:sz w:val="20"/>
                <w:szCs w:val="20"/>
              </w:rPr>
            </w:pPr>
            <w:r w:rsidRPr="001F09DD">
              <w:rPr>
                <w:rFonts w:ascii="Arial" w:hAnsi="Arial" w:cs="Arial"/>
                <w:sz w:val="20"/>
                <w:szCs w:val="20"/>
              </w:rPr>
              <w:lastRenderedPageBreak/>
              <w:t xml:space="preserve">Date: /* </w:t>
            </w:r>
            <w:proofErr w:type="spellStart"/>
            <w:r w:rsidRPr="001F09DD">
              <w:rPr>
                <w:rFonts w:ascii="Arial" w:hAnsi="Arial" w:cs="Arial"/>
                <w:sz w:val="20"/>
                <w:szCs w:val="20"/>
              </w:rPr>
              <w:t>receivedon</w:t>
            </w:r>
            <w:proofErr w:type="spellEnd"/>
            <w:r w:rsidRPr="001F09DD">
              <w:rPr>
                <w:rFonts w:ascii="Arial" w:hAnsi="Arial" w:cs="Arial"/>
                <w:sz w:val="20"/>
                <w:szCs w:val="20"/>
              </w:rPr>
              <w:t xml:space="preserve"> */</w:t>
            </w:r>
            <w:r w:rsidR="00D325E8">
              <w:rPr>
                <w:rFonts w:ascii="Arial" w:hAnsi="Arial" w:cs="Arial"/>
                <w:sz w:val="20"/>
                <w:szCs w:val="20"/>
              </w:rPr>
              <w:t xml:space="preserve"> </w:t>
            </w:r>
            <w:r w:rsidR="00D325E8" w:rsidRPr="00D325E8">
              <w:rPr>
                <w:rFonts w:ascii="Arial" w:hAnsi="Arial" w:cs="Arial"/>
                <w:color w:val="FF0000"/>
                <w:sz w:val="20"/>
                <w:szCs w:val="20"/>
              </w:rPr>
              <w:t>(</w:t>
            </w:r>
            <w:r w:rsidR="004928AE">
              <w:rPr>
                <w:rFonts w:ascii="Arial" w:hAnsi="Arial" w:cs="Arial"/>
                <w:color w:val="FF0000"/>
                <w:sz w:val="20"/>
                <w:szCs w:val="20"/>
              </w:rPr>
              <w:t>03/12/2021</w:t>
            </w:r>
            <w:r w:rsidR="00D325E8" w:rsidRPr="00D325E8">
              <w:rPr>
                <w:rFonts w:ascii="Arial" w:hAnsi="Arial" w:cs="Arial"/>
                <w:color w:val="FF0000"/>
                <w:sz w:val="20"/>
                <w:szCs w:val="20"/>
              </w:rPr>
              <w:t>)</w:t>
            </w:r>
          </w:p>
          <w:p w14:paraId="1A2CE8E2" w14:textId="77777777" w:rsidR="00B71D62" w:rsidRPr="001F09DD" w:rsidRDefault="00B71D62" w:rsidP="00B71D62">
            <w:pPr>
              <w:rPr>
                <w:rFonts w:ascii="Arial" w:hAnsi="Arial" w:cs="Arial"/>
                <w:sz w:val="20"/>
                <w:szCs w:val="20"/>
              </w:rPr>
            </w:pPr>
            <w:r w:rsidRPr="001F09DD">
              <w:rPr>
                <w:rFonts w:ascii="Arial" w:hAnsi="Arial" w:cs="Arial"/>
                <w:sz w:val="20"/>
                <w:szCs w:val="20"/>
              </w:rPr>
              <w:t>Type: New</w:t>
            </w:r>
          </w:p>
          <w:p w14:paraId="47EEF00E" w14:textId="77777777" w:rsidR="00B71D62" w:rsidRPr="001F09DD" w:rsidRDefault="00B71D62" w:rsidP="00B71D62">
            <w:pPr>
              <w:rPr>
                <w:rFonts w:ascii="Arial" w:hAnsi="Arial" w:cs="Arial"/>
                <w:sz w:val="20"/>
                <w:szCs w:val="20"/>
              </w:rPr>
            </w:pPr>
            <w:proofErr w:type="gramStart"/>
            <w:r w:rsidRPr="001F09DD">
              <w:rPr>
                <w:rFonts w:ascii="Arial" w:hAnsi="Arial" w:cs="Arial"/>
                <w:sz w:val="20"/>
                <w:szCs w:val="20"/>
              </w:rPr>
              <w:t>Medical?:</w:t>
            </w:r>
            <w:proofErr w:type="gramEnd"/>
            <w:r w:rsidRPr="001F09DD">
              <w:rPr>
                <w:rFonts w:ascii="Arial" w:hAnsi="Arial" w:cs="Arial"/>
                <w:sz w:val="20"/>
                <w:szCs w:val="20"/>
              </w:rPr>
              <w:t xml:space="preserve"> Yes </w:t>
            </w:r>
          </w:p>
          <w:p w14:paraId="321F8912" w14:textId="77777777" w:rsidR="00DC5FF8" w:rsidRPr="001F09DD" w:rsidRDefault="00B71D62" w:rsidP="00F7362C">
            <w:pPr>
              <w:rPr>
                <w:rFonts w:ascii="Arial" w:hAnsi="Arial" w:cs="Arial"/>
                <w:sz w:val="20"/>
                <w:szCs w:val="20"/>
              </w:rPr>
            </w:pPr>
            <w:r w:rsidRPr="001F09DD">
              <w:rPr>
                <w:rFonts w:ascii="Arial" w:hAnsi="Arial" w:cs="Arial"/>
                <w:sz w:val="20"/>
                <w:szCs w:val="20"/>
              </w:rPr>
              <w:t>Special Issue Indicators: Local Mentor Review</w:t>
            </w:r>
            <w:r w:rsidR="00DC5FF8" w:rsidRPr="001F09DD">
              <w:rPr>
                <w:rFonts w:ascii="Arial" w:hAnsi="Arial" w:cs="Arial"/>
                <w:sz w:val="20"/>
                <w:szCs w:val="20"/>
              </w:rPr>
              <w:t>, FDC Excluded – Additional Claim Submitted</w:t>
            </w:r>
          </w:p>
          <w:p w14:paraId="2FE50834" w14:textId="0A3F13BB" w:rsidR="00B71D62" w:rsidRPr="001F09DD" w:rsidRDefault="00B71D62" w:rsidP="00B71D62">
            <w:pPr>
              <w:rPr>
                <w:rFonts w:ascii="Arial" w:hAnsi="Arial" w:cs="Arial"/>
                <w:sz w:val="20"/>
                <w:szCs w:val="20"/>
              </w:rPr>
            </w:pPr>
          </w:p>
          <w:p w14:paraId="5110F98A" w14:textId="46CAD9C9" w:rsidR="00B71D62" w:rsidRPr="001F09DD" w:rsidRDefault="00B71D62" w:rsidP="00B71D62">
            <w:pPr>
              <w:rPr>
                <w:rFonts w:ascii="Arial" w:hAnsi="Arial" w:cs="Arial"/>
                <w:sz w:val="20"/>
                <w:szCs w:val="20"/>
                <w:u w:val="single"/>
              </w:rPr>
            </w:pPr>
            <w:r w:rsidRPr="001F09DD">
              <w:rPr>
                <w:rFonts w:ascii="Arial" w:hAnsi="Arial" w:cs="Arial"/>
                <w:sz w:val="20"/>
                <w:szCs w:val="20"/>
                <w:u w:val="single"/>
              </w:rPr>
              <w:t>bilateral knee condition</w:t>
            </w:r>
          </w:p>
          <w:p w14:paraId="13420AA6" w14:textId="77777777" w:rsidR="00B71D62" w:rsidRPr="001F09DD" w:rsidRDefault="00B71D62" w:rsidP="00B71D62">
            <w:pPr>
              <w:rPr>
                <w:rFonts w:ascii="Arial" w:hAnsi="Arial" w:cs="Arial"/>
                <w:sz w:val="20"/>
                <w:szCs w:val="20"/>
              </w:rPr>
            </w:pPr>
            <w:r w:rsidRPr="001F09DD">
              <w:rPr>
                <w:rFonts w:ascii="Arial" w:hAnsi="Arial" w:cs="Arial"/>
                <w:sz w:val="20"/>
                <w:szCs w:val="20"/>
              </w:rPr>
              <w:t>Classification: Musculoskeletal - Knee</w:t>
            </w:r>
          </w:p>
          <w:p w14:paraId="679F467D" w14:textId="339C749A" w:rsidR="00B71D62" w:rsidRPr="001F09DD" w:rsidRDefault="00B71D62" w:rsidP="00B71D62">
            <w:pPr>
              <w:rPr>
                <w:rFonts w:ascii="Arial" w:hAnsi="Arial" w:cs="Arial"/>
                <w:sz w:val="20"/>
                <w:szCs w:val="20"/>
              </w:rPr>
            </w:pPr>
            <w:r w:rsidRPr="001F09DD">
              <w:rPr>
                <w:rFonts w:ascii="Arial" w:hAnsi="Arial" w:cs="Arial"/>
                <w:sz w:val="20"/>
                <w:szCs w:val="20"/>
              </w:rPr>
              <w:t xml:space="preserve">Date: /* </w:t>
            </w:r>
            <w:proofErr w:type="spellStart"/>
            <w:r w:rsidRPr="001F09DD">
              <w:rPr>
                <w:rFonts w:ascii="Arial" w:hAnsi="Arial" w:cs="Arial"/>
                <w:sz w:val="20"/>
                <w:szCs w:val="20"/>
              </w:rPr>
              <w:t>receivedon</w:t>
            </w:r>
            <w:proofErr w:type="spellEnd"/>
            <w:r w:rsidRPr="001F09DD">
              <w:rPr>
                <w:rFonts w:ascii="Arial" w:hAnsi="Arial" w:cs="Arial"/>
                <w:sz w:val="20"/>
                <w:szCs w:val="20"/>
              </w:rPr>
              <w:t xml:space="preserve"> */</w:t>
            </w:r>
            <w:r w:rsidR="00D325E8">
              <w:rPr>
                <w:rFonts w:ascii="Arial" w:hAnsi="Arial" w:cs="Arial"/>
                <w:sz w:val="20"/>
                <w:szCs w:val="20"/>
              </w:rPr>
              <w:t xml:space="preserve"> </w:t>
            </w:r>
            <w:r w:rsidR="004928AE">
              <w:rPr>
                <w:rFonts w:ascii="Arial" w:hAnsi="Arial" w:cs="Arial"/>
                <w:color w:val="FF0000"/>
                <w:sz w:val="20"/>
                <w:szCs w:val="20"/>
              </w:rPr>
              <w:t>03/12/2021</w:t>
            </w:r>
          </w:p>
          <w:p w14:paraId="64600E7D" w14:textId="77777777" w:rsidR="00B71D62" w:rsidRPr="001F09DD" w:rsidRDefault="00B71D62" w:rsidP="00B71D62">
            <w:pPr>
              <w:rPr>
                <w:rFonts w:ascii="Arial" w:hAnsi="Arial" w:cs="Arial"/>
                <w:sz w:val="20"/>
                <w:szCs w:val="20"/>
              </w:rPr>
            </w:pPr>
            <w:r w:rsidRPr="001F09DD">
              <w:rPr>
                <w:rFonts w:ascii="Arial" w:hAnsi="Arial" w:cs="Arial"/>
                <w:sz w:val="20"/>
                <w:szCs w:val="20"/>
              </w:rPr>
              <w:t>Type: New</w:t>
            </w:r>
          </w:p>
          <w:p w14:paraId="5418AC86" w14:textId="77777777" w:rsidR="00B71D62" w:rsidRPr="001F09DD" w:rsidRDefault="00B71D62" w:rsidP="00B71D62">
            <w:pPr>
              <w:rPr>
                <w:rFonts w:ascii="Arial" w:hAnsi="Arial" w:cs="Arial"/>
                <w:sz w:val="20"/>
                <w:szCs w:val="20"/>
              </w:rPr>
            </w:pPr>
            <w:proofErr w:type="gramStart"/>
            <w:r w:rsidRPr="001F09DD">
              <w:rPr>
                <w:rFonts w:ascii="Arial" w:hAnsi="Arial" w:cs="Arial"/>
                <w:sz w:val="20"/>
                <w:szCs w:val="20"/>
              </w:rPr>
              <w:t>Medical?:</w:t>
            </w:r>
            <w:proofErr w:type="gramEnd"/>
            <w:r w:rsidRPr="001F09DD">
              <w:rPr>
                <w:rFonts w:ascii="Arial" w:hAnsi="Arial" w:cs="Arial"/>
                <w:sz w:val="20"/>
                <w:szCs w:val="20"/>
              </w:rPr>
              <w:t xml:space="preserve"> Yes </w:t>
            </w:r>
          </w:p>
          <w:p w14:paraId="519F65B9" w14:textId="77777777" w:rsidR="00B71D62" w:rsidRPr="001F09DD" w:rsidRDefault="00B71D62" w:rsidP="00B71D62">
            <w:pPr>
              <w:rPr>
                <w:rFonts w:ascii="Arial" w:hAnsi="Arial" w:cs="Arial"/>
                <w:sz w:val="20"/>
                <w:szCs w:val="20"/>
              </w:rPr>
            </w:pPr>
            <w:r w:rsidRPr="001F09DD">
              <w:rPr>
                <w:rFonts w:ascii="Arial" w:hAnsi="Arial" w:cs="Arial"/>
                <w:sz w:val="20"/>
                <w:szCs w:val="20"/>
              </w:rPr>
              <w:t>Special Issue Indicators: N/A</w:t>
            </w:r>
          </w:p>
          <w:p w14:paraId="2B37798E" w14:textId="6F11CE9B" w:rsidR="00B71D62" w:rsidRPr="001F09DD" w:rsidRDefault="00B71D62" w:rsidP="00B71D62">
            <w:pPr>
              <w:rPr>
                <w:rFonts w:ascii="Arial" w:hAnsi="Arial" w:cs="Arial"/>
                <w:sz w:val="20"/>
                <w:szCs w:val="20"/>
              </w:rPr>
            </w:pPr>
          </w:p>
          <w:p w14:paraId="770BD5C2" w14:textId="0043BDBC" w:rsidR="00B71D62" w:rsidRPr="001F09DD" w:rsidRDefault="00B71D62" w:rsidP="00B71D62">
            <w:pPr>
              <w:rPr>
                <w:rFonts w:ascii="Arial" w:hAnsi="Arial" w:cs="Arial"/>
                <w:sz w:val="20"/>
                <w:szCs w:val="20"/>
                <w:u w:val="single"/>
              </w:rPr>
            </w:pPr>
            <w:r w:rsidRPr="001F09DD">
              <w:rPr>
                <w:rFonts w:ascii="Arial" w:hAnsi="Arial" w:cs="Arial"/>
                <w:sz w:val="20"/>
                <w:szCs w:val="20"/>
                <w:u w:val="single"/>
              </w:rPr>
              <w:t xml:space="preserve">Low back </w:t>
            </w:r>
            <w:r w:rsidR="00F7362C" w:rsidRPr="001F09DD">
              <w:rPr>
                <w:rFonts w:ascii="Arial" w:hAnsi="Arial" w:cs="Arial"/>
                <w:sz w:val="20"/>
                <w:szCs w:val="20"/>
                <w:u w:val="single"/>
              </w:rPr>
              <w:t>strain</w:t>
            </w:r>
          </w:p>
          <w:p w14:paraId="1C1475DB" w14:textId="1FC63C03" w:rsidR="00B71D62" w:rsidRPr="001F09DD" w:rsidRDefault="00B71D62" w:rsidP="00B71D62">
            <w:pPr>
              <w:rPr>
                <w:rFonts w:ascii="Arial" w:hAnsi="Arial" w:cs="Arial"/>
                <w:sz w:val="20"/>
                <w:szCs w:val="20"/>
              </w:rPr>
            </w:pPr>
            <w:r w:rsidRPr="001F09DD">
              <w:rPr>
                <w:rFonts w:ascii="Arial" w:hAnsi="Arial" w:cs="Arial"/>
                <w:sz w:val="20"/>
                <w:szCs w:val="20"/>
              </w:rPr>
              <w:t xml:space="preserve">Classification: Musculoskeletal </w:t>
            </w:r>
            <w:r w:rsidR="00F7362C" w:rsidRPr="001F09DD">
              <w:rPr>
                <w:rFonts w:ascii="Arial" w:hAnsi="Arial" w:cs="Arial"/>
                <w:sz w:val="20"/>
                <w:szCs w:val="20"/>
              </w:rPr>
              <w:t>–</w:t>
            </w:r>
            <w:r w:rsidRPr="001F09DD">
              <w:rPr>
                <w:rFonts w:ascii="Arial" w:hAnsi="Arial" w:cs="Arial"/>
                <w:sz w:val="20"/>
                <w:szCs w:val="20"/>
              </w:rPr>
              <w:t xml:space="preserve"> </w:t>
            </w:r>
            <w:r w:rsidR="00F7362C" w:rsidRPr="001F09DD">
              <w:rPr>
                <w:rFonts w:ascii="Arial" w:hAnsi="Arial" w:cs="Arial"/>
                <w:sz w:val="20"/>
                <w:szCs w:val="20"/>
              </w:rPr>
              <w:t>Mid/Lower back (Thoracolumbar Spine)</w:t>
            </w:r>
          </w:p>
          <w:p w14:paraId="57FA0822" w14:textId="14320D5E" w:rsidR="00B71D62" w:rsidRPr="001F09DD" w:rsidRDefault="00B71D62" w:rsidP="00B71D62">
            <w:pPr>
              <w:rPr>
                <w:rFonts w:ascii="Arial" w:hAnsi="Arial" w:cs="Arial"/>
                <w:sz w:val="20"/>
                <w:szCs w:val="20"/>
              </w:rPr>
            </w:pPr>
            <w:r w:rsidRPr="001F09DD">
              <w:rPr>
                <w:rFonts w:ascii="Arial" w:hAnsi="Arial" w:cs="Arial"/>
                <w:sz w:val="20"/>
                <w:szCs w:val="20"/>
              </w:rPr>
              <w:t xml:space="preserve">Date: /* </w:t>
            </w:r>
            <w:proofErr w:type="spellStart"/>
            <w:r w:rsidRPr="001F09DD">
              <w:rPr>
                <w:rFonts w:ascii="Arial" w:hAnsi="Arial" w:cs="Arial"/>
                <w:sz w:val="20"/>
                <w:szCs w:val="20"/>
              </w:rPr>
              <w:t>receivedon</w:t>
            </w:r>
            <w:proofErr w:type="spellEnd"/>
            <w:r w:rsidRPr="001F09DD">
              <w:rPr>
                <w:rFonts w:ascii="Arial" w:hAnsi="Arial" w:cs="Arial"/>
                <w:sz w:val="20"/>
                <w:szCs w:val="20"/>
              </w:rPr>
              <w:t xml:space="preserve"> */</w:t>
            </w:r>
            <w:r w:rsidR="00D325E8">
              <w:rPr>
                <w:rFonts w:ascii="Arial" w:hAnsi="Arial" w:cs="Arial"/>
                <w:sz w:val="20"/>
                <w:szCs w:val="20"/>
              </w:rPr>
              <w:t xml:space="preserve"> </w:t>
            </w:r>
            <w:r w:rsidR="004928AE">
              <w:rPr>
                <w:rFonts w:ascii="Arial" w:hAnsi="Arial" w:cs="Arial"/>
                <w:color w:val="FF0000"/>
                <w:sz w:val="20"/>
                <w:szCs w:val="20"/>
              </w:rPr>
              <w:t>03/12/2021</w:t>
            </w:r>
          </w:p>
          <w:p w14:paraId="2E16D552" w14:textId="77777777" w:rsidR="00B71D62" w:rsidRPr="001F09DD" w:rsidRDefault="00B71D62" w:rsidP="00B71D62">
            <w:pPr>
              <w:rPr>
                <w:rFonts w:ascii="Arial" w:hAnsi="Arial" w:cs="Arial"/>
                <w:sz w:val="20"/>
                <w:szCs w:val="20"/>
              </w:rPr>
            </w:pPr>
            <w:r w:rsidRPr="001F09DD">
              <w:rPr>
                <w:rFonts w:ascii="Arial" w:hAnsi="Arial" w:cs="Arial"/>
                <w:sz w:val="20"/>
                <w:szCs w:val="20"/>
              </w:rPr>
              <w:t>Type: New</w:t>
            </w:r>
          </w:p>
          <w:p w14:paraId="3D0283E1" w14:textId="77777777" w:rsidR="00B71D62" w:rsidRPr="001F09DD" w:rsidRDefault="00B71D62" w:rsidP="00B71D62">
            <w:pPr>
              <w:rPr>
                <w:rFonts w:ascii="Arial" w:hAnsi="Arial" w:cs="Arial"/>
                <w:sz w:val="20"/>
                <w:szCs w:val="20"/>
              </w:rPr>
            </w:pPr>
            <w:proofErr w:type="gramStart"/>
            <w:r w:rsidRPr="001F09DD">
              <w:rPr>
                <w:rFonts w:ascii="Arial" w:hAnsi="Arial" w:cs="Arial"/>
                <w:sz w:val="20"/>
                <w:szCs w:val="20"/>
              </w:rPr>
              <w:t>Medical?:</w:t>
            </w:r>
            <w:proofErr w:type="gramEnd"/>
            <w:r w:rsidRPr="001F09DD">
              <w:rPr>
                <w:rFonts w:ascii="Arial" w:hAnsi="Arial" w:cs="Arial"/>
                <w:sz w:val="20"/>
                <w:szCs w:val="20"/>
              </w:rPr>
              <w:t xml:space="preserve"> Yes </w:t>
            </w:r>
          </w:p>
          <w:p w14:paraId="248A2775" w14:textId="77777777" w:rsidR="00B71D62" w:rsidRPr="001F09DD" w:rsidRDefault="00B71D62" w:rsidP="00B71D62">
            <w:pPr>
              <w:rPr>
                <w:rFonts w:ascii="Arial" w:hAnsi="Arial" w:cs="Arial"/>
                <w:sz w:val="20"/>
                <w:szCs w:val="20"/>
              </w:rPr>
            </w:pPr>
            <w:r w:rsidRPr="001F09DD">
              <w:rPr>
                <w:rFonts w:ascii="Arial" w:hAnsi="Arial" w:cs="Arial"/>
                <w:sz w:val="20"/>
                <w:szCs w:val="20"/>
              </w:rPr>
              <w:t>Special Issue Indicators: N/A</w:t>
            </w:r>
          </w:p>
          <w:p w14:paraId="1930014E" w14:textId="2EDB7747" w:rsidR="00B71D62" w:rsidRPr="001F09DD" w:rsidRDefault="00B71D62" w:rsidP="00B71D62">
            <w:pPr>
              <w:rPr>
                <w:rFonts w:ascii="Arial" w:hAnsi="Arial" w:cs="Arial"/>
                <w:sz w:val="20"/>
                <w:szCs w:val="20"/>
              </w:rPr>
            </w:pPr>
          </w:p>
          <w:p w14:paraId="7D941AC7" w14:textId="0DF24C06" w:rsidR="00B71D62" w:rsidRPr="001F09DD" w:rsidRDefault="00B71D62" w:rsidP="00B71D62">
            <w:pPr>
              <w:rPr>
                <w:rFonts w:ascii="Arial" w:hAnsi="Arial" w:cs="Arial"/>
                <w:sz w:val="20"/>
                <w:szCs w:val="20"/>
                <w:u w:val="single"/>
              </w:rPr>
            </w:pPr>
            <w:r w:rsidRPr="001F09DD">
              <w:rPr>
                <w:rFonts w:ascii="Arial" w:hAnsi="Arial" w:cs="Arial"/>
                <w:sz w:val="20"/>
                <w:szCs w:val="20"/>
                <w:u w:val="single"/>
              </w:rPr>
              <w:t>PTSD</w:t>
            </w:r>
          </w:p>
          <w:p w14:paraId="5EE1373F" w14:textId="77777777" w:rsidR="00B71D62" w:rsidRPr="001F09DD" w:rsidRDefault="00B71D62" w:rsidP="00F7362C">
            <w:pPr>
              <w:rPr>
                <w:rFonts w:ascii="Arial" w:hAnsi="Arial" w:cs="Arial"/>
                <w:sz w:val="20"/>
                <w:szCs w:val="20"/>
              </w:rPr>
            </w:pPr>
            <w:r w:rsidRPr="001F09DD">
              <w:rPr>
                <w:rFonts w:ascii="Arial" w:hAnsi="Arial" w:cs="Arial"/>
                <w:sz w:val="20"/>
                <w:szCs w:val="20"/>
              </w:rPr>
              <w:t>Classification: Post-Traumatic Stress Disorder (PTSD) Combat – Mental Issues</w:t>
            </w:r>
          </w:p>
          <w:p w14:paraId="2B0131B6" w14:textId="5F378552" w:rsidR="00B71D62" w:rsidRPr="001F09DD" w:rsidRDefault="00B71D62" w:rsidP="00B71D62">
            <w:pPr>
              <w:rPr>
                <w:rFonts w:ascii="Arial" w:hAnsi="Arial" w:cs="Arial"/>
                <w:sz w:val="20"/>
                <w:szCs w:val="20"/>
              </w:rPr>
            </w:pPr>
            <w:r w:rsidRPr="001F09DD">
              <w:rPr>
                <w:rFonts w:ascii="Arial" w:hAnsi="Arial" w:cs="Arial"/>
                <w:sz w:val="20"/>
                <w:szCs w:val="20"/>
              </w:rPr>
              <w:t xml:space="preserve">Date: /* </w:t>
            </w:r>
            <w:proofErr w:type="spellStart"/>
            <w:r w:rsidR="00F7362C" w:rsidRPr="001F09DD">
              <w:rPr>
                <w:rFonts w:ascii="Arial" w:hAnsi="Arial" w:cs="Arial"/>
                <w:sz w:val="20"/>
                <w:szCs w:val="20"/>
              </w:rPr>
              <w:t>dateadd</w:t>
            </w:r>
            <w:proofErr w:type="spellEnd"/>
            <w:r w:rsidR="00F7362C" w:rsidRPr="001F09DD">
              <w:rPr>
                <w:rFonts w:ascii="Arial" w:hAnsi="Arial" w:cs="Arial"/>
                <w:sz w:val="20"/>
                <w:szCs w:val="20"/>
              </w:rPr>
              <w:t>(d,</w:t>
            </w:r>
            <w:proofErr w:type="gramStart"/>
            <w:r w:rsidR="00F7362C" w:rsidRPr="001F09DD">
              <w:rPr>
                <w:rFonts w:ascii="Arial" w:hAnsi="Arial" w:cs="Arial"/>
                <w:sz w:val="20"/>
                <w:szCs w:val="20"/>
              </w:rPr>
              <w:t>11,</w:t>
            </w:r>
            <w:r w:rsidRPr="001F09DD">
              <w:rPr>
                <w:rFonts w:ascii="Arial" w:hAnsi="Arial" w:cs="Arial"/>
                <w:sz w:val="20"/>
                <w:szCs w:val="20"/>
              </w:rPr>
              <w:t>receivedon</w:t>
            </w:r>
            <w:proofErr w:type="gramEnd"/>
            <w:r w:rsidR="00F7362C" w:rsidRPr="001F09DD">
              <w:rPr>
                <w:rFonts w:ascii="Arial" w:hAnsi="Arial" w:cs="Arial"/>
                <w:sz w:val="20"/>
                <w:szCs w:val="20"/>
              </w:rPr>
              <w:t>)</w:t>
            </w:r>
            <w:r w:rsidRPr="001F09DD">
              <w:rPr>
                <w:rFonts w:ascii="Arial" w:hAnsi="Arial" w:cs="Arial"/>
                <w:sz w:val="20"/>
                <w:szCs w:val="20"/>
              </w:rPr>
              <w:t xml:space="preserve"> */</w:t>
            </w:r>
            <w:r w:rsidR="00D325E8">
              <w:rPr>
                <w:rFonts w:ascii="Arial" w:hAnsi="Arial" w:cs="Arial"/>
                <w:sz w:val="20"/>
                <w:szCs w:val="20"/>
              </w:rPr>
              <w:t xml:space="preserve"> </w:t>
            </w:r>
            <w:r w:rsidR="004928AE">
              <w:rPr>
                <w:rFonts w:ascii="Arial" w:hAnsi="Arial" w:cs="Arial"/>
                <w:color w:val="FF0000"/>
                <w:sz w:val="20"/>
                <w:szCs w:val="20"/>
              </w:rPr>
              <w:t>03/23/2021</w:t>
            </w:r>
          </w:p>
          <w:p w14:paraId="67DCD880" w14:textId="77777777" w:rsidR="00B71D62" w:rsidRPr="001F09DD" w:rsidRDefault="00B71D62" w:rsidP="00B71D62">
            <w:pPr>
              <w:rPr>
                <w:rFonts w:ascii="Arial" w:hAnsi="Arial" w:cs="Arial"/>
                <w:sz w:val="20"/>
                <w:szCs w:val="20"/>
              </w:rPr>
            </w:pPr>
            <w:r w:rsidRPr="001F09DD">
              <w:rPr>
                <w:rFonts w:ascii="Arial" w:hAnsi="Arial" w:cs="Arial"/>
                <w:sz w:val="20"/>
                <w:szCs w:val="20"/>
              </w:rPr>
              <w:t>Type: New</w:t>
            </w:r>
          </w:p>
          <w:p w14:paraId="1E6A87FC" w14:textId="77777777" w:rsidR="00B71D62" w:rsidRPr="001F09DD" w:rsidRDefault="00B71D62" w:rsidP="00B71D62">
            <w:pPr>
              <w:rPr>
                <w:rFonts w:ascii="Arial" w:hAnsi="Arial" w:cs="Arial"/>
                <w:sz w:val="20"/>
                <w:szCs w:val="20"/>
              </w:rPr>
            </w:pPr>
            <w:proofErr w:type="gramStart"/>
            <w:r w:rsidRPr="001F09DD">
              <w:rPr>
                <w:rFonts w:ascii="Arial" w:hAnsi="Arial" w:cs="Arial"/>
                <w:sz w:val="20"/>
                <w:szCs w:val="20"/>
              </w:rPr>
              <w:t>Medical?:</w:t>
            </w:r>
            <w:proofErr w:type="gramEnd"/>
            <w:r w:rsidRPr="001F09DD">
              <w:rPr>
                <w:rFonts w:ascii="Arial" w:hAnsi="Arial" w:cs="Arial"/>
                <w:sz w:val="20"/>
                <w:szCs w:val="20"/>
              </w:rPr>
              <w:t xml:space="preserve"> Yes </w:t>
            </w:r>
          </w:p>
          <w:p w14:paraId="1295153D" w14:textId="77777777" w:rsidR="00B71D62" w:rsidRPr="001F09DD" w:rsidRDefault="00B71D62" w:rsidP="00F7362C">
            <w:pPr>
              <w:rPr>
                <w:rFonts w:ascii="Arial" w:hAnsi="Arial" w:cs="Arial"/>
                <w:sz w:val="20"/>
                <w:szCs w:val="20"/>
              </w:rPr>
            </w:pPr>
            <w:r w:rsidRPr="001F09DD">
              <w:rPr>
                <w:rFonts w:ascii="Arial" w:hAnsi="Arial" w:cs="Arial"/>
                <w:sz w:val="20"/>
                <w:szCs w:val="20"/>
              </w:rPr>
              <w:t>Special Issue Indicators: PTSD – Combat</w:t>
            </w:r>
          </w:p>
          <w:p w14:paraId="426D7E53" w14:textId="77777777" w:rsidR="00B71D62" w:rsidRPr="001F09DD" w:rsidRDefault="00B71D62" w:rsidP="00B71D62">
            <w:pPr>
              <w:rPr>
                <w:rFonts w:ascii="Arial" w:hAnsi="Arial" w:cs="Arial"/>
                <w:sz w:val="20"/>
                <w:szCs w:val="20"/>
              </w:rPr>
            </w:pPr>
          </w:p>
          <w:p w14:paraId="152709D0" w14:textId="77777777" w:rsidR="00B71D62" w:rsidRPr="001F09DD" w:rsidRDefault="00B71D62" w:rsidP="00B71D62">
            <w:pPr>
              <w:rPr>
                <w:rFonts w:ascii="Arial" w:hAnsi="Arial" w:cs="Arial"/>
                <w:sz w:val="20"/>
                <w:szCs w:val="20"/>
                <w:u w:val="single"/>
              </w:rPr>
            </w:pPr>
            <w:r w:rsidRPr="001F09DD">
              <w:rPr>
                <w:rFonts w:ascii="Arial" w:hAnsi="Arial" w:cs="Arial"/>
                <w:sz w:val="20"/>
                <w:szCs w:val="20"/>
                <w:u w:val="single"/>
              </w:rPr>
              <w:t>tinnitus</w:t>
            </w:r>
          </w:p>
          <w:p w14:paraId="15B03473" w14:textId="77777777" w:rsidR="00B71D62" w:rsidRPr="001F09DD" w:rsidRDefault="00B71D62" w:rsidP="00B71D62">
            <w:pPr>
              <w:rPr>
                <w:rFonts w:ascii="Arial" w:hAnsi="Arial" w:cs="Arial"/>
                <w:sz w:val="20"/>
                <w:szCs w:val="20"/>
              </w:rPr>
            </w:pPr>
            <w:r w:rsidRPr="001F09DD">
              <w:rPr>
                <w:rFonts w:ascii="Arial" w:hAnsi="Arial" w:cs="Arial"/>
                <w:sz w:val="20"/>
                <w:szCs w:val="20"/>
              </w:rPr>
              <w:t>Classification: Hearing loss</w:t>
            </w:r>
          </w:p>
          <w:p w14:paraId="23D8E8FC" w14:textId="70028123" w:rsidR="00B71D62" w:rsidRPr="001F09DD" w:rsidRDefault="00B71D62" w:rsidP="00B71D62">
            <w:pPr>
              <w:rPr>
                <w:rFonts w:ascii="Arial" w:hAnsi="Arial" w:cs="Arial"/>
                <w:sz w:val="20"/>
                <w:szCs w:val="20"/>
              </w:rPr>
            </w:pPr>
            <w:r w:rsidRPr="001F09DD">
              <w:rPr>
                <w:rFonts w:ascii="Arial" w:hAnsi="Arial" w:cs="Arial"/>
                <w:sz w:val="20"/>
                <w:szCs w:val="20"/>
              </w:rPr>
              <w:t xml:space="preserve">Date: /* </w:t>
            </w:r>
            <w:proofErr w:type="spellStart"/>
            <w:r w:rsidRPr="001F09DD">
              <w:rPr>
                <w:rFonts w:ascii="Arial" w:hAnsi="Arial" w:cs="Arial"/>
                <w:sz w:val="20"/>
                <w:szCs w:val="20"/>
              </w:rPr>
              <w:t>receivedon</w:t>
            </w:r>
            <w:proofErr w:type="spellEnd"/>
            <w:r w:rsidRPr="001F09DD">
              <w:rPr>
                <w:rFonts w:ascii="Arial" w:hAnsi="Arial" w:cs="Arial"/>
                <w:sz w:val="20"/>
                <w:szCs w:val="20"/>
              </w:rPr>
              <w:t xml:space="preserve"> */</w:t>
            </w:r>
            <w:r w:rsidR="00D325E8">
              <w:rPr>
                <w:rFonts w:ascii="Arial" w:hAnsi="Arial" w:cs="Arial"/>
                <w:sz w:val="20"/>
                <w:szCs w:val="20"/>
              </w:rPr>
              <w:t xml:space="preserve"> </w:t>
            </w:r>
            <w:r w:rsidR="004928AE">
              <w:rPr>
                <w:rFonts w:ascii="Arial" w:hAnsi="Arial" w:cs="Arial"/>
                <w:color w:val="FF0000"/>
                <w:sz w:val="20"/>
                <w:szCs w:val="20"/>
              </w:rPr>
              <w:t>03/12/2021</w:t>
            </w:r>
          </w:p>
          <w:p w14:paraId="536ED0C8" w14:textId="77777777" w:rsidR="00B71D62" w:rsidRPr="001F09DD" w:rsidRDefault="00B71D62" w:rsidP="00B71D62">
            <w:pPr>
              <w:rPr>
                <w:rFonts w:ascii="Arial" w:hAnsi="Arial" w:cs="Arial"/>
                <w:sz w:val="20"/>
                <w:szCs w:val="20"/>
              </w:rPr>
            </w:pPr>
            <w:r w:rsidRPr="001F09DD">
              <w:rPr>
                <w:rFonts w:ascii="Arial" w:hAnsi="Arial" w:cs="Arial"/>
                <w:sz w:val="20"/>
                <w:szCs w:val="20"/>
              </w:rPr>
              <w:t>Type: New</w:t>
            </w:r>
          </w:p>
          <w:p w14:paraId="5D4C5C33" w14:textId="77777777" w:rsidR="00B71D62" w:rsidRPr="001F09DD" w:rsidRDefault="00B71D62" w:rsidP="00B71D62">
            <w:pPr>
              <w:rPr>
                <w:rFonts w:ascii="Arial" w:hAnsi="Arial" w:cs="Arial"/>
                <w:sz w:val="20"/>
                <w:szCs w:val="20"/>
              </w:rPr>
            </w:pPr>
            <w:proofErr w:type="gramStart"/>
            <w:r w:rsidRPr="001F09DD">
              <w:rPr>
                <w:rFonts w:ascii="Arial" w:hAnsi="Arial" w:cs="Arial"/>
                <w:sz w:val="20"/>
                <w:szCs w:val="20"/>
              </w:rPr>
              <w:t>Medical?:</w:t>
            </w:r>
            <w:proofErr w:type="gramEnd"/>
            <w:r w:rsidRPr="001F09DD">
              <w:rPr>
                <w:rFonts w:ascii="Arial" w:hAnsi="Arial" w:cs="Arial"/>
                <w:sz w:val="20"/>
                <w:szCs w:val="20"/>
              </w:rPr>
              <w:t xml:space="preserve"> Yes </w:t>
            </w:r>
          </w:p>
          <w:p w14:paraId="5579FEAC" w14:textId="77777777" w:rsidR="00B71D62" w:rsidRPr="001F09DD" w:rsidRDefault="00B71D62" w:rsidP="00B71D62">
            <w:pPr>
              <w:rPr>
                <w:rFonts w:ascii="Arial" w:hAnsi="Arial" w:cs="Arial"/>
                <w:sz w:val="20"/>
                <w:szCs w:val="20"/>
              </w:rPr>
            </w:pPr>
            <w:r w:rsidRPr="001F09DD">
              <w:rPr>
                <w:rFonts w:ascii="Arial" w:hAnsi="Arial" w:cs="Arial"/>
                <w:sz w:val="20"/>
                <w:szCs w:val="20"/>
              </w:rPr>
              <w:t>Special Issue Indicators: N/A</w:t>
            </w:r>
          </w:p>
          <w:p w14:paraId="3A8F78B8" w14:textId="77777777" w:rsidR="00B71D62" w:rsidRDefault="00B71D62" w:rsidP="00B71D62">
            <w:pPr>
              <w:rPr>
                <w:rFonts w:ascii="Arial" w:hAnsi="Arial" w:cs="Arial"/>
                <w:color w:val="FF0000"/>
                <w:sz w:val="20"/>
                <w:szCs w:val="20"/>
              </w:rPr>
            </w:pPr>
          </w:p>
          <w:p w14:paraId="4B6FB9DA" w14:textId="77777777" w:rsidR="00B71D62" w:rsidRPr="007A57C6" w:rsidRDefault="00B71D62" w:rsidP="00B71D62">
            <w:pPr>
              <w:rPr>
                <w:rFonts w:ascii="Arial" w:hAnsi="Arial" w:cs="Arial"/>
                <w:color w:val="FF0000"/>
                <w:sz w:val="20"/>
                <w:szCs w:val="20"/>
              </w:rPr>
            </w:pPr>
          </w:p>
          <w:p w14:paraId="435278D5"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DF2592C" w14:textId="0396E32E" w:rsidR="00194910" w:rsidRPr="001F09DD" w:rsidRDefault="00194910" w:rsidP="00194910">
            <w:pPr>
              <w:tabs>
                <w:tab w:val="left" w:pos="7710"/>
              </w:tabs>
              <w:autoSpaceDE w:val="0"/>
              <w:autoSpaceDN w:val="0"/>
              <w:adjustRightInd w:val="0"/>
              <w:rPr>
                <w:rFonts w:ascii="Arial" w:hAnsi="Arial" w:cs="Arial"/>
                <w:sz w:val="20"/>
                <w:szCs w:val="20"/>
              </w:rPr>
            </w:pPr>
            <w:r w:rsidRPr="001F09DD">
              <w:rPr>
                <w:rFonts w:ascii="Arial" w:hAnsi="Arial" w:cs="Arial"/>
                <w:sz w:val="20"/>
                <w:szCs w:val="20"/>
              </w:rPr>
              <w:t xml:space="preserve">Good job. </w:t>
            </w:r>
            <w:r w:rsidR="00DB6DEF" w:rsidRPr="00237691">
              <w:rPr>
                <w:rFonts w:ascii="Arial" w:hAnsi="Arial" w:cs="Arial"/>
                <w:sz w:val="20"/>
                <w:szCs w:val="20"/>
              </w:rPr>
              <w:t xml:space="preserve">The </w:t>
            </w:r>
            <w:r w:rsidR="00DB6DEF">
              <w:rPr>
                <w:rFonts w:ascii="Arial" w:hAnsi="Arial" w:cs="Arial"/>
                <w:sz w:val="20"/>
                <w:szCs w:val="20"/>
              </w:rPr>
              <w:t>Classification</w:t>
            </w:r>
            <w:r w:rsidR="00DB6DEF" w:rsidRPr="00237691">
              <w:rPr>
                <w:rFonts w:ascii="Arial" w:hAnsi="Arial" w:cs="Arial"/>
                <w:sz w:val="20"/>
                <w:szCs w:val="20"/>
              </w:rPr>
              <w:t xml:space="preserve"> and </w:t>
            </w:r>
            <w:r w:rsidR="00DB6DEF">
              <w:rPr>
                <w:rFonts w:ascii="Arial" w:hAnsi="Arial" w:cs="Arial"/>
                <w:sz w:val="20"/>
                <w:szCs w:val="20"/>
              </w:rPr>
              <w:t>Medical</w:t>
            </w:r>
            <w:r w:rsidR="00DB6DEF" w:rsidRPr="00237691">
              <w:rPr>
                <w:rFonts w:ascii="Arial" w:hAnsi="Arial" w:cs="Arial"/>
                <w:sz w:val="20"/>
                <w:szCs w:val="20"/>
              </w:rPr>
              <w:t xml:space="preserve"> fields are required components when entering a contention. Each contention must also have the correct claim type associated with it. Additionally, Special </w:t>
            </w:r>
            <w:r w:rsidR="00DB6DEF">
              <w:rPr>
                <w:rFonts w:ascii="Arial" w:hAnsi="Arial" w:cs="Arial"/>
                <w:sz w:val="20"/>
                <w:szCs w:val="20"/>
              </w:rPr>
              <w:t>I</w:t>
            </w:r>
            <w:r w:rsidR="00DB6DEF" w:rsidRPr="00237691">
              <w:rPr>
                <w:rFonts w:ascii="Arial" w:hAnsi="Arial" w:cs="Arial"/>
                <w:sz w:val="20"/>
                <w:szCs w:val="20"/>
              </w:rPr>
              <w:t xml:space="preserve">ssues must be identified and </w:t>
            </w:r>
            <w:r w:rsidR="00DB6DEF">
              <w:rPr>
                <w:rFonts w:ascii="Arial" w:hAnsi="Arial" w:cs="Arial"/>
                <w:sz w:val="20"/>
                <w:szCs w:val="20"/>
              </w:rPr>
              <w:t>applied/added</w:t>
            </w:r>
            <w:r w:rsidR="00DB6DEF" w:rsidRPr="00237691">
              <w:rPr>
                <w:rFonts w:ascii="Arial" w:hAnsi="Arial" w:cs="Arial"/>
                <w:sz w:val="20"/>
                <w:szCs w:val="20"/>
              </w:rPr>
              <w:t xml:space="preserve"> when applicable. If a Special </w:t>
            </w:r>
            <w:r w:rsidR="00DB6DEF">
              <w:rPr>
                <w:rFonts w:ascii="Arial" w:hAnsi="Arial" w:cs="Arial"/>
                <w:sz w:val="20"/>
                <w:szCs w:val="20"/>
              </w:rPr>
              <w:t>I</w:t>
            </w:r>
            <w:r w:rsidR="00DB6DEF" w:rsidRPr="00237691">
              <w:rPr>
                <w:rFonts w:ascii="Arial" w:hAnsi="Arial" w:cs="Arial"/>
                <w:sz w:val="20"/>
                <w:szCs w:val="20"/>
              </w:rPr>
              <w:t>ssue exists and applies to the claim, it is required.  </w:t>
            </w:r>
            <w:r w:rsidRPr="001F09DD">
              <w:rPr>
                <w:rFonts w:ascii="Arial" w:hAnsi="Arial" w:cs="Arial"/>
                <w:sz w:val="20"/>
                <w:szCs w:val="20"/>
              </w:rPr>
              <w:t>M21-1 III.iii.</w:t>
            </w:r>
            <w:proofErr w:type="gramStart"/>
            <w:r w:rsidRPr="001F09DD">
              <w:rPr>
                <w:rFonts w:ascii="Arial" w:hAnsi="Arial" w:cs="Arial"/>
                <w:sz w:val="20"/>
                <w:szCs w:val="20"/>
              </w:rPr>
              <w:t>1.F</w:t>
            </w:r>
            <w:proofErr w:type="gramEnd"/>
            <w:r w:rsidRPr="001F09DD">
              <w:rPr>
                <w:rFonts w:ascii="Arial" w:hAnsi="Arial" w:cs="Arial"/>
                <w:sz w:val="20"/>
                <w:szCs w:val="20"/>
              </w:rPr>
              <w:t xml:space="preserve"> - Record Maintenance During the Development Process, M21-4 Appendix C.3 - Index of Claim Attributes - Special Issues</w:t>
            </w:r>
          </w:p>
          <w:p w14:paraId="6553C5FF"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59DFBFBF"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77CBE2BE" w14:textId="4D370336" w:rsidR="00194910" w:rsidRPr="001F09DD" w:rsidRDefault="00194910" w:rsidP="00194910">
            <w:pPr>
              <w:rPr>
                <w:rFonts w:ascii="Arial" w:hAnsi="Arial" w:cs="Arial"/>
                <w:sz w:val="20"/>
                <w:szCs w:val="20"/>
              </w:rPr>
            </w:pPr>
            <w:r w:rsidRPr="001F09DD">
              <w:rPr>
                <w:rFonts w:ascii="Arial" w:hAnsi="Arial" w:cs="Arial"/>
                <w:sz w:val="20"/>
                <w:szCs w:val="20"/>
              </w:rPr>
              <w:t xml:space="preserve">Incorrect. </w:t>
            </w:r>
            <w:r w:rsidR="00DB6DEF" w:rsidRPr="00237691">
              <w:rPr>
                <w:rFonts w:ascii="Arial" w:hAnsi="Arial" w:cs="Arial"/>
                <w:sz w:val="20"/>
                <w:szCs w:val="20"/>
              </w:rPr>
              <w:t xml:space="preserve">The </w:t>
            </w:r>
            <w:r w:rsidR="00DB6DEF">
              <w:rPr>
                <w:rFonts w:ascii="Arial" w:hAnsi="Arial" w:cs="Arial"/>
                <w:sz w:val="20"/>
                <w:szCs w:val="20"/>
              </w:rPr>
              <w:t>Classification</w:t>
            </w:r>
            <w:r w:rsidR="00DB6DEF" w:rsidRPr="00237691">
              <w:rPr>
                <w:rFonts w:ascii="Arial" w:hAnsi="Arial" w:cs="Arial"/>
                <w:sz w:val="20"/>
                <w:szCs w:val="20"/>
              </w:rPr>
              <w:t xml:space="preserve"> and </w:t>
            </w:r>
            <w:r w:rsidR="00DB6DEF">
              <w:rPr>
                <w:rFonts w:ascii="Arial" w:hAnsi="Arial" w:cs="Arial"/>
                <w:sz w:val="20"/>
                <w:szCs w:val="20"/>
              </w:rPr>
              <w:t>Medical</w:t>
            </w:r>
            <w:r w:rsidR="00DB6DEF" w:rsidRPr="00237691">
              <w:rPr>
                <w:rFonts w:ascii="Arial" w:hAnsi="Arial" w:cs="Arial"/>
                <w:sz w:val="20"/>
                <w:szCs w:val="20"/>
              </w:rPr>
              <w:t xml:space="preserve"> fields are required components when entering a contention. Each contention must also have the correct claim type </w:t>
            </w:r>
            <w:r w:rsidR="00DB6DEF" w:rsidRPr="00237691">
              <w:rPr>
                <w:rFonts w:ascii="Arial" w:hAnsi="Arial" w:cs="Arial"/>
                <w:sz w:val="20"/>
                <w:szCs w:val="20"/>
              </w:rPr>
              <w:lastRenderedPageBreak/>
              <w:t xml:space="preserve">associated with it. Additionally, Special </w:t>
            </w:r>
            <w:r w:rsidR="00DB6DEF">
              <w:rPr>
                <w:rFonts w:ascii="Arial" w:hAnsi="Arial" w:cs="Arial"/>
                <w:sz w:val="20"/>
                <w:szCs w:val="20"/>
              </w:rPr>
              <w:t>I</w:t>
            </w:r>
            <w:r w:rsidR="00DB6DEF" w:rsidRPr="00237691">
              <w:rPr>
                <w:rFonts w:ascii="Arial" w:hAnsi="Arial" w:cs="Arial"/>
                <w:sz w:val="20"/>
                <w:szCs w:val="20"/>
              </w:rPr>
              <w:t xml:space="preserve">ssues must be identified and </w:t>
            </w:r>
            <w:r w:rsidR="00DB6DEF">
              <w:rPr>
                <w:rFonts w:ascii="Arial" w:hAnsi="Arial" w:cs="Arial"/>
                <w:sz w:val="20"/>
                <w:szCs w:val="20"/>
              </w:rPr>
              <w:t>applied/added</w:t>
            </w:r>
            <w:r w:rsidR="00DB6DEF" w:rsidRPr="00237691">
              <w:rPr>
                <w:rFonts w:ascii="Arial" w:hAnsi="Arial" w:cs="Arial"/>
                <w:sz w:val="20"/>
                <w:szCs w:val="20"/>
              </w:rPr>
              <w:t xml:space="preserve"> when applicable. If a Special </w:t>
            </w:r>
            <w:r w:rsidR="00DB6DEF">
              <w:rPr>
                <w:rFonts w:ascii="Arial" w:hAnsi="Arial" w:cs="Arial"/>
                <w:sz w:val="20"/>
                <w:szCs w:val="20"/>
              </w:rPr>
              <w:t>I</w:t>
            </w:r>
            <w:r w:rsidR="00DB6DEF" w:rsidRPr="00237691">
              <w:rPr>
                <w:rFonts w:ascii="Arial" w:hAnsi="Arial" w:cs="Arial"/>
                <w:sz w:val="20"/>
                <w:szCs w:val="20"/>
              </w:rPr>
              <w:t>ssue exists and applies to the claim, it is required.  </w:t>
            </w:r>
            <w:r w:rsidRPr="001F09DD">
              <w:rPr>
                <w:rFonts w:ascii="Arial" w:hAnsi="Arial" w:cs="Arial"/>
                <w:sz w:val="20"/>
                <w:szCs w:val="20"/>
              </w:rPr>
              <w:t>M21-1 III.iii.</w:t>
            </w:r>
            <w:proofErr w:type="gramStart"/>
            <w:r w:rsidRPr="001F09DD">
              <w:rPr>
                <w:rFonts w:ascii="Arial" w:hAnsi="Arial" w:cs="Arial"/>
                <w:sz w:val="20"/>
                <w:szCs w:val="20"/>
              </w:rPr>
              <w:t>1.F</w:t>
            </w:r>
            <w:proofErr w:type="gramEnd"/>
            <w:r w:rsidRPr="001F09DD">
              <w:rPr>
                <w:rFonts w:ascii="Arial" w:hAnsi="Arial" w:cs="Arial"/>
                <w:sz w:val="20"/>
                <w:szCs w:val="20"/>
              </w:rPr>
              <w:t xml:space="preserve"> - Record Maintenance During the Development Process,</w:t>
            </w:r>
            <w:r w:rsidR="00DB6DEF">
              <w:rPr>
                <w:rFonts w:ascii="Arial" w:hAnsi="Arial" w:cs="Arial"/>
                <w:sz w:val="20"/>
                <w:szCs w:val="20"/>
              </w:rPr>
              <w:t xml:space="preserve"> </w:t>
            </w:r>
            <w:r w:rsidRPr="001F09DD">
              <w:rPr>
                <w:rFonts w:ascii="Arial" w:hAnsi="Arial" w:cs="Arial"/>
                <w:sz w:val="20"/>
                <w:szCs w:val="20"/>
              </w:rPr>
              <w:t>M21-4, Appendix C.3 - Index of Claim Attributes - Special Issues</w:t>
            </w:r>
          </w:p>
          <w:p w14:paraId="63C6837D" w14:textId="77777777" w:rsidR="005F4D80" w:rsidRDefault="005F4D80" w:rsidP="00194910">
            <w:pPr>
              <w:rPr>
                <w:rFonts w:ascii="Arial" w:hAnsi="Arial" w:cs="Arial"/>
                <w:sz w:val="20"/>
                <w:szCs w:val="20"/>
              </w:rPr>
            </w:pPr>
          </w:p>
          <w:p w14:paraId="51AF44FA" w14:textId="77777777" w:rsidR="005F4D80" w:rsidRDefault="005F4D80" w:rsidP="005F4D80">
            <w:pPr>
              <w:spacing w:after="158"/>
              <w:rPr>
                <w:rFonts w:ascii="Arial" w:eastAsia="Times New Roman" w:hAnsi="Arial" w:cs="Arial"/>
                <w:sz w:val="20"/>
                <w:szCs w:val="20"/>
              </w:rPr>
            </w:pPr>
            <w:r w:rsidRPr="00187A3C">
              <w:rPr>
                <w:rFonts w:ascii="Arial" w:eastAsia="Times New Roman" w:hAnsi="Arial" w:cs="Arial"/>
                <w:sz w:val="20"/>
                <w:szCs w:val="20"/>
              </w:rPr>
              <w:t>You should have made the following selections for each contention:</w:t>
            </w:r>
          </w:p>
          <w:p w14:paraId="0DBF85B1" w14:textId="77777777" w:rsidR="00F7362C" w:rsidRPr="001F09DD" w:rsidRDefault="00F7362C" w:rsidP="00F7362C">
            <w:pPr>
              <w:rPr>
                <w:rFonts w:ascii="Arial" w:hAnsi="Arial" w:cs="Arial"/>
                <w:sz w:val="20"/>
                <w:szCs w:val="20"/>
                <w:u w:val="single"/>
              </w:rPr>
            </w:pPr>
            <w:r w:rsidRPr="001F09DD">
              <w:rPr>
                <w:rFonts w:ascii="Arial" w:hAnsi="Arial" w:cs="Arial"/>
                <w:sz w:val="20"/>
                <w:szCs w:val="20"/>
                <w:u w:val="single"/>
              </w:rPr>
              <w:t>bilateral hearing loss</w:t>
            </w:r>
          </w:p>
          <w:p w14:paraId="077882FD" w14:textId="77777777" w:rsidR="00F7362C" w:rsidRPr="001F09DD" w:rsidRDefault="00F7362C" w:rsidP="00F7362C">
            <w:pPr>
              <w:rPr>
                <w:rFonts w:ascii="Arial" w:hAnsi="Arial" w:cs="Arial"/>
                <w:sz w:val="20"/>
                <w:szCs w:val="20"/>
              </w:rPr>
            </w:pPr>
            <w:r w:rsidRPr="001F09DD">
              <w:rPr>
                <w:rFonts w:ascii="Arial" w:hAnsi="Arial" w:cs="Arial"/>
                <w:sz w:val="20"/>
                <w:szCs w:val="20"/>
              </w:rPr>
              <w:t>Classification: Hearing loss</w:t>
            </w:r>
          </w:p>
          <w:p w14:paraId="3545D36A" w14:textId="2B212090" w:rsidR="00F7362C" w:rsidRPr="001F09DD" w:rsidRDefault="00F7362C" w:rsidP="00F7362C">
            <w:pPr>
              <w:rPr>
                <w:rFonts w:ascii="Arial" w:hAnsi="Arial" w:cs="Arial"/>
                <w:sz w:val="20"/>
                <w:szCs w:val="20"/>
              </w:rPr>
            </w:pPr>
            <w:r w:rsidRPr="001F09DD">
              <w:rPr>
                <w:rFonts w:ascii="Arial" w:hAnsi="Arial" w:cs="Arial"/>
                <w:sz w:val="20"/>
                <w:szCs w:val="20"/>
              </w:rPr>
              <w:t xml:space="preserve">Date: /* </w:t>
            </w:r>
            <w:proofErr w:type="spellStart"/>
            <w:r w:rsidRPr="001F09DD">
              <w:rPr>
                <w:rFonts w:ascii="Arial" w:hAnsi="Arial" w:cs="Arial"/>
                <w:sz w:val="20"/>
                <w:szCs w:val="20"/>
              </w:rPr>
              <w:t>receivedon</w:t>
            </w:r>
            <w:proofErr w:type="spellEnd"/>
            <w:r w:rsidRPr="001F09DD">
              <w:rPr>
                <w:rFonts w:ascii="Arial" w:hAnsi="Arial" w:cs="Arial"/>
                <w:sz w:val="20"/>
                <w:szCs w:val="20"/>
              </w:rPr>
              <w:t xml:space="preserve"> */</w:t>
            </w:r>
            <w:r w:rsidR="00D325E8">
              <w:rPr>
                <w:rFonts w:ascii="Arial" w:hAnsi="Arial" w:cs="Arial"/>
                <w:sz w:val="20"/>
                <w:szCs w:val="20"/>
              </w:rPr>
              <w:t xml:space="preserve"> </w:t>
            </w:r>
            <w:r w:rsidR="00D325E8" w:rsidRPr="00D325E8">
              <w:rPr>
                <w:rFonts w:ascii="Arial" w:hAnsi="Arial" w:cs="Arial"/>
                <w:color w:val="FF0000"/>
                <w:sz w:val="20"/>
                <w:szCs w:val="20"/>
              </w:rPr>
              <w:t>(</w:t>
            </w:r>
            <w:r w:rsidR="004928AE">
              <w:rPr>
                <w:rFonts w:ascii="Arial" w:hAnsi="Arial" w:cs="Arial"/>
                <w:color w:val="FF0000"/>
                <w:sz w:val="20"/>
                <w:szCs w:val="20"/>
              </w:rPr>
              <w:t>03/12/2021</w:t>
            </w:r>
            <w:r w:rsidR="00D325E8" w:rsidRPr="00D325E8">
              <w:rPr>
                <w:rFonts w:ascii="Arial" w:hAnsi="Arial" w:cs="Arial"/>
                <w:color w:val="FF0000"/>
                <w:sz w:val="20"/>
                <w:szCs w:val="20"/>
              </w:rPr>
              <w:t>)</w:t>
            </w:r>
          </w:p>
          <w:p w14:paraId="52CC697D" w14:textId="77777777" w:rsidR="00F7362C" w:rsidRPr="001F09DD" w:rsidRDefault="00F7362C" w:rsidP="00F7362C">
            <w:pPr>
              <w:rPr>
                <w:rFonts w:ascii="Arial" w:hAnsi="Arial" w:cs="Arial"/>
                <w:sz w:val="20"/>
                <w:szCs w:val="20"/>
              </w:rPr>
            </w:pPr>
            <w:r w:rsidRPr="001F09DD">
              <w:rPr>
                <w:rFonts w:ascii="Arial" w:hAnsi="Arial" w:cs="Arial"/>
                <w:sz w:val="20"/>
                <w:szCs w:val="20"/>
              </w:rPr>
              <w:t>Type: New</w:t>
            </w:r>
          </w:p>
          <w:p w14:paraId="06F7D467" w14:textId="77777777" w:rsidR="00F7362C" w:rsidRPr="001F09DD" w:rsidRDefault="00F7362C" w:rsidP="00F7362C">
            <w:pPr>
              <w:rPr>
                <w:rFonts w:ascii="Arial" w:hAnsi="Arial" w:cs="Arial"/>
                <w:sz w:val="20"/>
                <w:szCs w:val="20"/>
              </w:rPr>
            </w:pPr>
            <w:proofErr w:type="gramStart"/>
            <w:r w:rsidRPr="001F09DD">
              <w:rPr>
                <w:rFonts w:ascii="Arial" w:hAnsi="Arial" w:cs="Arial"/>
                <w:sz w:val="20"/>
                <w:szCs w:val="20"/>
              </w:rPr>
              <w:t>Medical?:</w:t>
            </w:r>
            <w:proofErr w:type="gramEnd"/>
            <w:r w:rsidRPr="001F09DD">
              <w:rPr>
                <w:rFonts w:ascii="Arial" w:hAnsi="Arial" w:cs="Arial"/>
                <w:sz w:val="20"/>
                <w:szCs w:val="20"/>
              </w:rPr>
              <w:t xml:space="preserve"> Yes </w:t>
            </w:r>
          </w:p>
          <w:p w14:paraId="6C9C2DC9" w14:textId="77777777" w:rsidR="00F7362C" w:rsidRPr="001F09DD" w:rsidRDefault="00F7362C" w:rsidP="00F7362C">
            <w:pPr>
              <w:rPr>
                <w:rFonts w:ascii="Arial" w:hAnsi="Arial" w:cs="Arial"/>
                <w:sz w:val="20"/>
                <w:szCs w:val="20"/>
              </w:rPr>
            </w:pPr>
            <w:r w:rsidRPr="001F09DD">
              <w:rPr>
                <w:rFonts w:ascii="Arial" w:hAnsi="Arial" w:cs="Arial"/>
                <w:sz w:val="20"/>
                <w:szCs w:val="20"/>
              </w:rPr>
              <w:t>Special Issue Indicators: Local Mentor Review, FDC Excluded – Additional Claim Submitted</w:t>
            </w:r>
          </w:p>
          <w:p w14:paraId="3E9564F7" w14:textId="77777777" w:rsidR="00F7362C" w:rsidRPr="001F09DD" w:rsidRDefault="00F7362C" w:rsidP="00F7362C">
            <w:pPr>
              <w:rPr>
                <w:rFonts w:ascii="Arial" w:hAnsi="Arial" w:cs="Arial"/>
                <w:sz w:val="20"/>
                <w:szCs w:val="20"/>
              </w:rPr>
            </w:pPr>
          </w:p>
          <w:p w14:paraId="044F35C5" w14:textId="77777777" w:rsidR="00F7362C" w:rsidRPr="001F09DD" w:rsidRDefault="00F7362C" w:rsidP="00F7362C">
            <w:pPr>
              <w:rPr>
                <w:rFonts w:ascii="Arial" w:hAnsi="Arial" w:cs="Arial"/>
                <w:sz w:val="20"/>
                <w:szCs w:val="20"/>
                <w:u w:val="single"/>
              </w:rPr>
            </w:pPr>
            <w:r w:rsidRPr="001F09DD">
              <w:rPr>
                <w:rFonts w:ascii="Arial" w:hAnsi="Arial" w:cs="Arial"/>
                <w:sz w:val="20"/>
                <w:szCs w:val="20"/>
                <w:u w:val="single"/>
              </w:rPr>
              <w:t>bilateral knee condition</w:t>
            </w:r>
          </w:p>
          <w:p w14:paraId="6DCE7877" w14:textId="77777777" w:rsidR="00F7362C" w:rsidRPr="001F09DD" w:rsidRDefault="00F7362C" w:rsidP="00F7362C">
            <w:pPr>
              <w:rPr>
                <w:rFonts w:ascii="Arial" w:hAnsi="Arial" w:cs="Arial"/>
                <w:sz w:val="20"/>
                <w:szCs w:val="20"/>
              </w:rPr>
            </w:pPr>
            <w:r w:rsidRPr="001F09DD">
              <w:rPr>
                <w:rFonts w:ascii="Arial" w:hAnsi="Arial" w:cs="Arial"/>
                <w:sz w:val="20"/>
                <w:szCs w:val="20"/>
              </w:rPr>
              <w:t>Classification: Musculoskeletal - Knee</w:t>
            </w:r>
          </w:p>
          <w:p w14:paraId="24F06C63" w14:textId="30EB101A" w:rsidR="00F7362C" w:rsidRPr="001F09DD" w:rsidRDefault="00F7362C" w:rsidP="00F7362C">
            <w:pPr>
              <w:rPr>
                <w:rFonts w:ascii="Arial" w:hAnsi="Arial" w:cs="Arial"/>
                <w:sz w:val="20"/>
                <w:szCs w:val="20"/>
              </w:rPr>
            </w:pPr>
            <w:r w:rsidRPr="001F09DD">
              <w:rPr>
                <w:rFonts w:ascii="Arial" w:hAnsi="Arial" w:cs="Arial"/>
                <w:sz w:val="20"/>
                <w:szCs w:val="20"/>
              </w:rPr>
              <w:t xml:space="preserve">Date: /* </w:t>
            </w:r>
            <w:proofErr w:type="spellStart"/>
            <w:r w:rsidRPr="001F09DD">
              <w:rPr>
                <w:rFonts w:ascii="Arial" w:hAnsi="Arial" w:cs="Arial"/>
                <w:sz w:val="20"/>
                <w:szCs w:val="20"/>
              </w:rPr>
              <w:t>receivedon</w:t>
            </w:r>
            <w:proofErr w:type="spellEnd"/>
            <w:r w:rsidRPr="001F09DD">
              <w:rPr>
                <w:rFonts w:ascii="Arial" w:hAnsi="Arial" w:cs="Arial"/>
                <w:sz w:val="20"/>
                <w:szCs w:val="20"/>
              </w:rPr>
              <w:t xml:space="preserve"> */</w:t>
            </w:r>
            <w:r w:rsidR="00D325E8">
              <w:rPr>
                <w:rFonts w:ascii="Arial" w:hAnsi="Arial" w:cs="Arial"/>
                <w:sz w:val="20"/>
                <w:szCs w:val="20"/>
              </w:rPr>
              <w:t xml:space="preserve"> </w:t>
            </w:r>
            <w:r w:rsidR="00D325E8" w:rsidRPr="00D325E8">
              <w:rPr>
                <w:rFonts w:ascii="Arial" w:hAnsi="Arial" w:cs="Arial"/>
                <w:color w:val="FF0000"/>
                <w:sz w:val="20"/>
                <w:szCs w:val="20"/>
              </w:rPr>
              <w:t>(</w:t>
            </w:r>
            <w:r w:rsidR="004928AE">
              <w:rPr>
                <w:rFonts w:ascii="Arial" w:hAnsi="Arial" w:cs="Arial"/>
                <w:color w:val="FF0000"/>
                <w:sz w:val="20"/>
                <w:szCs w:val="20"/>
              </w:rPr>
              <w:t>03/12/2021</w:t>
            </w:r>
            <w:r w:rsidR="00D325E8" w:rsidRPr="00D325E8">
              <w:rPr>
                <w:rFonts w:ascii="Arial" w:hAnsi="Arial" w:cs="Arial"/>
                <w:color w:val="FF0000"/>
                <w:sz w:val="20"/>
                <w:szCs w:val="20"/>
              </w:rPr>
              <w:t>)</w:t>
            </w:r>
          </w:p>
          <w:p w14:paraId="367ACEE2" w14:textId="77777777" w:rsidR="00F7362C" w:rsidRPr="001F09DD" w:rsidRDefault="00F7362C" w:rsidP="00F7362C">
            <w:pPr>
              <w:rPr>
                <w:rFonts w:ascii="Arial" w:hAnsi="Arial" w:cs="Arial"/>
                <w:sz w:val="20"/>
                <w:szCs w:val="20"/>
              </w:rPr>
            </w:pPr>
            <w:r w:rsidRPr="001F09DD">
              <w:rPr>
                <w:rFonts w:ascii="Arial" w:hAnsi="Arial" w:cs="Arial"/>
                <w:sz w:val="20"/>
                <w:szCs w:val="20"/>
              </w:rPr>
              <w:t>Type: New</w:t>
            </w:r>
          </w:p>
          <w:p w14:paraId="205F816E" w14:textId="77777777" w:rsidR="00F7362C" w:rsidRPr="001F09DD" w:rsidRDefault="00F7362C" w:rsidP="00F7362C">
            <w:pPr>
              <w:rPr>
                <w:rFonts w:ascii="Arial" w:hAnsi="Arial" w:cs="Arial"/>
                <w:sz w:val="20"/>
                <w:szCs w:val="20"/>
              </w:rPr>
            </w:pPr>
            <w:proofErr w:type="gramStart"/>
            <w:r w:rsidRPr="001F09DD">
              <w:rPr>
                <w:rFonts w:ascii="Arial" w:hAnsi="Arial" w:cs="Arial"/>
                <w:sz w:val="20"/>
                <w:szCs w:val="20"/>
              </w:rPr>
              <w:t>Medical?:</w:t>
            </w:r>
            <w:proofErr w:type="gramEnd"/>
            <w:r w:rsidRPr="001F09DD">
              <w:rPr>
                <w:rFonts w:ascii="Arial" w:hAnsi="Arial" w:cs="Arial"/>
                <w:sz w:val="20"/>
                <w:szCs w:val="20"/>
              </w:rPr>
              <w:t xml:space="preserve"> Yes </w:t>
            </w:r>
          </w:p>
          <w:p w14:paraId="0AF51DD3" w14:textId="77777777" w:rsidR="00F7362C" w:rsidRPr="001F09DD" w:rsidRDefault="00F7362C" w:rsidP="00F7362C">
            <w:pPr>
              <w:rPr>
                <w:rFonts w:ascii="Arial" w:hAnsi="Arial" w:cs="Arial"/>
                <w:sz w:val="20"/>
                <w:szCs w:val="20"/>
              </w:rPr>
            </w:pPr>
            <w:r w:rsidRPr="001F09DD">
              <w:rPr>
                <w:rFonts w:ascii="Arial" w:hAnsi="Arial" w:cs="Arial"/>
                <w:sz w:val="20"/>
                <w:szCs w:val="20"/>
              </w:rPr>
              <w:t>Special Issue Indicators: N/A</w:t>
            </w:r>
          </w:p>
          <w:p w14:paraId="7885D85A" w14:textId="77777777" w:rsidR="00F7362C" w:rsidRPr="001F09DD" w:rsidRDefault="00F7362C" w:rsidP="00F7362C">
            <w:pPr>
              <w:rPr>
                <w:rFonts w:ascii="Arial" w:hAnsi="Arial" w:cs="Arial"/>
                <w:sz w:val="20"/>
                <w:szCs w:val="20"/>
              </w:rPr>
            </w:pPr>
          </w:p>
          <w:p w14:paraId="41C9F772" w14:textId="77777777" w:rsidR="00F7362C" w:rsidRPr="001F09DD" w:rsidRDefault="00F7362C" w:rsidP="00F7362C">
            <w:pPr>
              <w:rPr>
                <w:rFonts w:ascii="Arial" w:hAnsi="Arial" w:cs="Arial"/>
                <w:sz w:val="20"/>
                <w:szCs w:val="20"/>
                <w:u w:val="single"/>
              </w:rPr>
            </w:pPr>
            <w:r w:rsidRPr="001F09DD">
              <w:rPr>
                <w:rFonts w:ascii="Arial" w:hAnsi="Arial" w:cs="Arial"/>
                <w:sz w:val="20"/>
                <w:szCs w:val="20"/>
                <w:u w:val="single"/>
              </w:rPr>
              <w:t>Low back strain</w:t>
            </w:r>
          </w:p>
          <w:p w14:paraId="7C26A8E7" w14:textId="77777777" w:rsidR="00F7362C" w:rsidRPr="001F09DD" w:rsidRDefault="00F7362C" w:rsidP="00F7362C">
            <w:pPr>
              <w:rPr>
                <w:rFonts w:ascii="Arial" w:hAnsi="Arial" w:cs="Arial"/>
                <w:sz w:val="20"/>
                <w:szCs w:val="20"/>
              </w:rPr>
            </w:pPr>
            <w:r w:rsidRPr="001F09DD">
              <w:rPr>
                <w:rFonts w:ascii="Arial" w:hAnsi="Arial" w:cs="Arial"/>
                <w:sz w:val="20"/>
                <w:szCs w:val="20"/>
              </w:rPr>
              <w:t>Classification: Musculoskeletal – Mid/Lower back (Thoracolumbar Spine)</w:t>
            </w:r>
          </w:p>
          <w:p w14:paraId="722A939C" w14:textId="44D57C7A" w:rsidR="00F7362C" w:rsidRPr="001F09DD" w:rsidRDefault="00F7362C" w:rsidP="00F7362C">
            <w:pPr>
              <w:rPr>
                <w:rFonts w:ascii="Arial" w:hAnsi="Arial" w:cs="Arial"/>
                <w:sz w:val="20"/>
                <w:szCs w:val="20"/>
              </w:rPr>
            </w:pPr>
            <w:r w:rsidRPr="001F09DD">
              <w:rPr>
                <w:rFonts w:ascii="Arial" w:hAnsi="Arial" w:cs="Arial"/>
                <w:sz w:val="20"/>
                <w:szCs w:val="20"/>
              </w:rPr>
              <w:t xml:space="preserve">Date: /* </w:t>
            </w:r>
            <w:proofErr w:type="spellStart"/>
            <w:r w:rsidRPr="001F09DD">
              <w:rPr>
                <w:rFonts w:ascii="Arial" w:hAnsi="Arial" w:cs="Arial"/>
                <w:sz w:val="20"/>
                <w:szCs w:val="20"/>
              </w:rPr>
              <w:t>receivedon</w:t>
            </w:r>
            <w:proofErr w:type="spellEnd"/>
            <w:r w:rsidRPr="001F09DD">
              <w:rPr>
                <w:rFonts w:ascii="Arial" w:hAnsi="Arial" w:cs="Arial"/>
                <w:sz w:val="20"/>
                <w:szCs w:val="20"/>
              </w:rPr>
              <w:t xml:space="preserve"> */</w:t>
            </w:r>
            <w:r w:rsidR="00D325E8">
              <w:rPr>
                <w:rFonts w:ascii="Arial" w:hAnsi="Arial" w:cs="Arial"/>
                <w:sz w:val="20"/>
                <w:szCs w:val="20"/>
              </w:rPr>
              <w:t xml:space="preserve"> </w:t>
            </w:r>
            <w:r w:rsidR="00D325E8" w:rsidRPr="00D325E8">
              <w:rPr>
                <w:rFonts w:ascii="Arial" w:hAnsi="Arial" w:cs="Arial"/>
                <w:color w:val="FF0000"/>
                <w:sz w:val="20"/>
                <w:szCs w:val="20"/>
              </w:rPr>
              <w:t>(</w:t>
            </w:r>
            <w:r w:rsidR="004928AE">
              <w:rPr>
                <w:rFonts w:ascii="Arial" w:hAnsi="Arial" w:cs="Arial"/>
                <w:color w:val="FF0000"/>
                <w:sz w:val="20"/>
                <w:szCs w:val="20"/>
              </w:rPr>
              <w:t>03/12/2021</w:t>
            </w:r>
            <w:r w:rsidR="00D325E8" w:rsidRPr="00D325E8">
              <w:rPr>
                <w:rFonts w:ascii="Arial" w:hAnsi="Arial" w:cs="Arial"/>
                <w:color w:val="FF0000"/>
                <w:sz w:val="20"/>
                <w:szCs w:val="20"/>
              </w:rPr>
              <w:t>)</w:t>
            </w:r>
          </w:p>
          <w:p w14:paraId="666DC4E0" w14:textId="77777777" w:rsidR="00F7362C" w:rsidRPr="001F09DD" w:rsidRDefault="00F7362C" w:rsidP="00F7362C">
            <w:pPr>
              <w:rPr>
                <w:rFonts w:ascii="Arial" w:hAnsi="Arial" w:cs="Arial"/>
                <w:sz w:val="20"/>
                <w:szCs w:val="20"/>
              </w:rPr>
            </w:pPr>
            <w:r w:rsidRPr="001F09DD">
              <w:rPr>
                <w:rFonts w:ascii="Arial" w:hAnsi="Arial" w:cs="Arial"/>
                <w:sz w:val="20"/>
                <w:szCs w:val="20"/>
              </w:rPr>
              <w:t>Type: New</w:t>
            </w:r>
          </w:p>
          <w:p w14:paraId="1C26B34C" w14:textId="77777777" w:rsidR="00F7362C" w:rsidRPr="001F09DD" w:rsidRDefault="00F7362C" w:rsidP="00F7362C">
            <w:pPr>
              <w:rPr>
                <w:rFonts w:ascii="Arial" w:hAnsi="Arial" w:cs="Arial"/>
                <w:sz w:val="20"/>
                <w:szCs w:val="20"/>
              </w:rPr>
            </w:pPr>
            <w:proofErr w:type="gramStart"/>
            <w:r w:rsidRPr="001F09DD">
              <w:rPr>
                <w:rFonts w:ascii="Arial" w:hAnsi="Arial" w:cs="Arial"/>
                <w:sz w:val="20"/>
                <w:szCs w:val="20"/>
              </w:rPr>
              <w:t>Medical?:</w:t>
            </w:r>
            <w:proofErr w:type="gramEnd"/>
            <w:r w:rsidRPr="001F09DD">
              <w:rPr>
                <w:rFonts w:ascii="Arial" w:hAnsi="Arial" w:cs="Arial"/>
                <w:sz w:val="20"/>
                <w:szCs w:val="20"/>
              </w:rPr>
              <w:t xml:space="preserve"> Yes </w:t>
            </w:r>
          </w:p>
          <w:p w14:paraId="13B92FFF" w14:textId="77777777" w:rsidR="00F7362C" w:rsidRPr="001F09DD" w:rsidRDefault="00F7362C" w:rsidP="00F7362C">
            <w:pPr>
              <w:rPr>
                <w:rFonts w:ascii="Arial" w:hAnsi="Arial" w:cs="Arial"/>
                <w:sz w:val="20"/>
                <w:szCs w:val="20"/>
              </w:rPr>
            </w:pPr>
            <w:r w:rsidRPr="001F09DD">
              <w:rPr>
                <w:rFonts w:ascii="Arial" w:hAnsi="Arial" w:cs="Arial"/>
                <w:sz w:val="20"/>
                <w:szCs w:val="20"/>
              </w:rPr>
              <w:t>Special Issue Indicators: N/A</w:t>
            </w:r>
          </w:p>
          <w:p w14:paraId="427304C1" w14:textId="77777777" w:rsidR="00F7362C" w:rsidRPr="001F09DD" w:rsidRDefault="00F7362C" w:rsidP="00F7362C">
            <w:pPr>
              <w:rPr>
                <w:rFonts w:ascii="Arial" w:hAnsi="Arial" w:cs="Arial"/>
                <w:sz w:val="20"/>
                <w:szCs w:val="20"/>
              </w:rPr>
            </w:pPr>
          </w:p>
          <w:p w14:paraId="518A4604" w14:textId="77777777" w:rsidR="00F7362C" w:rsidRPr="001F09DD" w:rsidRDefault="00F7362C" w:rsidP="00F7362C">
            <w:pPr>
              <w:rPr>
                <w:rFonts w:ascii="Arial" w:hAnsi="Arial" w:cs="Arial"/>
                <w:sz w:val="20"/>
                <w:szCs w:val="20"/>
                <w:u w:val="single"/>
              </w:rPr>
            </w:pPr>
            <w:r w:rsidRPr="001F09DD">
              <w:rPr>
                <w:rFonts w:ascii="Arial" w:hAnsi="Arial" w:cs="Arial"/>
                <w:sz w:val="20"/>
                <w:szCs w:val="20"/>
                <w:u w:val="single"/>
              </w:rPr>
              <w:t>PTSD</w:t>
            </w:r>
          </w:p>
          <w:p w14:paraId="40ACE27E" w14:textId="77777777" w:rsidR="00F7362C" w:rsidRPr="001F09DD" w:rsidRDefault="00F7362C" w:rsidP="00F7362C">
            <w:pPr>
              <w:rPr>
                <w:rFonts w:ascii="Arial" w:hAnsi="Arial" w:cs="Arial"/>
                <w:sz w:val="20"/>
                <w:szCs w:val="20"/>
              </w:rPr>
            </w:pPr>
            <w:r w:rsidRPr="001F09DD">
              <w:rPr>
                <w:rFonts w:ascii="Arial" w:hAnsi="Arial" w:cs="Arial"/>
                <w:sz w:val="20"/>
                <w:szCs w:val="20"/>
              </w:rPr>
              <w:t>Classification: Post-Traumatic Stress Disorder (PTSD) Combat – Mental Issues</w:t>
            </w:r>
          </w:p>
          <w:p w14:paraId="4379C9D9" w14:textId="4D1535A7" w:rsidR="00F7362C" w:rsidRPr="001F09DD" w:rsidRDefault="00F7362C" w:rsidP="00F7362C">
            <w:pPr>
              <w:rPr>
                <w:rFonts w:ascii="Arial" w:hAnsi="Arial" w:cs="Arial"/>
                <w:sz w:val="20"/>
                <w:szCs w:val="20"/>
              </w:rPr>
            </w:pPr>
            <w:r w:rsidRPr="001F09DD">
              <w:rPr>
                <w:rFonts w:ascii="Arial" w:hAnsi="Arial" w:cs="Arial"/>
                <w:sz w:val="20"/>
                <w:szCs w:val="20"/>
              </w:rPr>
              <w:t xml:space="preserve">Date: /* </w:t>
            </w:r>
            <w:proofErr w:type="spellStart"/>
            <w:r w:rsidRPr="001F09DD">
              <w:rPr>
                <w:rFonts w:ascii="Arial" w:hAnsi="Arial" w:cs="Arial"/>
                <w:sz w:val="20"/>
                <w:szCs w:val="20"/>
              </w:rPr>
              <w:t>dateadd</w:t>
            </w:r>
            <w:proofErr w:type="spellEnd"/>
            <w:r w:rsidRPr="001F09DD">
              <w:rPr>
                <w:rFonts w:ascii="Arial" w:hAnsi="Arial" w:cs="Arial"/>
                <w:sz w:val="20"/>
                <w:szCs w:val="20"/>
              </w:rPr>
              <w:t>(d,</w:t>
            </w:r>
            <w:proofErr w:type="gramStart"/>
            <w:r w:rsidRPr="001F09DD">
              <w:rPr>
                <w:rFonts w:ascii="Arial" w:hAnsi="Arial" w:cs="Arial"/>
                <w:sz w:val="20"/>
                <w:szCs w:val="20"/>
              </w:rPr>
              <w:t>11,receivedon</w:t>
            </w:r>
            <w:proofErr w:type="gramEnd"/>
            <w:r w:rsidRPr="001F09DD">
              <w:rPr>
                <w:rFonts w:ascii="Arial" w:hAnsi="Arial" w:cs="Arial"/>
                <w:sz w:val="20"/>
                <w:szCs w:val="20"/>
              </w:rPr>
              <w:t>) */</w:t>
            </w:r>
            <w:r w:rsidR="00D325E8">
              <w:rPr>
                <w:rFonts w:ascii="Arial" w:hAnsi="Arial" w:cs="Arial"/>
                <w:sz w:val="20"/>
                <w:szCs w:val="20"/>
              </w:rPr>
              <w:t xml:space="preserve"> </w:t>
            </w:r>
            <w:r w:rsidR="00D325E8" w:rsidRPr="00D325E8">
              <w:rPr>
                <w:rFonts w:ascii="Arial" w:hAnsi="Arial" w:cs="Arial"/>
                <w:color w:val="FF0000"/>
                <w:sz w:val="20"/>
                <w:szCs w:val="20"/>
              </w:rPr>
              <w:t>(</w:t>
            </w:r>
            <w:r w:rsidR="004928AE">
              <w:rPr>
                <w:rFonts w:ascii="Arial" w:hAnsi="Arial" w:cs="Arial"/>
                <w:color w:val="FF0000"/>
                <w:sz w:val="20"/>
                <w:szCs w:val="20"/>
              </w:rPr>
              <w:t>03/23/2021</w:t>
            </w:r>
            <w:r w:rsidR="00D325E8" w:rsidRPr="00D325E8">
              <w:rPr>
                <w:rFonts w:ascii="Arial" w:hAnsi="Arial" w:cs="Arial"/>
                <w:color w:val="FF0000"/>
                <w:sz w:val="20"/>
                <w:szCs w:val="20"/>
              </w:rPr>
              <w:t>)</w:t>
            </w:r>
          </w:p>
          <w:p w14:paraId="32416E03" w14:textId="77777777" w:rsidR="00F7362C" w:rsidRPr="001F09DD" w:rsidRDefault="00F7362C" w:rsidP="00F7362C">
            <w:pPr>
              <w:rPr>
                <w:rFonts w:ascii="Arial" w:hAnsi="Arial" w:cs="Arial"/>
                <w:sz w:val="20"/>
                <w:szCs w:val="20"/>
              </w:rPr>
            </w:pPr>
            <w:r w:rsidRPr="001F09DD">
              <w:rPr>
                <w:rFonts w:ascii="Arial" w:hAnsi="Arial" w:cs="Arial"/>
                <w:sz w:val="20"/>
                <w:szCs w:val="20"/>
              </w:rPr>
              <w:t>Type: New</w:t>
            </w:r>
          </w:p>
          <w:p w14:paraId="13263D50" w14:textId="77777777" w:rsidR="00F7362C" w:rsidRPr="001F09DD" w:rsidRDefault="00F7362C" w:rsidP="00F7362C">
            <w:pPr>
              <w:rPr>
                <w:rFonts w:ascii="Arial" w:hAnsi="Arial" w:cs="Arial"/>
                <w:sz w:val="20"/>
                <w:szCs w:val="20"/>
              </w:rPr>
            </w:pPr>
            <w:proofErr w:type="gramStart"/>
            <w:r w:rsidRPr="001F09DD">
              <w:rPr>
                <w:rFonts w:ascii="Arial" w:hAnsi="Arial" w:cs="Arial"/>
                <w:sz w:val="20"/>
                <w:szCs w:val="20"/>
              </w:rPr>
              <w:t>Medical?:</w:t>
            </w:r>
            <w:proofErr w:type="gramEnd"/>
            <w:r w:rsidRPr="001F09DD">
              <w:rPr>
                <w:rFonts w:ascii="Arial" w:hAnsi="Arial" w:cs="Arial"/>
                <w:sz w:val="20"/>
                <w:szCs w:val="20"/>
              </w:rPr>
              <w:t xml:space="preserve"> Yes </w:t>
            </w:r>
          </w:p>
          <w:p w14:paraId="3D0ADFD5" w14:textId="77777777" w:rsidR="00F7362C" w:rsidRPr="001F09DD" w:rsidRDefault="00F7362C" w:rsidP="00F7362C">
            <w:pPr>
              <w:rPr>
                <w:rFonts w:ascii="Arial" w:hAnsi="Arial" w:cs="Arial"/>
                <w:sz w:val="20"/>
                <w:szCs w:val="20"/>
              </w:rPr>
            </w:pPr>
            <w:r w:rsidRPr="001F09DD">
              <w:rPr>
                <w:rFonts w:ascii="Arial" w:hAnsi="Arial" w:cs="Arial"/>
                <w:sz w:val="20"/>
                <w:szCs w:val="20"/>
              </w:rPr>
              <w:t>Special Issue Indicators: PTSD – Combat</w:t>
            </w:r>
          </w:p>
          <w:p w14:paraId="6539C9F0" w14:textId="77777777" w:rsidR="00F7362C" w:rsidRPr="001F09DD" w:rsidRDefault="00F7362C" w:rsidP="00F7362C">
            <w:pPr>
              <w:rPr>
                <w:rFonts w:ascii="Arial" w:hAnsi="Arial" w:cs="Arial"/>
                <w:sz w:val="20"/>
                <w:szCs w:val="20"/>
              </w:rPr>
            </w:pPr>
          </w:p>
          <w:p w14:paraId="7504FB0A" w14:textId="77777777" w:rsidR="00F7362C" w:rsidRPr="001F09DD" w:rsidRDefault="00F7362C" w:rsidP="00F7362C">
            <w:pPr>
              <w:rPr>
                <w:rFonts w:ascii="Arial" w:hAnsi="Arial" w:cs="Arial"/>
                <w:sz w:val="20"/>
                <w:szCs w:val="20"/>
                <w:u w:val="single"/>
              </w:rPr>
            </w:pPr>
            <w:r w:rsidRPr="001F09DD">
              <w:rPr>
                <w:rFonts w:ascii="Arial" w:hAnsi="Arial" w:cs="Arial"/>
                <w:sz w:val="20"/>
                <w:szCs w:val="20"/>
                <w:u w:val="single"/>
              </w:rPr>
              <w:t>tinnitus</w:t>
            </w:r>
          </w:p>
          <w:p w14:paraId="5B1F9C54" w14:textId="77777777" w:rsidR="00F7362C" w:rsidRPr="001F09DD" w:rsidRDefault="00F7362C" w:rsidP="00F7362C">
            <w:pPr>
              <w:rPr>
                <w:rFonts w:ascii="Arial" w:hAnsi="Arial" w:cs="Arial"/>
                <w:sz w:val="20"/>
                <w:szCs w:val="20"/>
              </w:rPr>
            </w:pPr>
            <w:r w:rsidRPr="001F09DD">
              <w:rPr>
                <w:rFonts w:ascii="Arial" w:hAnsi="Arial" w:cs="Arial"/>
                <w:sz w:val="20"/>
                <w:szCs w:val="20"/>
              </w:rPr>
              <w:t>Classification: Hearing loss</w:t>
            </w:r>
          </w:p>
          <w:p w14:paraId="66BD195B" w14:textId="41B81FA2" w:rsidR="00F7362C" w:rsidRPr="001F09DD" w:rsidRDefault="00F7362C" w:rsidP="00F7362C">
            <w:pPr>
              <w:rPr>
                <w:rFonts w:ascii="Arial" w:hAnsi="Arial" w:cs="Arial"/>
                <w:sz w:val="20"/>
                <w:szCs w:val="20"/>
              </w:rPr>
            </w:pPr>
            <w:r w:rsidRPr="001F09DD">
              <w:rPr>
                <w:rFonts w:ascii="Arial" w:hAnsi="Arial" w:cs="Arial"/>
                <w:sz w:val="20"/>
                <w:szCs w:val="20"/>
              </w:rPr>
              <w:t xml:space="preserve">Date: /* </w:t>
            </w:r>
            <w:proofErr w:type="spellStart"/>
            <w:r w:rsidRPr="001F09DD">
              <w:rPr>
                <w:rFonts w:ascii="Arial" w:hAnsi="Arial" w:cs="Arial"/>
                <w:sz w:val="20"/>
                <w:szCs w:val="20"/>
              </w:rPr>
              <w:t>receivedon</w:t>
            </w:r>
            <w:proofErr w:type="spellEnd"/>
            <w:r w:rsidRPr="001F09DD">
              <w:rPr>
                <w:rFonts w:ascii="Arial" w:hAnsi="Arial" w:cs="Arial"/>
                <w:sz w:val="20"/>
                <w:szCs w:val="20"/>
              </w:rPr>
              <w:t xml:space="preserve"> */</w:t>
            </w:r>
            <w:r w:rsidR="00D325E8">
              <w:rPr>
                <w:rFonts w:ascii="Arial" w:hAnsi="Arial" w:cs="Arial"/>
                <w:sz w:val="20"/>
                <w:szCs w:val="20"/>
              </w:rPr>
              <w:t xml:space="preserve"> </w:t>
            </w:r>
            <w:r w:rsidR="00D325E8" w:rsidRPr="00D325E8">
              <w:rPr>
                <w:rFonts w:ascii="Arial" w:hAnsi="Arial" w:cs="Arial"/>
                <w:color w:val="FF0000"/>
                <w:sz w:val="20"/>
                <w:szCs w:val="20"/>
              </w:rPr>
              <w:t>(</w:t>
            </w:r>
            <w:r w:rsidR="004928AE">
              <w:rPr>
                <w:rFonts w:ascii="Arial" w:hAnsi="Arial" w:cs="Arial"/>
                <w:color w:val="FF0000"/>
                <w:sz w:val="20"/>
                <w:szCs w:val="20"/>
              </w:rPr>
              <w:t>03/12/2021</w:t>
            </w:r>
            <w:r w:rsidR="00D325E8" w:rsidRPr="00D325E8">
              <w:rPr>
                <w:rFonts w:ascii="Arial" w:hAnsi="Arial" w:cs="Arial"/>
                <w:color w:val="FF0000"/>
                <w:sz w:val="20"/>
                <w:szCs w:val="20"/>
              </w:rPr>
              <w:t>)</w:t>
            </w:r>
          </w:p>
          <w:p w14:paraId="7F82A5E6" w14:textId="77777777" w:rsidR="00F7362C" w:rsidRPr="001F09DD" w:rsidRDefault="00F7362C" w:rsidP="00F7362C">
            <w:pPr>
              <w:rPr>
                <w:rFonts w:ascii="Arial" w:hAnsi="Arial" w:cs="Arial"/>
                <w:sz w:val="20"/>
                <w:szCs w:val="20"/>
              </w:rPr>
            </w:pPr>
            <w:r w:rsidRPr="001F09DD">
              <w:rPr>
                <w:rFonts w:ascii="Arial" w:hAnsi="Arial" w:cs="Arial"/>
                <w:sz w:val="20"/>
                <w:szCs w:val="20"/>
              </w:rPr>
              <w:t>Type: New</w:t>
            </w:r>
          </w:p>
          <w:p w14:paraId="522373B2" w14:textId="77777777" w:rsidR="00F7362C" w:rsidRPr="001F09DD" w:rsidRDefault="00F7362C" w:rsidP="00F7362C">
            <w:pPr>
              <w:rPr>
                <w:rFonts w:ascii="Arial" w:hAnsi="Arial" w:cs="Arial"/>
                <w:sz w:val="20"/>
                <w:szCs w:val="20"/>
              </w:rPr>
            </w:pPr>
            <w:proofErr w:type="gramStart"/>
            <w:r w:rsidRPr="001F09DD">
              <w:rPr>
                <w:rFonts w:ascii="Arial" w:hAnsi="Arial" w:cs="Arial"/>
                <w:sz w:val="20"/>
                <w:szCs w:val="20"/>
              </w:rPr>
              <w:t>Medical?:</w:t>
            </w:r>
            <w:proofErr w:type="gramEnd"/>
            <w:r w:rsidRPr="001F09DD">
              <w:rPr>
                <w:rFonts w:ascii="Arial" w:hAnsi="Arial" w:cs="Arial"/>
                <w:sz w:val="20"/>
                <w:szCs w:val="20"/>
              </w:rPr>
              <w:t xml:space="preserve"> Yes </w:t>
            </w:r>
          </w:p>
          <w:p w14:paraId="351A5958" w14:textId="77777777" w:rsidR="00F7362C" w:rsidRPr="001F09DD" w:rsidRDefault="00F7362C" w:rsidP="00F7362C">
            <w:pPr>
              <w:rPr>
                <w:rFonts w:ascii="Arial" w:hAnsi="Arial" w:cs="Arial"/>
                <w:sz w:val="20"/>
                <w:szCs w:val="20"/>
              </w:rPr>
            </w:pPr>
            <w:r w:rsidRPr="001F09DD">
              <w:rPr>
                <w:rFonts w:ascii="Arial" w:hAnsi="Arial" w:cs="Arial"/>
                <w:sz w:val="20"/>
                <w:szCs w:val="20"/>
              </w:rPr>
              <w:t>Special Issue Indicators: N/A</w:t>
            </w:r>
          </w:p>
          <w:p w14:paraId="41A0CF73" w14:textId="77777777" w:rsidR="005F4D80" w:rsidRPr="00237691" w:rsidRDefault="005F4D80" w:rsidP="00194910">
            <w:pPr>
              <w:rPr>
                <w:rFonts w:ascii="Arial" w:hAnsi="Arial" w:cs="Arial"/>
                <w:sz w:val="20"/>
                <w:szCs w:val="20"/>
              </w:rPr>
            </w:pPr>
          </w:p>
          <w:p w14:paraId="51433848" w14:textId="77777777" w:rsidR="00194910" w:rsidRPr="00237691" w:rsidRDefault="00194910" w:rsidP="00194910">
            <w:pPr>
              <w:rPr>
                <w:rFonts w:ascii="Arial" w:hAnsi="Arial" w:cs="Arial"/>
                <w:sz w:val="20"/>
                <w:szCs w:val="20"/>
              </w:rPr>
            </w:pPr>
          </w:p>
        </w:tc>
        <w:tc>
          <w:tcPr>
            <w:tcW w:w="6971" w:type="dxa"/>
            <w:tcBorders>
              <w:bottom w:val="single" w:sz="4" w:space="0" w:color="auto"/>
            </w:tcBorders>
          </w:tcPr>
          <w:p w14:paraId="7076CA7B" w14:textId="29EEF2CE" w:rsidR="005F4D80" w:rsidRPr="00237691" w:rsidRDefault="005F4D80" w:rsidP="00194910">
            <w:pPr>
              <w:autoSpaceDE w:val="0"/>
              <w:autoSpaceDN w:val="0"/>
              <w:adjustRightInd w:val="0"/>
              <w:rPr>
                <w:rFonts w:ascii="Arial" w:hAnsi="Arial" w:cs="Arial"/>
                <w:sz w:val="20"/>
                <w:szCs w:val="20"/>
              </w:rPr>
            </w:pPr>
          </w:p>
        </w:tc>
      </w:tr>
      <w:tr w:rsidR="00194910" w:rsidRPr="00237691" w14:paraId="67CB0D05" w14:textId="77777777" w:rsidTr="002A3195">
        <w:trPr>
          <w:trHeight w:val="288"/>
        </w:trPr>
        <w:tc>
          <w:tcPr>
            <w:tcW w:w="7645" w:type="dxa"/>
            <w:shd w:val="clear" w:color="auto" w:fill="FFC000" w:themeFill="accent4"/>
          </w:tcPr>
          <w:p w14:paraId="54493DBF" w14:textId="77777777" w:rsidR="00194910" w:rsidRPr="00237691" w:rsidRDefault="00044AFA" w:rsidP="00194910">
            <w:pPr>
              <w:rPr>
                <w:rFonts w:ascii="Arial" w:hAnsi="Arial" w:cs="Arial"/>
                <w:sz w:val="20"/>
                <w:szCs w:val="20"/>
              </w:rPr>
            </w:pPr>
            <w:r>
              <w:rPr>
                <w:rFonts w:ascii="Arial" w:hAnsi="Arial" w:cs="Arial"/>
                <w:sz w:val="20"/>
                <w:szCs w:val="20"/>
              </w:rPr>
              <w:lastRenderedPageBreak/>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100.</w:t>
            </w:r>
          </w:p>
        </w:tc>
        <w:tc>
          <w:tcPr>
            <w:tcW w:w="6971" w:type="dxa"/>
            <w:shd w:val="clear" w:color="auto" w:fill="FFC000" w:themeFill="accent4"/>
          </w:tcPr>
          <w:p w14:paraId="18D2BDE1" w14:textId="77777777" w:rsidR="00194910" w:rsidRPr="00237691" w:rsidRDefault="00194910" w:rsidP="00194910">
            <w:pPr>
              <w:autoSpaceDE w:val="0"/>
              <w:autoSpaceDN w:val="0"/>
              <w:adjustRightInd w:val="0"/>
              <w:rPr>
                <w:rFonts w:ascii="Arial" w:hAnsi="Arial" w:cs="Arial"/>
                <w:sz w:val="20"/>
                <w:szCs w:val="20"/>
              </w:rPr>
            </w:pPr>
          </w:p>
        </w:tc>
      </w:tr>
    </w:tbl>
    <w:tbl>
      <w:tblPr>
        <w:tblStyle w:val="TableGrid1"/>
        <w:tblW w:w="14616" w:type="dxa"/>
        <w:tblLayout w:type="fixed"/>
        <w:tblLook w:val="04A0" w:firstRow="1" w:lastRow="0" w:firstColumn="1" w:lastColumn="0" w:noHBand="0" w:noVBand="1"/>
      </w:tblPr>
      <w:tblGrid>
        <w:gridCol w:w="7645"/>
        <w:gridCol w:w="6971"/>
      </w:tblGrid>
      <w:tr w:rsidR="004A75D8" w:rsidRPr="00237691" w14:paraId="63644C5B" w14:textId="77777777" w:rsidTr="00D325E8">
        <w:tc>
          <w:tcPr>
            <w:tcW w:w="7645" w:type="dxa"/>
          </w:tcPr>
          <w:p w14:paraId="73BF6011" w14:textId="77777777" w:rsidR="00881267" w:rsidRPr="00044AFA" w:rsidRDefault="00881267" w:rsidP="00D143E9">
            <w:pPr>
              <w:rPr>
                <w:rFonts w:ascii="Arial" w:hAnsi="Arial" w:cs="Arial"/>
                <w:b/>
                <w:sz w:val="20"/>
                <w:szCs w:val="20"/>
              </w:rPr>
            </w:pPr>
            <w:r w:rsidRPr="00044AFA">
              <w:rPr>
                <w:rFonts w:ascii="Arial" w:hAnsi="Arial" w:cs="Arial"/>
                <w:b/>
                <w:sz w:val="20"/>
                <w:szCs w:val="20"/>
              </w:rPr>
              <w:t>5103 Requirements</w:t>
            </w:r>
          </w:p>
          <w:p w14:paraId="0FD5518F" w14:textId="77777777" w:rsidR="004A75D8" w:rsidRPr="00237691" w:rsidRDefault="004A75D8" w:rsidP="00D143E9">
            <w:pPr>
              <w:rPr>
                <w:rFonts w:ascii="Arial" w:hAnsi="Arial" w:cs="Arial"/>
                <w:sz w:val="20"/>
                <w:szCs w:val="20"/>
              </w:rPr>
            </w:pPr>
            <w:r w:rsidRPr="00237691">
              <w:rPr>
                <w:rFonts w:ascii="Arial" w:hAnsi="Arial" w:cs="Arial"/>
                <w:sz w:val="20"/>
                <w:szCs w:val="20"/>
              </w:rPr>
              <w:lastRenderedPageBreak/>
              <w:t xml:space="preserve">Page Number: </w:t>
            </w:r>
            <w:r w:rsidR="00881267" w:rsidRPr="00237691">
              <w:rPr>
                <w:rFonts w:ascii="Arial" w:hAnsi="Arial" w:cs="Arial"/>
                <w:sz w:val="20"/>
                <w:szCs w:val="20"/>
              </w:rPr>
              <w:t>100</w:t>
            </w:r>
          </w:p>
          <w:p w14:paraId="05A6854A" w14:textId="77777777" w:rsidR="00881267" w:rsidRPr="00237691" w:rsidRDefault="00881267" w:rsidP="00D143E9">
            <w:pPr>
              <w:rPr>
                <w:rFonts w:ascii="Arial" w:hAnsi="Arial" w:cs="Arial"/>
                <w:sz w:val="20"/>
                <w:szCs w:val="20"/>
              </w:rPr>
            </w:pPr>
          </w:p>
          <w:p w14:paraId="60540D0C" w14:textId="77777777" w:rsidR="00881267" w:rsidRPr="00237691" w:rsidRDefault="00881267" w:rsidP="00D143E9">
            <w:pPr>
              <w:rPr>
                <w:rFonts w:ascii="Arial" w:hAnsi="Arial" w:cs="Arial"/>
                <w:sz w:val="20"/>
                <w:szCs w:val="20"/>
              </w:rPr>
            </w:pPr>
            <w:r w:rsidRPr="00237691">
              <w:rPr>
                <w:rFonts w:ascii="Arial" w:hAnsi="Arial" w:cs="Arial"/>
                <w:sz w:val="20"/>
                <w:szCs w:val="20"/>
              </w:rPr>
              <w:t xml:space="preserve">Was a </w:t>
            </w:r>
            <w:proofErr w:type="gramStart"/>
            <w:r w:rsidRPr="00237691">
              <w:rPr>
                <w:rFonts w:ascii="Arial" w:hAnsi="Arial" w:cs="Arial"/>
                <w:sz w:val="20"/>
                <w:szCs w:val="20"/>
              </w:rPr>
              <w:t>5103 letter</w:t>
            </w:r>
            <w:proofErr w:type="gramEnd"/>
            <w:r w:rsidRPr="00237691">
              <w:rPr>
                <w:rFonts w:ascii="Arial" w:hAnsi="Arial" w:cs="Arial"/>
                <w:sz w:val="20"/>
                <w:szCs w:val="20"/>
              </w:rPr>
              <w:t xml:space="preserve"> required for this claim?</w:t>
            </w:r>
          </w:p>
          <w:p w14:paraId="138562CC" w14:textId="77777777" w:rsidR="00881267" w:rsidRPr="00044AFA" w:rsidRDefault="00881267" w:rsidP="009355CF">
            <w:pPr>
              <w:pStyle w:val="ListParagraph"/>
              <w:numPr>
                <w:ilvl w:val="0"/>
                <w:numId w:val="15"/>
              </w:numPr>
              <w:spacing w:after="0" w:line="240" w:lineRule="auto"/>
              <w:rPr>
                <w:rFonts w:ascii="Arial" w:hAnsi="Arial" w:cs="Arial"/>
                <w:sz w:val="20"/>
                <w:szCs w:val="20"/>
              </w:rPr>
            </w:pPr>
            <w:r w:rsidRPr="00044AFA">
              <w:rPr>
                <w:rFonts w:ascii="Arial" w:hAnsi="Arial" w:cs="Arial"/>
                <w:sz w:val="20"/>
                <w:szCs w:val="20"/>
              </w:rPr>
              <w:t>Yes</w:t>
            </w:r>
          </w:p>
          <w:p w14:paraId="7F2BF2FD" w14:textId="77777777" w:rsidR="00881267" w:rsidRPr="00277102" w:rsidRDefault="00881267" w:rsidP="009355CF">
            <w:pPr>
              <w:pStyle w:val="ListParagraph"/>
              <w:numPr>
                <w:ilvl w:val="0"/>
                <w:numId w:val="15"/>
              </w:numPr>
              <w:spacing w:after="0" w:line="240" w:lineRule="auto"/>
              <w:rPr>
                <w:rFonts w:ascii="Arial" w:hAnsi="Arial" w:cs="Arial"/>
                <w:sz w:val="20"/>
                <w:szCs w:val="20"/>
                <w:highlight w:val="yellow"/>
              </w:rPr>
            </w:pPr>
            <w:r w:rsidRPr="00277102">
              <w:rPr>
                <w:rFonts w:ascii="Arial" w:hAnsi="Arial" w:cs="Arial"/>
                <w:sz w:val="20"/>
                <w:szCs w:val="20"/>
                <w:highlight w:val="yellow"/>
              </w:rPr>
              <w:t>No</w:t>
            </w:r>
          </w:p>
          <w:p w14:paraId="5415CDAB" w14:textId="77777777" w:rsidR="00881267" w:rsidRPr="00237691" w:rsidRDefault="00881267" w:rsidP="00D143E9">
            <w:pPr>
              <w:rPr>
                <w:rFonts w:ascii="Arial" w:hAnsi="Arial" w:cs="Arial"/>
                <w:sz w:val="20"/>
                <w:szCs w:val="20"/>
              </w:rPr>
            </w:pPr>
          </w:p>
          <w:p w14:paraId="637FF967" w14:textId="77777777" w:rsidR="00133242" w:rsidRPr="00237691" w:rsidRDefault="00133242" w:rsidP="00133242">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656206F0" w14:textId="77777777" w:rsidR="00DC5FF8" w:rsidRPr="001F09DD" w:rsidRDefault="00CE2E06" w:rsidP="00DC5FF8">
            <w:pPr>
              <w:rPr>
                <w:rFonts w:ascii="Arial" w:hAnsi="Arial" w:cs="Arial"/>
                <w:sz w:val="20"/>
                <w:szCs w:val="20"/>
              </w:rPr>
            </w:pPr>
            <w:r w:rsidRPr="001F09DD">
              <w:rPr>
                <w:rFonts w:ascii="Arial" w:hAnsi="Arial" w:cs="Arial"/>
                <w:sz w:val="20"/>
                <w:szCs w:val="20"/>
              </w:rPr>
              <w:t>Great Job!!</w:t>
            </w:r>
            <w:r w:rsidR="00DC5FF8" w:rsidRPr="001F09DD">
              <w:rPr>
                <w:rFonts w:ascii="Arial" w:hAnsi="Arial" w:cs="Arial"/>
                <w:sz w:val="20"/>
                <w:szCs w:val="20"/>
              </w:rPr>
              <w:t xml:space="preserve"> A 5103 letter is not required because the Veteran filed /* </w:t>
            </w:r>
            <w:proofErr w:type="spellStart"/>
            <w:r w:rsidR="00DC5FF8" w:rsidRPr="001F09DD">
              <w:rPr>
                <w:rFonts w:ascii="Arial" w:hAnsi="Arial" w:cs="Arial"/>
                <w:sz w:val="20"/>
                <w:szCs w:val="20"/>
              </w:rPr>
              <w:t>hisher</w:t>
            </w:r>
            <w:proofErr w:type="spellEnd"/>
            <w:r w:rsidR="00DC5FF8" w:rsidRPr="001F09DD">
              <w:rPr>
                <w:rFonts w:ascii="Arial" w:hAnsi="Arial" w:cs="Arial"/>
                <w:sz w:val="20"/>
                <w:szCs w:val="20"/>
              </w:rPr>
              <w:t xml:space="preserve"> */ claim on a VA Form 21-526EZ, which contains the 5103 Notice and What the Evidence Must Show information.  M21-1 I.1.B - Duty to Notify Under 38 U.S.C. 5102 and 5103 and 38 CFR 3.159(c)</w:t>
            </w:r>
          </w:p>
          <w:p w14:paraId="3F8FCDEB" w14:textId="4FA76F34" w:rsidR="00133242" w:rsidRPr="00277102" w:rsidRDefault="00133242" w:rsidP="00133242">
            <w:pPr>
              <w:tabs>
                <w:tab w:val="left" w:pos="7710"/>
              </w:tabs>
              <w:autoSpaceDE w:val="0"/>
              <w:autoSpaceDN w:val="0"/>
              <w:adjustRightInd w:val="0"/>
              <w:rPr>
                <w:rFonts w:ascii="Arial" w:hAnsi="Arial" w:cs="Arial"/>
                <w:color w:val="FF0000"/>
                <w:sz w:val="20"/>
                <w:szCs w:val="20"/>
              </w:rPr>
            </w:pPr>
          </w:p>
          <w:p w14:paraId="0ADB809F" w14:textId="77777777" w:rsidR="00CE2E06" w:rsidRPr="00237691" w:rsidRDefault="00CE2E06" w:rsidP="00133242">
            <w:pPr>
              <w:tabs>
                <w:tab w:val="left" w:pos="7710"/>
              </w:tabs>
              <w:autoSpaceDE w:val="0"/>
              <w:autoSpaceDN w:val="0"/>
              <w:adjustRightInd w:val="0"/>
              <w:rPr>
                <w:rFonts w:ascii="Arial" w:hAnsi="Arial" w:cs="Arial"/>
                <w:sz w:val="20"/>
                <w:szCs w:val="20"/>
              </w:rPr>
            </w:pPr>
          </w:p>
          <w:p w14:paraId="21E21BD8" w14:textId="77777777" w:rsidR="00133242" w:rsidRPr="00237691" w:rsidRDefault="00133242" w:rsidP="00133242">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31001581" w14:textId="77777777" w:rsidR="00DC5FF8" w:rsidRPr="001F09DD" w:rsidRDefault="00CE2E06" w:rsidP="00DC5FF8">
            <w:pPr>
              <w:rPr>
                <w:rFonts w:ascii="Arial" w:hAnsi="Arial" w:cs="Arial"/>
                <w:sz w:val="20"/>
                <w:szCs w:val="20"/>
              </w:rPr>
            </w:pPr>
            <w:r w:rsidRPr="001F09DD">
              <w:rPr>
                <w:rFonts w:ascii="Arial" w:hAnsi="Arial" w:cs="Arial"/>
                <w:sz w:val="20"/>
                <w:szCs w:val="20"/>
              </w:rPr>
              <w:t xml:space="preserve">Sorry, that is not correct. </w:t>
            </w:r>
            <w:r w:rsidR="00DC5FF8" w:rsidRPr="001F09DD">
              <w:rPr>
                <w:rFonts w:ascii="Arial" w:hAnsi="Arial" w:cs="Arial"/>
                <w:sz w:val="20"/>
                <w:szCs w:val="20"/>
              </w:rPr>
              <w:t xml:space="preserve"> A 5103 letter is not required because the Veteran filed /* </w:t>
            </w:r>
            <w:proofErr w:type="spellStart"/>
            <w:r w:rsidR="00DC5FF8" w:rsidRPr="001F09DD">
              <w:rPr>
                <w:rFonts w:ascii="Arial" w:hAnsi="Arial" w:cs="Arial"/>
                <w:sz w:val="20"/>
                <w:szCs w:val="20"/>
              </w:rPr>
              <w:t>hisher</w:t>
            </w:r>
            <w:proofErr w:type="spellEnd"/>
            <w:r w:rsidR="00DC5FF8" w:rsidRPr="001F09DD">
              <w:rPr>
                <w:rFonts w:ascii="Arial" w:hAnsi="Arial" w:cs="Arial"/>
                <w:sz w:val="20"/>
                <w:szCs w:val="20"/>
              </w:rPr>
              <w:t xml:space="preserve"> */ claim on a VA Form 21-526EZ, which contains the 5103 Notice and What the Evidence Must Show information.  M21-1 I.1.B - Duty to Notify Under 38 U.S.C. 5102 and 5103 and 38 CFR 3.159(c)</w:t>
            </w:r>
          </w:p>
          <w:p w14:paraId="7A52FD44" w14:textId="7CB11859" w:rsidR="00CE2E06" w:rsidRPr="00237691" w:rsidRDefault="00CE2E06" w:rsidP="005A04D5">
            <w:pPr>
              <w:rPr>
                <w:rFonts w:ascii="Arial" w:hAnsi="Arial" w:cs="Arial"/>
                <w:sz w:val="20"/>
                <w:szCs w:val="20"/>
              </w:rPr>
            </w:pPr>
          </w:p>
        </w:tc>
        <w:tc>
          <w:tcPr>
            <w:tcW w:w="6971" w:type="dxa"/>
          </w:tcPr>
          <w:p w14:paraId="52856AF0" w14:textId="77777777" w:rsidR="005F4D80" w:rsidRPr="005A04D5" w:rsidRDefault="005F4D80">
            <w:pPr>
              <w:rPr>
                <w:rFonts w:ascii="Arial" w:hAnsi="Arial" w:cs="Arial"/>
                <w:b/>
                <w:color w:val="FF0000"/>
                <w:sz w:val="20"/>
                <w:szCs w:val="20"/>
              </w:rPr>
            </w:pPr>
          </w:p>
        </w:tc>
      </w:tr>
      <w:tr w:rsidR="00044AFA" w:rsidRPr="00237691" w14:paraId="453D70B1" w14:textId="77777777" w:rsidTr="00D325E8">
        <w:trPr>
          <w:trHeight w:val="314"/>
        </w:trPr>
        <w:tc>
          <w:tcPr>
            <w:tcW w:w="7645" w:type="dxa"/>
            <w:shd w:val="clear" w:color="auto" w:fill="FFC000" w:themeFill="accent4"/>
          </w:tcPr>
          <w:p w14:paraId="19D230BA" w14:textId="77777777" w:rsidR="00044AFA" w:rsidRPr="00237691" w:rsidRDefault="00044AFA" w:rsidP="00044AFA">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110.</w:t>
            </w:r>
          </w:p>
        </w:tc>
        <w:tc>
          <w:tcPr>
            <w:tcW w:w="6971" w:type="dxa"/>
            <w:shd w:val="clear" w:color="auto" w:fill="FFC000" w:themeFill="accent4"/>
          </w:tcPr>
          <w:p w14:paraId="2FA4181A" w14:textId="77777777" w:rsidR="00044AFA" w:rsidRPr="00237691" w:rsidRDefault="00044AFA" w:rsidP="00044AFA">
            <w:pPr>
              <w:autoSpaceDE w:val="0"/>
              <w:autoSpaceDN w:val="0"/>
              <w:adjustRightInd w:val="0"/>
              <w:rPr>
                <w:rFonts w:ascii="Arial" w:hAnsi="Arial" w:cs="Arial"/>
                <w:sz w:val="20"/>
                <w:szCs w:val="20"/>
              </w:rPr>
            </w:pPr>
          </w:p>
        </w:tc>
      </w:tr>
      <w:tr w:rsidR="00044AFA" w:rsidRPr="00237691" w14:paraId="4AB7C5D9" w14:textId="77777777" w:rsidTr="00054134">
        <w:trPr>
          <w:trHeight w:val="890"/>
        </w:trPr>
        <w:tc>
          <w:tcPr>
            <w:tcW w:w="7645" w:type="dxa"/>
          </w:tcPr>
          <w:p w14:paraId="61190892" w14:textId="77777777" w:rsidR="00044AFA" w:rsidRPr="00044AFA" w:rsidRDefault="00044AFA" w:rsidP="00044AFA">
            <w:pPr>
              <w:tabs>
                <w:tab w:val="left" w:pos="7710"/>
              </w:tabs>
              <w:autoSpaceDE w:val="0"/>
              <w:autoSpaceDN w:val="0"/>
              <w:adjustRightInd w:val="0"/>
              <w:rPr>
                <w:rFonts w:ascii="Arial" w:hAnsi="Arial" w:cs="Arial"/>
                <w:b/>
                <w:sz w:val="20"/>
                <w:szCs w:val="20"/>
              </w:rPr>
            </w:pPr>
            <w:r w:rsidRPr="00044AFA">
              <w:rPr>
                <w:rFonts w:ascii="Arial" w:hAnsi="Arial" w:cs="Arial"/>
                <w:b/>
                <w:sz w:val="20"/>
                <w:szCs w:val="20"/>
              </w:rPr>
              <w:t>Additional Development to Support the Claim</w:t>
            </w:r>
          </w:p>
          <w:p w14:paraId="186AB3D1" w14:textId="77777777" w:rsidR="00044AFA" w:rsidRPr="00237691" w:rsidRDefault="00044AFA" w:rsidP="00044AFA">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110</w:t>
            </w:r>
          </w:p>
          <w:p w14:paraId="5081062F" w14:textId="77777777" w:rsidR="00044AFA" w:rsidRPr="00237691" w:rsidRDefault="00044AFA" w:rsidP="00044AFA">
            <w:pPr>
              <w:tabs>
                <w:tab w:val="left" w:pos="7710"/>
              </w:tabs>
              <w:autoSpaceDE w:val="0"/>
              <w:autoSpaceDN w:val="0"/>
              <w:adjustRightInd w:val="0"/>
              <w:rPr>
                <w:rFonts w:ascii="Arial" w:hAnsi="Arial" w:cs="Arial"/>
                <w:sz w:val="20"/>
                <w:szCs w:val="20"/>
              </w:rPr>
            </w:pPr>
          </w:p>
          <w:p w14:paraId="641A4D42" w14:textId="77777777" w:rsidR="00BA7F2D" w:rsidRDefault="00BA7F2D" w:rsidP="00BA7F2D">
            <w:pPr>
              <w:tabs>
                <w:tab w:val="left" w:pos="7710"/>
              </w:tabs>
              <w:autoSpaceDE w:val="0"/>
              <w:autoSpaceDN w:val="0"/>
              <w:adjustRightInd w:val="0"/>
              <w:rPr>
                <w:rFonts w:ascii="Arial" w:hAnsi="Arial" w:cs="Arial"/>
                <w:sz w:val="20"/>
                <w:szCs w:val="20"/>
              </w:rPr>
            </w:pPr>
            <w:r>
              <w:rPr>
                <w:rFonts w:ascii="Arial" w:hAnsi="Arial" w:cs="Arial"/>
                <w:sz w:val="20"/>
                <w:szCs w:val="20"/>
              </w:rPr>
              <w:t>Does this claim require notification, form development, Federal record, or non-Federal record development? (excluding exams or medical opinions)?</w:t>
            </w:r>
          </w:p>
          <w:p w14:paraId="5453FFD2" w14:textId="77777777" w:rsidR="00044AFA" w:rsidRPr="00277102" w:rsidRDefault="00044AFA" w:rsidP="009355CF">
            <w:pPr>
              <w:pStyle w:val="ListParagraph"/>
              <w:numPr>
                <w:ilvl w:val="0"/>
                <w:numId w:val="16"/>
              </w:numPr>
              <w:autoSpaceDE w:val="0"/>
              <w:autoSpaceDN w:val="0"/>
              <w:adjustRightInd w:val="0"/>
              <w:spacing w:after="0" w:line="240" w:lineRule="auto"/>
              <w:rPr>
                <w:rFonts w:ascii="Arial" w:hAnsi="Arial" w:cs="Arial"/>
                <w:sz w:val="20"/>
                <w:szCs w:val="20"/>
                <w:highlight w:val="yellow"/>
              </w:rPr>
            </w:pPr>
            <w:r w:rsidRPr="00277102">
              <w:rPr>
                <w:rFonts w:ascii="Arial" w:hAnsi="Arial" w:cs="Arial"/>
                <w:sz w:val="20"/>
                <w:szCs w:val="20"/>
                <w:highlight w:val="yellow"/>
              </w:rPr>
              <w:t>Yes</w:t>
            </w:r>
          </w:p>
          <w:p w14:paraId="3589F0C9" w14:textId="77777777" w:rsidR="00044AFA" w:rsidRPr="00044AFA" w:rsidRDefault="00044AFA" w:rsidP="009355CF">
            <w:pPr>
              <w:pStyle w:val="ListParagraph"/>
              <w:numPr>
                <w:ilvl w:val="0"/>
                <w:numId w:val="16"/>
              </w:numPr>
              <w:autoSpaceDE w:val="0"/>
              <w:autoSpaceDN w:val="0"/>
              <w:adjustRightInd w:val="0"/>
              <w:spacing w:after="0" w:line="240" w:lineRule="auto"/>
              <w:rPr>
                <w:rFonts w:ascii="Arial" w:hAnsi="Arial" w:cs="Arial"/>
                <w:sz w:val="20"/>
                <w:szCs w:val="20"/>
              </w:rPr>
            </w:pPr>
            <w:r w:rsidRPr="00044AFA">
              <w:rPr>
                <w:rFonts w:ascii="Arial" w:hAnsi="Arial" w:cs="Arial"/>
                <w:sz w:val="20"/>
                <w:szCs w:val="20"/>
              </w:rPr>
              <w:t>No</w:t>
            </w:r>
          </w:p>
          <w:p w14:paraId="07E717A1" w14:textId="77777777" w:rsidR="00044AFA" w:rsidRPr="00237691" w:rsidRDefault="00044AFA" w:rsidP="00044AFA">
            <w:pPr>
              <w:autoSpaceDE w:val="0"/>
              <w:autoSpaceDN w:val="0"/>
              <w:adjustRightInd w:val="0"/>
              <w:rPr>
                <w:rFonts w:ascii="Arial" w:hAnsi="Arial" w:cs="Arial"/>
                <w:b/>
                <w:sz w:val="20"/>
                <w:szCs w:val="20"/>
              </w:rPr>
            </w:pPr>
          </w:p>
          <w:p w14:paraId="47822F57" w14:textId="77777777" w:rsidR="00044AFA" w:rsidRPr="00237691" w:rsidRDefault="00044AFA" w:rsidP="00044AFA">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6E669345" w14:textId="34E8924A" w:rsidR="00DC5FF8" w:rsidRPr="001F09DD" w:rsidRDefault="00044AFA" w:rsidP="00DC5FF8">
            <w:pPr>
              <w:tabs>
                <w:tab w:val="left" w:pos="7710"/>
              </w:tabs>
              <w:autoSpaceDE w:val="0"/>
              <w:autoSpaceDN w:val="0"/>
              <w:adjustRightInd w:val="0"/>
              <w:rPr>
                <w:rFonts w:ascii="Arial" w:hAnsi="Arial" w:cs="Arial"/>
                <w:sz w:val="20"/>
                <w:szCs w:val="20"/>
              </w:rPr>
            </w:pPr>
            <w:r w:rsidRPr="001F09DD">
              <w:rPr>
                <w:rFonts w:ascii="Arial" w:hAnsi="Arial" w:cs="Arial"/>
                <w:sz w:val="20"/>
                <w:szCs w:val="20"/>
              </w:rPr>
              <w:t xml:space="preserve">Great Job! </w:t>
            </w:r>
            <w:r w:rsidR="00DC5FF8" w:rsidRPr="001F09DD">
              <w:rPr>
                <w:rFonts w:ascii="Arial" w:hAnsi="Arial" w:cs="Arial"/>
                <w:sz w:val="20"/>
                <w:szCs w:val="20"/>
              </w:rPr>
              <w:t>This claim require</w:t>
            </w:r>
            <w:r w:rsidR="006F489B" w:rsidRPr="001F09DD">
              <w:rPr>
                <w:rFonts w:ascii="Arial" w:hAnsi="Arial" w:cs="Arial"/>
                <w:sz w:val="20"/>
                <w:szCs w:val="20"/>
              </w:rPr>
              <w:t>s</w:t>
            </w:r>
            <w:r w:rsidR="00DC5FF8" w:rsidRPr="001F09DD">
              <w:rPr>
                <w:rFonts w:ascii="Arial" w:hAnsi="Arial" w:cs="Arial"/>
                <w:sz w:val="20"/>
                <w:szCs w:val="20"/>
              </w:rPr>
              <w:t xml:space="preserve"> additional development. More information is needed in order to move the claim to the next step of the claims process</w:t>
            </w:r>
          </w:p>
          <w:p w14:paraId="685EEAC1" w14:textId="77777777" w:rsidR="00044AFA" w:rsidRPr="00277102" w:rsidRDefault="00044AFA" w:rsidP="00044AFA">
            <w:pPr>
              <w:tabs>
                <w:tab w:val="left" w:pos="7710"/>
              </w:tabs>
              <w:autoSpaceDE w:val="0"/>
              <w:autoSpaceDN w:val="0"/>
              <w:adjustRightInd w:val="0"/>
              <w:rPr>
                <w:rFonts w:ascii="Arial" w:hAnsi="Arial" w:cs="Arial"/>
                <w:color w:val="FF0000"/>
                <w:sz w:val="20"/>
                <w:szCs w:val="20"/>
              </w:rPr>
            </w:pPr>
          </w:p>
          <w:p w14:paraId="1C60D943" w14:textId="77777777" w:rsidR="00044AFA" w:rsidRPr="00237691" w:rsidRDefault="00044AFA" w:rsidP="00044AFA">
            <w:pPr>
              <w:tabs>
                <w:tab w:val="left" w:pos="7710"/>
              </w:tabs>
              <w:autoSpaceDE w:val="0"/>
              <w:autoSpaceDN w:val="0"/>
              <w:adjustRightInd w:val="0"/>
              <w:rPr>
                <w:rFonts w:ascii="Arial" w:hAnsi="Arial" w:cs="Arial"/>
                <w:sz w:val="20"/>
                <w:szCs w:val="20"/>
              </w:rPr>
            </w:pPr>
          </w:p>
          <w:p w14:paraId="4A7BAF70" w14:textId="77777777" w:rsidR="00044AFA" w:rsidRPr="00237691" w:rsidRDefault="00044AFA" w:rsidP="00044AFA">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06C4611F" w14:textId="77777777" w:rsidR="00586925" w:rsidRPr="00751EB4" w:rsidRDefault="00044AFA" w:rsidP="00586925">
            <w:pPr>
              <w:rPr>
                <w:rFonts w:ascii="Arial" w:eastAsia="Times New Roman" w:hAnsi="Arial" w:cs="Arial"/>
                <w:sz w:val="20"/>
                <w:szCs w:val="20"/>
              </w:rPr>
            </w:pPr>
            <w:r w:rsidRPr="001F09DD">
              <w:rPr>
                <w:rFonts w:ascii="Arial" w:hAnsi="Arial" w:cs="Arial"/>
                <w:sz w:val="20"/>
                <w:szCs w:val="20"/>
              </w:rPr>
              <w:t xml:space="preserve">Incorrect. </w:t>
            </w:r>
            <w:r w:rsidR="006F489B" w:rsidRPr="001F09DD">
              <w:rPr>
                <w:rFonts w:ascii="Arial" w:hAnsi="Arial" w:cs="Arial"/>
                <w:sz w:val="20"/>
                <w:szCs w:val="20"/>
              </w:rPr>
              <w:t>This claim requires additional development.</w:t>
            </w:r>
            <w:r w:rsidR="00277102" w:rsidRPr="001F09DD">
              <w:rPr>
                <w:rFonts w:ascii="Arial" w:hAnsi="Arial" w:cs="Arial"/>
                <w:sz w:val="20"/>
                <w:szCs w:val="20"/>
              </w:rPr>
              <w:t xml:space="preserve"> The Veteran </w:t>
            </w:r>
            <w:r w:rsidR="00D325E8" w:rsidRPr="001F09DD">
              <w:rPr>
                <w:rFonts w:ascii="Arial" w:hAnsi="Arial" w:cs="Arial"/>
                <w:sz w:val="20"/>
                <w:szCs w:val="20"/>
              </w:rPr>
              <w:t>submitted</w:t>
            </w:r>
            <w:r w:rsidR="00277102" w:rsidRPr="001F09DD">
              <w:rPr>
                <w:rFonts w:ascii="Arial" w:hAnsi="Arial" w:cs="Arial"/>
                <w:sz w:val="20"/>
                <w:szCs w:val="20"/>
              </w:rPr>
              <w:t xml:space="preserve"> a new VA Form 21-526EZ on /* </w:t>
            </w:r>
            <w:proofErr w:type="spellStart"/>
            <w:r w:rsidR="00277102" w:rsidRPr="001F09DD">
              <w:rPr>
                <w:rFonts w:ascii="Arial" w:hAnsi="Arial" w:cs="Arial"/>
                <w:sz w:val="20"/>
                <w:szCs w:val="20"/>
              </w:rPr>
              <w:t>dateadd</w:t>
            </w:r>
            <w:proofErr w:type="spellEnd"/>
            <w:r w:rsidR="00277102" w:rsidRPr="001F09DD">
              <w:rPr>
                <w:rFonts w:ascii="Arial" w:hAnsi="Arial" w:cs="Arial"/>
                <w:sz w:val="20"/>
                <w:szCs w:val="20"/>
              </w:rPr>
              <w:t>(d,</w:t>
            </w:r>
            <w:proofErr w:type="gramStart"/>
            <w:r w:rsidR="00277102" w:rsidRPr="001F09DD">
              <w:rPr>
                <w:rFonts w:ascii="Arial" w:hAnsi="Arial" w:cs="Arial"/>
                <w:sz w:val="20"/>
                <w:szCs w:val="20"/>
              </w:rPr>
              <w:t>11,receivedon</w:t>
            </w:r>
            <w:proofErr w:type="gramEnd"/>
            <w:r w:rsidR="00277102" w:rsidRPr="001F09DD">
              <w:rPr>
                <w:rFonts w:ascii="Arial" w:hAnsi="Arial" w:cs="Arial"/>
                <w:sz w:val="20"/>
                <w:szCs w:val="20"/>
              </w:rPr>
              <w:t xml:space="preserve">) </w:t>
            </w:r>
            <w:r w:rsidR="002C7AC2" w:rsidRPr="001F09DD">
              <w:rPr>
                <w:rFonts w:ascii="Arial" w:hAnsi="Arial" w:cs="Arial"/>
                <w:sz w:val="20"/>
                <w:szCs w:val="20"/>
              </w:rPr>
              <w:t>*/</w:t>
            </w:r>
            <w:r w:rsidR="00277102" w:rsidRPr="001F09DD">
              <w:rPr>
                <w:rFonts w:ascii="Arial" w:hAnsi="Arial" w:cs="Arial"/>
                <w:sz w:val="20"/>
                <w:szCs w:val="20"/>
              </w:rPr>
              <w:t xml:space="preserve">, </w:t>
            </w:r>
            <w:r w:rsidR="002C7AC2" w:rsidRPr="001F09DD">
              <w:rPr>
                <w:rFonts w:ascii="Arial" w:hAnsi="Arial" w:cs="Arial"/>
                <w:sz w:val="20"/>
                <w:szCs w:val="20"/>
              </w:rPr>
              <w:t xml:space="preserve">/* </w:t>
            </w:r>
            <w:r w:rsidR="00277102" w:rsidRPr="001F09DD">
              <w:rPr>
                <w:rFonts w:ascii="Arial" w:hAnsi="Arial" w:cs="Arial"/>
                <w:sz w:val="20"/>
                <w:szCs w:val="20"/>
              </w:rPr>
              <w:t>he</w:t>
            </w:r>
            <w:r w:rsidR="002C7AC2" w:rsidRPr="001F09DD">
              <w:rPr>
                <w:rFonts w:ascii="Arial" w:hAnsi="Arial" w:cs="Arial"/>
                <w:sz w:val="20"/>
                <w:szCs w:val="20"/>
              </w:rPr>
              <w:t>she */</w:t>
            </w:r>
            <w:r w:rsidR="00277102" w:rsidRPr="001F09DD">
              <w:rPr>
                <w:rFonts w:ascii="Arial" w:hAnsi="Arial" w:cs="Arial"/>
                <w:sz w:val="20"/>
                <w:szCs w:val="20"/>
              </w:rPr>
              <w:t xml:space="preserve"> states </w:t>
            </w:r>
            <w:r w:rsidR="002C7AC2" w:rsidRPr="001F09DD">
              <w:rPr>
                <w:rFonts w:ascii="Arial" w:hAnsi="Arial" w:cs="Arial"/>
                <w:sz w:val="20"/>
                <w:szCs w:val="20"/>
              </w:rPr>
              <w:t xml:space="preserve">/* </w:t>
            </w:r>
            <w:r w:rsidR="00277102" w:rsidRPr="001F09DD">
              <w:rPr>
                <w:rFonts w:ascii="Arial" w:hAnsi="Arial" w:cs="Arial"/>
                <w:sz w:val="20"/>
                <w:szCs w:val="20"/>
              </w:rPr>
              <w:t>he</w:t>
            </w:r>
            <w:r w:rsidR="002C7AC2" w:rsidRPr="001F09DD">
              <w:rPr>
                <w:rFonts w:ascii="Arial" w:hAnsi="Arial" w:cs="Arial"/>
                <w:sz w:val="20"/>
                <w:szCs w:val="20"/>
              </w:rPr>
              <w:t>she */</w:t>
            </w:r>
            <w:r w:rsidR="00277102" w:rsidRPr="001F09DD">
              <w:rPr>
                <w:rFonts w:ascii="Arial" w:hAnsi="Arial" w:cs="Arial"/>
                <w:sz w:val="20"/>
                <w:szCs w:val="20"/>
              </w:rPr>
              <w:t xml:space="preserve"> has been seen at the Baltimore Vet Center. You should have developed to the Veteran for the VA Form 21-4142/21-4142a</w:t>
            </w:r>
            <w:r w:rsidR="00277102" w:rsidRPr="00586925">
              <w:rPr>
                <w:rFonts w:ascii="Arial" w:hAnsi="Arial" w:cs="Arial"/>
                <w:sz w:val="20"/>
                <w:szCs w:val="20"/>
              </w:rPr>
              <w:t xml:space="preserve">.  </w:t>
            </w:r>
            <w:r w:rsidR="00586925" w:rsidRPr="00751EB4">
              <w:rPr>
                <w:rFonts w:ascii="Arial" w:eastAsia="Times New Roman" w:hAnsi="Arial" w:cs="Arial"/>
                <w:sz w:val="20"/>
                <w:szCs w:val="20"/>
              </w:rPr>
              <w:t xml:space="preserve">Development for VA Form 21-0871 is not required when a confirmed stressor is already of record. The DD Form 214 shows that the Veteran is in receipt of one of the combat decorations listed in the manual.  </w:t>
            </w:r>
          </w:p>
          <w:p w14:paraId="2F8C973D" w14:textId="77777777" w:rsidR="00586925" w:rsidRPr="00751EB4" w:rsidRDefault="00586925" w:rsidP="00586925">
            <w:pPr>
              <w:rPr>
                <w:rFonts w:ascii="Arial" w:eastAsia="Times New Roman" w:hAnsi="Arial" w:cs="Arial"/>
                <w:sz w:val="20"/>
                <w:szCs w:val="20"/>
              </w:rPr>
            </w:pPr>
            <w:r w:rsidRPr="00751EB4">
              <w:rPr>
                <w:rFonts w:ascii="Arial" w:eastAsia="Times New Roman" w:hAnsi="Arial" w:cs="Arial"/>
                <w:sz w:val="20"/>
                <w:szCs w:val="20"/>
              </w:rPr>
              <w:t xml:space="preserve">M21-1 </w:t>
            </w:r>
            <w:r w:rsidRPr="00751EB4">
              <w:rPr>
                <w:rFonts w:ascii="Arial" w:hAnsi="Arial" w:cs="Arial"/>
                <w:color w:val="000000"/>
                <w:sz w:val="20"/>
                <w:szCs w:val="20"/>
              </w:rPr>
              <w:t>IV.ii.1.D.2.g</w:t>
            </w:r>
            <w:bookmarkStart w:id="9" w:name="2g"/>
            <w:r w:rsidRPr="00751EB4">
              <w:rPr>
                <w:rFonts w:ascii="Arial" w:hAnsi="Arial" w:cs="Arial"/>
                <w:color w:val="337AB7"/>
                <w:sz w:val="20"/>
                <w:szCs w:val="20"/>
              </w:rPr>
              <w:t>.</w:t>
            </w:r>
            <w:bookmarkEnd w:id="9"/>
            <w:r w:rsidRPr="00751EB4">
              <w:rPr>
                <w:rFonts w:ascii="Arial" w:hAnsi="Arial" w:cs="Arial"/>
                <w:color w:val="000000"/>
                <w:sz w:val="20"/>
                <w:szCs w:val="20"/>
              </w:rPr>
              <w:t xml:space="preserve">  When to Request Additional Evidence </w:t>
            </w:r>
            <w:proofErr w:type="gramStart"/>
            <w:r w:rsidRPr="00751EB4">
              <w:rPr>
                <w:rFonts w:ascii="Arial" w:hAnsi="Arial" w:cs="Arial"/>
                <w:color w:val="000000"/>
                <w:sz w:val="20"/>
                <w:szCs w:val="20"/>
              </w:rPr>
              <w:t>From</w:t>
            </w:r>
            <w:proofErr w:type="gramEnd"/>
            <w:r w:rsidRPr="00751EB4">
              <w:rPr>
                <w:rFonts w:ascii="Arial" w:hAnsi="Arial" w:cs="Arial"/>
                <w:color w:val="000000"/>
                <w:sz w:val="20"/>
                <w:szCs w:val="20"/>
              </w:rPr>
              <w:t xml:space="preserve"> the Veteran to Establish an In-Service Stressor</w:t>
            </w:r>
            <w:r w:rsidRPr="00751EB4">
              <w:rPr>
                <w:rFonts w:ascii="Arial" w:eastAsia="Times New Roman" w:hAnsi="Arial" w:cs="Arial"/>
                <w:sz w:val="20"/>
                <w:szCs w:val="20"/>
              </w:rPr>
              <w:t xml:space="preserve">, </w:t>
            </w:r>
          </w:p>
          <w:p w14:paraId="7B76F664" w14:textId="77777777" w:rsidR="00586925" w:rsidRDefault="00277102" w:rsidP="00586925">
            <w:pPr>
              <w:rPr>
                <w:rFonts w:ascii="Arial" w:hAnsi="Arial" w:cs="Arial"/>
                <w:sz w:val="20"/>
                <w:szCs w:val="20"/>
              </w:rPr>
            </w:pPr>
            <w:r w:rsidRPr="001F09DD">
              <w:rPr>
                <w:rFonts w:ascii="Arial" w:hAnsi="Arial" w:cs="Arial"/>
                <w:sz w:val="20"/>
                <w:szCs w:val="20"/>
              </w:rPr>
              <w:t xml:space="preserve">M21-1, Part I, Chapter 1, Section C - Duty to Assist with Obtaining Records and a Medical Examination or Opinion, </w:t>
            </w:r>
          </w:p>
          <w:p w14:paraId="5C6F3218" w14:textId="3F92BD5A" w:rsidR="00277102" w:rsidRPr="00751EB4" w:rsidRDefault="00277102" w:rsidP="00751EB4">
            <w:pPr>
              <w:rPr>
                <w:rFonts w:ascii="Segoe UI" w:eastAsia="Times New Roman" w:hAnsi="Segoe UI" w:cs="Segoe UI"/>
                <w:sz w:val="21"/>
                <w:szCs w:val="21"/>
              </w:rPr>
            </w:pPr>
            <w:r w:rsidRPr="001F09DD">
              <w:rPr>
                <w:rFonts w:ascii="Arial" w:hAnsi="Arial" w:cs="Arial"/>
                <w:sz w:val="20"/>
                <w:szCs w:val="20"/>
              </w:rPr>
              <w:lastRenderedPageBreak/>
              <w:t>M21-1, Part III, Subpart i, Chapter 3, Section B - Processing Fully Developed Claims (FDCs)</w:t>
            </w:r>
          </w:p>
          <w:p w14:paraId="05BCE909" w14:textId="15DD4179" w:rsidR="006F489B" w:rsidRPr="00C36968" w:rsidRDefault="006F489B" w:rsidP="006F489B">
            <w:pPr>
              <w:tabs>
                <w:tab w:val="left" w:pos="7710"/>
              </w:tabs>
              <w:autoSpaceDE w:val="0"/>
              <w:autoSpaceDN w:val="0"/>
              <w:adjustRightInd w:val="0"/>
              <w:rPr>
                <w:rFonts w:ascii="Arial" w:hAnsi="Arial" w:cs="Arial"/>
                <w:color w:val="FF0000"/>
                <w:sz w:val="20"/>
                <w:szCs w:val="20"/>
              </w:rPr>
            </w:pPr>
          </w:p>
          <w:p w14:paraId="38402235" w14:textId="77777777" w:rsidR="00044AFA" w:rsidRPr="00237691" w:rsidRDefault="00044AFA" w:rsidP="00044AFA">
            <w:pPr>
              <w:rPr>
                <w:rFonts w:ascii="Arial" w:hAnsi="Arial" w:cs="Arial"/>
                <w:sz w:val="20"/>
                <w:szCs w:val="20"/>
              </w:rPr>
            </w:pPr>
          </w:p>
        </w:tc>
        <w:tc>
          <w:tcPr>
            <w:tcW w:w="6971" w:type="dxa"/>
          </w:tcPr>
          <w:p w14:paraId="509DA460" w14:textId="268FAF88" w:rsidR="002971D3" w:rsidRPr="00237691" w:rsidRDefault="002971D3" w:rsidP="00277102">
            <w:pPr>
              <w:rPr>
                <w:rFonts w:ascii="Arial" w:hAnsi="Arial" w:cs="Arial"/>
                <w:sz w:val="20"/>
                <w:szCs w:val="20"/>
              </w:rPr>
            </w:pPr>
          </w:p>
        </w:tc>
      </w:tr>
      <w:tr w:rsidR="00044AFA" w:rsidRPr="00237691" w14:paraId="236ED9C6" w14:textId="77777777" w:rsidTr="00D325E8">
        <w:trPr>
          <w:trHeight w:val="288"/>
        </w:trPr>
        <w:tc>
          <w:tcPr>
            <w:tcW w:w="7645" w:type="dxa"/>
            <w:shd w:val="clear" w:color="auto" w:fill="FFC000" w:themeFill="accent4"/>
          </w:tcPr>
          <w:p w14:paraId="072E00E9" w14:textId="5E284936" w:rsidR="00044AFA" w:rsidRPr="00237691" w:rsidRDefault="00044AFA" w:rsidP="00044AFA">
            <w:pPr>
              <w:rPr>
                <w:rFonts w:ascii="Arial" w:hAnsi="Arial" w:cs="Arial"/>
                <w:sz w:val="20"/>
                <w:szCs w:val="20"/>
              </w:rPr>
            </w:pPr>
            <w:r>
              <w:rPr>
                <w:rFonts w:ascii="Arial" w:hAnsi="Arial" w:cs="Arial"/>
                <w:sz w:val="20"/>
                <w:szCs w:val="20"/>
              </w:rPr>
              <w:t xml:space="preserve">If </w:t>
            </w:r>
            <w:r w:rsidR="00277102">
              <w:rPr>
                <w:rFonts w:ascii="Arial" w:hAnsi="Arial" w:cs="Arial"/>
                <w:sz w:val="20"/>
                <w:szCs w:val="20"/>
              </w:rPr>
              <w:t xml:space="preserve">Yes and </w:t>
            </w:r>
            <w:r>
              <w:rPr>
                <w:rFonts w:ascii="Arial" w:hAnsi="Arial" w:cs="Arial"/>
                <w:sz w:val="20"/>
                <w:szCs w:val="20"/>
              </w:rPr>
              <w:t>correct</w:t>
            </w:r>
            <w:r w:rsidRPr="00237691">
              <w:rPr>
                <w:rFonts w:ascii="Arial" w:hAnsi="Arial" w:cs="Arial"/>
                <w:sz w:val="20"/>
                <w:szCs w:val="20"/>
              </w:rPr>
              <w:t xml:space="preserve">,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115.</w:t>
            </w:r>
          </w:p>
        </w:tc>
        <w:tc>
          <w:tcPr>
            <w:tcW w:w="6971" w:type="dxa"/>
            <w:shd w:val="clear" w:color="auto" w:fill="FFC000" w:themeFill="accent4"/>
          </w:tcPr>
          <w:p w14:paraId="0AE58D6A" w14:textId="4D5CDF51" w:rsidR="00044AFA" w:rsidRPr="00237691" w:rsidRDefault="00044AFA" w:rsidP="00044AFA">
            <w:pPr>
              <w:autoSpaceDE w:val="0"/>
              <w:autoSpaceDN w:val="0"/>
              <w:adjustRightInd w:val="0"/>
              <w:rPr>
                <w:rFonts w:ascii="Arial" w:hAnsi="Arial" w:cs="Arial"/>
                <w:sz w:val="20"/>
                <w:szCs w:val="20"/>
              </w:rPr>
            </w:pPr>
            <w:r>
              <w:rPr>
                <w:rFonts w:ascii="Arial" w:hAnsi="Arial" w:cs="Arial"/>
                <w:sz w:val="20"/>
                <w:szCs w:val="20"/>
              </w:rPr>
              <w:t xml:space="preserve">If </w:t>
            </w:r>
            <w:r w:rsidR="00277102">
              <w:rPr>
                <w:rFonts w:ascii="Arial" w:hAnsi="Arial" w:cs="Arial"/>
                <w:sz w:val="20"/>
                <w:szCs w:val="20"/>
              </w:rPr>
              <w:t xml:space="preserve">No or </w:t>
            </w:r>
            <w:r>
              <w:rPr>
                <w:rFonts w:ascii="Arial" w:hAnsi="Arial" w:cs="Arial"/>
                <w:sz w:val="20"/>
                <w:szCs w:val="20"/>
              </w:rPr>
              <w:t>incorrect, jump to 120.</w:t>
            </w:r>
          </w:p>
        </w:tc>
      </w:tr>
    </w:tbl>
    <w:tbl>
      <w:tblPr>
        <w:tblStyle w:val="TableGrid"/>
        <w:tblW w:w="14616" w:type="dxa"/>
        <w:tblLayout w:type="fixed"/>
        <w:tblLook w:val="04A0" w:firstRow="1" w:lastRow="0" w:firstColumn="1" w:lastColumn="0" w:noHBand="0" w:noVBand="1"/>
      </w:tblPr>
      <w:tblGrid>
        <w:gridCol w:w="7308"/>
        <w:gridCol w:w="7308"/>
      </w:tblGrid>
      <w:tr w:rsidR="004A75D8" w:rsidRPr="00237691" w14:paraId="1FFFA901" w14:textId="77777777" w:rsidTr="00D143E9">
        <w:tc>
          <w:tcPr>
            <w:tcW w:w="7308" w:type="dxa"/>
          </w:tcPr>
          <w:p w14:paraId="6EA55898" w14:textId="77777777" w:rsidR="004D2036" w:rsidRPr="00DC46ED" w:rsidRDefault="004D2036" w:rsidP="00D143E9">
            <w:pPr>
              <w:rPr>
                <w:rFonts w:ascii="Arial" w:hAnsi="Arial" w:cs="Arial"/>
                <w:b/>
                <w:sz w:val="20"/>
                <w:szCs w:val="20"/>
              </w:rPr>
            </w:pPr>
            <w:r w:rsidRPr="00DC46ED">
              <w:rPr>
                <w:rFonts w:ascii="Arial" w:hAnsi="Arial" w:cs="Arial"/>
                <w:b/>
                <w:sz w:val="20"/>
                <w:szCs w:val="20"/>
              </w:rPr>
              <w:t>Additional Development to Support the Claim</w:t>
            </w:r>
          </w:p>
          <w:p w14:paraId="5844ACFD" w14:textId="77777777" w:rsidR="004D2036" w:rsidRPr="00237691" w:rsidRDefault="004A75D8" w:rsidP="00D143E9">
            <w:pPr>
              <w:rPr>
                <w:rFonts w:ascii="Arial" w:hAnsi="Arial" w:cs="Arial"/>
                <w:sz w:val="20"/>
                <w:szCs w:val="20"/>
              </w:rPr>
            </w:pPr>
            <w:r w:rsidRPr="00237691">
              <w:rPr>
                <w:rFonts w:ascii="Arial" w:hAnsi="Arial" w:cs="Arial"/>
                <w:sz w:val="20"/>
                <w:szCs w:val="20"/>
              </w:rPr>
              <w:t>Page Number:</w:t>
            </w:r>
            <w:r w:rsidR="004D2036" w:rsidRPr="00237691">
              <w:rPr>
                <w:rFonts w:ascii="Arial" w:hAnsi="Arial" w:cs="Arial"/>
                <w:sz w:val="20"/>
                <w:szCs w:val="20"/>
              </w:rPr>
              <w:t xml:space="preserve"> 115</w:t>
            </w:r>
          </w:p>
          <w:p w14:paraId="5DAD43CB" w14:textId="77777777" w:rsidR="004D2036" w:rsidRPr="00237691" w:rsidRDefault="004D2036" w:rsidP="00D143E9">
            <w:pPr>
              <w:rPr>
                <w:rFonts w:ascii="Arial" w:hAnsi="Arial" w:cs="Arial"/>
                <w:sz w:val="20"/>
                <w:szCs w:val="20"/>
              </w:rPr>
            </w:pPr>
          </w:p>
          <w:p w14:paraId="5B0EB370" w14:textId="658F8CB4" w:rsidR="004D2036" w:rsidRPr="00237691" w:rsidRDefault="004D2036" w:rsidP="004D2036">
            <w:pPr>
              <w:rPr>
                <w:rFonts w:ascii="Arial" w:hAnsi="Arial" w:cs="Arial"/>
                <w:sz w:val="20"/>
                <w:szCs w:val="20"/>
              </w:rPr>
            </w:pPr>
            <w:r w:rsidRPr="00237691">
              <w:rPr>
                <w:rFonts w:ascii="Arial" w:hAnsi="Arial" w:cs="Arial"/>
                <w:sz w:val="20"/>
                <w:szCs w:val="20"/>
              </w:rPr>
              <w:t xml:space="preserve">What development actions did you take on this claim? </w:t>
            </w:r>
            <w:r w:rsidR="00980BD2">
              <w:rPr>
                <w:rFonts w:ascii="Arial" w:hAnsi="Arial" w:cs="Arial"/>
                <w:sz w:val="20"/>
                <w:szCs w:val="20"/>
              </w:rPr>
              <w:t>(</w:t>
            </w:r>
            <w:r w:rsidRPr="00237691">
              <w:rPr>
                <w:rFonts w:ascii="Arial" w:hAnsi="Arial" w:cs="Arial"/>
                <w:sz w:val="20"/>
                <w:szCs w:val="20"/>
              </w:rPr>
              <w:t>Select all that apply.</w:t>
            </w:r>
            <w:r w:rsidR="00980BD2">
              <w:rPr>
                <w:rFonts w:ascii="Arial" w:hAnsi="Arial" w:cs="Arial"/>
                <w:sz w:val="20"/>
                <w:szCs w:val="20"/>
              </w:rPr>
              <w:t>)</w:t>
            </w:r>
            <w:r w:rsidRPr="00237691">
              <w:rPr>
                <w:rFonts w:ascii="Arial" w:hAnsi="Arial" w:cs="Arial"/>
                <w:sz w:val="20"/>
                <w:szCs w:val="20"/>
              </w:rPr>
              <w:t xml:space="preserve"> </w:t>
            </w:r>
          </w:p>
          <w:p w14:paraId="5E06B0B8" w14:textId="77777777" w:rsidR="004A75D8" w:rsidRPr="00237691" w:rsidRDefault="004A75D8" w:rsidP="00D143E9">
            <w:pPr>
              <w:rPr>
                <w:rFonts w:ascii="Arial" w:hAnsi="Arial" w:cs="Arial"/>
                <w:sz w:val="20"/>
                <w:szCs w:val="20"/>
              </w:rPr>
            </w:pPr>
          </w:p>
          <w:p w14:paraId="2CCBB0A5" w14:textId="631C22C9" w:rsidR="00091F84" w:rsidRDefault="00091F84" w:rsidP="00C4461C">
            <w:pPr>
              <w:pStyle w:val="ListParagraph"/>
              <w:numPr>
                <w:ilvl w:val="0"/>
                <w:numId w:val="23"/>
              </w:numPr>
              <w:spacing w:after="0" w:line="240" w:lineRule="auto"/>
              <w:rPr>
                <w:rFonts w:ascii="Arial" w:hAnsi="Arial" w:cs="Arial"/>
                <w:sz w:val="20"/>
                <w:szCs w:val="20"/>
                <w:highlight w:val="yellow"/>
              </w:rPr>
            </w:pPr>
            <w:r>
              <w:rPr>
                <w:rFonts w:ascii="Arial" w:hAnsi="Arial" w:cs="Arial"/>
                <w:sz w:val="20"/>
                <w:szCs w:val="20"/>
                <w:highlight w:val="yellow"/>
              </w:rPr>
              <w:t>Developed for VA Form 21-4142 and/or 4142a</w:t>
            </w:r>
          </w:p>
          <w:p w14:paraId="496F76D3" w14:textId="22128296" w:rsidR="006A1652" w:rsidRDefault="006A1652" w:rsidP="00C4461C">
            <w:pPr>
              <w:pStyle w:val="ListParagraph"/>
              <w:numPr>
                <w:ilvl w:val="0"/>
                <w:numId w:val="23"/>
              </w:numPr>
              <w:spacing w:after="0" w:line="240" w:lineRule="auto"/>
              <w:rPr>
                <w:rFonts w:ascii="Arial" w:hAnsi="Arial" w:cs="Arial"/>
                <w:sz w:val="20"/>
                <w:szCs w:val="20"/>
                <w:highlight w:val="yellow"/>
              </w:rPr>
            </w:pPr>
            <w:r>
              <w:rPr>
                <w:rFonts w:ascii="Arial" w:hAnsi="Arial" w:cs="Arial"/>
                <w:sz w:val="20"/>
                <w:szCs w:val="20"/>
                <w:highlight w:val="yellow"/>
              </w:rPr>
              <w:t>Notified of FDC Exclusion</w:t>
            </w:r>
          </w:p>
          <w:p w14:paraId="0D590861" w14:textId="77777777" w:rsidR="004D2036" w:rsidRPr="00237691" w:rsidRDefault="004D2036" w:rsidP="00D143E9">
            <w:pPr>
              <w:rPr>
                <w:rFonts w:ascii="Arial" w:hAnsi="Arial" w:cs="Arial"/>
                <w:sz w:val="20"/>
                <w:szCs w:val="20"/>
              </w:rPr>
            </w:pPr>
          </w:p>
          <w:p w14:paraId="2BA316B4" w14:textId="77777777" w:rsidR="00133242" w:rsidRPr="00237691" w:rsidRDefault="00133242" w:rsidP="00133242">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594102F6" w14:textId="5F9015E5" w:rsidR="006F489B" w:rsidRPr="001F09DD" w:rsidRDefault="004D2036" w:rsidP="006F489B">
            <w:pPr>
              <w:tabs>
                <w:tab w:val="left" w:pos="7710"/>
              </w:tabs>
              <w:autoSpaceDE w:val="0"/>
              <w:autoSpaceDN w:val="0"/>
              <w:adjustRightInd w:val="0"/>
              <w:rPr>
                <w:rFonts w:ascii="Arial" w:hAnsi="Arial" w:cs="Arial"/>
                <w:sz w:val="20"/>
                <w:szCs w:val="20"/>
              </w:rPr>
            </w:pPr>
            <w:r w:rsidRPr="001F09DD">
              <w:rPr>
                <w:rFonts w:ascii="Arial" w:hAnsi="Arial" w:cs="Arial"/>
                <w:sz w:val="20"/>
                <w:szCs w:val="20"/>
              </w:rPr>
              <w:t xml:space="preserve">Correct. </w:t>
            </w:r>
            <w:r w:rsidR="00C54888" w:rsidRPr="001F09DD">
              <w:rPr>
                <w:rFonts w:ascii="Arial" w:hAnsi="Arial" w:cs="Arial"/>
                <w:sz w:val="20"/>
                <w:szCs w:val="20"/>
              </w:rPr>
              <w:t>The Veteran submit</w:t>
            </w:r>
            <w:r w:rsidR="00054134">
              <w:rPr>
                <w:rFonts w:ascii="Arial" w:hAnsi="Arial" w:cs="Arial"/>
                <w:sz w:val="20"/>
                <w:szCs w:val="20"/>
              </w:rPr>
              <w:t>ted</w:t>
            </w:r>
            <w:r w:rsidR="00C54888" w:rsidRPr="001F09DD">
              <w:rPr>
                <w:rFonts w:ascii="Arial" w:hAnsi="Arial" w:cs="Arial"/>
                <w:sz w:val="20"/>
                <w:szCs w:val="20"/>
              </w:rPr>
              <w:t xml:space="preserve"> a new VA Form 21-526EZ</w:t>
            </w:r>
            <w:r w:rsidR="00982A57" w:rsidRPr="001F09DD">
              <w:rPr>
                <w:rFonts w:ascii="Arial" w:hAnsi="Arial" w:cs="Arial"/>
                <w:sz w:val="20"/>
                <w:szCs w:val="20"/>
              </w:rPr>
              <w:t xml:space="preserve"> on </w:t>
            </w:r>
            <w:r w:rsidR="00054134">
              <w:rPr>
                <w:rFonts w:ascii="Arial" w:hAnsi="Arial" w:cs="Arial"/>
                <w:sz w:val="20"/>
                <w:szCs w:val="20"/>
              </w:rPr>
              <w:t>06/19</w:t>
            </w:r>
            <w:r w:rsidR="00982A57" w:rsidRPr="001F09DD">
              <w:rPr>
                <w:rFonts w:ascii="Arial" w:hAnsi="Arial" w:cs="Arial"/>
                <w:sz w:val="20"/>
                <w:szCs w:val="20"/>
              </w:rPr>
              <w:t>/2020</w:t>
            </w:r>
            <w:r w:rsidR="00054134">
              <w:rPr>
                <w:rFonts w:ascii="Arial" w:hAnsi="Arial" w:cs="Arial"/>
                <w:sz w:val="20"/>
                <w:szCs w:val="20"/>
              </w:rPr>
              <w:t xml:space="preserve"> and</w:t>
            </w:r>
            <w:r w:rsidR="00C54888" w:rsidRPr="001F09DD">
              <w:rPr>
                <w:rFonts w:ascii="Arial" w:hAnsi="Arial" w:cs="Arial"/>
                <w:sz w:val="20"/>
                <w:szCs w:val="20"/>
              </w:rPr>
              <w:t xml:space="preserve"> he state</w:t>
            </w:r>
            <w:r w:rsidR="00054134">
              <w:rPr>
                <w:rFonts w:ascii="Arial" w:hAnsi="Arial" w:cs="Arial"/>
                <w:sz w:val="20"/>
                <w:szCs w:val="20"/>
              </w:rPr>
              <w:t>d</w:t>
            </w:r>
            <w:r w:rsidR="00C54888" w:rsidRPr="001F09DD">
              <w:rPr>
                <w:rFonts w:ascii="Arial" w:hAnsi="Arial" w:cs="Arial"/>
                <w:sz w:val="20"/>
                <w:szCs w:val="20"/>
              </w:rPr>
              <w:t xml:space="preserve"> he has been seen at the Baltimore Vet Center.  </w:t>
            </w:r>
            <w:r w:rsidR="006F489B" w:rsidRPr="001F09DD">
              <w:rPr>
                <w:rFonts w:ascii="Arial" w:hAnsi="Arial" w:cs="Arial"/>
                <w:sz w:val="20"/>
                <w:szCs w:val="20"/>
              </w:rPr>
              <w:t>D</w:t>
            </w:r>
            <w:r w:rsidR="00C54888" w:rsidRPr="001F09DD">
              <w:rPr>
                <w:rFonts w:ascii="Arial" w:hAnsi="Arial" w:cs="Arial"/>
                <w:sz w:val="20"/>
                <w:szCs w:val="20"/>
              </w:rPr>
              <w:t>evelop</w:t>
            </w:r>
            <w:r w:rsidR="0019582F" w:rsidRPr="001F09DD">
              <w:rPr>
                <w:rFonts w:ascii="Arial" w:hAnsi="Arial" w:cs="Arial"/>
                <w:sz w:val="20"/>
                <w:szCs w:val="20"/>
              </w:rPr>
              <w:t>ment</w:t>
            </w:r>
            <w:r w:rsidR="00C54888" w:rsidRPr="001F09DD">
              <w:rPr>
                <w:rFonts w:ascii="Arial" w:hAnsi="Arial" w:cs="Arial"/>
                <w:sz w:val="20"/>
                <w:szCs w:val="20"/>
              </w:rPr>
              <w:t xml:space="preserve"> to the Veteran for the VA Form 21-4142</w:t>
            </w:r>
            <w:r w:rsidR="00277102" w:rsidRPr="001F09DD">
              <w:rPr>
                <w:rFonts w:ascii="Arial" w:hAnsi="Arial" w:cs="Arial"/>
                <w:sz w:val="20"/>
                <w:szCs w:val="20"/>
              </w:rPr>
              <w:t>/21-</w:t>
            </w:r>
            <w:r w:rsidR="00C54888" w:rsidRPr="001F09DD">
              <w:rPr>
                <w:rFonts w:ascii="Arial" w:hAnsi="Arial" w:cs="Arial"/>
                <w:sz w:val="20"/>
                <w:szCs w:val="20"/>
              </w:rPr>
              <w:t>4142a</w:t>
            </w:r>
            <w:r w:rsidR="006F489B" w:rsidRPr="001F09DD">
              <w:rPr>
                <w:rFonts w:ascii="Arial" w:hAnsi="Arial" w:cs="Arial"/>
                <w:sz w:val="20"/>
                <w:szCs w:val="20"/>
              </w:rPr>
              <w:t xml:space="preserve"> </w:t>
            </w:r>
            <w:r w:rsidR="006A1652">
              <w:rPr>
                <w:rFonts w:ascii="Arial" w:hAnsi="Arial" w:cs="Arial"/>
                <w:sz w:val="20"/>
                <w:szCs w:val="20"/>
              </w:rPr>
              <w:t xml:space="preserve">and to notify the Veteran that /* </w:t>
            </w:r>
            <w:proofErr w:type="spellStart"/>
            <w:r w:rsidR="006A1652">
              <w:rPr>
                <w:rFonts w:ascii="Arial" w:hAnsi="Arial" w:cs="Arial"/>
                <w:sz w:val="20"/>
                <w:szCs w:val="20"/>
              </w:rPr>
              <w:t>hisher</w:t>
            </w:r>
            <w:proofErr w:type="spellEnd"/>
            <w:r w:rsidR="006A1652">
              <w:rPr>
                <w:rFonts w:ascii="Arial" w:hAnsi="Arial" w:cs="Arial"/>
                <w:sz w:val="20"/>
                <w:szCs w:val="20"/>
              </w:rPr>
              <w:t xml:space="preserve"> */ claim is excluded from the FDC program</w:t>
            </w:r>
            <w:r w:rsidR="00DF3919">
              <w:rPr>
                <w:rFonts w:ascii="Arial" w:hAnsi="Arial" w:cs="Arial"/>
                <w:sz w:val="20"/>
                <w:szCs w:val="20"/>
              </w:rPr>
              <w:t xml:space="preserve"> is necessary</w:t>
            </w:r>
            <w:r w:rsidR="006F489B" w:rsidRPr="001F09DD">
              <w:rPr>
                <w:rFonts w:ascii="Arial" w:hAnsi="Arial" w:cs="Arial"/>
                <w:sz w:val="20"/>
                <w:szCs w:val="20"/>
              </w:rPr>
              <w:t>. M21-1, Part I, Chapter 1, Section C - Duty to Assist with Obtaining Records and a Medical Examination or Opinion, M21-1, Part III, Subpart i, Chapter 3, Section B - Processing Fully Developed Claims (FDCs)</w:t>
            </w:r>
          </w:p>
          <w:p w14:paraId="75212200" w14:textId="308B9D31" w:rsidR="004D2036" w:rsidRDefault="004D2036" w:rsidP="00133242">
            <w:pPr>
              <w:tabs>
                <w:tab w:val="left" w:pos="7710"/>
              </w:tabs>
              <w:autoSpaceDE w:val="0"/>
              <w:autoSpaceDN w:val="0"/>
              <w:adjustRightInd w:val="0"/>
              <w:rPr>
                <w:rFonts w:ascii="Arial" w:hAnsi="Arial" w:cs="Arial"/>
                <w:sz w:val="20"/>
                <w:szCs w:val="20"/>
              </w:rPr>
            </w:pPr>
          </w:p>
          <w:p w14:paraId="0DD1A00B" w14:textId="77777777" w:rsidR="00C54888" w:rsidRPr="00237691" w:rsidRDefault="00C54888" w:rsidP="00133242">
            <w:pPr>
              <w:tabs>
                <w:tab w:val="left" w:pos="7710"/>
              </w:tabs>
              <w:autoSpaceDE w:val="0"/>
              <w:autoSpaceDN w:val="0"/>
              <w:adjustRightInd w:val="0"/>
              <w:rPr>
                <w:rFonts w:ascii="Arial" w:hAnsi="Arial" w:cs="Arial"/>
                <w:sz w:val="20"/>
                <w:szCs w:val="20"/>
              </w:rPr>
            </w:pPr>
          </w:p>
          <w:p w14:paraId="13225543" w14:textId="77777777" w:rsidR="00133242" w:rsidRPr="00237691" w:rsidRDefault="00133242" w:rsidP="00133242">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1F0E4F99" w14:textId="5E87B262" w:rsidR="006F489B" w:rsidRPr="001F09DD" w:rsidRDefault="004D2036" w:rsidP="006F489B">
            <w:pPr>
              <w:tabs>
                <w:tab w:val="left" w:pos="7710"/>
              </w:tabs>
              <w:autoSpaceDE w:val="0"/>
              <w:autoSpaceDN w:val="0"/>
              <w:adjustRightInd w:val="0"/>
              <w:rPr>
                <w:rFonts w:ascii="Arial" w:hAnsi="Arial" w:cs="Arial"/>
                <w:sz w:val="20"/>
                <w:szCs w:val="20"/>
              </w:rPr>
            </w:pPr>
            <w:r w:rsidRPr="001F09DD">
              <w:rPr>
                <w:rFonts w:ascii="Arial" w:hAnsi="Arial" w:cs="Arial"/>
                <w:sz w:val="20"/>
                <w:szCs w:val="20"/>
              </w:rPr>
              <w:t xml:space="preserve">Incorrect. </w:t>
            </w:r>
            <w:r w:rsidR="00982A57" w:rsidRPr="001F09DD">
              <w:rPr>
                <w:rFonts w:ascii="Arial" w:hAnsi="Arial" w:cs="Arial"/>
                <w:sz w:val="20"/>
                <w:szCs w:val="20"/>
              </w:rPr>
              <w:t>The Veteran submit</w:t>
            </w:r>
            <w:r w:rsidR="00054134">
              <w:rPr>
                <w:rFonts w:ascii="Arial" w:hAnsi="Arial" w:cs="Arial"/>
                <w:sz w:val="20"/>
                <w:szCs w:val="20"/>
              </w:rPr>
              <w:t>ted</w:t>
            </w:r>
            <w:r w:rsidR="00982A57" w:rsidRPr="001F09DD">
              <w:rPr>
                <w:rFonts w:ascii="Arial" w:hAnsi="Arial" w:cs="Arial"/>
                <w:sz w:val="20"/>
                <w:szCs w:val="20"/>
              </w:rPr>
              <w:t xml:space="preserve"> a new VA Form 21-526EZ on 0</w:t>
            </w:r>
            <w:r w:rsidR="00054134">
              <w:rPr>
                <w:rFonts w:ascii="Arial" w:hAnsi="Arial" w:cs="Arial"/>
                <w:sz w:val="20"/>
                <w:szCs w:val="20"/>
              </w:rPr>
              <w:t>6/19/</w:t>
            </w:r>
            <w:r w:rsidR="00982A57" w:rsidRPr="001F09DD">
              <w:rPr>
                <w:rFonts w:ascii="Arial" w:hAnsi="Arial" w:cs="Arial"/>
                <w:sz w:val="20"/>
                <w:szCs w:val="20"/>
              </w:rPr>
              <w:t>2020</w:t>
            </w:r>
            <w:r w:rsidR="00054134">
              <w:rPr>
                <w:rFonts w:ascii="Arial" w:hAnsi="Arial" w:cs="Arial"/>
                <w:sz w:val="20"/>
                <w:szCs w:val="20"/>
              </w:rPr>
              <w:t xml:space="preserve"> and</w:t>
            </w:r>
            <w:r w:rsidR="00982A57" w:rsidRPr="001F09DD">
              <w:rPr>
                <w:rFonts w:ascii="Arial" w:hAnsi="Arial" w:cs="Arial"/>
                <w:sz w:val="20"/>
                <w:szCs w:val="20"/>
              </w:rPr>
              <w:t xml:space="preserve"> he </w:t>
            </w:r>
            <w:r w:rsidR="006F489B" w:rsidRPr="001F09DD">
              <w:rPr>
                <w:rFonts w:ascii="Arial" w:hAnsi="Arial" w:cs="Arial"/>
                <w:sz w:val="20"/>
                <w:szCs w:val="20"/>
              </w:rPr>
              <w:t>state</w:t>
            </w:r>
            <w:r w:rsidR="00054134">
              <w:rPr>
                <w:rFonts w:ascii="Arial" w:hAnsi="Arial" w:cs="Arial"/>
                <w:sz w:val="20"/>
                <w:szCs w:val="20"/>
              </w:rPr>
              <w:t>d</w:t>
            </w:r>
            <w:r w:rsidR="006F489B" w:rsidRPr="001F09DD">
              <w:rPr>
                <w:rFonts w:ascii="Arial" w:hAnsi="Arial" w:cs="Arial"/>
                <w:sz w:val="20"/>
                <w:szCs w:val="20"/>
              </w:rPr>
              <w:t xml:space="preserve"> he has been seen at the Baltimore Vet Center. You should have developed to the Veteran for the VA Form 21-4142</w:t>
            </w:r>
            <w:r w:rsidR="00277102" w:rsidRPr="001F09DD">
              <w:rPr>
                <w:rFonts w:ascii="Arial" w:hAnsi="Arial" w:cs="Arial"/>
                <w:sz w:val="20"/>
                <w:szCs w:val="20"/>
              </w:rPr>
              <w:t>/21-</w:t>
            </w:r>
            <w:r w:rsidR="006F489B" w:rsidRPr="001F09DD">
              <w:rPr>
                <w:rFonts w:ascii="Arial" w:hAnsi="Arial" w:cs="Arial"/>
                <w:sz w:val="20"/>
                <w:szCs w:val="20"/>
              </w:rPr>
              <w:t>4142a</w:t>
            </w:r>
            <w:r w:rsidR="006A1652">
              <w:rPr>
                <w:rFonts w:ascii="Arial" w:hAnsi="Arial" w:cs="Arial"/>
                <w:sz w:val="20"/>
                <w:szCs w:val="20"/>
              </w:rPr>
              <w:t xml:space="preserve"> and to notify the Veteran that /* </w:t>
            </w:r>
            <w:proofErr w:type="spellStart"/>
            <w:r w:rsidR="006A1652">
              <w:rPr>
                <w:rFonts w:ascii="Arial" w:hAnsi="Arial" w:cs="Arial"/>
                <w:sz w:val="20"/>
                <w:szCs w:val="20"/>
              </w:rPr>
              <w:t>hisher</w:t>
            </w:r>
            <w:proofErr w:type="spellEnd"/>
            <w:r w:rsidR="006A1652">
              <w:rPr>
                <w:rFonts w:ascii="Arial" w:hAnsi="Arial" w:cs="Arial"/>
                <w:sz w:val="20"/>
                <w:szCs w:val="20"/>
              </w:rPr>
              <w:t xml:space="preserve"> */ claim is excluded from the FDC program</w:t>
            </w:r>
            <w:r w:rsidR="00DF3919">
              <w:rPr>
                <w:rFonts w:ascii="Arial" w:hAnsi="Arial" w:cs="Arial"/>
                <w:sz w:val="20"/>
                <w:szCs w:val="20"/>
              </w:rPr>
              <w:t xml:space="preserve"> is necessary</w:t>
            </w:r>
            <w:r w:rsidR="006A1652" w:rsidRPr="001F09DD">
              <w:rPr>
                <w:rFonts w:ascii="Arial" w:hAnsi="Arial" w:cs="Arial"/>
                <w:sz w:val="20"/>
                <w:szCs w:val="20"/>
              </w:rPr>
              <w:t>.</w:t>
            </w:r>
            <w:r w:rsidR="006F489B" w:rsidRPr="001F09DD">
              <w:rPr>
                <w:rFonts w:ascii="Arial" w:hAnsi="Arial" w:cs="Arial"/>
                <w:sz w:val="20"/>
                <w:szCs w:val="20"/>
              </w:rPr>
              <w:t xml:space="preserve">  M21-1, Part I, Chapter 1, Section C - Duty to Assist with Obtaining Records and a Medical Examination or Opinion, M21-1, Part III, Subpart i, Chapter 3, Section B - Processing Fully Developed Claims (FDCs)</w:t>
            </w:r>
          </w:p>
          <w:p w14:paraId="272D972D" w14:textId="38309D87" w:rsidR="004A75D8" w:rsidRPr="006A0F48" w:rsidRDefault="004A75D8" w:rsidP="006A0F48">
            <w:pPr>
              <w:tabs>
                <w:tab w:val="left" w:pos="7710"/>
              </w:tabs>
              <w:autoSpaceDE w:val="0"/>
              <w:autoSpaceDN w:val="0"/>
              <w:adjustRightInd w:val="0"/>
              <w:rPr>
                <w:rStyle w:val="Hyperlink"/>
                <w:rFonts w:ascii="Arial" w:hAnsi="Arial" w:cs="Arial"/>
                <w:color w:val="FF0000"/>
                <w:sz w:val="20"/>
                <w:szCs w:val="20"/>
                <w:u w:val="none"/>
              </w:rPr>
            </w:pPr>
          </w:p>
          <w:p w14:paraId="1B0D56CB" w14:textId="77777777" w:rsidR="004A75D8" w:rsidRPr="00237691" w:rsidRDefault="004A75D8" w:rsidP="0076700A">
            <w:pPr>
              <w:autoSpaceDE w:val="0"/>
              <w:autoSpaceDN w:val="0"/>
              <w:adjustRightInd w:val="0"/>
              <w:rPr>
                <w:rFonts w:ascii="Arial" w:hAnsi="Arial" w:cs="Arial"/>
                <w:sz w:val="20"/>
                <w:szCs w:val="20"/>
              </w:rPr>
            </w:pPr>
          </w:p>
        </w:tc>
        <w:tc>
          <w:tcPr>
            <w:tcW w:w="7308" w:type="dxa"/>
          </w:tcPr>
          <w:p w14:paraId="69C75B1F" w14:textId="3C8C0B49" w:rsidR="004A75D8" w:rsidRPr="002971D3" w:rsidRDefault="004A75D8" w:rsidP="00D143E9">
            <w:pPr>
              <w:autoSpaceDE w:val="0"/>
              <w:autoSpaceDN w:val="0"/>
              <w:adjustRightInd w:val="0"/>
              <w:rPr>
                <w:rFonts w:ascii="Arial" w:hAnsi="Arial" w:cs="Arial"/>
                <w:b/>
                <w:sz w:val="20"/>
                <w:szCs w:val="20"/>
              </w:rPr>
            </w:pPr>
          </w:p>
        </w:tc>
      </w:tr>
      <w:tr w:rsidR="009355CF" w:rsidRPr="00237691" w14:paraId="7B2AF0BD" w14:textId="77777777" w:rsidTr="00970BB9">
        <w:trPr>
          <w:trHeight w:val="288"/>
        </w:trPr>
        <w:tc>
          <w:tcPr>
            <w:tcW w:w="7308" w:type="dxa"/>
            <w:shd w:val="clear" w:color="auto" w:fill="FFC000" w:themeFill="accent4"/>
          </w:tcPr>
          <w:p w14:paraId="507FC680"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130.</w:t>
            </w:r>
          </w:p>
        </w:tc>
        <w:tc>
          <w:tcPr>
            <w:tcW w:w="7308" w:type="dxa"/>
            <w:shd w:val="clear" w:color="auto" w:fill="FFC000" w:themeFill="accent4"/>
          </w:tcPr>
          <w:p w14:paraId="50EEFB49"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5DB110ED" w14:textId="77777777" w:rsidTr="00D143E9">
        <w:tc>
          <w:tcPr>
            <w:tcW w:w="7308" w:type="dxa"/>
          </w:tcPr>
          <w:p w14:paraId="39627EF8" w14:textId="77777777" w:rsidR="009355CF" w:rsidRPr="009355CF" w:rsidRDefault="009355CF" w:rsidP="009355CF">
            <w:pPr>
              <w:rPr>
                <w:rFonts w:ascii="Arial" w:hAnsi="Arial" w:cs="Arial"/>
                <w:b/>
                <w:sz w:val="20"/>
                <w:szCs w:val="20"/>
              </w:rPr>
            </w:pPr>
            <w:r w:rsidRPr="009355CF">
              <w:rPr>
                <w:rFonts w:ascii="Arial" w:hAnsi="Arial" w:cs="Arial"/>
                <w:b/>
                <w:sz w:val="20"/>
                <w:szCs w:val="20"/>
              </w:rPr>
              <w:t>Intent to File (ITF)</w:t>
            </w:r>
          </w:p>
          <w:p w14:paraId="12ADB0C3"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Number:130</w:t>
            </w:r>
          </w:p>
          <w:p w14:paraId="2C62D2F3" w14:textId="77777777" w:rsidR="009355CF" w:rsidRPr="00237691" w:rsidRDefault="009355CF" w:rsidP="009355CF">
            <w:pPr>
              <w:rPr>
                <w:rFonts w:ascii="Arial" w:hAnsi="Arial" w:cs="Arial"/>
                <w:sz w:val="20"/>
                <w:szCs w:val="20"/>
              </w:rPr>
            </w:pPr>
          </w:p>
          <w:p w14:paraId="66439143" w14:textId="1ABD6408" w:rsidR="009355CF" w:rsidRPr="00237691" w:rsidRDefault="009355CF" w:rsidP="009355CF">
            <w:pPr>
              <w:rPr>
                <w:rFonts w:ascii="Arial" w:hAnsi="Arial" w:cs="Arial"/>
                <w:sz w:val="20"/>
                <w:szCs w:val="20"/>
              </w:rPr>
            </w:pPr>
            <w:r w:rsidRPr="00237691">
              <w:rPr>
                <w:rFonts w:ascii="Arial" w:hAnsi="Arial" w:cs="Arial"/>
                <w:sz w:val="20"/>
                <w:szCs w:val="20"/>
              </w:rPr>
              <w:t xml:space="preserve">Is an </w:t>
            </w:r>
            <w:r w:rsidR="00AC531E" w:rsidRPr="00237691">
              <w:rPr>
                <w:rFonts w:ascii="Arial" w:hAnsi="Arial" w:cs="Arial"/>
                <w:sz w:val="20"/>
                <w:szCs w:val="20"/>
              </w:rPr>
              <w:t>I</w:t>
            </w:r>
            <w:r w:rsidR="00AC531E">
              <w:rPr>
                <w:rFonts w:ascii="Arial" w:hAnsi="Arial" w:cs="Arial"/>
                <w:sz w:val="20"/>
                <w:szCs w:val="20"/>
              </w:rPr>
              <w:t xml:space="preserve">ntent to </w:t>
            </w:r>
            <w:r w:rsidR="00AC531E" w:rsidRPr="00237691">
              <w:rPr>
                <w:rFonts w:ascii="Arial" w:hAnsi="Arial" w:cs="Arial"/>
                <w:sz w:val="20"/>
                <w:szCs w:val="20"/>
              </w:rPr>
              <w:t>F</w:t>
            </w:r>
            <w:r w:rsidR="00AC531E">
              <w:rPr>
                <w:rFonts w:ascii="Arial" w:hAnsi="Arial" w:cs="Arial"/>
                <w:sz w:val="20"/>
                <w:szCs w:val="20"/>
              </w:rPr>
              <w:t>ile (ITF)</w:t>
            </w:r>
            <w:r w:rsidRPr="00237691">
              <w:rPr>
                <w:rFonts w:ascii="Arial" w:hAnsi="Arial" w:cs="Arial"/>
                <w:sz w:val="20"/>
                <w:szCs w:val="20"/>
              </w:rPr>
              <w:t xml:space="preserve"> of record with this claim?</w:t>
            </w:r>
          </w:p>
          <w:p w14:paraId="4928A123" w14:textId="77777777" w:rsidR="009355CF" w:rsidRPr="002971D3" w:rsidRDefault="009355CF" w:rsidP="009355CF">
            <w:pPr>
              <w:pStyle w:val="ListParagraph"/>
              <w:numPr>
                <w:ilvl w:val="0"/>
                <w:numId w:val="18"/>
              </w:numPr>
              <w:spacing w:after="0" w:line="240" w:lineRule="auto"/>
              <w:rPr>
                <w:rFonts w:ascii="Arial" w:hAnsi="Arial" w:cs="Arial"/>
                <w:sz w:val="20"/>
                <w:szCs w:val="20"/>
              </w:rPr>
            </w:pPr>
            <w:r w:rsidRPr="002971D3">
              <w:rPr>
                <w:rFonts w:ascii="Arial" w:hAnsi="Arial" w:cs="Arial"/>
                <w:sz w:val="20"/>
                <w:szCs w:val="20"/>
              </w:rPr>
              <w:t>Yes</w:t>
            </w:r>
          </w:p>
          <w:p w14:paraId="36BAA7D6" w14:textId="77777777" w:rsidR="009355CF" w:rsidRPr="00D40853" w:rsidRDefault="009355CF" w:rsidP="009355CF">
            <w:pPr>
              <w:pStyle w:val="ListParagraph"/>
              <w:numPr>
                <w:ilvl w:val="0"/>
                <w:numId w:val="18"/>
              </w:numPr>
              <w:spacing w:after="0" w:line="240" w:lineRule="auto"/>
              <w:rPr>
                <w:rFonts w:ascii="Arial" w:hAnsi="Arial" w:cs="Arial"/>
                <w:sz w:val="20"/>
                <w:szCs w:val="20"/>
                <w:highlight w:val="yellow"/>
              </w:rPr>
            </w:pPr>
            <w:r w:rsidRPr="00D40853">
              <w:rPr>
                <w:rFonts w:ascii="Arial" w:hAnsi="Arial" w:cs="Arial"/>
                <w:sz w:val="20"/>
                <w:szCs w:val="20"/>
                <w:highlight w:val="yellow"/>
              </w:rPr>
              <w:t>No</w:t>
            </w:r>
          </w:p>
          <w:p w14:paraId="31C59AB4" w14:textId="77777777" w:rsidR="009355CF" w:rsidRPr="00237691" w:rsidRDefault="009355CF" w:rsidP="009355CF">
            <w:pPr>
              <w:rPr>
                <w:rFonts w:ascii="Arial" w:hAnsi="Arial" w:cs="Arial"/>
                <w:sz w:val="20"/>
                <w:szCs w:val="20"/>
              </w:rPr>
            </w:pPr>
          </w:p>
          <w:p w14:paraId="04CCBCB1"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3D6F88D9" w14:textId="4AAB676F" w:rsidR="009355CF" w:rsidRPr="001F09DD" w:rsidRDefault="009355CF" w:rsidP="009355CF">
            <w:pPr>
              <w:tabs>
                <w:tab w:val="left" w:pos="7710"/>
              </w:tabs>
              <w:autoSpaceDE w:val="0"/>
              <w:autoSpaceDN w:val="0"/>
              <w:adjustRightInd w:val="0"/>
              <w:rPr>
                <w:rFonts w:ascii="Arial" w:hAnsi="Arial" w:cs="Arial"/>
                <w:sz w:val="20"/>
                <w:szCs w:val="20"/>
              </w:rPr>
            </w:pPr>
            <w:r w:rsidRPr="001F09DD">
              <w:rPr>
                <w:rFonts w:ascii="Arial" w:hAnsi="Arial" w:cs="Arial"/>
                <w:sz w:val="20"/>
                <w:szCs w:val="20"/>
              </w:rPr>
              <w:t xml:space="preserve">You are correct. </w:t>
            </w:r>
            <w:r w:rsidR="00095827" w:rsidRPr="0003109D">
              <w:rPr>
                <w:rFonts w:ascii="Arial" w:hAnsi="Arial" w:cs="Arial"/>
                <w:sz w:val="20"/>
                <w:szCs w:val="20"/>
              </w:rPr>
              <w:t>There is no evidence of a completed VA Form 21-0966, conversation with the call center or employee, or the initiation of an application for benefits electronically.  M21-1 III.ii.2.C.2.a</w:t>
            </w:r>
            <w:r w:rsidR="00B52656">
              <w:rPr>
                <w:rFonts w:ascii="Arial" w:hAnsi="Arial" w:cs="Arial"/>
                <w:sz w:val="20"/>
                <w:szCs w:val="20"/>
              </w:rPr>
              <w:t xml:space="preserve"> – Communication of an ITF.</w:t>
            </w:r>
          </w:p>
          <w:p w14:paraId="7AE1CFA9" w14:textId="77777777" w:rsidR="009355CF" w:rsidRPr="00237691" w:rsidRDefault="009355CF" w:rsidP="009355CF">
            <w:pPr>
              <w:tabs>
                <w:tab w:val="left" w:pos="7710"/>
              </w:tabs>
              <w:autoSpaceDE w:val="0"/>
              <w:autoSpaceDN w:val="0"/>
              <w:adjustRightInd w:val="0"/>
              <w:rPr>
                <w:rFonts w:ascii="Arial" w:hAnsi="Arial" w:cs="Arial"/>
                <w:sz w:val="20"/>
                <w:szCs w:val="20"/>
              </w:rPr>
            </w:pPr>
          </w:p>
          <w:p w14:paraId="43E876A3"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481C28F3" w14:textId="444BBCDE" w:rsidR="009355CF" w:rsidRPr="001F09DD" w:rsidRDefault="009355CF" w:rsidP="009355CF">
            <w:pPr>
              <w:rPr>
                <w:rFonts w:ascii="Arial" w:hAnsi="Arial" w:cs="Arial"/>
                <w:sz w:val="20"/>
                <w:szCs w:val="20"/>
              </w:rPr>
            </w:pPr>
            <w:r w:rsidRPr="001F09DD">
              <w:rPr>
                <w:rFonts w:ascii="Arial" w:hAnsi="Arial" w:cs="Arial"/>
                <w:sz w:val="20"/>
                <w:szCs w:val="20"/>
              </w:rPr>
              <w:t xml:space="preserve">That is incorrect. </w:t>
            </w:r>
            <w:r w:rsidR="00095827" w:rsidRPr="0003109D">
              <w:rPr>
                <w:rFonts w:ascii="Arial" w:hAnsi="Arial" w:cs="Arial"/>
                <w:sz w:val="20"/>
                <w:szCs w:val="20"/>
              </w:rPr>
              <w:t xml:space="preserve">There is no evidence of a completed VA Form 21-0966, conversation with the call center or employee, or the initiation of an application for benefits electronically.  </w:t>
            </w:r>
            <w:r w:rsidR="00B52656" w:rsidRPr="0003109D">
              <w:rPr>
                <w:rFonts w:ascii="Arial" w:hAnsi="Arial" w:cs="Arial"/>
                <w:sz w:val="20"/>
                <w:szCs w:val="20"/>
              </w:rPr>
              <w:t>M21-1 III.ii.2.C.2.a</w:t>
            </w:r>
            <w:r w:rsidR="00B52656">
              <w:rPr>
                <w:rFonts w:ascii="Arial" w:hAnsi="Arial" w:cs="Arial"/>
                <w:sz w:val="20"/>
                <w:szCs w:val="20"/>
              </w:rPr>
              <w:t xml:space="preserve"> – Communication of an ITF.</w:t>
            </w:r>
          </w:p>
          <w:p w14:paraId="7B5BD508" w14:textId="77777777" w:rsidR="009355CF" w:rsidRPr="00237691" w:rsidRDefault="009355CF" w:rsidP="009355CF">
            <w:pPr>
              <w:rPr>
                <w:rFonts w:ascii="Arial" w:hAnsi="Arial" w:cs="Arial"/>
                <w:sz w:val="20"/>
                <w:szCs w:val="20"/>
              </w:rPr>
            </w:pPr>
          </w:p>
        </w:tc>
        <w:tc>
          <w:tcPr>
            <w:tcW w:w="7308" w:type="dxa"/>
          </w:tcPr>
          <w:p w14:paraId="5624D29F" w14:textId="60487D40" w:rsidR="002971D3" w:rsidRPr="00237691" w:rsidRDefault="002971D3" w:rsidP="009355CF">
            <w:pPr>
              <w:autoSpaceDE w:val="0"/>
              <w:autoSpaceDN w:val="0"/>
              <w:adjustRightInd w:val="0"/>
              <w:rPr>
                <w:rFonts w:ascii="Arial" w:hAnsi="Arial" w:cs="Arial"/>
                <w:sz w:val="20"/>
                <w:szCs w:val="20"/>
              </w:rPr>
            </w:pPr>
          </w:p>
        </w:tc>
      </w:tr>
      <w:tr w:rsidR="009355CF" w:rsidRPr="00237691" w14:paraId="12C24639" w14:textId="77777777" w:rsidTr="00970BB9">
        <w:trPr>
          <w:trHeight w:val="288"/>
        </w:trPr>
        <w:tc>
          <w:tcPr>
            <w:tcW w:w="7308" w:type="dxa"/>
            <w:shd w:val="clear" w:color="auto" w:fill="FFC000" w:themeFill="accent4"/>
          </w:tcPr>
          <w:p w14:paraId="6CE334E7" w14:textId="34EAFF2D"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137.</w:t>
            </w:r>
          </w:p>
        </w:tc>
        <w:tc>
          <w:tcPr>
            <w:tcW w:w="7308" w:type="dxa"/>
            <w:shd w:val="clear" w:color="auto" w:fill="FFC000" w:themeFill="accent4"/>
          </w:tcPr>
          <w:p w14:paraId="637175D5"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1F0EB842" w14:textId="77777777" w:rsidTr="00D143E9">
        <w:tc>
          <w:tcPr>
            <w:tcW w:w="7308" w:type="dxa"/>
          </w:tcPr>
          <w:p w14:paraId="420CA404" w14:textId="77777777" w:rsidR="009355CF" w:rsidRPr="004311ED" w:rsidRDefault="009355CF" w:rsidP="009355CF">
            <w:pPr>
              <w:rPr>
                <w:rFonts w:ascii="Arial" w:hAnsi="Arial" w:cs="Arial"/>
                <w:b/>
                <w:sz w:val="20"/>
                <w:szCs w:val="20"/>
              </w:rPr>
            </w:pPr>
            <w:r w:rsidRPr="004311ED">
              <w:rPr>
                <w:rFonts w:ascii="Arial" w:hAnsi="Arial" w:cs="Arial"/>
                <w:b/>
                <w:sz w:val="20"/>
                <w:szCs w:val="20"/>
              </w:rPr>
              <w:t>Examinations</w:t>
            </w:r>
          </w:p>
          <w:p w14:paraId="79FD06D7"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137</w:t>
            </w:r>
          </w:p>
          <w:p w14:paraId="7AFC5AB1" w14:textId="77777777" w:rsidR="009355CF" w:rsidRPr="00237691" w:rsidRDefault="009355CF" w:rsidP="009355CF">
            <w:pPr>
              <w:rPr>
                <w:rFonts w:ascii="Arial" w:hAnsi="Arial" w:cs="Arial"/>
                <w:sz w:val="20"/>
                <w:szCs w:val="20"/>
              </w:rPr>
            </w:pPr>
          </w:p>
          <w:p w14:paraId="3E302A6B" w14:textId="0E6BC6EF" w:rsidR="009355CF" w:rsidRPr="00237691" w:rsidRDefault="0058180C" w:rsidP="009355CF">
            <w:pPr>
              <w:rPr>
                <w:rFonts w:ascii="Arial" w:hAnsi="Arial" w:cs="Arial"/>
                <w:sz w:val="20"/>
                <w:szCs w:val="20"/>
              </w:rPr>
            </w:pPr>
            <w:r>
              <w:rPr>
                <w:rFonts w:ascii="Arial" w:hAnsi="Arial" w:cs="Arial"/>
                <w:sz w:val="20"/>
                <w:szCs w:val="20"/>
              </w:rPr>
              <w:t>Did the new evidence require an examination</w:t>
            </w:r>
            <w:r w:rsidR="009355CF" w:rsidRPr="00237691">
              <w:rPr>
                <w:rFonts w:ascii="Arial" w:hAnsi="Arial" w:cs="Arial"/>
                <w:sz w:val="20"/>
                <w:szCs w:val="20"/>
              </w:rPr>
              <w:t>?</w:t>
            </w:r>
          </w:p>
          <w:p w14:paraId="58D816EC" w14:textId="77777777" w:rsidR="009355CF" w:rsidRPr="0019582F" w:rsidRDefault="009355CF" w:rsidP="009355CF">
            <w:pPr>
              <w:pStyle w:val="ListParagraph"/>
              <w:numPr>
                <w:ilvl w:val="0"/>
                <w:numId w:val="19"/>
              </w:numPr>
              <w:spacing w:after="0" w:line="240" w:lineRule="auto"/>
              <w:rPr>
                <w:rFonts w:ascii="Arial" w:hAnsi="Arial" w:cs="Arial"/>
                <w:sz w:val="20"/>
                <w:szCs w:val="20"/>
                <w:highlight w:val="yellow"/>
              </w:rPr>
            </w:pPr>
            <w:r w:rsidRPr="0019582F">
              <w:rPr>
                <w:rFonts w:ascii="Arial" w:hAnsi="Arial" w:cs="Arial"/>
                <w:sz w:val="20"/>
                <w:szCs w:val="20"/>
                <w:highlight w:val="yellow"/>
              </w:rPr>
              <w:t>Yes</w:t>
            </w:r>
          </w:p>
          <w:p w14:paraId="74F44395" w14:textId="77777777" w:rsidR="009355CF" w:rsidRPr="009355CF" w:rsidRDefault="009355CF" w:rsidP="009355CF">
            <w:pPr>
              <w:pStyle w:val="ListParagraph"/>
              <w:numPr>
                <w:ilvl w:val="0"/>
                <w:numId w:val="19"/>
              </w:numPr>
              <w:spacing w:after="0" w:line="240" w:lineRule="auto"/>
              <w:rPr>
                <w:rFonts w:ascii="Arial" w:hAnsi="Arial" w:cs="Arial"/>
                <w:sz w:val="20"/>
                <w:szCs w:val="20"/>
              </w:rPr>
            </w:pPr>
            <w:r w:rsidRPr="009355CF">
              <w:rPr>
                <w:rFonts w:ascii="Arial" w:hAnsi="Arial" w:cs="Arial"/>
                <w:sz w:val="20"/>
                <w:szCs w:val="20"/>
              </w:rPr>
              <w:t>No</w:t>
            </w:r>
          </w:p>
          <w:p w14:paraId="59D1A1E4" w14:textId="77777777" w:rsidR="009355CF" w:rsidRPr="00237691" w:rsidRDefault="009355CF" w:rsidP="009355CF">
            <w:pPr>
              <w:rPr>
                <w:rFonts w:ascii="Arial" w:hAnsi="Arial" w:cs="Arial"/>
                <w:sz w:val="20"/>
                <w:szCs w:val="20"/>
              </w:rPr>
            </w:pPr>
          </w:p>
          <w:p w14:paraId="5A3C7DEB"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5A0DFF8C" w14:textId="1D77EE17" w:rsidR="0058180C" w:rsidRDefault="009355CF" w:rsidP="00054134">
            <w:pPr>
              <w:tabs>
                <w:tab w:val="left" w:pos="7710"/>
              </w:tabs>
              <w:autoSpaceDE w:val="0"/>
              <w:autoSpaceDN w:val="0"/>
              <w:adjustRightInd w:val="0"/>
              <w:rPr>
                <w:rFonts w:ascii="Arial" w:hAnsi="Arial" w:cs="Arial"/>
                <w:sz w:val="20"/>
                <w:szCs w:val="20"/>
              </w:rPr>
            </w:pPr>
            <w:r w:rsidRPr="00AC531E">
              <w:rPr>
                <w:rFonts w:ascii="Arial" w:hAnsi="Arial" w:cs="Arial"/>
                <w:sz w:val="20"/>
                <w:szCs w:val="20"/>
              </w:rPr>
              <w:t xml:space="preserve">You are correct. </w:t>
            </w:r>
            <w:r w:rsidR="0058180C" w:rsidRPr="00AC531E">
              <w:rPr>
                <w:rFonts w:ascii="Arial" w:hAnsi="Arial" w:cs="Arial"/>
                <w:sz w:val="20"/>
                <w:szCs w:val="20"/>
              </w:rPr>
              <w:t xml:space="preserve">An examination for PTSD is warranted, as all elements have been met.  Element 1 was met by the Veterans complaint of PTSD, Element 2 is met by the Veteran’s participation in combat operations as noted on the DD214, and Element 3 is met because there is a likely association of participation in combat and PTSD.  M21-1 I.1.C - </w:t>
            </w:r>
            <w:r w:rsidR="00054134" w:rsidRPr="00054134">
              <w:rPr>
                <w:rFonts w:ascii="Arial" w:hAnsi="Arial" w:cs="Arial"/>
                <w:sz w:val="20"/>
                <w:szCs w:val="20"/>
              </w:rPr>
              <w:t>Duty to Assist with Obtaining Records and a Medical Examination or Opinion</w:t>
            </w:r>
            <w:r w:rsidR="00054134" w:rsidRPr="00054134" w:rsidDel="00054134">
              <w:rPr>
                <w:rFonts w:ascii="Arial" w:hAnsi="Arial" w:cs="Arial"/>
                <w:sz w:val="20"/>
                <w:szCs w:val="20"/>
              </w:rPr>
              <w:t xml:space="preserve"> </w:t>
            </w:r>
            <w:r w:rsidR="0058180C" w:rsidRPr="00AC531E">
              <w:rPr>
                <w:rFonts w:ascii="Arial" w:hAnsi="Arial" w:cs="Arial"/>
                <w:sz w:val="20"/>
                <w:szCs w:val="20"/>
              </w:rPr>
              <w:t>and 38 CFR 3.159(c)(4)</w:t>
            </w:r>
            <w:r w:rsidR="00FD460D" w:rsidRPr="00AC531E">
              <w:rPr>
                <w:rFonts w:ascii="Arial" w:hAnsi="Arial" w:cs="Arial"/>
                <w:sz w:val="20"/>
                <w:szCs w:val="20"/>
              </w:rPr>
              <w:t xml:space="preserve"> and M21-1.IV.ii.1.D - Claims for Service Connection (SC) for Post-Traumatic Stress Disorder (PTSD)</w:t>
            </w:r>
          </w:p>
          <w:p w14:paraId="5DB79542" w14:textId="664D8116" w:rsidR="009355CF" w:rsidRPr="00237691" w:rsidRDefault="009355CF" w:rsidP="009355CF">
            <w:pPr>
              <w:tabs>
                <w:tab w:val="left" w:pos="7710"/>
              </w:tabs>
              <w:autoSpaceDE w:val="0"/>
              <w:autoSpaceDN w:val="0"/>
              <w:adjustRightInd w:val="0"/>
              <w:rPr>
                <w:rFonts w:ascii="Arial" w:hAnsi="Arial" w:cs="Arial"/>
                <w:sz w:val="20"/>
                <w:szCs w:val="20"/>
              </w:rPr>
            </w:pPr>
          </w:p>
          <w:p w14:paraId="66E5EC9A" w14:textId="77777777" w:rsidR="009355CF" w:rsidRPr="00237691" w:rsidRDefault="009355CF" w:rsidP="009355CF">
            <w:pPr>
              <w:tabs>
                <w:tab w:val="left" w:pos="7710"/>
              </w:tabs>
              <w:autoSpaceDE w:val="0"/>
              <w:autoSpaceDN w:val="0"/>
              <w:adjustRightInd w:val="0"/>
              <w:rPr>
                <w:rFonts w:ascii="Arial" w:hAnsi="Arial" w:cs="Arial"/>
                <w:sz w:val="20"/>
                <w:szCs w:val="20"/>
              </w:rPr>
            </w:pPr>
          </w:p>
          <w:p w14:paraId="1DB2B1CE"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1EF2B10F" w14:textId="07229A3F" w:rsidR="00FD460D" w:rsidRPr="00AC531E" w:rsidRDefault="009355CF" w:rsidP="00FD460D">
            <w:pPr>
              <w:tabs>
                <w:tab w:val="left" w:pos="7710"/>
              </w:tabs>
              <w:autoSpaceDE w:val="0"/>
              <w:autoSpaceDN w:val="0"/>
              <w:adjustRightInd w:val="0"/>
              <w:rPr>
                <w:rFonts w:ascii="Arial" w:hAnsi="Arial" w:cs="Arial"/>
                <w:sz w:val="20"/>
                <w:szCs w:val="20"/>
              </w:rPr>
            </w:pPr>
            <w:r w:rsidRPr="00AC531E">
              <w:rPr>
                <w:rFonts w:ascii="Arial" w:eastAsia="Times New Roman" w:hAnsi="Arial" w:cs="Arial"/>
                <w:sz w:val="20"/>
                <w:szCs w:val="20"/>
              </w:rPr>
              <w:t xml:space="preserve">That is incorrect. </w:t>
            </w:r>
            <w:r w:rsidR="00FD460D" w:rsidRPr="00AC531E">
              <w:rPr>
                <w:rFonts w:ascii="Arial" w:hAnsi="Arial" w:cs="Arial"/>
                <w:sz w:val="20"/>
                <w:szCs w:val="20"/>
              </w:rPr>
              <w:t xml:space="preserve">An examination for PTSD is warranted, as all elements have been met.  Element 1 was met by the Veterans complaint of PTSD, Element 2 is met by the Veteran’s participation in combat operations as noted on the DD214, and Element 3 is met because there is a likely association of participation in combat and PTSD.  M21-1 I.1.C - </w:t>
            </w:r>
            <w:r w:rsidR="00054134" w:rsidRPr="00054134">
              <w:rPr>
                <w:rFonts w:ascii="Arial" w:hAnsi="Arial" w:cs="Arial"/>
                <w:sz w:val="20"/>
                <w:szCs w:val="20"/>
              </w:rPr>
              <w:t>Duty to Assist with Obtaining Records and a Medical Examination or Opinion</w:t>
            </w:r>
            <w:r w:rsidR="00054134" w:rsidRPr="00054134" w:rsidDel="00054134">
              <w:rPr>
                <w:rFonts w:ascii="Arial" w:hAnsi="Arial" w:cs="Arial"/>
                <w:sz w:val="20"/>
                <w:szCs w:val="20"/>
              </w:rPr>
              <w:t xml:space="preserve"> </w:t>
            </w:r>
            <w:r w:rsidR="00FD460D" w:rsidRPr="00AC531E">
              <w:rPr>
                <w:rFonts w:ascii="Arial" w:hAnsi="Arial" w:cs="Arial"/>
                <w:sz w:val="20"/>
                <w:szCs w:val="20"/>
              </w:rPr>
              <w:t>and 38 CFR 3.159(c)(4) and M21-1.IV.ii.1.D - Claims for Service Connection (SC) for Post-Traumatic Stress Disorder (PTSD)</w:t>
            </w:r>
          </w:p>
          <w:p w14:paraId="6B5BE7DA" w14:textId="77777777" w:rsidR="009355CF" w:rsidRPr="009355CF" w:rsidRDefault="009355CF" w:rsidP="009355CF">
            <w:pPr>
              <w:spacing w:after="158"/>
              <w:rPr>
                <w:rFonts w:ascii="Arial" w:eastAsia="Times New Roman" w:hAnsi="Arial" w:cs="Arial"/>
                <w:sz w:val="20"/>
                <w:szCs w:val="20"/>
              </w:rPr>
            </w:pPr>
          </w:p>
        </w:tc>
        <w:tc>
          <w:tcPr>
            <w:tcW w:w="7308" w:type="dxa"/>
          </w:tcPr>
          <w:p w14:paraId="0983C44F" w14:textId="1F20CFDF" w:rsidR="00C4461C" w:rsidRPr="00237691" w:rsidRDefault="00C4461C" w:rsidP="009355CF">
            <w:pPr>
              <w:autoSpaceDE w:val="0"/>
              <w:autoSpaceDN w:val="0"/>
              <w:adjustRightInd w:val="0"/>
              <w:rPr>
                <w:rFonts w:ascii="Arial" w:hAnsi="Arial" w:cs="Arial"/>
                <w:sz w:val="20"/>
                <w:szCs w:val="20"/>
              </w:rPr>
            </w:pPr>
          </w:p>
        </w:tc>
      </w:tr>
      <w:tr w:rsidR="009355CF" w:rsidRPr="00237691" w14:paraId="4C945A76" w14:textId="77777777" w:rsidTr="00970BB9">
        <w:trPr>
          <w:trHeight w:val="288"/>
        </w:trPr>
        <w:tc>
          <w:tcPr>
            <w:tcW w:w="7308" w:type="dxa"/>
            <w:shd w:val="clear" w:color="auto" w:fill="FFC000" w:themeFill="accent4"/>
          </w:tcPr>
          <w:p w14:paraId="12BF803D" w14:textId="537A698C" w:rsidR="009355CF" w:rsidRDefault="00194644" w:rsidP="009355CF">
            <w:r>
              <w:rPr>
                <w:rFonts w:ascii="Arial" w:hAnsi="Arial" w:cs="Arial"/>
                <w:sz w:val="20"/>
                <w:szCs w:val="20"/>
              </w:rPr>
              <w:t>If exam is warranted and answers correct</w:t>
            </w:r>
            <w:r w:rsidR="009355CF" w:rsidRPr="001C0920">
              <w:rPr>
                <w:rFonts w:ascii="Arial" w:hAnsi="Arial" w:cs="Arial"/>
                <w:sz w:val="20"/>
                <w:szCs w:val="20"/>
              </w:rPr>
              <w:t>, continue to 1</w:t>
            </w:r>
            <w:r w:rsidR="0058180C">
              <w:rPr>
                <w:rFonts w:ascii="Arial" w:hAnsi="Arial" w:cs="Arial"/>
                <w:sz w:val="20"/>
                <w:szCs w:val="20"/>
              </w:rPr>
              <w:t>38</w:t>
            </w:r>
            <w:r w:rsidR="00970BB9">
              <w:rPr>
                <w:rFonts w:ascii="Arial" w:hAnsi="Arial" w:cs="Arial"/>
                <w:sz w:val="20"/>
                <w:szCs w:val="20"/>
              </w:rPr>
              <w:t>.</w:t>
            </w:r>
          </w:p>
        </w:tc>
        <w:tc>
          <w:tcPr>
            <w:tcW w:w="7308" w:type="dxa"/>
            <w:shd w:val="clear" w:color="auto" w:fill="FFC000" w:themeFill="accent4"/>
          </w:tcPr>
          <w:p w14:paraId="57A769D8" w14:textId="77777777" w:rsidR="009355CF" w:rsidRDefault="009C47DF" w:rsidP="009355CF">
            <w:r>
              <w:rPr>
                <w:rFonts w:ascii="Arial" w:hAnsi="Arial" w:cs="Arial"/>
                <w:sz w:val="20"/>
                <w:szCs w:val="20"/>
              </w:rPr>
              <w:t xml:space="preserve">If no exam </w:t>
            </w:r>
            <w:r w:rsidR="00194644">
              <w:rPr>
                <w:rFonts w:ascii="Arial" w:hAnsi="Arial" w:cs="Arial"/>
                <w:sz w:val="20"/>
                <w:szCs w:val="20"/>
              </w:rPr>
              <w:t xml:space="preserve">is </w:t>
            </w:r>
            <w:r w:rsidR="00606DE3">
              <w:rPr>
                <w:rFonts w:ascii="Arial" w:hAnsi="Arial" w:cs="Arial"/>
                <w:sz w:val="20"/>
                <w:szCs w:val="20"/>
              </w:rPr>
              <w:t xml:space="preserve">warranted </w:t>
            </w:r>
            <w:r>
              <w:rPr>
                <w:rFonts w:ascii="Arial" w:hAnsi="Arial" w:cs="Arial"/>
                <w:sz w:val="20"/>
                <w:szCs w:val="20"/>
              </w:rPr>
              <w:t>or i</w:t>
            </w:r>
            <w:r w:rsidR="009355CF">
              <w:rPr>
                <w:rFonts w:ascii="Arial" w:hAnsi="Arial" w:cs="Arial"/>
                <w:sz w:val="20"/>
                <w:szCs w:val="20"/>
              </w:rPr>
              <w:t>ncorrect answer</w:t>
            </w:r>
            <w:r w:rsidR="009355CF" w:rsidRPr="001C0920">
              <w:rPr>
                <w:rFonts w:ascii="Arial" w:hAnsi="Arial" w:cs="Arial"/>
                <w:sz w:val="20"/>
                <w:szCs w:val="20"/>
              </w:rPr>
              <w:t xml:space="preserve">, </w:t>
            </w:r>
            <w:r w:rsidR="009355CF">
              <w:rPr>
                <w:rFonts w:ascii="Arial" w:hAnsi="Arial" w:cs="Arial"/>
                <w:sz w:val="20"/>
                <w:szCs w:val="20"/>
              </w:rPr>
              <w:t>jump</w:t>
            </w:r>
            <w:r w:rsidR="009355CF" w:rsidRPr="001C0920">
              <w:rPr>
                <w:rFonts w:ascii="Arial" w:hAnsi="Arial" w:cs="Arial"/>
                <w:sz w:val="20"/>
                <w:szCs w:val="20"/>
              </w:rPr>
              <w:t xml:space="preserve"> to 15</w:t>
            </w:r>
            <w:r w:rsidR="009355CF">
              <w:rPr>
                <w:rFonts w:ascii="Arial" w:hAnsi="Arial" w:cs="Arial"/>
                <w:sz w:val="20"/>
                <w:szCs w:val="20"/>
              </w:rPr>
              <w:t>5</w:t>
            </w:r>
          </w:p>
        </w:tc>
      </w:tr>
      <w:tr w:rsidR="009355CF" w:rsidRPr="00237691" w14:paraId="3F38B51F" w14:textId="77777777" w:rsidTr="00C70F8F">
        <w:tc>
          <w:tcPr>
            <w:tcW w:w="7308" w:type="dxa"/>
            <w:tcBorders>
              <w:bottom w:val="single" w:sz="4" w:space="0" w:color="auto"/>
            </w:tcBorders>
          </w:tcPr>
          <w:p w14:paraId="49B26B0E" w14:textId="77777777" w:rsidR="009355CF" w:rsidRPr="004311ED" w:rsidRDefault="009355CF" w:rsidP="009355CF">
            <w:pPr>
              <w:rPr>
                <w:rFonts w:ascii="Arial" w:hAnsi="Arial" w:cs="Arial"/>
                <w:b/>
                <w:sz w:val="20"/>
                <w:szCs w:val="20"/>
              </w:rPr>
            </w:pPr>
            <w:r w:rsidRPr="004311ED">
              <w:rPr>
                <w:rFonts w:ascii="Arial" w:hAnsi="Arial" w:cs="Arial"/>
                <w:b/>
                <w:sz w:val="20"/>
                <w:szCs w:val="20"/>
              </w:rPr>
              <w:t>ERRA</w:t>
            </w:r>
          </w:p>
          <w:p w14:paraId="5CC1DE83"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138</w:t>
            </w:r>
          </w:p>
          <w:p w14:paraId="14822D0C" w14:textId="77777777" w:rsidR="009355CF" w:rsidRPr="00237691" w:rsidRDefault="009355CF" w:rsidP="009355CF">
            <w:pPr>
              <w:rPr>
                <w:rFonts w:ascii="Arial" w:hAnsi="Arial" w:cs="Arial"/>
                <w:sz w:val="20"/>
                <w:szCs w:val="20"/>
              </w:rPr>
            </w:pPr>
          </w:p>
          <w:p w14:paraId="4222B55B" w14:textId="78D580B5" w:rsidR="00DF3919" w:rsidRPr="008D275A" w:rsidRDefault="00DF3919" w:rsidP="00DF3919">
            <w:pPr>
              <w:rPr>
                <w:rFonts w:ascii="Arial" w:hAnsi="Arial" w:cs="Arial"/>
                <w:sz w:val="20"/>
                <w:szCs w:val="20"/>
                <w:highlight w:val="yellow"/>
              </w:rPr>
            </w:pPr>
            <w:r w:rsidRPr="00DF3919">
              <w:rPr>
                <w:rFonts w:ascii="Arial" w:hAnsi="Arial" w:cs="Arial"/>
                <w:sz w:val="20"/>
                <w:szCs w:val="20"/>
              </w:rPr>
              <w:t>Did you use the Examination Request Routing Assistant (ERRA) tool to assist in the routing of exam requests?</w:t>
            </w:r>
          </w:p>
          <w:p w14:paraId="5E631F4B" w14:textId="74C84597" w:rsidR="009355CF" w:rsidRPr="00FD460D" w:rsidRDefault="009355CF" w:rsidP="009355CF">
            <w:pPr>
              <w:pStyle w:val="ListParagraph"/>
              <w:numPr>
                <w:ilvl w:val="0"/>
                <w:numId w:val="20"/>
              </w:numPr>
              <w:spacing w:after="0" w:line="240" w:lineRule="auto"/>
              <w:rPr>
                <w:rFonts w:ascii="Arial" w:hAnsi="Arial" w:cs="Arial"/>
                <w:sz w:val="20"/>
                <w:szCs w:val="20"/>
                <w:highlight w:val="yellow"/>
              </w:rPr>
            </w:pPr>
            <w:r w:rsidRPr="00FD460D">
              <w:rPr>
                <w:rFonts w:ascii="Arial" w:hAnsi="Arial" w:cs="Arial"/>
                <w:sz w:val="20"/>
                <w:szCs w:val="20"/>
                <w:highlight w:val="yellow"/>
              </w:rPr>
              <w:t>Yes</w:t>
            </w:r>
          </w:p>
          <w:p w14:paraId="1BB4622E" w14:textId="77777777" w:rsidR="009355CF" w:rsidRPr="009355CF" w:rsidRDefault="009355CF" w:rsidP="009355CF">
            <w:pPr>
              <w:pStyle w:val="ListParagraph"/>
              <w:numPr>
                <w:ilvl w:val="0"/>
                <w:numId w:val="20"/>
              </w:numPr>
              <w:spacing w:after="0" w:line="240" w:lineRule="auto"/>
              <w:rPr>
                <w:rFonts w:ascii="Arial" w:hAnsi="Arial" w:cs="Arial"/>
                <w:sz w:val="20"/>
                <w:szCs w:val="20"/>
              </w:rPr>
            </w:pPr>
            <w:r w:rsidRPr="009355CF">
              <w:rPr>
                <w:rFonts w:ascii="Arial" w:hAnsi="Arial" w:cs="Arial"/>
                <w:sz w:val="20"/>
                <w:szCs w:val="20"/>
              </w:rPr>
              <w:t>No</w:t>
            </w:r>
          </w:p>
          <w:p w14:paraId="722741B2" w14:textId="77777777" w:rsidR="009355CF" w:rsidRPr="00237691" w:rsidRDefault="009355CF" w:rsidP="009355CF">
            <w:pPr>
              <w:rPr>
                <w:rFonts w:ascii="Arial" w:hAnsi="Arial" w:cs="Arial"/>
                <w:sz w:val="20"/>
                <w:szCs w:val="20"/>
              </w:rPr>
            </w:pPr>
          </w:p>
          <w:p w14:paraId="67103256"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73680400" w14:textId="77777777" w:rsidR="009355CF" w:rsidRPr="00AC531E" w:rsidRDefault="009355CF" w:rsidP="009355CF">
            <w:pPr>
              <w:tabs>
                <w:tab w:val="left" w:pos="7710"/>
              </w:tabs>
              <w:autoSpaceDE w:val="0"/>
              <w:autoSpaceDN w:val="0"/>
              <w:adjustRightInd w:val="0"/>
              <w:rPr>
                <w:rFonts w:ascii="Arial" w:hAnsi="Arial" w:cs="Arial"/>
                <w:sz w:val="20"/>
                <w:szCs w:val="20"/>
              </w:rPr>
            </w:pPr>
            <w:r w:rsidRPr="00AC531E">
              <w:rPr>
                <w:rFonts w:ascii="Arial" w:hAnsi="Arial" w:cs="Arial"/>
                <w:sz w:val="20"/>
                <w:szCs w:val="20"/>
              </w:rPr>
              <w:lastRenderedPageBreak/>
              <w:t xml:space="preserve">Good job! </w:t>
            </w:r>
            <w:r w:rsidR="00EA3E3D" w:rsidRPr="00AC531E">
              <w:rPr>
                <w:rFonts w:ascii="Arial" w:hAnsi="Arial" w:cs="Arial"/>
                <w:sz w:val="20"/>
                <w:szCs w:val="20"/>
              </w:rPr>
              <w:t xml:space="preserve">Claims processors must use the ERRA tool </w:t>
            </w:r>
            <w:r w:rsidRPr="00AC531E">
              <w:rPr>
                <w:rFonts w:ascii="Arial" w:hAnsi="Arial" w:cs="Arial"/>
                <w:sz w:val="20"/>
                <w:szCs w:val="20"/>
              </w:rPr>
              <w:t>when determining where to order exams.  M21-1 III.iv.3.A - Examination Requests Overview</w:t>
            </w:r>
          </w:p>
          <w:p w14:paraId="786E7061" w14:textId="77777777" w:rsidR="009355CF" w:rsidRPr="00237691" w:rsidRDefault="009355CF" w:rsidP="009355CF">
            <w:pPr>
              <w:tabs>
                <w:tab w:val="left" w:pos="7710"/>
              </w:tabs>
              <w:autoSpaceDE w:val="0"/>
              <w:autoSpaceDN w:val="0"/>
              <w:adjustRightInd w:val="0"/>
              <w:rPr>
                <w:rFonts w:ascii="Arial" w:hAnsi="Arial" w:cs="Arial"/>
                <w:sz w:val="20"/>
                <w:szCs w:val="20"/>
              </w:rPr>
            </w:pPr>
          </w:p>
          <w:p w14:paraId="3FDA2729"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2F1D155B" w14:textId="77777777" w:rsidR="009355CF" w:rsidRPr="00AC531E" w:rsidRDefault="009355CF" w:rsidP="009355CF">
            <w:pPr>
              <w:rPr>
                <w:rFonts w:ascii="Arial" w:hAnsi="Arial" w:cs="Arial"/>
                <w:sz w:val="20"/>
                <w:szCs w:val="20"/>
              </w:rPr>
            </w:pPr>
            <w:r w:rsidRPr="00AC531E">
              <w:rPr>
                <w:rFonts w:ascii="Arial" w:hAnsi="Arial" w:cs="Arial"/>
                <w:sz w:val="20"/>
                <w:szCs w:val="20"/>
              </w:rPr>
              <w:t xml:space="preserve">That is incorrect. </w:t>
            </w:r>
            <w:r w:rsidR="00EA3E3D" w:rsidRPr="00AC531E">
              <w:rPr>
                <w:rFonts w:ascii="Arial" w:hAnsi="Arial" w:cs="Arial"/>
                <w:sz w:val="20"/>
                <w:szCs w:val="20"/>
              </w:rPr>
              <w:t>Claims processors must use the ERRA tool</w:t>
            </w:r>
            <w:r w:rsidRPr="00AC531E">
              <w:rPr>
                <w:rFonts w:ascii="Arial" w:hAnsi="Arial" w:cs="Arial"/>
                <w:sz w:val="20"/>
                <w:szCs w:val="20"/>
              </w:rPr>
              <w:t xml:space="preserve"> when determining where to order exams.  M21-1 III.iv.3.A - Examination Requests Overview</w:t>
            </w:r>
          </w:p>
          <w:p w14:paraId="09C90626" w14:textId="77777777" w:rsidR="009355CF" w:rsidRPr="00237691" w:rsidRDefault="009355CF" w:rsidP="009355CF">
            <w:pPr>
              <w:rPr>
                <w:rFonts w:ascii="Arial" w:hAnsi="Arial" w:cs="Arial"/>
                <w:sz w:val="20"/>
                <w:szCs w:val="20"/>
              </w:rPr>
            </w:pPr>
          </w:p>
        </w:tc>
        <w:tc>
          <w:tcPr>
            <w:tcW w:w="7308" w:type="dxa"/>
            <w:tcBorders>
              <w:bottom w:val="single" w:sz="4" w:space="0" w:color="auto"/>
            </w:tcBorders>
          </w:tcPr>
          <w:p w14:paraId="7FFD9B38" w14:textId="364C284E" w:rsidR="009355CF" w:rsidRPr="00C4461C" w:rsidRDefault="009355CF" w:rsidP="009355CF">
            <w:pPr>
              <w:autoSpaceDE w:val="0"/>
              <w:autoSpaceDN w:val="0"/>
              <w:adjustRightInd w:val="0"/>
              <w:rPr>
                <w:rFonts w:ascii="Arial" w:hAnsi="Arial" w:cs="Arial"/>
                <w:b/>
                <w:sz w:val="20"/>
                <w:szCs w:val="20"/>
              </w:rPr>
            </w:pPr>
          </w:p>
        </w:tc>
      </w:tr>
      <w:tr w:rsidR="009355CF" w:rsidRPr="00237691" w14:paraId="3034B1BE" w14:textId="77777777" w:rsidTr="00970BB9">
        <w:trPr>
          <w:trHeight w:val="288"/>
        </w:trPr>
        <w:tc>
          <w:tcPr>
            <w:tcW w:w="7308" w:type="dxa"/>
            <w:shd w:val="clear" w:color="auto" w:fill="FFC000" w:themeFill="accent4"/>
          </w:tcPr>
          <w:p w14:paraId="7D8930D0" w14:textId="77777777" w:rsidR="009355CF" w:rsidRPr="00237691" w:rsidRDefault="009355CF" w:rsidP="009355CF">
            <w:pPr>
              <w:rPr>
                <w:rFonts w:ascii="Arial" w:hAnsi="Arial" w:cs="Arial"/>
                <w:sz w:val="20"/>
                <w:szCs w:val="20"/>
              </w:rPr>
            </w:pPr>
            <w:bookmarkStart w:id="10" w:name="_Hlk38365910"/>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140</w:t>
            </w:r>
          </w:p>
        </w:tc>
        <w:tc>
          <w:tcPr>
            <w:tcW w:w="7308" w:type="dxa"/>
            <w:shd w:val="clear" w:color="auto" w:fill="FFC000" w:themeFill="accent4"/>
          </w:tcPr>
          <w:p w14:paraId="13229181"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23DCC77D" w14:textId="77777777" w:rsidTr="00D143E9">
        <w:tc>
          <w:tcPr>
            <w:tcW w:w="7308" w:type="dxa"/>
          </w:tcPr>
          <w:p w14:paraId="7093A27B" w14:textId="77777777" w:rsidR="009355CF" w:rsidRPr="005D200E" w:rsidRDefault="009355CF" w:rsidP="009355CF">
            <w:pPr>
              <w:rPr>
                <w:rFonts w:ascii="Arial" w:hAnsi="Arial" w:cs="Arial"/>
                <w:b/>
                <w:sz w:val="20"/>
                <w:szCs w:val="20"/>
              </w:rPr>
            </w:pPr>
            <w:r w:rsidRPr="005D200E">
              <w:rPr>
                <w:rFonts w:ascii="Arial" w:hAnsi="Arial" w:cs="Arial"/>
                <w:b/>
                <w:sz w:val="20"/>
                <w:szCs w:val="20"/>
              </w:rPr>
              <w:t xml:space="preserve">Examinations </w:t>
            </w:r>
          </w:p>
          <w:p w14:paraId="6ACD4E6E"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140</w:t>
            </w:r>
          </w:p>
          <w:p w14:paraId="6146B4A4" w14:textId="77777777" w:rsidR="009355CF" w:rsidRPr="00237691" w:rsidRDefault="009355CF" w:rsidP="009355CF">
            <w:pPr>
              <w:rPr>
                <w:rFonts w:ascii="Arial" w:hAnsi="Arial" w:cs="Arial"/>
                <w:sz w:val="20"/>
                <w:szCs w:val="20"/>
              </w:rPr>
            </w:pPr>
          </w:p>
          <w:p w14:paraId="708CD9F5" w14:textId="58ADEF9B" w:rsidR="009355CF" w:rsidRPr="00180089" w:rsidRDefault="00CE4E63" w:rsidP="00180089">
            <w:pPr>
              <w:rPr>
                <w:rFonts w:ascii="Arial" w:hAnsi="Arial" w:cs="Arial"/>
                <w:color w:val="FF0000"/>
                <w:sz w:val="20"/>
                <w:szCs w:val="20"/>
              </w:rPr>
            </w:pPr>
            <w:bookmarkStart w:id="11" w:name="_Hlk38894789"/>
            <w:r>
              <w:rPr>
                <w:rFonts w:ascii="Arial" w:hAnsi="Arial" w:cs="Arial"/>
                <w:sz w:val="20"/>
                <w:szCs w:val="20"/>
              </w:rPr>
              <w:t>Which DBQ</w:t>
            </w:r>
            <w:r w:rsidR="00FD460D" w:rsidRPr="00180089">
              <w:rPr>
                <w:rFonts w:ascii="Arial" w:hAnsi="Arial" w:cs="Arial"/>
                <w:sz w:val="20"/>
                <w:szCs w:val="20"/>
              </w:rPr>
              <w:t xml:space="preserve">(s) </w:t>
            </w:r>
            <w:r>
              <w:rPr>
                <w:rFonts w:ascii="Arial" w:hAnsi="Arial" w:cs="Arial"/>
                <w:sz w:val="20"/>
                <w:szCs w:val="20"/>
              </w:rPr>
              <w:t>need to be selected or automatically added to the examination request in VBMS</w:t>
            </w:r>
            <w:r w:rsidR="009355CF" w:rsidRPr="00180089">
              <w:rPr>
                <w:rFonts w:ascii="Arial" w:hAnsi="Arial" w:cs="Arial"/>
                <w:sz w:val="20"/>
                <w:szCs w:val="20"/>
              </w:rPr>
              <w:t>?</w:t>
            </w:r>
            <w:r w:rsidR="00980BD2" w:rsidRPr="00180089">
              <w:rPr>
                <w:rFonts w:ascii="Arial" w:hAnsi="Arial" w:cs="Arial"/>
                <w:sz w:val="20"/>
                <w:szCs w:val="20"/>
              </w:rPr>
              <w:t xml:space="preserve"> (Select all that apply.)</w:t>
            </w:r>
          </w:p>
          <w:bookmarkEnd w:id="11"/>
          <w:p w14:paraId="59164914" w14:textId="77777777" w:rsidR="0058749D" w:rsidRPr="0058749D" w:rsidRDefault="0058749D" w:rsidP="00FD460D">
            <w:pPr>
              <w:pStyle w:val="ListParagraph"/>
              <w:autoSpaceDE w:val="0"/>
              <w:autoSpaceDN w:val="0"/>
              <w:adjustRightInd w:val="0"/>
              <w:spacing w:after="0" w:line="240" w:lineRule="auto"/>
              <w:rPr>
                <w:rFonts w:ascii="Arial" w:hAnsi="Arial" w:cs="Arial"/>
                <w:sz w:val="20"/>
                <w:szCs w:val="20"/>
              </w:rPr>
            </w:pPr>
          </w:p>
          <w:p w14:paraId="6D0CED83" w14:textId="222285AE" w:rsidR="00CD163B" w:rsidRPr="002C4077" w:rsidRDefault="00CD163B" w:rsidP="00180089">
            <w:pPr>
              <w:pStyle w:val="ListParagraph"/>
              <w:numPr>
                <w:ilvl w:val="0"/>
                <w:numId w:val="27"/>
              </w:numPr>
              <w:spacing w:after="0" w:line="240" w:lineRule="auto"/>
              <w:rPr>
                <w:rFonts w:ascii="Arial" w:hAnsi="Arial" w:cs="Arial"/>
                <w:sz w:val="20"/>
                <w:szCs w:val="20"/>
                <w:highlight w:val="yellow"/>
              </w:rPr>
            </w:pPr>
            <w:r w:rsidRPr="002C4077">
              <w:rPr>
                <w:rFonts w:ascii="Arial" w:hAnsi="Arial" w:cs="Arial"/>
                <w:sz w:val="20"/>
                <w:szCs w:val="20"/>
                <w:highlight w:val="yellow"/>
              </w:rPr>
              <w:t>DBQ PSYCH PTSD Initial</w:t>
            </w:r>
          </w:p>
          <w:p w14:paraId="0A0D3C1F" w14:textId="216F2E3E" w:rsidR="009355CF" w:rsidRPr="00237691" w:rsidRDefault="009355CF" w:rsidP="00FD460D">
            <w:pPr>
              <w:rPr>
                <w:rFonts w:ascii="Arial" w:hAnsi="Arial" w:cs="Arial"/>
                <w:sz w:val="20"/>
                <w:szCs w:val="20"/>
              </w:rPr>
            </w:pPr>
          </w:p>
          <w:p w14:paraId="38C83466" w14:textId="6EA47F11" w:rsidR="009355CF" w:rsidRPr="00237691" w:rsidRDefault="009355CF" w:rsidP="00FD460D">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738EFD4D" w14:textId="5EFAC9DB" w:rsidR="009355CF" w:rsidRPr="00AC531E" w:rsidRDefault="009355CF" w:rsidP="00FD460D">
            <w:pPr>
              <w:tabs>
                <w:tab w:val="left" w:pos="7710"/>
              </w:tabs>
              <w:autoSpaceDE w:val="0"/>
              <w:autoSpaceDN w:val="0"/>
              <w:adjustRightInd w:val="0"/>
              <w:rPr>
                <w:rFonts w:ascii="Arial" w:hAnsi="Arial" w:cs="Arial"/>
                <w:sz w:val="20"/>
                <w:szCs w:val="20"/>
              </w:rPr>
            </w:pPr>
            <w:r w:rsidRPr="00AC531E">
              <w:rPr>
                <w:rFonts w:ascii="Arial" w:hAnsi="Arial" w:cs="Arial"/>
                <w:sz w:val="20"/>
                <w:szCs w:val="20"/>
              </w:rPr>
              <w:t>Great job! The Veteran is entitled to</w:t>
            </w:r>
            <w:r w:rsidR="00C4461C" w:rsidRPr="00AC531E">
              <w:rPr>
                <w:rFonts w:ascii="Arial" w:hAnsi="Arial" w:cs="Arial"/>
                <w:sz w:val="20"/>
                <w:szCs w:val="20"/>
              </w:rPr>
              <w:t xml:space="preserve"> </w:t>
            </w:r>
            <w:r w:rsidR="00FD460D" w:rsidRPr="00AC531E">
              <w:rPr>
                <w:rFonts w:ascii="Arial" w:hAnsi="Arial" w:cs="Arial"/>
                <w:sz w:val="20"/>
                <w:szCs w:val="20"/>
              </w:rPr>
              <w:t>a PTSD Initial examination</w:t>
            </w:r>
            <w:r w:rsidRPr="00AC531E">
              <w:rPr>
                <w:rFonts w:ascii="Arial" w:hAnsi="Arial" w:cs="Arial"/>
                <w:sz w:val="20"/>
                <w:szCs w:val="20"/>
              </w:rPr>
              <w:t xml:space="preserve">.  M21-1 I.1.C - </w:t>
            </w:r>
            <w:r w:rsidR="00C1355C" w:rsidRPr="00C1355C">
              <w:rPr>
                <w:rFonts w:ascii="Arial" w:hAnsi="Arial" w:cs="Arial"/>
                <w:sz w:val="20"/>
                <w:szCs w:val="20"/>
              </w:rPr>
              <w:t>Duty to Assist with Obtaining Records and a Medical Examination or Opinion</w:t>
            </w:r>
          </w:p>
          <w:p w14:paraId="4F98616B" w14:textId="196FB096" w:rsidR="009355CF" w:rsidRPr="00237691" w:rsidRDefault="009355CF" w:rsidP="00FD460D">
            <w:pPr>
              <w:tabs>
                <w:tab w:val="left" w:pos="7710"/>
              </w:tabs>
              <w:autoSpaceDE w:val="0"/>
              <w:autoSpaceDN w:val="0"/>
              <w:adjustRightInd w:val="0"/>
              <w:rPr>
                <w:rFonts w:ascii="Arial" w:hAnsi="Arial" w:cs="Arial"/>
                <w:sz w:val="20"/>
                <w:szCs w:val="20"/>
              </w:rPr>
            </w:pPr>
          </w:p>
          <w:p w14:paraId="23DE15D2" w14:textId="23B4A5BF" w:rsidR="009355CF" w:rsidRPr="00237691" w:rsidRDefault="009355CF" w:rsidP="00FD460D">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115AD490" w14:textId="58C940CA" w:rsidR="00FD460D" w:rsidRPr="00AC531E" w:rsidRDefault="009355CF" w:rsidP="00FD460D">
            <w:pPr>
              <w:tabs>
                <w:tab w:val="left" w:pos="7710"/>
              </w:tabs>
              <w:autoSpaceDE w:val="0"/>
              <w:autoSpaceDN w:val="0"/>
              <w:adjustRightInd w:val="0"/>
              <w:rPr>
                <w:rFonts w:ascii="Arial" w:hAnsi="Arial" w:cs="Arial"/>
                <w:sz w:val="20"/>
                <w:szCs w:val="20"/>
              </w:rPr>
            </w:pPr>
            <w:r w:rsidRPr="00AC531E">
              <w:rPr>
                <w:rFonts w:ascii="Arial" w:hAnsi="Arial" w:cs="Arial"/>
                <w:sz w:val="20"/>
                <w:szCs w:val="20"/>
              </w:rPr>
              <w:t xml:space="preserve">Sorry, that is not correct. </w:t>
            </w:r>
            <w:r w:rsidR="00FD460D" w:rsidRPr="00AC531E">
              <w:rPr>
                <w:rFonts w:ascii="Arial" w:hAnsi="Arial" w:cs="Arial"/>
                <w:sz w:val="20"/>
                <w:szCs w:val="20"/>
              </w:rPr>
              <w:t xml:space="preserve">The Veteran is entitled to a PTSD Initial examination.  M21-1 I.1.C - </w:t>
            </w:r>
            <w:r w:rsidR="00C1355C" w:rsidRPr="00C1355C">
              <w:rPr>
                <w:rFonts w:ascii="Arial" w:hAnsi="Arial" w:cs="Arial"/>
                <w:sz w:val="20"/>
                <w:szCs w:val="20"/>
              </w:rPr>
              <w:t>Duty to Assist with Obtaining Records and a Medical Examination or Opinion</w:t>
            </w:r>
          </w:p>
          <w:p w14:paraId="57203734" w14:textId="40A74BB2" w:rsidR="009355CF" w:rsidRPr="00237691" w:rsidRDefault="009355CF" w:rsidP="00FD460D">
            <w:pPr>
              <w:rPr>
                <w:rFonts w:ascii="Arial" w:hAnsi="Arial" w:cs="Arial"/>
                <w:sz w:val="20"/>
                <w:szCs w:val="20"/>
              </w:rPr>
            </w:pPr>
          </w:p>
        </w:tc>
        <w:tc>
          <w:tcPr>
            <w:tcW w:w="7308" w:type="dxa"/>
          </w:tcPr>
          <w:p w14:paraId="3122ECA2" w14:textId="3120DBCC" w:rsidR="0011252B" w:rsidRPr="00B403F2" w:rsidRDefault="0011252B" w:rsidP="009355CF">
            <w:pPr>
              <w:autoSpaceDE w:val="0"/>
              <w:autoSpaceDN w:val="0"/>
              <w:adjustRightInd w:val="0"/>
              <w:rPr>
                <w:rFonts w:ascii="Arial" w:hAnsi="Arial" w:cs="Arial"/>
                <w:sz w:val="20"/>
                <w:szCs w:val="20"/>
              </w:rPr>
            </w:pPr>
          </w:p>
        </w:tc>
      </w:tr>
      <w:tr w:rsidR="009355CF" w:rsidRPr="00237691" w14:paraId="226E29AD" w14:textId="77777777" w:rsidTr="00970BB9">
        <w:trPr>
          <w:trHeight w:val="288"/>
        </w:trPr>
        <w:tc>
          <w:tcPr>
            <w:tcW w:w="7308" w:type="dxa"/>
            <w:shd w:val="clear" w:color="auto" w:fill="FFC000" w:themeFill="accent4"/>
          </w:tcPr>
          <w:p w14:paraId="67DDC892" w14:textId="4B334800"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150</w:t>
            </w:r>
            <w:r w:rsidR="00970BB9">
              <w:rPr>
                <w:rFonts w:ascii="Arial" w:hAnsi="Arial" w:cs="Arial"/>
                <w:sz w:val="20"/>
                <w:szCs w:val="20"/>
              </w:rPr>
              <w:t>.</w:t>
            </w:r>
          </w:p>
        </w:tc>
        <w:tc>
          <w:tcPr>
            <w:tcW w:w="7308" w:type="dxa"/>
            <w:shd w:val="clear" w:color="auto" w:fill="FFC000" w:themeFill="accent4"/>
          </w:tcPr>
          <w:p w14:paraId="426471CA" w14:textId="5E0D55B0" w:rsidR="009355CF" w:rsidRPr="00237691" w:rsidRDefault="009355CF" w:rsidP="009355CF">
            <w:pPr>
              <w:autoSpaceDE w:val="0"/>
              <w:autoSpaceDN w:val="0"/>
              <w:adjustRightInd w:val="0"/>
              <w:rPr>
                <w:rFonts w:ascii="Arial" w:hAnsi="Arial" w:cs="Arial"/>
                <w:sz w:val="20"/>
                <w:szCs w:val="20"/>
              </w:rPr>
            </w:pPr>
          </w:p>
        </w:tc>
      </w:tr>
      <w:tr w:rsidR="009355CF" w:rsidRPr="00237691" w14:paraId="31986B77" w14:textId="77777777" w:rsidTr="00D143E9">
        <w:tc>
          <w:tcPr>
            <w:tcW w:w="7308" w:type="dxa"/>
          </w:tcPr>
          <w:p w14:paraId="2B284A59" w14:textId="77777777" w:rsidR="009355CF" w:rsidRPr="00CC2FE5" w:rsidRDefault="009355CF" w:rsidP="009355CF">
            <w:pPr>
              <w:rPr>
                <w:rFonts w:ascii="Arial" w:hAnsi="Arial" w:cs="Arial"/>
                <w:b/>
                <w:sz w:val="20"/>
                <w:szCs w:val="20"/>
              </w:rPr>
            </w:pPr>
            <w:bookmarkStart w:id="12" w:name="_Hlk38368379"/>
            <w:bookmarkEnd w:id="10"/>
            <w:r w:rsidRPr="00CC2FE5">
              <w:rPr>
                <w:rFonts w:ascii="Arial" w:hAnsi="Arial" w:cs="Arial"/>
                <w:b/>
                <w:sz w:val="20"/>
                <w:szCs w:val="20"/>
              </w:rPr>
              <w:t>Examinations</w:t>
            </w:r>
          </w:p>
          <w:p w14:paraId="43B8F9E5" w14:textId="792587FF" w:rsidR="009355CF" w:rsidRPr="00237691" w:rsidRDefault="009355CF" w:rsidP="009355CF">
            <w:pPr>
              <w:rPr>
                <w:rFonts w:ascii="Arial" w:hAnsi="Arial" w:cs="Arial"/>
                <w:sz w:val="20"/>
                <w:szCs w:val="20"/>
              </w:rPr>
            </w:pPr>
            <w:r w:rsidRPr="00237691">
              <w:rPr>
                <w:rFonts w:ascii="Arial" w:hAnsi="Arial" w:cs="Arial"/>
                <w:sz w:val="20"/>
                <w:szCs w:val="20"/>
              </w:rPr>
              <w:t>Page Number: 150</w:t>
            </w:r>
          </w:p>
          <w:p w14:paraId="2A579D8F" w14:textId="77777777" w:rsidR="009355CF" w:rsidRPr="00237691" w:rsidRDefault="009355CF" w:rsidP="009355CF">
            <w:pPr>
              <w:rPr>
                <w:rFonts w:ascii="Arial" w:hAnsi="Arial" w:cs="Arial"/>
                <w:sz w:val="20"/>
                <w:szCs w:val="20"/>
              </w:rPr>
            </w:pPr>
          </w:p>
          <w:p w14:paraId="5C6392B3" w14:textId="77777777" w:rsidR="00CE4E63" w:rsidRPr="00237691" w:rsidRDefault="00CE4E63" w:rsidP="00CE4E63">
            <w:pPr>
              <w:rPr>
                <w:rFonts w:ascii="Arial" w:hAnsi="Arial" w:cs="Arial"/>
                <w:sz w:val="20"/>
                <w:szCs w:val="20"/>
              </w:rPr>
            </w:pPr>
            <w:r>
              <w:rPr>
                <w:rFonts w:ascii="Arial" w:hAnsi="Arial" w:cs="Arial"/>
                <w:sz w:val="20"/>
                <w:szCs w:val="20"/>
              </w:rPr>
              <w:t>Select the appropriate option when asked “Is Specialty Language Needed?” in VBMS for each condition below:</w:t>
            </w:r>
          </w:p>
          <w:p w14:paraId="1CAB74C4" w14:textId="77777777" w:rsidR="009355CF" w:rsidRPr="00237691" w:rsidRDefault="009355CF" w:rsidP="009355CF">
            <w:pPr>
              <w:rPr>
                <w:rFonts w:ascii="Arial" w:hAnsi="Arial" w:cs="Arial"/>
                <w:sz w:val="20"/>
                <w:szCs w:val="20"/>
              </w:rPr>
            </w:pPr>
          </w:p>
          <w:p w14:paraId="78AB4510" w14:textId="5C5D5E64" w:rsidR="009355CF" w:rsidRPr="008B7086" w:rsidRDefault="002C4077" w:rsidP="009355CF">
            <w:pPr>
              <w:rPr>
                <w:rFonts w:ascii="Arial" w:hAnsi="Arial" w:cs="Arial"/>
                <w:sz w:val="20"/>
                <w:szCs w:val="20"/>
                <w:u w:val="single"/>
              </w:rPr>
            </w:pPr>
            <w:r w:rsidRPr="008B7086">
              <w:rPr>
                <w:rFonts w:ascii="Arial" w:hAnsi="Arial" w:cs="Arial"/>
                <w:sz w:val="20"/>
                <w:szCs w:val="20"/>
                <w:u w:val="single"/>
              </w:rPr>
              <w:t>PTSD</w:t>
            </w:r>
            <w:r w:rsidR="00C4461C" w:rsidRPr="008B7086">
              <w:rPr>
                <w:rFonts w:ascii="Arial" w:hAnsi="Arial" w:cs="Arial"/>
                <w:sz w:val="20"/>
                <w:szCs w:val="20"/>
                <w:u w:val="single"/>
              </w:rPr>
              <w:t>:</w:t>
            </w:r>
          </w:p>
          <w:p w14:paraId="37F40692" w14:textId="77777777" w:rsidR="00CE4E63" w:rsidRPr="00CE4E63" w:rsidRDefault="00CE4E63" w:rsidP="00CE4E63">
            <w:pPr>
              <w:autoSpaceDE w:val="0"/>
              <w:autoSpaceDN w:val="0"/>
              <w:adjustRightInd w:val="0"/>
              <w:rPr>
                <w:rFonts w:ascii="Arial" w:hAnsi="Arial" w:cs="Arial"/>
                <w:sz w:val="20"/>
                <w:szCs w:val="20"/>
                <w:highlight w:val="yellow"/>
              </w:rPr>
            </w:pPr>
            <w:r w:rsidRPr="00CE4E63">
              <w:rPr>
                <w:rFonts w:ascii="Arial" w:hAnsi="Arial" w:cs="Arial"/>
                <w:sz w:val="20"/>
                <w:szCs w:val="20"/>
                <w:highlight w:val="yellow"/>
              </w:rPr>
              <w:t>N/A – no selection required</w:t>
            </w:r>
          </w:p>
          <w:p w14:paraId="1831B14B" w14:textId="77777777" w:rsidR="009355CF" w:rsidRPr="00237691" w:rsidRDefault="009355CF" w:rsidP="009355CF">
            <w:pPr>
              <w:autoSpaceDE w:val="0"/>
              <w:autoSpaceDN w:val="0"/>
              <w:adjustRightInd w:val="0"/>
              <w:rPr>
                <w:rFonts w:ascii="Arial" w:hAnsi="Arial" w:cs="Arial"/>
                <w:b/>
                <w:sz w:val="20"/>
                <w:szCs w:val="20"/>
              </w:rPr>
            </w:pPr>
          </w:p>
          <w:p w14:paraId="456B5686"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1E32912" w14:textId="73A5F0A9" w:rsidR="009355CF" w:rsidRPr="00AC531E" w:rsidRDefault="009355CF" w:rsidP="009355CF">
            <w:pPr>
              <w:autoSpaceDE w:val="0"/>
              <w:autoSpaceDN w:val="0"/>
              <w:adjustRightInd w:val="0"/>
              <w:rPr>
                <w:rFonts w:ascii="Arial" w:hAnsi="Arial" w:cs="Arial"/>
                <w:sz w:val="20"/>
                <w:szCs w:val="20"/>
              </w:rPr>
            </w:pPr>
            <w:r w:rsidRPr="00AC531E">
              <w:rPr>
                <w:rFonts w:ascii="Arial" w:hAnsi="Arial" w:cs="Arial"/>
                <w:sz w:val="20"/>
                <w:szCs w:val="20"/>
              </w:rPr>
              <w:t xml:space="preserve">Great job! </w:t>
            </w:r>
            <w:r w:rsidR="00F80E0D" w:rsidRPr="00084143">
              <w:rPr>
                <w:rFonts w:ascii="Arial" w:hAnsi="Arial" w:cs="Arial"/>
              </w:rPr>
              <w:t xml:space="preserve">The Initial PTSD DBQ already elicits a medical opinion, so </w:t>
            </w:r>
            <w:r w:rsidR="00F80E0D">
              <w:rPr>
                <w:rFonts w:ascii="Arial" w:hAnsi="Arial" w:cs="Arial"/>
              </w:rPr>
              <w:t>you made the correct choice to not include additional specialty language.</w:t>
            </w:r>
            <w:r w:rsidR="00F80E0D" w:rsidRPr="00084143">
              <w:rPr>
                <w:rFonts w:ascii="Arial" w:hAnsi="Arial" w:cs="Arial"/>
              </w:rPr>
              <w:t> </w:t>
            </w:r>
            <w:r w:rsidR="00F80E0D" w:rsidDel="00F80E0D">
              <w:rPr>
                <w:rFonts w:ascii="Arial" w:hAnsi="Arial" w:cs="Arial"/>
                <w:sz w:val="20"/>
                <w:szCs w:val="20"/>
              </w:rPr>
              <w:t xml:space="preserve"> </w:t>
            </w:r>
            <w:r w:rsidR="00BE3AEC">
              <w:rPr>
                <w:rFonts w:ascii="Arial" w:hAnsi="Arial" w:cs="Arial"/>
                <w:sz w:val="20"/>
                <w:szCs w:val="20"/>
              </w:rPr>
              <w:t>M21-1 III.iv.3.A.7.i – Medical Opinions and the Initial PTSD DBQ.</w:t>
            </w:r>
          </w:p>
          <w:p w14:paraId="42AB81F0" w14:textId="77777777" w:rsidR="009355CF" w:rsidRPr="00237691" w:rsidRDefault="009355CF" w:rsidP="009355CF">
            <w:pPr>
              <w:tabs>
                <w:tab w:val="left" w:pos="7710"/>
              </w:tabs>
              <w:autoSpaceDE w:val="0"/>
              <w:autoSpaceDN w:val="0"/>
              <w:adjustRightInd w:val="0"/>
              <w:rPr>
                <w:rFonts w:ascii="Arial" w:hAnsi="Arial" w:cs="Arial"/>
                <w:sz w:val="20"/>
                <w:szCs w:val="20"/>
              </w:rPr>
            </w:pPr>
          </w:p>
          <w:p w14:paraId="48A4AB54"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1BF7D3EB" w14:textId="322B52E9" w:rsidR="0019582F" w:rsidRPr="00AC531E" w:rsidRDefault="009355CF" w:rsidP="0019582F">
            <w:pPr>
              <w:autoSpaceDE w:val="0"/>
              <w:autoSpaceDN w:val="0"/>
              <w:adjustRightInd w:val="0"/>
              <w:rPr>
                <w:rFonts w:ascii="Arial" w:hAnsi="Arial" w:cs="Arial"/>
                <w:sz w:val="20"/>
                <w:szCs w:val="20"/>
              </w:rPr>
            </w:pPr>
            <w:r w:rsidRPr="00AC531E">
              <w:rPr>
                <w:rFonts w:ascii="Arial" w:hAnsi="Arial" w:cs="Arial"/>
                <w:sz w:val="20"/>
                <w:szCs w:val="20"/>
              </w:rPr>
              <w:t xml:space="preserve">Sorry, that is not correct. </w:t>
            </w:r>
            <w:r w:rsidR="00F80E0D" w:rsidRPr="00084143">
              <w:rPr>
                <w:rFonts w:ascii="Arial" w:hAnsi="Arial" w:cs="Arial"/>
              </w:rPr>
              <w:t>The Initial PTSD DBQ already elicits a medical opinion</w:t>
            </w:r>
            <w:r w:rsidR="00F80E0D">
              <w:rPr>
                <w:rFonts w:ascii="Arial" w:hAnsi="Arial" w:cs="Arial"/>
              </w:rPr>
              <w:t xml:space="preserve"> appropriate for this examination, so no additional selections are needed</w:t>
            </w:r>
            <w:r w:rsidR="00F80E0D" w:rsidRPr="00084143">
              <w:rPr>
                <w:rFonts w:ascii="Arial" w:hAnsi="Arial" w:cs="Arial"/>
              </w:rPr>
              <w:t>.  </w:t>
            </w:r>
            <w:r w:rsidR="00F80E0D">
              <w:rPr>
                <w:rFonts w:ascii="Arial" w:hAnsi="Arial" w:cs="Arial"/>
              </w:rPr>
              <w:t xml:space="preserve">Do not select the Direct Service Connection option as this will add an additional medical opinion that’s not required or potentially </w:t>
            </w:r>
            <w:r w:rsidR="00F80E0D">
              <w:rPr>
                <w:rFonts w:ascii="Arial" w:hAnsi="Arial" w:cs="Arial"/>
              </w:rPr>
              <w:lastRenderedPageBreak/>
              <w:t>confusing to the examiner.</w:t>
            </w:r>
            <w:r w:rsidR="00BE3AEC">
              <w:rPr>
                <w:rFonts w:ascii="Arial" w:hAnsi="Arial" w:cs="Arial"/>
                <w:sz w:val="20"/>
                <w:szCs w:val="20"/>
              </w:rPr>
              <w:t xml:space="preserve">  M21-1 III.iv.3.A.7.i – Medical Opinions and the Initial PTSD DBQ.</w:t>
            </w:r>
          </w:p>
          <w:p w14:paraId="6BEE774E" w14:textId="214E0C45" w:rsidR="00B403F2" w:rsidRPr="00237691" w:rsidRDefault="00B403F2" w:rsidP="009355CF">
            <w:pPr>
              <w:rPr>
                <w:rFonts w:ascii="Arial" w:hAnsi="Arial" w:cs="Arial"/>
                <w:sz w:val="20"/>
                <w:szCs w:val="20"/>
              </w:rPr>
            </w:pPr>
          </w:p>
        </w:tc>
        <w:tc>
          <w:tcPr>
            <w:tcW w:w="7308" w:type="dxa"/>
          </w:tcPr>
          <w:p w14:paraId="0BEE8BF9" w14:textId="77777777" w:rsidR="00F80E0D" w:rsidRPr="00F80E0D" w:rsidRDefault="00F80E0D" w:rsidP="00F80E0D">
            <w:pPr>
              <w:autoSpaceDE w:val="0"/>
              <w:autoSpaceDN w:val="0"/>
              <w:adjustRightInd w:val="0"/>
              <w:rPr>
                <w:rFonts w:ascii="Arial" w:hAnsi="Arial" w:cs="Arial"/>
                <w:sz w:val="20"/>
                <w:szCs w:val="20"/>
              </w:rPr>
            </w:pPr>
            <w:r w:rsidRPr="00F80E0D">
              <w:rPr>
                <w:rFonts w:ascii="Arial" w:hAnsi="Arial" w:cs="Arial"/>
                <w:sz w:val="20"/>
                <w:szCs w:val="20"/>
              </w:rPr>
              <w:lastRenderedPageBreak/>
              <w:t>Please add 4 additional distractors for each condition:</w:t>
            </w:r>
          </w:p>
          <w:p w14:paraId="597C7AD7" w14:textId="77777777" w:rsidR="00F80E0D" w:rsidRPr="00F80E0D" w:rsidRDefault="00F80E0D" w:rsidP="00F80E0D">
            <w:pPr>
              <w:autoSpaceDE w:val="0"/>
              <w:autoSpaceDN w:val="0"/>
              <w:adjustRightInd w:val="0"/>
              <w:rPr>
                <w:rFonts w:ascii="Arial" w:hAnsi="Arial" w:cs="Arial"/>
                <w:sz w:val="20"/>
                <w:szCs w:val="20"/>
              </w:rPr>
            </w:pPr>
          </w:p>
          <w:p w14:paraId="17816A77" w14:textId="77777777" w:rsidR="00F80E0D" w:rsidRPr="008B7086" w:rsidRDefault="00F80E0D" w:rsidP="00F80E0D">
            <w:pPr>
              <w:autoSpaceDE w:val="0"/>
              <w:autoSpaceDN w:val="0"/>
              <w:adjustRightInd w:val="0"/>
              <w:rPr>
                <w:rFonts w:ascii="Arial" w:hAnsi="Arial" w:cs="Arial"/>
                <w:b/>
                <w:bCs/>
                <w:sz w:val="20"/>
                <w:szCs w:val="20"/>
              </w:rPr>
            </w:pPr>
            <w:r w:rsidRPr="008B7086">
              <w:rPr>
                <w:rFonts w:ascii="Arial" w:hAnsi="Arial" w:cs="Arial"/>
                <w:b/>
                <w:bCs/>
                <w:sz w:val="20"/>
                <w:szCs w:val="20"/>
              </w:rPr>
              <w:t>New Distractor Options:</w:t>
            </w:r>
          </w:p>
          <w:p w14:paraId="5ADE2155" w14:textId="77777777" w:rsidR="00F80E0D" w:rsidRPr="00F80E0D" w:rsidRDefault="00F80E0D" w:rsidP="00F80E0D">
            <w:pPr>
              <w:autoSpaceDE w:val="0"/>
              <w:autoSpaceDN w:val="0"/>
              <w:adjustRightInd w:val="0"/>
              <w:rPr>
                <w:rFonts w:ascii="Arial" w:hAnsi="Arial" w:cs="Arial"/>
                <w:sz w:val="20"/>
                <w:szCs w:val="20"/>
              </w:rPr>
            </w:pPr>
            <w:r w:rsidRPr="00F80E0D">
              <w:rPr>
                <w:rFonts w:ascii="Arial" w:hAnsi="Arial" w:cs="Arial"/>
                <w:sz w:val="20"/>
                <w:szCs w:val="20"/>
              </w:rPr>
              <w:t>N/A – no selection required</w:t>
            </w:r>
          </w:p>
          <w:p w14:paraId="16B1AC5F" w14:textId="77777777" w:rsidR="00F80E0D" w:rsidRPr="00F80E0D" w:rsidRDefault="00F80E0D" w:rsidP="00F80E0D">
            <w:pPr>
              <w:autoSpaceDE w:val="0"/>
              <w:autoSpaceDN w:val="0"/>
              <w:adjustRightInd w:val="0"/>
              <w:rPr>
                <w:rFonts w:ascii="Arial" w:hAnsi="Arial" w:cs="Arial"/>
                <w:sz w:val="20"/>
                <w:szCs w:val="20"/>
              </w:rPr>
            </w:pPr>
            <w:r w:rsidRPr="00F80E0D">
              <w:rPr>
                <w:rFonts w:ascii="Arial" w:hAnsi="Arial" w:cs="Arial"/>
                <w:sz w:val="20"/>
                <w:szCs w:val="20"/>
              </w:rPr>
              <w:t>Aggravation of a pre-existing condition</w:t>
            </w:r>
          </w:p>
          <w:p w14:paraId="392E80F8" w14:textId="77777777" w:rsidR="00F80E0D" w:rsidRPr="00F80E0D" w:rsidRDefault="00F80E0D" w:rsidP="00F80E0D">
            <w:pPr>
              <w:autoSpaceDE w:val="0"/>
              <w:autoSpaceDN w:val="0"/>
              <w:adjustRightInd w:val="0"/>
              <w:rPr>
                <w:rFonts w:ascii="Arial" w:hAnsi="Arial" w:cs="Arial"/>
                <w:sz w:val="20"/>
                <w:szCs w:val="20"/>
              </w:rPr>
            </w:pPr>
            <w:r w:rsidRPr="00F80E0D">
              <w:rPr>
                <w:rFonts w:ascii="Arial" w:hAnsi="Arial" w:cs="Arial"/>
                <w:sz w:val="20"/>
                <w:szCs w:val="20"/>
              </w:rPr>
              <w:t>Aid and Attendance</w:t>
            </w:r>
          </w:p>
          <w:p w14:paraId="4816765F" w14:textId="77777777" w:rsidR="00F80E0D" w:rsidRPr="00F80E0D" w:rsidRDefault="00F80E0D" w:rsidP="00F80E0D">
            <w:pPr>
              <w:autoSpaceDE w:val="0"/>
              <w:autoSpaceDN w:val="0"/>
              <w:adjustRightInd w:val="0"/>
              <w:rPr>
                <w:rFonts w:ascii="Arial" w:hAnsi="Arial" w:cs="Arial"/>
                <w:sz w:val="20"/>
                <w:szCs w:val="20"/>
              </w:rPr>
            </w:pPr>
            <w:r w:rsidRPr="00F80E0D">
              <w:rPr>
                <w:rFonts w:ascii="Arial" w:hAnsi="Arial" w:cs="Arial"/>
                <w:sz w:val="20"/>
                <w:szCs w:val="20"/>
              </w:rPr>
              <w:t>Audio Special Language based on MOS-Related Hazardous Noise Exposure</w:t>
            </w:r>
          </w:p>
          <w:p w14:paraId="20C7F0E8" w14:textId="77777777" w:rsidR="00F80E0D" w:rsidRPr="00F80E0D" w:rsidRDefault="00F80E0D" w:rsidP="00F80E0D">
            <w:pPr>
              <w:autoSpaceDE w:val="0"/>
              <w:autoSpaceDN w:val="0"/>
              <w:adjustRightInd w:val="0"/>
              <w:rPr>
                <w:rFonts w:ascii="Arial" w:hAnsi="Arial" w:cs="Arial"/>
                <w:sz w:val="20"/>
                <w:szCs w:val="20"/>
              </w:rPr>
            </w:pPr>
            <w:r w:rsidRPr="00F80E0D">
              <w:rPr>
                <w:rFonts w:ascii="Arial" w:hAnsi="Arial" w:cs="Arial"/>
                <w:sz w:val="20"/>
                <w:szCs w:val="20"/>
              </w:rPr>
              <w:t>Combat</w:t>
            </w:r>
          </w:p>
          <w:p w14:paraId="3171B851" w14:textId="77777777" w:rsidR="00F80E0D" w:rsidRPr="00F80E0D" w:rsidRDefault="00F80E0D" w:rsidP="00F80E0D">
            <w:pPr>
              <w:autoSpaceDE w:val="0"/>
              <w:autoSpaceDN w:val="0"/>
              <w:adjustRightInd w:val="0"/>
              <w:rPr>
                <w:rFonts w:ascii="Arial" w:hAnsi="Arial" w:cs="Arial"/>
                <w:sz w:val="20"/>
                <w:szCs w:val="20"/>
              </w:rPr>
            </w:pPr>
            <w:r w:rsidRPr="00F80E0D">
              <w:rPr>
                <w:rFonts w:ascii="Arial" w:hAnsi="Arial" w:cs="Arial"/>
                <w:sz w:val="20"/>
                <w:szCs w:val="20"/>
              </w:rPr>
              <w:t>Direct Service Connection</w:t>
            </w:r>
          </w:p>
          <w:p w14:paraId="72B8D291" w14:textId="77777777" w:rsidR="00F80E0D" w:rsidRPr="00F80E0D" w:rsidRDefault="00F80E0D" w:rsidP="00F80E0D">
            <w:pPr>
              <w:autoSpaceDE w:val="0"/>
              <w:autoSpaceDN w:val="0"/>
              <w:adjustRightInd w:val="0"/>
              <w:rPr>
                <w:rFonts w:ascii="Arial" w:hAnsi="Arial" w:cs="Arial"/>
                <w:sz w:val="20"/>
                <w:szCs w:val="20"/>
              </w:rPr>
            </w:pPr>
            <w:r w:rsidRPr="00F80E0D">
              <w:rPr>
                <w:rFonts w:ascii="Arial" w:hAnsi="Arial" w:cs="Arial"/>
                <w:sz w:val="20"/>
                <w:szCs w:val="20"/>
              </w:rPr>
              <w:t>General medical gulf war opinion</w:t>
            </w:r>
          </w:p>
          <w:p w14:paraId="3772E808" w14:textId="77777777" w:rsidR="00F80E0D" w:rsidRPr="00F80E0D" w:rsidRDefault="00F80E0D" w:rsidP="00F80E0D">
            <w:pPr>
              <w:autoSpaceDE w:val="0"/>
              <w:autoSpaceDN w:val="0"/>
              <w:adjustRightInd w:val="0"/>
              <w:rPr>
                <w:rFonts w:ascii="Arial" w:hAnsi="Arial" w:cs="Arial"/>
                <w:sz w:val="20"/>
                <w:szCs w:val="20"/>
              </w:rPr>
            </w:pPr>
            <w:r w:rsidRPr="00F80E0D">
              <w:rPr>
                <w:rFonts w:ascii="Arial" w:hAnsi="Arial" w:cs="Arial"/>
                <w:sz w:val="20"/>
                <w:szCs w:val="20"/>
              </w:rPr>
              <w:t>Respiratory Opinion based on MOS-Related Asbestos exposure</w:t>
            </w:r>
          </w:p>
          <w:p w14:paraId="5D48169D" w14:textId="4E3C4F5A" w:rsidR="008E167C" w:rsidRPr="00B403F2" w:rsidRDefault="00F80E0D" w:rsidP="00F80E0D">
            <w:pPr>
              <w:autoSpaceDE w:val="0"/>
              <w:autoSpaceDN w:val="0"/>
              <w:adjustRightInd w:val="0"/>
              <w:rPr>
                <w:rFonts w:ascii="Arial" w:hAnsi="Arial" w:cs="Arial"/>
                <w:sz w:val="20"/>
                <w:szCs w:val="20"/>
              </w:rPr>
            </w:pPr>
            <w:r w:rsidRPr="00F80E0D">
              <w:rPr>
                <w:rFonts w:ascii="Arial" w:hAnsi="Arial" w:cs="Arial"/>
                <w:sz w:val="20"/>
                <w:szCs w:val="20"/>
              </w:rPr>
              <w:t>Secondary service connection</w:t>
            </w:r>
          </w:p>
        </w:tc>
      </w:tr>
      <w:tr w:rsidR="009355CF" w:rsidRPr="00237691" w14:paraId="34FAB80A" w14:textId="77777777" w:rsidTr="00970BB9">
        <w:trPr>
          <w:trHeight w:val="288"/>
        </w:trPr>
        <w:tc>
          <w:tcPr>
            <w:tcW w:w="7308" w:type="dxa"/>
            <w:shd w:val="clear" w:color="auto" w:fill="FFC000" w:themeFill="accent4"/>
          </w:tcPr>
          <w:p w14:paraId="3F5F7352" w14:textId="413196BF"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w:t>
            </w:r>
            <w:r w:rsidR="00180089">
              <w:rPr>
                <w:rFonts w:ascii="Arial" w:hAnsi="Arial" w:cs="Arial"/>
                <w:sz w:val="20"/>
                <w:szCs w:val="20"/>
              </w:rPr>
              <w:t>55</w:t>
            </w:r>
            <w:r w:rsidR="00970BB9">
              <w:rPr>
                <w:rFonts w:ascii="Arial" w:hAnsi="Arial" w:cs="Arial"/>
                <w:sz w:val="20"/>
                <w:szCs w:val="20"/>
              </w:rPr>
              <w:t>.</w:t>
            </w:r>
          </w:p>
        </w:tc>
        <w:tc>
          <w:tcPr>
            <w:tcW w:w="7308" w:type="dxa"/>
            <w:shd w:val="clear" w:color="auto" w:fill="FFC000" w:themeFill="accent4"/>
          </w:tcPr>
          <w:p w14:paraId="4BD7E861" w14:textId="77777777" w:rsidR="009355CF" w:rsidRPr="00237691" w:rsidRDefault="009355CF" w:rsidP="009355CF">
            <w:pPr>
              <w:autoSpaceDE w:val="0"/>
              <w:autoSpaceDN w:val="0"/>
              <w:adjustRightInd w:val="0"/>
              <w:rPr>
                <w:rFonts w:ascii="Arial" w:hAnsi="Arial" w:cs="Arial"/>
                <w:sz w:val="20"/>
                <w:szCs w:val="20"/>
              </w:rPr>
            </w:pPr>
          </w:p>
        </w:tc>
      </w:tr>
      <w:bookmarkEnd w:id="12"/>
      <w:tr w:rsidR="009355CF" w:rsidRPr="00237691" w14:paraId="19A923A3" w14:textId="77777777" w:rsidTr="00D143E9">
        <w:tc>
          <w:tcPr>
            <w:tcW w:w="7308" w:type="dxa"/>
          </w:tcPr>
          <w:p w14:paraId="11733991" w14:textId="77777777" w:rsidR="009355CF" w:rsidRPr="00CC2FE5" w:rsidRDefault="009355CF" w:rsidP="009355CF">
            <w:pPr>
              <w:rPr>
                <w:rFonts w:ascii="Arial" w:hAnsi="Arial" w:cs="Arial"/>
                <w:b/>
                <w:sz w:val="20"/>
                <w:szCs w:val="20"/>
              </w:rPr>
            </w:pPr>
            <w:r w:rsidRPr="00CC2FE5">
              <w:rPr>
                <w:rFonts w:ascii="Arial" w:hAnsi="Arial" w:cs="Arial"/>
                <w:b/>
                <w:sz w:val="20"/>
                <w:szCs w:val="20"/>
              </w:rPr>
              <w:t>Tracked Items</w:t>
            </w:r>
          </w:p>
          <w:p w14:paraId="0C7432AA" w14:textId="2670EEB0" w:rsidR="009355CF" w:rsidRPr="00237691" w:rsidRDefault="009355CF" w:rsidP="009355CF">
            <w:pPr>
              <w:rPr>
                <w:rFonts w:ascii="Arial" w:hAnsi="Arial" w:cs="Arial"/>
                <w:sz w:val="20"/>
                <w:szCs w:val="20"/>
              </w:rPr>
            </w:pPr>
            <w:r w:rsidRPr="00237691">
              <w:rPr>
                <w:rFonts w:ascii="Arial" w:hAnsi="Arial" w:cs="Arial"/>
                <w:sz w:val="20"/>
                <w:szCs w:val="20"/>
              </w:rPr>
              <w:t>Page Number: 155</w:t>
            </w:r>
          </w:p>
          <w:p w14:paraId="60C86611" w14:textId="77777777" w:rsidR="009355CF" w:rsidRPr="00237691" w:rsidRDefault="009355CF" w:rsidP="009355CF">
            <w:pPr>
              <w:rPr>
                <w:rFonts w:ascii="Arial" w:hAnsi="Arial" w:cs="Arial"/>
                <w:sz w:val="20"/>
                <w:szCs w:val="20"/>
              </w:rPr>
            </w:pPr>
          </w:p>
          <w:p w14:paraId="030090DE" w14:textId="57BB6BAB" w:rsidR="009355CF" w:rsidRDefault="009355CF" w:rsidP="009355CF">
            <w:pPr>
              <w:rPr>
                <w:rFonts w:ascii="Arial" w:hAnsi="Arial" w:cs="Arial"/>
                <w:sz w:val="20"/>
                <w:szCs w:val="20"/>
              </w:rPr>
            </w:pPr>
            <w:r w:rsidRPr="00237691">
              <w:rPr>
                <w:rFonts w:ascii="Arial" w:hAnsi="Arial" w:cs="Arial"/>
                <w:sz w:val="20"/>
                <w:szCs w:val="20"/>
              </w:rPr>
              <w:t xml:space="preserve">Which tracked item(s) </w:t>
            </w:r>
            <w:r w:rsidR="004E771C">
              <w:rPr>
                <w:rFonts w:ascii="Arial" w:hAnsi="Arial" w:cs="Arial"/>
                <w:sz w:val="20"/>
                <w:szCs w:val="20"/>
              </w:rPr>
              <w:t>should exist and be monitored with</w:t>
            </w:r>
            <w:r w:rsidRPr="00237691">
              <w:rPr>
                <w:rFonts w:ascii="Arial" w:hAnsi="Arial" w:cs="Arial"/>
                <w:sz w:val="20"/>
                <w:szCs w:val="20"/>
              </w:rPr>
              <w:t xml:space="preserve"> this claim?</w:t>
            </w:r>
            <w:r w:rsidR="00BA48EE">
              <w:rPr>
                <w:rFonts w:ascii="Arial" w:hAnsi="Arial" w:cs="Arial"/>
                <w:sz w:val="20"/>
                <w:szCs w:val="20"/>
              </w:rPr>
              <w:t xml:space="preserve"> (Select all that apply.)</w:t>
            </w:r>
          </w:p>
          <w:p w14:paraId="47C23D56" w14:textId="77777777" w:rsidR="009355CF" w:rsidRPr="00237691" w:rsidRDefault="009355CF" w:rsidP="009355CF">
            <w:pPr>
              <w:rPr>
                <w:rFonts w:ascii="Arial" w:hAnsi="Arial" w:cs="Arial"/>
                <w:sz w:val="20"/>
                <w:szCs w:val="20"/>
              </w:rPr>
            </w:pPr>
          </w:p>
          <w:p w14:paraId="34B8D53B" w14:textId="236EA007" w:rsidR="00FC70EB" w:rsidRDefault="00FC70EB"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Exam Request – bilateral hearing loss</w:t>
            </w:r>
          </w:p>
          <w:p w14:paraId="65FDE111" w14:textId="33A30ECF" w:rsidR="00FC70EB" w:rsidRDefault="00FC70EB"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Exam Request – tinnitus</w:t>
            </w:r>
          </w:p>
          <w:p w14:paraId="130D591E" w14:textId="4B7DE92E" w:rsidR="00FC70EB" w:rsidRDefault="00FC70EB"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Exam Request – Processing</w:t>
            </w:r>
          </w:p>
          <w:p w14:paraId="11734909" w14:textId="26415616" w:rsidR="00FC70EB" w:rsidRDefault="00FC70EB"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Exam Request – low back strain</w:t>
            </w:r>
          </w:p>
          <w:p w14:paraId="33905080" w14:textId="439B9323" w:rsidR="00FC70EB" w:rsidRDefault="00FC70EB"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Exam Request – bilateral knee condition</w:t>
            </w:r>
          </w:p>
          <w:p w14:paraId="31A659EF" w14:textId="1B900675" w:rsidR="0066364E" w:rsidRDefault="0066364E"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 xml:space="preserve">Exam Request </w:t>
            </w:r>
            <w:r w:rsidR="0038512C">
              <w:rPr>
                <w:rFonts w:ascii="Arial" w:hAnsi="Arial" w:cs="Arial"/>
                <w:sz w:val="20"/>
                <w:szCs w:val="20"/>
                <w:highlight w:val="yellow"/>
              </w:rPr>
              <w:t>–</w:t>
            </w:r>
            <w:r>
              <w:rPr>
                <w:rFonts w:ascii="Arial" w:hAnsi="Arial" w:cs="Arial"/>
                <w:sz w:val="20"/>
                <w:szCs w:val="20"/>
                <w:highlight w:val="yellow"/>
              </w:rPr>
              <w:t xml:space="preserve"> PTSD</w:t>
            </w:r>
          </w:p>
          <w:p w14:paraId="7341E924" w14:textId="6D10E813" w:rsidR="0038512C" w:rsidRPr="00CC2FE5" w:rsidRDefault="0038512C"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21-4142/21-4142a</w:t>
            </w:r>
          </w:p>
          <w:p w14:paraId="04E354C0" w14:textId="77777777" w:rsidR="009355CF" w:rsidRPr="00237691" w:rsidRDefault="009355CF" w:rsidP="009355CF">
            <w:pPr>
              <w:rPr>
                <w:rFonts w:ascii="Arial" w:hAnsi="Arial" w:cs="Arial"/>
                <w:sz w:val="20"/>
                <w:szCs w:val="20"/>
              </w:rPr>
            </w:pPr>
          </w:p>
          <w:p w14:paraId="2036FF54"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78EDFF1D" w14:textId="4BCEDA33" w:rsidR="009355CF" w:rsidRPr="00AC531E" w:rsidRDefault="009355CF" w:rsidP="009355CF">
            <w:pPr>
              <w:tabs>
                <w:tab w:val="left" w:pos="7710"/>
              </w:tabs>
              <w:autoSpaceDE w:val="0"/>
              <w:autoSpaceDN w:val="0"/>
              <w:adjustRightInd w:val="0"/>
              <w:rPr>
                <w:rFonts w:ascii="Arial" w:hAnsi="Arial" w:cs="Arial"/>
                <w:sz w:val="20"/>
                <w:szCs w:val="20"/>
              </w:rPr>
            </w:pPr>
            <w:r w:rsidRPr="00AC531E">
              <w:rPr>
                <w:rFonts w:ascii="Arial" w:hAnsi="Arial" w:cs="Arial"/>
                <w:sz w:val="20"/>
                <w:szCs w:val="20"/>
              </w:rPr>
              <w:t>Great job! Tracked items are required for all development</w:t>
            </w:r>
            <w:r w:rsidR="007F6ACD" w:rsidRPr="00AC531E">
              <w:rPr>
                <w:rFonts w:ascii="Arial" w:hAnsi="Arial" w:cs="Arial"/>
                <w:sz w:val="20"/>
                <w:szCs w:val="20"/>
              </w:rPr>
              <w:t xml:space="preserve"> actions</w:t>
            </w:r>
            <w:r w:rsidRPr="00AC531E">
              <w:rPr>
                <w:rFonts w:ascii="Arial" w:hAnsi="Arial" w:cs="Arial"/>
                <w:sz w:val="20"/>
                <w:szCs w:val="20"/>
              </w:rPr>
              <w:t xml:space="preserve">. </w:t>
            </w:r>
            <w:r w:rsidR="00CD2689" w:rsidRPr="00AC531E">
              <w:rPr>
                <w:rFonts w:ascii="Arial" w:hAnsi="Arial" w:cs="Arial"/>
                <w:sz w:val="20"/>
                <w:szCs w:val="20"/>
              </w:rPr>
              <w:t xml:space="preserve">The tracked items for this case </w:t>
            </w:r>
            <w:r w:rsidR="007F6ACD" w:rsidRPr="00AC531E">
              <w:rPr>
                <w:rFonts w:ascii="Arial" w:hAnsi="Arial" w:cs="Arial"/>
                <w:sz w:val="20"/>
                <w:szCs w:val="20"/>
              </w:rPr>
              <w:t>are all tracked items that have been created for the claim.  The tracked items for the previous exams are still active and you created the new tracked items for the PTSD exam and developing for the VA Forms 21-4142 and 21-4142a.</w:t>
            </w:r>
            <w:r w:rsidRPr="00AC531E">
              <w:rPr>
                <w:rFonts w:ascii="Arial" w:hAnsi="Arial" w:cs="Arial"/>
                <w:sz w:val="20"/>
                <w:szCs w:val="20"/>
              </w:rPr>
              <w:t>M21-1 III.iii.1.F - Record Maintenance During the Development Process</w:t>
            </w:r>
          </w:p>
          <w:p w14:paraId="5D60E2AC" w14:textId="77777777" w:rsidR="009355CF" w:rsidRPr="00237691" w:rsidRDefault="009355CF" w:rsidP="009355CF">
            <w:pPr>
              <w:tabs>
                <w:tab w:val="left" w:pos="7710"/>
              </w:tabs>
              <w:autoSpaceDE w:val="0"/>
              <w:autoSpaceDN w:val="0"/>
              <w:adjustRightInd w:val="0"/>
              <w:rPr>
                <w:rFonts w:ascii="Arial" w:hAnsi="Arial" w:cs="Arial"/>
                <w:sz w:val="20"/>
                <w:szCs w:val="20"/>
              </w:rPr>
            </w:pPr>
          </w:p>
          <w:p w14:paraId="68E4CEB4"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396127A4" w14:textId="1C094891" w:rsidR="00180089" w:rsidRPr="00AC531E" w:rsidRDefault="009355CF" w:rsidP="00180089">
            <w:pPr>
              <w:tabs>
                <w:tab w:val="left" w:pos="7710"/>
              </w:tabs>
              <w:autoSpaceDE w:val="0"/>
              <w:autoSpaceDN w:val="0"/>
              <w:adjustRightInd w:val="0"/>
              <w:rPr>
                <w:rFonts w:ascii="Arial" w:hAnsi="Arial" w:cs="Arial"/>
                <w:sz w:val="20"/>
                <w:szCs w:val="20"/>
              </w:rPr>
            </w:pPr>
            <w:r w:rsidRPr="00AC531E">
              <w:rPr>
                <w:rFonts w:ascii="Arial" w:hAnsi="Arial" w:cs="Arial"/>
                <w:sz w:val="20"/>
              </w:rPr>
              <w:t xml:space="preserve">Sorry, that is not correct. </w:t>
            </w:r>
            <w:r w:rsidR="00180089" w:rsidRPr="00AC531E">
              <w:rPr>
                <w:rFonts w:ascii="Arial" w:hAnsi="Arial" w:cs="Arial"/>
                <w:sz w:val="20"/>
                <w:szCs w:val="20"/>
              </w:rPr>
              <w:t>Tracked items are required for all development actions. The tracked items for this case are all tracked items that have been created for the claim.  The tracked items for the previous exams are still active and you created the new tracked items for the PTSD exam and developing for the VA Forms 21-4142 and 21-4142a.M21-1 III.iii.1.F - Record Maintenance During the Development Process</w:t>
            </w:r>
          </w:p>
          <w:p w14:paraId="2B31934E" w14:textId="27ECECC2" w:rsidR="00180089" w:rsidRPr="00AC531E" w:rsidRDefault="00180089" w:rsidP="00180089">
            <w:pPr>
              <w:tabs>
                <w:tab w:val="left" w:pos="7710"/>
              </w:tabs>
              <w:autoSpaceDE w:val="0"/>
              <w:autoSpaceDN w:val="0"/>
              <w:adjustRightInd w:val="0"/>
              <w:rPr>
                <w:rFonts w:ascii="Arial" w:hAnsi="Arial" w:cs="Arial"/>
                <w:sz w:val="20"/>
                <w:szCs w:val="20"/>
              </w:rPr>
            </w:pPr>
          </w:p>
          <w:p w14:paraId="474384A6" w14:textId="65F44734" w:rsidR="00180089" w:rsidRPr="00AC531E" w:rsidRDefault="00180089" w:rsidP="00180089">
            <w:pPr>
              <w:tabs>
                <w:tab w:val="left" w:pos="7710"/>
              </w:tabs>
              <w:autoSpaceDE w:val="0"/>
              <w:autoSpaceDN w:val="0"/>
              <w:adjustRightInd w:val="0"/>
              <w:rPr>
                <w:rFonts w:ascii="Arial" w:hAnsi="Arial" w:cs="Arial"/>
                <w:sz w:val="20"/>
                <w:szCs w:val="20"/>
              </w:rPr>
            </w:pPr>
            <w:r w:rsidRPr="00AC531E">
              <w:rPr>
                <w:rFonts w:ascii="Arial" w:hAnsi="Arial" w:cs="Arial"/>
                <w:sz w:val="20"/>
                <w:szCs w:val="20"/>
              </w:rPr>
              <w:t>The following tracked items apply to this claim:</w:t>
            </w:r>
          </w:p>
          <w:p w14:paraId="64834339" w14:textId="46325CD4" w:rsidR="00CD2689" w:rsidRPr="00AC531E" w:rsidRDefault="00CD2689" w:rsidP="009355CF">
            <w:pPr>
              <w:rPr>
                <w:rFonts w:ascii="Arial" w:hAnsi="Arial" w:cs="Arial"/>
              </w:rPr>
            </w:pPr>
          </w:p>
          <w:p w14:paraId="5DA32F2F" w14:textId="77777777" w:rsidR="00180089" w:rsidRPr="00AC531E" w:rsidRDefault="00180089" w:rsidP="00180089">
            <w:pPr>
              <w:pStyle w:val="ListParagraph"/>
              <w:numPr>
                <w:ilvl w:val="0"/>
                <w:numId w:val="3"/>
              </w:numPr>
              <w:spacing w:after="0" w:line="240" w:lineRule="auto"/>
              <w:rPr>
                <w:rFonts w:ascii="Arial" w:hAnsi="Arial" w:cs="Arial"/>
                <w:sz w:val="20"/>
                <w:szCs w:val="20"/>
              </w:rPr>
            </w:pPr>
            <w:r w:rsidRPr="00AC531E">
              <w:rPr>
                <w:rFonts w:ascii="Arial" w:hAnsi="Arial" w:cs="Arial"/>
                <w:sz w:val="20"/>
                <w:szCs w:val="20"/>
              </w:rPr>
              <w:t>Exam Request – bilateral hearing loss</w:t>
            </w:r>
          </w:p>
          <w:p w14:paraId="58561463" w14:textId="77777777" w:rsidR="00180089" w:rsidRPr="00AC531E" w:rsidRDefault="00180089" w:rsidP="00180089">
            <w:pPr>
              <w:pStyle w:val="ListParagraph"/>
              <w:numPr>
                <w:ilvl w:val="0"/>
                <w:numId w:val="3"/>
              </w:numPr>
              <w:spacing w:after="0" w:line="240" w:lineRule="auto"/>
              <w:rPr>
                <w:rFonts w:ascii="Arial" w:hAnsi="Arial" w:cs="Arial"/>
                <w:sz w:val="20"/>
                <w:szCs w:val="20"/>
              </w:rPr>
            </w:pPr>
            <w:r w:rsidRPr="00AC531E">
              <w:rPr>
                <w:rFonts w:ascii="Arial" w:hAnsi="Arial" w:cs="Arial"/>
                <w:sz w:val="20"/>
                <w:szCs w:val="20"/>
              </w:rPr>
              <w:t>Exam Request – tinnitus</w:t>
            </w:r>
          </w:p>
          <w:p w14:paraId="7958EC88" w14:textId="77777777" w:rsidR="00180089" w:rsidRPr="00AC531E" w:rsidRDefault="00180089" w:rsidP="00180089">
            <w:pPr>
              <w:pStyle w:val="ListParagraph"/>
              <w:numPr>
                <w:ilvl w:val="0"/>
                <w:numId w:val="3"/>
              </w:numPr>
              <w:spacing w:after="0" w:line="240" w:lineRule="auto"/>
              <w:rPr>
                <w:rFonts w:ascii="Arial" w:hAnsi="Arial" w:cs="Arial"/>
                <w:sz w:val="20"/>
                <w:szCs w:val="20"/>
              </w:rPr>
            </w:pPr>
            <w:r w:rsidRPr="00AC531E">
              <w:rPr>
                <w:rFonts w:ascii="Arial" w:hAnsi="Arial" w:cs="Arial"/>
                <w:sz w:val="20"/>
                <w:szCs w:val="20"/>
              </w:rPr>
              <w:t>Exam Request – Processing</w:t>
            </w:r>
          </w:p>
          <w:p w14:paraId="6377240D" w14:textId="77777777" w:rsidR="00180089" w:rsidRPr="00AC531E" w:rsidRDefault="00180089" w:rsidP="00180089">
            <w:pPr>
              <w:pStyle w:val="ListParagraph"/>
              <w:numPr>
                <w:ilvl w:val="0"/>
                <w:numId w:val="3"/>
              </w:numPr>
              <w:spacing w:after="0" w:line="240" w:lineRule="auto"/>
              <w:rPr>
                <w:rFonts w:ascii="Arial" w:hAnsi="Arial" w:cs="Arial"/>
                <w:sz w:val="20"/>
                <w:szCs w:val="20"/>
              </w:rPr>
            </w:pPr>
            <w:r w:rsidRPr="00AC531E">
              <w:rPr>
                <w:rFonts w:ascii="Arial" w:hAnsi="Arial" w:cs="Arial"/>
                <w:sz w:val="20"/>
                <w:szCs w:val="20"/>
              </w:rPr>
              <w:t>Exam Request – low back strain</w:t>
            </w:r>
          </w:p>
          <w:p w14:paraId="6CAEF04B" w14:textId="77777777" w:rsidR="00180089" w:rsidRPr="00AC531E" w:rsidRDefault="00180089" w:rsidP="00180089">
            <w:pPr>
              <w:pStyle w:val="ListParagraph"/>
              <w:numPr>
                <w:ilvl w:val="0"/>
                <w:numId w:val="3"/>
              </w:numPr>
              <w:spacing w:after="0" w:line="240" w:lineRule="auto"/>
              <w:rPr>
                <w:rFonts w:ascii="Arial" w:hAnsi="Arial" w:cs="Arial"/>
                <w:sz w:val="20"/>
                <w:szCs w:val="20"/>
              </w:rPr>
            </w:pPr>
            <w:r w:rsidRPr="00AC531E">
              <w:rPr>
                <w:rFonts w:ascii="Arial" w:hAnsi="Arial" w:cs="Arial"/>
                <w:sz w:val="20"/>
                <w:szCs w:val="20"/>
              </w:rPr>
              <w:t>Exam Request – bilateral knee condition</w:t>
            </w:r>
          </w:p>
          <w:p w14:paraId="0E456AD4" w14:textId="77777777" w:rsidR="00180089" w:rsidRPr="00AC531E" w:rsidRDefault="00180089" w:rsidP="00180089">
            <w:pPr>
              <w:pStyle w:val="ListParagraph"/>
              <w:numPr>
                <w:ilvl w:val="0"/>
                <w:numId w:val="3"/>
              </w:numPr>
              <w:spacing w:after="0" w:line="240" w:lineRule="auto"/>
              <w:rPr>
                <w:rFonts w:ascii="Arial" w:hAnsi="Arial" w:cs="Arial"/>
                <w:sz w:val="20"/>
                <w:szCs w:val="20"/>
              </w:rPr>
            </w:pPr>
            <w:r w:rsidRPr="00AC531E">
              <w:rPr>
                <w:rFonts w:ascii="Arial" w:hAnsi="Arial" w:cs="Arial"/>
                <w:sz w:val="20"/>
                <w:szCs w:val="20"/>
              </w:rPr>
              <w:t>Exam Request – PTSD</w:t>
            </w:r>
          </w:p>
          <w:p w14:paraId="18200AFA" w14:textId="77777777" w:rsidR="00180089" w:rsidRPr="00AC531E" w:rsidRDefault="00180089" w:rsidP="00180089">
            <w:pPr>
              <w:pStyle w:val="ListParagraph"/>
              <w:numPr>
                <w:ilvl w:val="0"/>
                <w:numId w:val="3"/>
              </w:numPr>
              <w:spacing w:after="0" w:line="240" w:lineRule="auto"/>
              <w:rPr>
                <w:rFonts w:ascii="Arial" w:hAnsi="Arial" w:cs="Arial"/>
                <w:sz w:val="20"/>
                <w:szCs w:val="20"/>
              </w:rPr>
            </w:pPr>
            <w:r w:rsidRPr="00AC531E">
              <w:rPr>
                <w:rFonts w:ascii="Arial" w:hAnsi="Arial" w:cs="Arial"/>
                <w:sz w:val="20"/>
                <w:szCs w:val="20"/>
              </w:rPr>
              <w:t>21-4142/21-4142a</w:t>
            </w:r>
          </w:p>
          <w:p w14:paraId="152018A5" w14:textId="77777777" w:rsidR="00180089" w:rsidRDefault="00180089" w:rsidP="009355CF">
            <w:pPr>
              <w:rPr>
                <w:rFonts w:ascii="Arial" w:hAnsi="Arial" w:cs="Arial"/>
              </w:rPr>
            </w:pPr>
          </w:p>
          <w:p w14:paraId="5CB7A14D" w14:textId="69667E54" w:rsidR="00180089" w:rsidRPr="00CC2FE5" w:rsidRDefault="00180089" w:rsidP="009355CF">
            <w:pPr>
              <w:rPr>
                <w:rFonts w:ascii="Arial" w:hAnsi="Arial" w:cs="Arial"/>
              </w:rPr>
            </w:pPr>
          </w:p>
        </w:tc>
        <w:tc>
          <w:tcPr>
            <w:tcW w:w="7308" w:type="dxa"/>
          </w:tcPr>
          <w:p w14:paraId="3F5ACE4D" w14:textId="52AF1EBC" w:rsidR="0011252B" w:rsidRPr="00237691" w:rsidRDefault="0011252B" w:rsidP="009355CF">
            <w:pPr>
              <w:autoSpaceDE w:val="0"/>
              <w:autoSpaceDN w:val="0"/>
              <w:adjustRightInd w:val="0"/>
              <w:rPr>
                <w:rFonts w:ascii="Arial" w:hAnsi="Arial" w:cs="Arial"/>
                <w:sz w:val="20"/>
                <w:szCs w:val="20"/>
              </w:rPr>
            </w:pPr>
          </w:p>
        </w:tc>
      </w:tr>
      <w:tr w:rsidR="009355CF" w:rsidRPr="00237691" w14:paraId="21D920A5" w14:textId="77777777" w:rsidTr="00970BB9">
        <w:trPr>
          <w:trHeight w:val="288"/>
        </w:trPr>
        <w:tc>
          <w:tcPr>
            <w:tcW w:w="7308" w:type="dxa"/>
            <w:shd w:val="clear" w:color="auto" w:fill="FFC000" w:themeFill="accent4"/>
          </w:tcPr>
          <w:p w14:paraId="08C8D885" w14:textId="55818C7C" w:rsidR="009355CF" w:rsidRPr="00237691" w:rsidRDefault="009355CF" w:rsidP="009355CF">
            <w:pPr>
              <w:rPr>
                <w:rFonts w:ascii="Arial" w:hAnsi="Arial" w:cs="Arial"/>
                <w:sz w:val="20"/>
                <w:szCs w:val="20"/>
              </w:rPr>
            </w:pPr>
            <w:r>
              <w:rPr>
                <w:rFonts w:ascii="Arial" w:hAnsi="Arial" w:cs="Arial"/>
                <w:sz w:val="20"/>
                <w:szCs w:val="20"/>
              </w:rPr>
              <w:lastRenderedPageBreak/>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160</w:t>
            </w:r>
            <w:r w:rsidR="00970BB9">
              <w:rPr>
                <w:rFonts w:ascii="Arial" w:hAnsi="Arial" w:cs="Arial"/>
                <w:sz w:val="20"/>
                <w:szCs w:val="20"/>
              </w:rPr>
              <w:t>.</w:t>
            </w:r>
          </w:p>
        </w:tc>
        <w:tc>
          <w:tcPr>
            <w:tcW w:w="7308" w:type="dxa"/>
            <w:shd w:val="clear" w:color="auto" w:fill="FFC000" w:themeFill="accent4"/>
          </w:tcPr>
          <w:p w14:paraId="1C27118D"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5C6B19B4" w14:textId="77777777" w:rsidTr="00D143E9">
        <w:tc>
          <w:tcPr>
            <w:tcW w:w="7308" w:type="dxa"/>
          </w:tcPr>
          <w:p w14:paraId="4A9DDE43" w14:textId="77777777" w:rsidR="009355CF" w:rsidRPr="00CC2FE5" w:rsidRDefault="009355CF" w:rsidP="009355CF">
            <w:pPr>
              <w:rPr>
                <w:rFonts w:ascii="Arial" w:hAnsi="Arial" w:cs="Arial"/>
                <w:b/>
                <w:sz w:val="20"/>
                <w:szCs w:val="20"/>
              </w:rPr>
            </w:pPr>
            <w:r w:rsidRPr="00CC2FE5">
              <w:rPr>
                <w:rFonts w:ascii="Arial" w:hAnsi="Arial" w:cs="Arial"/>
                <w:b/>
                <w:sz w:val="20"/>
                <w:szCs w:val="20"/>
              </w:rPr>
              <w:t>Exam Review Note</w:t>
            </w:r>
          </w:p>
          <w:p w14:paraId="25647FD7" w14:textId="0B7DBAD3" w:rsidR="009355CF" w:rsidRPr="00237691" w:rsidRDefault="009355CF" w:rsidP="009355CF">
            <w:pPr>
              <w:rPr>
                <w:rFonts w:ascii="Arial" w:hAnsi="Arial" w:cs="Arial"/>
                <w:sz w:val="20"/>
                <w:szCs w:val="20"/>
              </w:rPr>
            </w:pPr>
            <w:r w:rsidRPr="00237691">
              <w:rPr>
                <w:rFonts w:ascii="Arial" w:hAnsi="Arial" w:cs="Arial"/>
                <w:sz w:val="20"/>
                <w:szCs w:val="20"/>
              </w:rPr>
              <w:t>Page Number: 160</w:t>
            </w:r>
          </w:p>
          <w:p w14:paraId="1B892A3B" w14:textId="77777777" w:rsidR="009355CF" w:rsidRPr="00237691" w:rsidRDefault="009355CF" w:rsidP="009355CF">
            <w:pPr>
              <w:rPr>
                <w:rFonts w:ascii="Arial" w:hAnsi="Arial" w:cs="Arial"/>
                <w:sz w:val="20"/>
                <w:szCs w:val="20"/>
              </w:rPr>
            </w:pPr>
          </w:p>
          <w:p w14:paraId="7825EC14" w14:textId="77777777" w:rsidR="009355CF" w:rsidRPr="00237691" w:rsidRDefault="009355CF" w:rsidP="009355CF">
            <w:pPr>
              <w:rPr>
                <w:rFonts w:ascii="Arial" w:hAnsi="Arial" w:cs="Arial"/>
                <w:sz w:val="20"/>
                <w:szCs w:val="20"/>
              </w:rPr>
            </w:pPr>
            <w:r w:rsidRPr="00237691">
              <w:rPr>
                <w:rFonts w:ascii="Arial" w:hAnsi="Arial" w:cs="Arial"/>
                <w:sz w:val="20"/>
                <w:szCs w:val="20"/>
              </w:rPr>
              <w:t>Select the correct VBMS note for the status of examinations</w:t>
            </w:r>
            <w:r>
              <w:rPr>
                <w:rFonts w:ascii="Arial" w:hAnsi="Arial" w:cs="Arial"/>
                <w:sz w:val="20"/>
                <w:szCs w:val="20"/>
              </w:rPr>
              <w:t>:</w:t>
            </w:r>
          </w:p>
          <w:p w14:paraId="61DEA284" w14:textId="77777777" w:rsidR="009355CF" w:rsidRPr="00237691" w:rsidRDefault="009355CF" w:rsidP="009355CF">
            <w:pPr>
              <w:rPr>
                <w:rFonts w:ascii="Arial" w:hAnsi="Arial" w:cs="Arial"/>
                <w:sz w:val="20"/>
                <w:szCs w:val="20"/>
              </w:rPr>
            </w:pPr>
          </w:p>
          <w:p w14:paraId="350D877B" w14:textId="77777777" w:rsidR="009355CF" w:rsidRPr="00180089" w:rsidRDefault="009355CF" w:rsidP="009355CF">
            <w:pPr>
              <w:pStyle w:val="ListParagraph"/>
              <w:numPr>
                <w:ilvl w:val="0"/>
                <w:numId w:val="2"/>
              </w:numPr>
              <w:spacing w:after="0" w:line="240" w:lineRule="auto"/>
              <w:rPr>
                <w:rFonts w:ascii="Arial" w:hAnsi="Arial" w:cs="Arial"/>
                <w:sz w:val="20"/>
                <w:szCs w:val="20"/>
                <w:highlight w:val="yellow"/>
              </w:rPr>
            </w:pPr>
            <w:r w:rsidRPr="00180089">
              <w:rPr>
                <w:rFonts w:ascii="Arial" w:hAnsi="Arial" w:cs="Arial"/>
                <w:sz w:val="20"/>
                <w:szCs w:val="20"/>
                <w:highlight w:val="yellow"/>
              </w:rPr>
              <w:t>Exam review - complete for all issues. Detailed explanation of actions taken</w:t>
            </w:r>
            <w:r w:rsidR="0011252B" w:rsidRPr="00180089">
              <w:rPr>
                <w:rFonts w:ascii="Arial" w:hAnsi="Arial" w:cs="Arial"/>
                <w:sz w:val="20"/>
                <w:szCs w:val="20"/>
                <w:highlight w:val="yellow"/>
              </w:rPr>
              <w:t>.</w:t>
            </w:r>
          </w:p>
          <w:p w14:paraId="6313583E" w14:textId="77777777" w:rsidR="009355CF" w:rsidRPr="00CC2FE5" w:rsidRDefault="009355CF" w:rsidP="009355CF">
            <w:pPr>
              <w:pStyle w:val="ListParagraph"/>
              <w:numPr>
                <w:ilvl w:val="0"/>
                <w:numId w:val="2"/>
              </w:numPr>
              <w:spacing w:after="0" w:line="240" w:lineRule="auto"/>
              <w:rPr>
                <w:rFonts w:ascii="Arial" w:hAnsi="Arial" w:cs="Arial"/>
                <w:sz w:val="20"/>
                <w:szCs w:val="20"/>
              </w:rPr>
            </w:pPr>
            <w:r w:rsidRPr="00CC2FE5">
              <w:rPr>
                <w:rFonts w:ascii="Arial" w:hAnsi="Arial" w:cs="Arial"/>
                <w:sz w:val="20"/>
                <w:szCs w:val="20"/>
              </w:rPr>
              <w:t>Exam review – partially complete. Detailed explanation of information required to complete review</w:t>
            </w:r>
            <w:r w:rsidR="0011252B">
              <w:rPr>
                <w:rFonts w:ascii="Arial" w:hAnsi="Arial" w:cs="Arial"/>
                <w:sz w:val="20"/>
                <w:szCs w:val="20"/>
              </w:rPr>
              <w:t>.</w:t>
            </w:r>
          </w:p>
          <w:p w14:paraId="782D2533" w14:textId="77777777" w:rsidR="009355CF" w:rsidRPr="00CC2FE5" w:rsidRDefault="009355CF" w:rsidP="009355CF">
            <w:pPr>
              <w:pStyle w:val="ListParagraph"/>
              <w:numPr>
                <w:ilvl w:val="0"/>
                <w:numId w:val="2"/>
              </w:numPr>
              <w:spacing w:after="0" w:line="240" w:lineRule="auto"/>
              <w:rPr>
                <w:rFonts w:ascii="Arial" w:hAnsi="Arial" w:cs="Arial"/>
                <w:sz w:val="20"/>
                <w:szCs w:val="20"/>
              </w:rPr>
            </w:pPr>
            <w:r w:rsidRPr="00CC2FE5">
              <w:rPr>
                <w:rFonts w:ascii="Arial" w:hAnsi="Arial" w:cs="Arial"/>
                <w:sz w:val="20"/>
                <w:szCs w:val="20"/>
              </w:rPr>
              <w:t>Exam review – not yet performed</w:t>
            </w:r>
            <w:r w:rsidR="0011252B">
              <w:rPr>
                <w:rFonts w:ascii="Arial" w:hAnsi="Arial" w:cs="Arial"/>
                <w:sz w:val="20"/>
                <w:szCs w:val="20"/>
              </w:rPr>
              <w:t>.</w:t>
            </w:r>
            <w:r w:rsidRPr="00CC2FE5">
              <w:rPr>
                <w:rFonts w:ascii="Arial" w:hAnsi="Arial" w:cs="Arial"/>
                <w:sz w:val="20"/>
                <w:szCs w:val="20"/>
              </w:rPr>
              <w:t xml:space="preserve"> Detailed explanation as to why the exam has yet to be performed</w:t>
            </w:r>
          </w:p>
          <w:p w14:paraId="76F91E32" w14:textId="77777777" w:rsidR="009355CF" w:rsidRPr="00237691" w:rsidRDefault="009355CF" w:rsidP="009355CF">
            <w:pPr>
              <w:rPr>
                <w:rFonts w:ascii="Arial" w:hAnsi="Arial" w:cs="Arial"/>
                <w:sz w:val="20"/>
                <w:szCs w:val="20"/>
              </w:rPr>
            </w:pPr>
          </w:p>
          <w:p w14:paraId="4E0849FE"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2F0B696B" w14:textId="76D96AC0" w:rsidR="009355CF" w:rsidRPr="00AC531E" w:rsidRDefault="009355CF" w:rsidP="009355CF">
            <w:pPr>
              <w:tabs>
                <w:tab w:val="left" w:pos="7710"/>
              </w:tabs>
              <w:autoSpaceDE w:val="0"/>
              <w:autoSpaceDN w:val="0"/>
              <w:adjustRightInd w:val="0"/>
              <w:rPr>
                <w:rFonts w:ascii="Arial" w:hAnsi="Arial" w:cs="Arial"/>
                <w:sz w:val="20"/>
                <w:szCs w:val="20"/>
              </w:rPr>
            </w:pPr>
            <w:r w:rsidRPr="00AC531E">
              <w:rPr>
                <w:rFonts w:ascii="Arial" w:hAnsi="Arial" w:cs="Arial"/>
                <w:sz w:val="20"/>
                <w:szCs w:val="20"/>
              </w:rPr>
              <w:t xml:space="preserve">Great job! The examination review is </w:t>
            </w:r>
            <w:r w:rsidR="001F5BD1" w:rsidRPr="00AC531E">
              <w:rPr>
                <w:rFonts w:ascii="Arial" w:hAnsi="Arial" w:cs="Arial"/>
                <w:sz w:val="20"/>
                <w:szCs w:val="20"/>
              </w:rPr>
              <w:t>complete for all issues</w:t>
            </w:r>
            <w:r w:rsidR="008E167C" w:rsidRPr="00AC531E">
              <w:rPr>
                <w:rFonts w:ascii="Arial" w:hAnsi="Arial" w:cs="Arial"/>
                <w:sz w:val="20"/>
                <w:szCs w:val="20"/>
              </w:rPr>
              <w:t xml:space="preserve"> </w:t>
            </w:r>
            <w:r w:rsidRPr="00AC531E">
              <w:rPr>
                <w:rFonts w:ascii="Arial" w:hAnsi="Arial" w:cs="Arial"/>
                <w:sz w:val="20"/>
                <w:szCs w:val="20"/>
              </w:rPr>
              <w:t xml:space="preserve">and a detailed explanation of actions taken </w:t>
            </w:r>
            <w:r w:rsidR="00CD2689" w:rsidRPr="00AC531E">
              <w:rPr>
                <w:rFonts w:ascii="Arial" w:hAnsi="Arial" w:cs="Arial"/>
                <w:sz w:val="20"/>
                <w:szCs w:val="20"/>
              </w:rPr>
              <w:t>is</w:t>
            </w:r>
            <w:r w:rsidRPr="00AC531E">
              <w:rPr>
                <w:rFonts w:ascii="Arial" w:hAnsi="Arial" w:cs="Arial"/>
                <w:sz w:val="20"/>
                <w:szCs w:val="20"/>
              </w:rPr>
              <w:t xml:space="preserve"> required. The note is required to begin with "Exam Review" when entering the note in VBMS.  M21-1 I.1.C - </w:t>
            </w:r>
            <w:r w:rsidR="005C380E" w:rsidRPr="001F09DD">
              <w:rPr>
                <w:rFonts w:ascii="Arial" w:hAnsi="Arial" w:cs="Arial"/>
                <w:sz w:val="20"/>
                <w:szCs w:val="20"/>
              </w:rPr>
              <w:t>Duty to Assist with Obtaining Records and a Medical Examination or Opinion</w:t>
            </w:r>
          </w:p>
          <w:p w14:paraId="63D80709" w14:textId="77777777" w:rsidR="009355CF" w:rsidRPr="00237691" w:rsidRDefault="009355CF" w:rsidP="009355CF">
            <w:pPr>
              <w:tabs>
                <w:tab w:val="left" w:pos="7710"/>
              </w:tabs>
              <w:autoSpaceDE w:val="0"/>
              <w:autoSpaceDN w:val="0"/>
              <w:adjustRightInd w:val="0"/>
              <w:rPr>
                <w:rFonts w:ascii="Arial" w:hAnsi="Arial" w:cs="Arial"/>
                <w:sz w:val="20"/>
                <w:szCs w:val="20"/>
              </w:rPr>
            </w:pPr>
          </w:p>
          <w:p w14:paraId="7192C3F3"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26743FC2" w14:textId="0DE1482E" w:rsidR="009355CF" w:rsidRPr="00AC531E" w:rsidRDefault="009355CF" w:rsidP="009355CF">
            <w:pPr>
              <w:rPr>
                <w:rFonts w:ascii="Arial" w:hAnsi="Arial" w:cs="Arial"/>
                <w:sz w:val="20"/>
                <w:szCs w:val="20"/>
              </w:rPr>
            </w:pPr>
            <w:r w:rsidRPr="00AC531E">
              <w:rPr>
                <w:rFonts w:ascii="Arial" w:hAnsi="Arial" w:cs="Arial"/>
                <w:sz w:val="20"/>
                <w:szCs w:val="20"/>
              </w:rPr>
              <w:t xml:space="preserve">Sorry, that is not correct. The examination review is </w:t>
            </w:r>
            <w:r w:rsidR="001F5BD1" w:rsidRPr="00AC531E">
              <w:rPr>
                <w:rFonts w:ascii="Arial" w:hAnsi="Arial" w:cs="Arial"/>
                <w:sz w:val="20"/>
                <w:szCs w:val="20"/>
              </w:rPr>
              <w:t>complete for all issues</w:t>
            </w:r>
            <w:r w:rsidRPr="00AC531E">
              <w:rPr>
                <w:rFonts w:ascii="Arial" w:hAnsi="Arial" w:cs="Arial"/>
                <w:sz w:val="20"/>
                <w:szCs w:val="20"/>
              </w:rPr>
              <w:t xml:space="preserve"> and a detailed explanation of actions taken </w:t>
            </w:r>
            <w:r w:rsidR="00CD2689" w:rsidRPr="00AC531E">
              <w:rPr>
                <w:rFonts w:ascii="Arial" w:hAnsi="Arial" w:cs="Arial"/>
                <w:sz w:val="20"/>
                <w:szCs w:val="20"/>
              </w:rPr>
              <w:t>is</w:t>
            </w:r>
            <w:r w:rsidRPr="00AC531E">
              <w:rPr>
                <w:rFonts w:ascii="Arial" w:hAnsi="Arial" w:cs="Arial"/>
                <w:sz w:val="20"/>
                <w:szCs w:val="20"/>
              </w:rPr>
              <w:t xml:space="preserve"> required. The note is required to begin with "Exam Review" when entering the note in VBMS.  M21-1 I.1.C - </w:t>
            </w:r>
            <w:r w:rsidR="005C380E" w:rsidRPr="001F09DD">
              <w:rPr>
                <w:rFonts w:ascii="Arial" w:hAnsi="Arial" w:cs="Arial"/>
                <w:sz w:val="20"/>
                <w:szCs w:val="20"/>
              </w:rPr>
              <w:t>Duty to Assist with Obtaining Records and a Medical Examination or Opinion</w:t>
            </w:r>
          </w:p>
          <w:p w14:paraId="54BEC054" w14:textId="77777777" w:rsidR="009355CF" w:rsidRPr="00237691" w:rsidRDefault="009355CF" w:rsidP="009355CF">
            <w:pPr>
              <w:rPr>
                <w:rFonts w:ascii="Arial" w:hAnsi="Arial" w:cs="Arial"/>
                <w:sz w:val="20"/>
                <w:szCs w:val="20"/>
              </w:rPr>
            </w:pPr>
          </w:p>
        </w:tc>
        <w:tc>
          <w:tcPr>
            <w:tcW w:w="7308" w:type="dxa"/>
          </w:tcPr>
          <w:p w14:paraId="127CE508" w14:textId="57845A01" w:rsidR="0011252B" w:rsidRPr="00237691" w:rsidRDefault="0011252B" w:rsidP="009355CF">
            <w:pPr>
              <w:autoSpaceDE w:val="0"/>
              <w:autoSpaceDN w:val="0"/>
              <w:adjustRightInd w:val="0"/>
              <w:rPr>
                <w:rFonts w:ascii="Arial" w:hAnsi="Arial" w:cs="Arial"/>
                <w:sz w:val="20"/>
                <w:szCs w:val="20"/>
              </w:rPr>
            </w:pPr>
          </w:p>
        </w:tc>
      </w:tr>
      <w:tr w:rsidR="009355CF" w:rsidRPr="00237691" w14:paraId="128CF6CE" w14:textId="77777777" w:rsidTr="00970BB9">
        <w:trPr>
          <w:trHeight w:val="288"/>
        </w:trPr>
        <w:tc>
          <w:tcPr>
            <w:tcW w:w="7308" w:type="dxa"/>
            <w:shd w:val="clear" w:color="auto" w:fill="FFC000" w:themeFill="accent4"/>
          </w:tcPr>
          <w:p w14:paraId="13C5F844"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170</w:t>
            </w:r>
            <w:r w:rsidR="00970BB9">
              <w:rPr>
                <w:rFonts w:ascii="Arial" w:hAnsi="Arial" w:cs="Arial"/>
                <w:sz w:val="20"/>
                <w:szCs w:val="20"/>
              </w:rPr>
              <w:t>.</w:t>
            </w:r>
          </w:p>
        </w:tc>
        <w:tc>
          <w:tcPr>
            <w:tcW w:w="7308" w:type="dxa"/>
            <w:shd w:val="clear" w:color="auto" w:fill="FFC000" w:themeFill="accent4"/>
          </w:tcPr>
          <w:p w14:paraId="2CD2156E"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3BB2053A" w14:textId="77777777" w:rsidTr="00D143E9">
        <w:tc>
          <w:tcPr>
            <w:tcW w:w="7308" w:type="dxa"/>
          </w:tcPr>
          <w:p w14:paraId="44E4E825" w14:textId="77777777" w:rsidR="009355CF" w:rsidRPr="00CC2FE5" w:rsidRDefault="009355CF" w:rsidP="009355CF">
            <w:pPr>
              <w:rPr>
                <w:rFonts w:ascii="Arial" w:hAnsi="Arial" w:cs="Arial"/>
                <w:b/>
                <w:sz w:val="20"/>
                <w:szCs w:val="20"/>
              </w:rPr>
            </w:pPr>
            <w:r w:rsidRPr="00CC2FE5">
              <w:rPr>
                <w:rFonts w:ascii="Arial" w:hAnsi="Arial" w:cs="Arial"/>
                <w:b/>
                <w:sz w:val="20"/>
                <w:szCs w:val="20"/>
              </w:rPr>
              <w:t>Claim Status</w:t>
            </w:r>
          </w:p>
          <w:p w14:paraId="1CAAACD5"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170</w:t>
            </w:r>
          </w:p>
          <w:p w14:paraId="5AB5359A" w14:textId="77777777" w:rsidR="009355CF" w:rsidRPr="00237691" w:rsidRDefault="009355CF" w:rsidP="009355CF">
            <w:pPr>
              <w:rPr>
                <w:rFonts w:ascii="Arial" w:hAnsi="Arial" w:cs="Arial"/>
                <w:sz w:val="20"/>
                <w:szCs w:val="20"/>
              </w:rPr>
            </w:pPr>
          </w:p>
          <w:p w14:paraId="74D6470F" w14:textId="77777777" w:rsidR="009355CF" w:rsidRPr="00237691" w:rsidRDefault="009355CF" w:rsidP="009355CF">
            <w:pPr>
              <w:rPr>
                <w:rFonts w:ascii="Arial" w:hAnsi="Arial" w:cs="Arial"/>
                <w:sz w:val="20"/>
                <w:szCs w:val="20"/>
              </w:rPr>
            </w:pPr>
            <w:r w:rsidRPr="00237691">
              <w:rPr>
                <w:rFonts w:ascii="Arial" w:hAnsi="Arial" w:cs="Arial"/>
                <w:sz w:val="20"/>
                <w:szCs w:val="20"/>
              </w:rPr>
              <w:t>What is the claim status?</w:t>
            </w:r>
          </w:p>
          <w:p w14:paraId="5B70FCCA" w14:textId="77777777" w:rsidR="009355CF" w:rsidRPr="00237691" w:rsidRDefault="009355CF" w:rsidP="009355CF">
            <w:pPr>
              <w:rPr>
                <w:rFonts w:ascii="Arial" w:hAnsi="Arial" w:cs="Arial"/>
                <w:sz w:val="20"/>
                <w:szCs w:val="20"/>
              </w:rPr>
            </w:pPr>
          </w:p>
          <w:p w14:paraId="189EB26B" w14:textId="77777777" w:rsidR="009355CF" w:rsidRPr="00CC2FE5" w:rsidRDefault="009355CF" w:rsidP="009355CF">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Ready for Decision</w:t>
            </w:r>
          </w:p>
          <w:p w14:paraId="1B2F6EF7" w14:textId="77777777" w:rsidR="009355CF" w:rsidRPr="00CC2FE5" w:rsidRDefault="009355CF" w:rsidP="009355CF">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Rating Decision Complete</w:t>
            </w:r>
          </w:p>
          <w:p w14:paraId="05C0C723" w14:textId="77777777" w:rsidR="009355CF" w:rsidRPr="00CC2FE5" w:rsidRDefault="009355CF" w:rsidP="009355CF">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Secondary Ready for Decision</w:t>
            </w:r>
          </w:p>
          <w:p w14:paraId="4FA42F2E" w14:textId="77777777" w:rsidR="009355CF" w:rsidRPr="00CC2FE5" w:rsidRDefault="009355CF" w:rsidP="009355CF">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Ready to Work</w:t>
            </w:r>
          </w:p>
          <w:p w14:paraId="68B2CAA8" w14:textId="77777777" w:rsidR="009355CF" w:rsidRPr="00180089" w:rsidRDefault="009355CF" w:rsidP="009355CF">
            <w:pPr>
              <w:pStyle w:val="ListParagraph"/>
              <w:numPr>
                <w:ilvl w:val="0"/>
                <w:numId w:val="1"/>
              </w:numPr>
              <w:spacing w:after="0" w:line="240" w:lineRule="auto"/>
              <w:rPr>
                <w:rFonts w:ascii="Arial" w:hAnsi="Arial" w:cs="Arial"/>
                <w:sz w:val="20"/>
                <w:szCs w:val="20"/>
                <w:highlight w:val="yellow"/>
              </w:rPr>
            </w:pPr>
            <w:r w:rsidRPr="00180089">
              <w:rPr>
                <w:rFonts w:ascii="Arial" w:hAnsi="Arial" w:cs="Arial"/>
                <w:sz w:val="20"/>
                <w:szCs w:val="20"/>
                <w:highlight w:val="yellow"/>
              </w:rPr>
              <w:t>Open</w:t>
            </w:r>
          </w:p>
          <w:p w14:paraId="2E156BCB" w14:textId="77777777" w:rsidR="009355CF" w:rsidRPr="00237691" w:rsidRDefault="009355CF" w:rsidP="009355CF">
            <w:pPr>
              <w:rPr>
                <w:rFonts w:ascii="Arial" w:hAnsi="Arial" w:cs="Arial"/>
                <w:sz w:val="20"/>
                <w:szCs w:val="20"/>
              </w:rPr>
            </w:pPr>
          </w:p>
          <w:p w14:paraId="06D51FA5"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392BA8B3" w14:textId="2F2E36B5" w:rsidR="009355CF" w:rsidRPr="00AC531E" w:rsidRDefault="009355CF" w:rsidP="009355CF">
            <w:pPr>
              <w:tabs>
                <w:tab w:val="left" w:pos="7710"/>
              </w:tabs>
              <w:autoSpaceDE w:val="0"/>
              <w:autoSpaceDN w:val="0"/>
              <w:adjustRightInd w:val="0"/>
              <w:rPr>
                <w:rFonts w:ascii="Arial" w:hAnsi="Arial" w:cs="Arial"/>
                <w:sz w:val="20"/>
                <w:szCs w:val="20"/>
              </w:rPr>
            </w:pPr>
            <w:r w:rsidRPr="00AC531E">
              <w:rPr>
                <w:rFonts w:ascii="Arial" w:hAnsi="Arial" w:cs="Arial"/>
                <w:sz w:val="20"/>
                <w:szCs w:val="20"/>
              </w:rPr>
              <w:t xml:space="preserve">Great job! </w:t>
            </w:r>
            <w:r w:rsidR="0070586B" w:rsidRPr="00AC531E">
              <w:rPr>
                <w:rFonts w:ascii="Arial" w:hAnsi="Arial" w:cs="Arial"/>
                <w:sz w:val="20"/>
                <w:szCs w:val="20"/>
              </w:rPr>
              <w:t xml:space="preserve">The current status of this claim is </w:t>
            </w:r>
            <w:r w:rsidR="00180089" w:rsidRPr="00AC531E">
              <w:rPr>
                <w:rFonts w:ascii="Arial" w:hAnsi="Arial" w:cs="Arial"/>
                <w:sz w:val="20"/>
                <w:szCs w:val="20"/>
              </w:rPr>
              <w:t xml:space="preserve">open.  All examinations ordered for this Veteran remain open and the development to the Veteran for VA Forms 21-4142 and 21-4142a is also pending. </w:t>
            </w:r>
            <w:r w:rsidR="00397A70" w:rsidRPr="00AC531E">
              <w:rPr>
                <w:rFonts w:ascii="Arial" w:hAnsi="Arial" w:cs="Arial"/>
                <w:sz w:val="20"/>
                <w:szCs w:val="20"/>
              </w:rPr>
              <w:t xml:space="preserve">M21-4, Appendix D, Index of Claim Stage Indicators and </w:t>
            </w:r>
            <w:r w:rsidRPr="00AC531E">
              <w:rPr>
                <w:rFonts w:ascii="Arial" w:hAnsi="Arial" w:cs="Arial"/>
                <w:sz w:val="20"/>
                <w:szCs w:val="20"/>
              </w:rPr>
              <w:t>M21-1 III.iii.</w:t>
            </w:r>
            <w:proofErr w:type="gramStart"/>
            <w:r w:rsidRPr="00AC531E">
              <w:rPr>
                <w:rFonts w:ascii="Arial" w:hAnsi="Arial" w:cs="Arial"/>
                <w:sz w:val="20"/>
                <w:szCs w:val="20"/>
              </w:rPr>
              <w:t>1.F</w:t>
            </w:r>
            <w:proofErr w:type="gramEnd"/>
            <w:r w:rsidRPr="00AC531E">
              <w:rPr>
                <w:rFonts w:ascii="Arial" w:hAnsi="Arial" w:cs="Arial"/>
                <w:sz w:val="20"/>
                <w:szCs w:val="20"/>
              </w:rPr>
              <w:t xml:space="preserve"> - Record Maintenance During the Development Process</w:t>
            </w:r>
          </w:p>
          <w:p w14:paraId="5AF3B7DD" w14:textId="77777777" w:rsidR="009355CF" w:rsidRPr="00237691" w:rsidRDefault="009355CF" w:rsidP="009355CF">
            <w:pPr>
              <w:tabs>
                <w:tab w:val="left" w:pos="7710"/>
              </w:tabs>
              <w:autoSpaceDE w:val="0"/>
              <w:autoSpaceDN w:val="0"/>
              <w:adjustRightInd w:val="0"/>
              <w:rPr>
                <w:rFonts w:ascii="Arial" w:hAnsi="Arial" w:cs="Arial"/>
                <w:sz w:val="20"/>
                <w:szCs w:val="20"/>
              </w:rPr>
            </w:pPr>
          </w:p>
          <w:p w14:paraId="52E17525"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0B25FC12" w14:textId="77777777" w:rsidR="00180089" w:rsidRPr="00AC531E" w:rsidRDefault="009355CF" w:rsidP="00180089">
            <w:pPr>
              <w:tabs>
                <w:tab w:val="left" w:pos="7710"/>
              </w:tabs>
              <w:autoSpaceDE w:val="0"/>
              <w:autoSpaceDN w:val="0"/>
              <w:adjustRightInd w:val="0"/>
              <w:rPr>
                <w:rFonts w:ascii="Arial" w:hAnsi="Arial" w:cs="Arial"/>
                <w:sz w:val="20"/>
                <w:szCs w:val="20"/>
              </w:rPr>
            </w:pPr>
            <w:r w:rsidRPr="00AC531E">
              <w:rPr>
                <w:rFonts w:ascii="Arial" w:hAnsi="Arial" w:cs="Arial"/>
                <w:sz w:val="20"/>
                <w:szCs w:val="20"/>
              </w:rPr>
              <w:lastRenderedPageBreak/>
              <w:t xml:space="preserve">Sorry, that is not correct. </w:t>
            </w:r>
            <w:r w:rsidR="00180089" w:rsidRPr="00AC531E">
              <w:rPr>
                <w:rFonts w:ascii="Arial" w:hAnsi="Arial" w:cs="Arial"/>
                <w:sz w:val="20"/>
                <w:szCs w:val="20"/>
              </w:rPr>
              <w:t>The current status of this claim is open.  All examinations ordered for this Veteran remain open and the development to the Veteran for VA Forms 21-4142 and 21-4142a is also pending. M21-4, Appendix D, Index of Claim Stage Indicators and M21-1 III.iii.</w:t>
            </w:r>
            <w:proofErr w:type="gramStart"/>
            <w:r w:rsidR="00180089" w:rsidRPr="00AC531E">
              <w:rPr>
                <w:rFonts w:ascii="Arial" w:hAnsi="Arial" w:cs="Arial"/>
                <w:sz w:val="20"/>
                <w:szCs w:val="20"/>
              </w:rPr>
              <w:t>1.F</w:t>
            </w:r>
            <w:proofErr w:type="gramEnd"/>
            <w:r w:rsidR="00180089" w:rsidRPr="00AC531E">
              <w:rPr>
                <w:rFonts w:ascii="Arial" w:hAnsi="Arial" w:cs="Arial"/>
                <w:sz w:val="20"/>
                <w:szCs w:val="20"/>
              </w:rPr>
              <w:t xml:space="preserve"> - Record Maintenance During the Development Process</w:t>
            </w:r>
          </w:p>
          <w:p w14:paraId="2E5800CE" w14:textId="510BC41D" w:rsidR="009355CF" w:rsidRPr="00237691" w:rsidRDefault="009355CF" w:rsidP="009355CF">
            <w:pPr>
              <w:rPr>
                <w:rFonts w:ascii="Arial" w:hAnsi="Arial" w:cs="Arial"/>
                <w:sz w:val="20"/>
                <w:szCs w:val="20"/>
              </w:rPr>
            </w:pPr>
          </w:p>
          <w:p w14:paraId="0123BC0D" w14:textId="77777777" w:rsidR="009355CF" w:rsidRPr="00237691" w:rsidRDefault="009355CF" w:rsidP="009355CF">
            <w:pPr>
              <w:rPr>
                <w:rFonts w:ascii="Arial" w:hAnsi="Arial" w:cs="Arial"/>
                <w:sz w:val="20"/>
                <w:szCs w:val="20"/>
              </w:rPr>
            </w:pPr>
          </w:p>
        </w:tc>
        <w:tc>
          <w:tcPr>
            <w:tcW w:w="7308" w:type="dxa"/>
          </w:tcPr>
          <w:p w14:paraId="3DE956C1" w14:textId="778D803B" w:rsidR="008E167C" w:rsidRPr="00237691" w:rsidRDefault="008E167C" w:rsidP="009355CF">
            <w:pPr>
              <w:autoSpaceDE w:val="0"/>
              <w:autoSpaceDN w:val="0"/>
              <w:adjustRightInd w:val="0"/>
              <w:rPr>
                <w:rFonts w:ascii="Arial" w:hAnsi="Arial" w:cs="Arial"/>
                <w:sz w:val="20"/>
                <w:szCs w:val="20"/>
              </w:rPr>
            </w:pPr>
          </w:p>
        </w:tc>
      </w:tr>
      <w:tr w:rsidR="009355CF" w:rsidRPr="00237691" w14:paraId="7DEB42CF" w14:textId="77777777" w:rsidTr="00970BB9">
        <w:trPr>
          <w:trHeight w:val="288"/>
        </w:trPr>
        <w:tc>
          <w:tcPr>
            <w:tcW w:w="7308" w:type="dxa"/>
            <w:shd w:val="clear" w:color="auto" w:fill="92D050"/>
          </w:tcPr>
          <w:p w14:paraId="377F571D"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sz w:val="20"/>
                <w:szCs w:val="20"/>
              </w:rPr>
              <w:t>End of test</w:t>
            </w:r>
          </w:p>
        </w:tc>
        <w:tc>
          <w:tcPr>
            <w:tcW w:w="7308" w:type="dxa"/>
            <w:shd w:val="clear" w:color="auto" w:fill="92D050"/>
          </w:tcPr>
          <w:p w14:paraId="2B3DD398" w14:textId="77777777" w:rsidR="009355CF" w:rsidRPr="00237691" w:rsidRDefault="009355CF" w:rsidP="009355CF">
            <w:pPr>
              <w:autoSpaceDE w:val="0"/>
              <w:autoSpaceDN w:val="0"/>
              <w:adjustRightInd w:val="0"/>
              <w:spacing w:after="100" w:afterAutospacing="1"/>
              <w:rPr>
                <w:rFonts w:ascii="Arial" w:hAnsi="Arial" w:cs="Arial"/>
                <w:sz w:val="20"/>
                <w:szCs w:val="20"/>
              </w:rPr>
            </w:pPr>
            <w:r w:rsidRPr="00237691">
              <w:rPr>
                <w:rFonts w:ascii="Arial" w:hAnsi="Arial" w:cs="Arial"/>
                <w:sz w:val="20"/>
                <w:szCs w:val="20"/>
              </w:rPr>
              <w:t>End of test</w:t>
            </w:r>
          </w:p>
        </w:tc>
      </w:tr>
    </w:tbl>
    <w:p w14:paraId="456F022D" w14:textId="77777777" w:rsidR="0042567A" w:rsidRPr="00237691" w:rsidRDefault="0042567A" w:rsidP="0011252B"/>
    <w:sectPr w:rsidR="0042567A" w:rsidRPr="00237691" w:rsidSect="00D143E9">
      <w:pgSz w:w="15840" w:h="12240" w:orient="landscape"/>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Shackelford, Debra, VBADENV Trng Facility" w:date="2021-05-12T10:11:00Z" w:initials="SDVTF">
    <w:p w14:paraId="5E5584A4" w14:textId="091F2027" w:rsidR="00831069" w:rsidRDefault="00831069">
      <w:pPr>
        <w:pStyle w:val="CommentText"/>
      </w:pPr>
      <w:r>
        <w:rPr>
          <w:rStyle w:val="CommentReference"/>
        </w:rPr>
        <w:annotationRef/>
      </w:r>
      <w:bookmarkStart w:id="4" w:name="_Hlk71706804"/>
      <w:r>
        <w:t xml:space="preserve">Correction required as Low Back Strain is correct answer. It is ok to have both low back strain and low back condition as distractors. </w:t>
      </w:r>
      <w:bookmarkEnd w:id="4"/>
    </w:p>
  </w:comment>
  <w:comment w:id="7" w:author="Shackelford, Debra, VBADENV Trng Facility" w:date="2021-05-12T10:13:00Z" w:initials="SDVTF">
    <w:p w14:paraId="704EA99E" w14:textId="6E20FE38" w:rsidR="00831069" w:rsidRDefault="00831069">
      <w:pPr>
        <w:pStyle w:val="CommentText"/>
      </w:pPr>
      <w:r>
        <w:rPr>
          <w:rStyle w:val="CommentReference"/>
        </w:rPr>
        <w:annotationRef/>
      </w:r>
      <w:r>
        <w:t>Correction required as Low Back Strain is correct answer. It is ok to have both low back strain and low back condition as distractors.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E5584A4" w15:done="0"/>
  <w15:commentEx w15:paraId="704EA99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46285B" w16cex:dateUtc="2021-05-12T16:11:00Z"/>
  <w16cex:commentExtensible w16cex:durableId="244628B1" w16cex:dateUtc="2021-05-12T16: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E5584A4" w16cid:durableId="2446285B"/>
  <w16cid:commentId w16cid:paraId="704EA99E" w16cid:durableId="244628B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A58F3"/>
    <w:multiLevelType w:val="hybridMultilevel"/>
    <w:tmpl w:val="72000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D5422"/>
    <w:multiLevelType w:val="hybridMultilevel"/>
    <w:tmpl w:val="A5808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E64"/>
    <w:multiLevelType w:val="hybridMultilevel"/>
    <w:tmpl w:val="13D2C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901157"/>
    <w:multiLevelType w:val="hybridMultilevel"/>
    <w:tmpl w:val="DDBA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394F69"/>
    <w:multiLevelType w:val="hybridMultilevel"/>
    <w:tmpl w:val="4A46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DC6DC2"/>
    <w:multiLevelType w:val="hybridMultilevel"/>
    <w:tmpl w:val="15E8E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DB585D"/>
    <w:multiLevelType w:val="hybridMultilevel"/>
    <w:tmpl w:val="4940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7D0414"/>
    <w:multiLevelType w:val="hybridMultilevel"/>
    <w:tmpl w:val="29260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E25109"/>
    <w:multiLevelType w:val="hybridMultilevel"/>
    <w:tmpl w:val="E2A0D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9C5461"/>
    <w:multiLevelType w:val="hybridMultilevel"/>
    <w:tmpl w:val="A79A2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305086"/>
    <w:multiLevelType w:val="hybridMultilevel"/>
    <w:tmpl w:val="FBBC2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0714FD"/>
    <w:multiLevelType w:val="hybridMultilevel"/>
    <w:tmpl w:val="AF12C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52553E"/>
    <w:multiLevelType w:val="hybridMultilevel"/>
    <w:tmpl w:val="D2B62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731DAD"/>
    <w:multiLevelType w:val="hybridMultilevel"/>
    <w:tmpl w:val="DF5A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076EDC"/>
    <w:multiLevelType w:val="hybridMultilevel"/>
    <w:tmpl w:val="69A4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825C8F"/>
    <w:multiLevelType w:val="hybridMultilevel"/>
    <w:tmpl w:val="3058F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5C1171"/>
    <w:multiLevelType w:val="hybridMultilevel"/>
    <w:tmpl w:val="BF581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3E66E4"/>
    <w:multiLevelType w:val="hybridMultilevel"/>
    <w:tmpl w:val="FE081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BD0891"/>
    <w:multiLevelType w:val="hybridMultilevel"/>
    <w:tmpl w:val="C2222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7D3501"/>
    <w:multiLevelType w:val="hybridMultilevel"/>
    <w:tmpl w:val="2CECA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D22B53"/>
    <w:multiLevelType w:val="hybridMultilevel"/>
    <w:tmpl w:val="7AD84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A1668A"/>
    <w:multiLevelType w:val="hybridMultilevel"/>
    <w:tmpl w:val="210E7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E26EBF"/>
    <w:multiLevelType w:val="hybridMultilevel"/>
    <w:tmpl w:val="B9DCA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7A2766"/>
    <w:multiLevelType w:val="hybridMultilevel"/>
    <w:tmpl w:val="4F643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B56EDD"/>
    <w:multiLevelType w:val="hybridMultilevel"/>
    <w:tmpl w:val="B4D26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177A2A"/>
    <w:multiLevelType w:val="hybridMultilevel"/>
    <w:tmpl w:val="E3F85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E2426A"/>
    <w:multiLevelType w:val="hybridMultilevel"/>
    <w:tmpl w:val="39B40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DC274F"/>
    <w:multiLevelType w:val="hybridMultilevel"/>
    <w:tmpl w:val="57F24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4"/>
  </w:num>
  <w:num w:numId="3">
    <w:abstractNumId w:val="4"/>
  </w:num>
  <w:num w:numId="4">
    <w:abstractNumId w:val="10"/>
  </w:num>
  <w:num w:numId="5">
    <w:abstractNumId w:val="21"/>
  </w:num>
  <w:num w:numId="6">
    <w:abstractNumId w:val="22"/>
  </w:num>
  <w:num w:numId="7">
    <w:abstractNumId w:val="15"/>
  </w:num>
  <w:num w:numId="8">
    <w:abstractNumId w:val="14"/>
  </w:num>
  <w:num w:numId="9">
    <w:abstractNumId w:val="27"/>
  </w:num>
  <w:num w:numId="10">
    <w:abstractNumId w:val="11"/>
  </w:num>
  <w:num w:numId="11">
    <w:abstractNumId w:val="13"/>
  </w:num>
  <w:num w:numId="12">
    <w:abstractNumId w:val="6"/>
  </w:num>
  <w:num w:numId="13">
    <w:abstractNumId w:val="26"/>
  </w:num>
  <w:num w:numId="14">
    <w:abstractNumId w:val="3"/>
  </w:num>
  <w:num w:numId="15">
    <w:abstractNumId w:val="25"/>
  </w:num>
  <w:num w:numId="16">
    <w:abstractNumId w:val="23"/>
  </w:num>
  <w:num w:numId="17">
    <w:abstractNumId w:val="2"/>
  </w:num>
  <w:num w:numId="18">
    <w:abstractNumId w:val="5"/>
  </w:num>
  <w:num w:numId="19">
    <w:abstractNumId w:val="12"/>
  </w:num>
  <w:num w:numId="20">
    <w:abstractNumId w:val="18"/>
  </w:num>
  <w:num w:numId="21">
    <w:abstractNumId w:val="20"/>
  </w:num>
  <w:num w:numId="22">
    <w:abstractNumId w:val="17"/>
  </w:num>
  <w:num w:numId="23">
    <w:abstractNumId w:val="7"/>
  </w:num>
  <w:num w:numId="24">
    <w:abstractNumId w:val="8"/>
  </w:num>
  <w:num w:numId="25">
    <w:abstractNumId w:val="1"/>
  </w:num>
  <w:num w:numId="26">
    <w:abstractNumId w:val="19"/>
  </w:num>
  <w:num w:numId="27">
    <w:abstractNumId w:val="0"/>
  </w:num>
  <w:num w:numId="28">
    <w:abstractNumId w:val="16"/>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hackelford, Debra, VBADENV Trng Facility">
    <w15:presenceInfo w15:providerId="AD" w15:userId="S::Debra.Shackelford@va.gov::e8d56e37-44d7-42db-8f32-6f442fcfd0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5D8"/>
    <w:rsid w:val="000050E3"/>
    <w:rsid w:val="0003522E"/>
    <w:rsid w:val="000353E5"/>
    <w:rsid w:val="00044AFA"/>
    <w:rsid w:val="00047E83"/>
    <w:rsid w:val="00054134"/>
    <w:rsid w:val="00091C59"/>
    <w:rsid w:val="00091F84"/>
    <w:rsid w:val="0009272C"/>
    <w:rsid w:val="00094A33"/>
    <w:rsid w:val="00095827"/>
    <w:rsid w:val="000A46B8"/>
    <w:rsid w:val="000A4DC0"/>
    <w:rsid w:val="000E13F4"/>
    <w:rsid w:val="000F2BC4"/>
    <w:rsid w:val="001078DB"/>
    <w:rsid w:val="00110A0D"/>
    <w:rsid w:val="0011252B"/>
    <w:rsid w:val="001277E5"/>
    <w:rsid w:val="00131837"/>
    <w:rsid w:val="00132B24"/>
    <w:rsid w:val="00133242"/>
    <w:rsid w:val="00165B0E"/>
    <w:rsid w:val="00170C52"/>
    <w:rsid w:val="001736F5"/>
    <w:rsid w:val="00180089"/>
    <w:rsid w:val="001824E1"/>
    <w:rsid w:val="00185320"/>
    <w:rsid w:val="00186554"/>
    <w:rsid w:val="00192FA4"/>
    <w:rsid w:val="00194644"/>
    <w:rsid w:val="00194910"/>
    <w:rsid w:val="0019582F"/>
    <w:rsid w:val="001C5F87"/>
    <w:rsid w:val="001D10C8"/>
    <w:rsid w:val="001F09DD"/>
    <w:rsid w:val="001F5BD1"/>
    <w:rsid w:val="00213045"/>
    <w:rsid w:val="002130FC"/>
    <w:rsid w:val="00213F12"/>
    <w:rsid w:val="00224DF2"/>
    <w:rsid w:val="00237691"/>
    <w:rsid w:val="00237AFB"/>
    <w:rsid w:val="002405F3"/>
    <w:rsid w:val="00257D18"/>
    <w:rsid w:val="00270A7D"/>
    <w:rsid w:val="002728FD"/>
    <w:rsid w:val="00277102"/>
    <w:rsid w:val="0028727A"/>
    <w:rsid w:val="00292AFC"/>
    <w:rsid w:val="00296C1F"/>
    <w:rsid w:val="002971D3"/>
    <w:rsid w:val="002A00BA"/>
    <w:rsid w:val="002A205B"/>
    <w:rsid w:val="002A3195"/>
    <w:rsid w:val="002C0FA5"/>
    <w:rsid w:val="002C13F7"/>
    <w:rsid w:val="002C32E8"/>
    <w:rsid w:val="002C4077"/>
    <w:rsid w:val="002C7AC2"/>
    <w:rsid w:val="002E2842"/>
    <w:rsid w:val="003000E5"/>
    <w:rsid w:val="003107A5"/>
    <w:rsid w:val="00356AAF"/>
    <w:rsid w:val="0038512C"/>
    <w:rsid w:val="00387691"/>
    <w:rsid w:val="00397A70"/>
    <w:rsid w:val="003A42EF"/>
    <w:rsid w:val="003B1B80"/>
    <w:rsid w:val="003C301E"/>
    <w:rsid w:val="003E1268"/>
    <w:rsid w:val="00407AD4"/>
    <w:rsid w:val="00413094"/>
    <w:rsid w:val="0042567A"/>
    <w:rsid w:val="004311ED"/>
    <w:rsid w:val="00440CB6"/>
    <w:rsid w:val="004439F9"/>
    <w:rsid w:val="0045643D"/>
    <w:rsid w:val="004614AE"/>
    <w:rsid w:val="00463F44"/>
    <w:rsid w:val="00474D5A"/>
    <w:rsid w:val="004928AE"/>
    <w:rsid w:val="0049689D"/>
    <w:rsid w:val="004A41C4"/>
    <w:rsid w:val="004A75D8"/>
    <w:rsid w:val="004B3ADE"/>
    <w:rsid w:val="004C2FD2"/>
    <w:rsid w:val="004D2036"/>
    <w:rsid w:val="004E3F4D"/>
    <w:rsid w:val="004E771C"/>
    <w:rsid w:val="00506597"/>
    <w:rsid w:val="0051134F"/>
    <w:rsid w:val="00536BC5"/>
    <w:rsid w:val="00563A18"/>
    <w:rsid w:val="0057656A"/>
    <w:rsid w:val="0058180C"/>
    <w:rsid w:val="00586925"/>
    <w:rsid w:val="0058749D"/>
    <w:rsid w:val="005A04D5"/>
    <w:rsid w:val="005A3059"/>
    <w:rsid w:val="005A3A09"/>
    <w:rsid w:val="005B3FCA"/>
    <w:rsid w:val="005C2C61"/>
    <w:rsid w:val="005C380E"/>
    <w:rsid w:val="005C390C"/>
    <w:rsid w:val="005D200E"/>
    <w:rsid w:val="005F2A9B"/>
    <w:rsid w:val="005F3254"/>
    <w:rsid w:val="005F4D80"/>
    <w:rsid w:val="00606DE3"/>
    <w:rsid w:val="00615C61"/>
    <w:rsid w:val="0062548D"/>
    <w:rsid w:val="006433F7"/>
    <w:rsid w:val="0066364E"/>
    <w:rsid w:val="00677D5F"/>
    <w:rsid w:val="006A0D32"/>
    <w:rsid w:val="006A0F48"/>
    <w:rsid w:val="006A1652"/>
    <w:rsid w:val="006B0C45"/>
    <w:rsid w:val="006F489B"/>
    <w:rsid w:val="00703A7C"/>
    <w:rsid w:val="0070586B"/>
    <w:rsid w:val="00733EA3"/>
    <w:rsid w:val="00737901"/>
    <w:rsid w:val="00741EF2"/>
    <w:rsid w:val="00745415"/>
    <w:rsid w:val="00751EB4"/>
    <w:rsid w:val="00753C73"/>
    <w:rsid w:val="0076700A"/>
    <w:rsid w:val="00785791"/>
    <w:rsid w:val="00797568"/>
    <w:rsid w:val="007A441D"/>
    <w:rsid w:val="007B7269"/>
    <w:rsid w:val="007D7638"/>
    <w:rsid w:val="007E0461"/>
    <w:rsid w:val="007E52E4"/>
    <w:rsid w:val="007F6ACD"/>
    <w:rsid w:val="00831069"/>
    <w:rsid w:val="00847CD7"/>
    <w:rsid w:val="00873867"/>
    <w:rsid w:val="00876BFE"/>
    <w:rsid w:val="00881267"/>
    <w:rsid w:val="008A2C07"/>
    <w:rsid w:val="008A3660"/>
    <w:rsid w:val="008B7086"/>
    <w:rsid w:val="008D275A"/>
    <w:rsid w:val="008E167C"/>
    <w:rsid w:val="008E4A34"/>
    <w:rsid w:val="008E4DE0"/>
    <w:rsid w:val="009000CD"/>
    <w:rsid w:val="0090258D"/>
    <w:rsid w:val="00905D47"/>
    <w:rsid w:val="0091067C"/>
    <w:rsid w:val="00911305"/>
    <w:rsid w:val="00922CD7"/>
    <w:rsid w:val="009355CF"/>
    <w:rsid w:val="00950B6D"/>
    <w:rsid w:val="00961DD6"/>
    <w:rsid w:val="00970BB9"/>
    <w:rsid w:val="00980BD2"/>
    <w:rsid w:val="00982A57"/>
    <w:rsid w:val="009938B0"/>
    <w:rsid w:val="00994F33"/>
    <w:rsid w:val="0099654B"/>
    <w:rsid w:val="009B0396"/>
    <w:rsid w:val="009B3FFD"/>
    <w:rsid w:val="009C0F5E"/>
    <w:rsid w:val="009C47DF"/>
    <w:rsid w:val="009C7583"/>
    <w:rsid w:val="009D2489"/>
    <w:rsid w:val="009E4AD9"/>
    <w:rsid w:val="009F3709"/>
    <w:rsid w:val="009F422E"/>
    <w:rsid w:val="00A15739"/>
    <w:rsid w:val="00A23D58"/>
    <w:rsid w:val="00A31721"/>
    <w:rsid w:val="00A45969"/>
    <w:rsid w:val="00A775AF"/>
    <w:rsid w:val="00A91AF0"/>
    <w:rsid w:val="00AA31E4"/>
    <w:rsid w:val="00AB38FA"/>
    <w:rsid w:val="00AC1291"/>
    <w:rsid w:val="00AC531E"/>
    <w:rsid w:val="00AF3244"/>
    <w:rsid w:val="00B072D2"/>
    <w:rsid w:val="00B21652"/>
    <w:rsid w:val="00B3433B"/>
    <w:rsid w:val="00B403F2"/>
    <w:rsid w:val="00B42B5B"/>
    <w:rsid w:val="00B46E7E"/>
    <w:rsid w:val="00B51867"/>
    <w:rsid w:val="00B521EC"/>
    <w:rsid w:val="00B52656"/>
    <w:rsid w:val="00B64D20"/>
    <w:rsid w:val="00B71D62"/>
    <w:rsid w:val="00B80490"/>
    <w:rsid w:val="00BA48EE"/>
    <w:rsid w:val="00BA598E"/>
    <w:rsid w:val="00BA7F2D"/>
    <w:rsid w:val="00BD407F"/>
    <w:rsid w:val="00BE3AEC"/>
    <w:rsid w:val="00C10CDF"/>
    <w:rsid w:val="00C1355C"/>
    <w:rsid w:val="00C1663A"/>
    <w:rsid w:val="00C42835"/>
    <w:rsid w:val="00C4461C"/>
    <w:rsid w:val="00C47438"/>
    <w:rsid w:val="00C54888"/>
    <w:rsid w:val="00C70F8F"/>
    <w:rsid w:val="00C740D3"/>
    <w:rsid w:val="00C76277"/>
    <w:rsid w:val="00CB7986"/>
    <w:rsid w:val="00CC1D93"/>
    <w:rsid w:val="00CC2FE5"/>
    <w:rsid w:val="00CD163B"/>
    <w:rsid w:val="00CD2689"/>
    <w:rsid w:val="00CD5277"/>
    <w:rsid w:val="00CE15A0"/>
    <w:rsid w:val="00CE2E06"/>
    <w:rsid w:val="00CE4E63"/>
    <w:rsid w:val="00CE7220"/>
    <w:rsid w:val="00CF2A97"/>
    <w:rsid w:val="00D143E9"/>
    <w:rsid w:val="00D325E8"/>
    <w:rsid w:val="00D40853"/>
    <w:rsid w:val="00D45658"/>
    <w:rsid w:val="00D508B5"/>
    <w:rsid w:val="00D51D68"/>
    <w:rsid w:val="00D731F1"/>
    <w:rsid w:val="00DA42CE"/>
    <w:rsid w:val="00DB0E05"/>
    <w:rsid w:val="00DB6DEF"/>
    <w:rsid w:val="00DC2579"/>
    <w:rsid w:val="00DC46ED"/>
    <w:rsid w:val="00DC5FF8"/>
    <w:rsid w:val="00DD201C"/>
    <w:rsid w:val="00DF3919"/>
    <w:rsid w:val="00E00655"/>
    <w:rsid w:val="00E1043E"/>
    <w:rsid w:val="00E172A5"/>
    <w:rsid w:val="00E36F7F"/>
    <w:rsid w:val="00E51A0B"/>
    <w:rsid w:val="00E61CD5"/>
    <w:rsid w:val="00EA1C2D"/>
    <w:rsid w:val="00EA3E3D"/>
    <w:rsid w:val="00EE6713"/>
    <w:rsid w:val="00EF1192"/>
    <w:rsid w:val="00EF1225"/>
    <w:rsid w:val="00F053E4"/>
    <w:rsid w:val="00F3338D"/>
    <w:rsid w:val="00F509C9"/>
    <w:rsid w:val="00F71919"/>
    <w:rsid w:val="00F7362C"/>
    <w:rsid w:val="00F80E0D"/>
    <w:rsid w:val="00F9382D"/>
    <w:rsid w:val="00FB7096"/>
    <w:rsid w:val="00FC70EB"/>
    <w:rsid w:val="00FD1B52"/>
    <w:rsid w:val="00FD460D"/>
    <w:rsid w:val="00FD7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06DB3"/>
  <w15:chartTrackingRefBased/>
  <w15:docId w15:val="{565DD77A-CC84-4AD9-B652-082890B84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5D8"/>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75D8"/>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5869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5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75D8"/>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4A75D8"/>
    <w:pPr>
      <w:spacing w:after="200" w:line="276" w:lineRule="auto"/>
      <w:ind w:left="720"/>
      <w:contextualSpacing/>
    </w:pPr>
  </w:style>
  <w:style w:type="paragraph" w:styleId="Subtitle">
    <w:name w:val="Subtitle"/>
    <w:basedOn w:val="Normal"/>
    <w:next w:val="Normal"/>
    <w:link w:val="SubtitleChar"/>
    <w:uiPriority w:val="11"/>
    <w:qFormat/>
    <w:rsid w:val="004A75D8"/>
    <w:pPr>
      <w:numPr>
        <w:ilvl w:val="1"/>
      </w:numPr>
      <w:spacing w:after="200" w:line="276" w:lineRule="auto"/>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4A75D8"/>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sid w:val="004A75D8"/>
    <w:rPr>
      <w:i/>
      <w:iCs/>
      <w:color w:val="808080" w:themeColor="text1" w:themeTint="7F"/>
    </w:rPr>
  </w:style>
  <w:style w:type="character" w:styleId="Hyperlink">
    <w:name w:val="Hyperlink"/>
    <w:basedOn w:val="DefaultParagraphFont"/>
    <w:uiPriority w:val="99"/>
    <w:unhideWhenUsed/>
    <w:rsid w:val="004A75D8"/>
    <w:rPr>
      <w:color w:val="0563C1" w:themeColor="hyperlink"/>
      <w:u w:val="single"/>
    </w:rPr>
  </w:style>
  <w:style w:type="character" w:styleId="Emphasis">
    <w:name w:val="Emphasis"/>
    <w:basedOn w:val="DefaultParagraphFont"/>
    <w:uiPriority w:val="20"/>
    <w:qFormat/>
    <w:rsid w:val="004A75D8"/>
    <w:rPr>
      <w:i/>
      <w:iCs/>
    </w:rPr>
  </w:style>
  <w:style w:type="paragraph" w:styleId="NormalWeb">
    <w:name w:val="Normal (Web)"/>
    <w:basedOn w:val="Normal"/>
    <w:uiPriority w:val="99"/>
    <w:semiHidden/>
    <w:unhideWhenUsed/>
    <w:rsid w:val="004A75D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A7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A75D8"/>
    <w:rPr>
      <w:sz w:val="16"/>
      <w:szCs w:val="16"/>
    </w:rPr>
  </w:style>
  <w:style w:type="paragraph" w:styleId="CommentText">
    <w:name w:val="annotation text"/>
    <w:basedOn w:val="Normal"/>
    <w:link w:val="CommentTextChar"/>
    <w:uiPriority w:val="99"/>
    <w:semiHidden/>
    <w:unhideWhenUsed/>
    <w:rsid w:val="004A75D8"/>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4A75D8"/>
    <w:rPr>
      <w:sz w:val="20"/>
      <w:szCs w:val="20"/>
    </w:rPr>
  </w:style>
  <w:style w:type="paragraph" w:styleId="CommentSubject">
    <w:name w:val="annotation subject"/>
    <w:basedOn w:val="CommentText"/>
    <w:next w:val="CommentText"/>
    <w:link w:val="CommentSubjectChar"/>
    <w:uiPriority w:val="99"/>
    <w:semiHidden/>
    <w:unhideWhenUsed/>
    <w:rsid w:val="004A75D8"/>
    <w:rPr>
      <w:b/>
      <w:bCs/>
    </w:rPr>
  </w:style>
  <w:style w:type="character" w:customStyle="1" w:styleId="CommentSubjectChar">
    <w:name w:val="Comment Subject Char"/>
    <w:basedOn w:val="CommentTextChar"/>
    <w:link w:val="CommentSubject"/>
    <w:uiPriority w:val="99"/>
    <w:semiHidden/>
    <w:rsid w:val="004A75D8"/>
    <w:rPr>
      <w:b/>
      <w:bCs/>
      <w:sz w:val="20"/>
      <w:szCs w:val="20"/>
    </w:rPr>
  </w:style>
  <w:style w:type="paragraph" w:styleId="BalloonText">
    <w:name w:val="Balloon Text"/>
    <w:basedOn w:val="Normal"/>
    <w:link w:val="BalloonTextChar"/>
    <w:uiPriority w:val="99"/>
    <w:semiHidden/>
    <w:unhideWhenUsed/>
    <w:rsid w:val="004A7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5D8"/>
    <w:rPr>
      <w:rFonts w:ascii="Tahoma" w:hAnsi="Tahoma" w:cs="Tahoma"/>
      <w:sz w:val="16"/>
      <w:szCs w:val="16"/>
    </w:rPr>
  </w:style>
  <w:style w:type="table" w:customStyle="1" w:styleId="TableGrid1">
    <w:name w:val="Table Grid1"/>
    <w:basedOn w:val="TableNormal"/>
    <w:next w:val="TableGrid"/>
    <w:uiPriority w:val="59"/>
    <w:rsid w:val="004A7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A42EF"/>
    <w:rPr>
      <w:b/>
      <w:bCs/>
    </w:rPr>
  </w:style>
  <w:style w:type="paragraph" w:styleId="z-TopofForm">
    <w:name w:val="HTML Top of Form"/>
    <w:basedOn w:val="Normal"/>
    <w:next w:val="Normal"/>
    <w:link w:val="z-TopofFormChar"/>
    <w:hidden/>
    <w:uiPriority w:val="99"/>
    <w:semiHidden/>
    <w:unhideWhenUsed/>
    <w:rsid w:val="00237691"/>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3769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37691"/>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37691"/>
    <w:rPr>
      <w:rFonts w:ascii="Arial" w:hAnsi="Arial" w:cs="Arial"/>
      <w:vanish/>
      <w:sz w:val="16"/>
      <w:szCs w:val="16"/>
    </w:rPr>
  </w:style>
  <w:style w:type="character" w:styleId="UnresolvedMention">
    <w:name w:val="Unresolved Mention"/>
    <w:basedOn w:val="DefaultParagraphFont"/>
    <w:uiPriority w:val="99"/>
    <w:semiHidden/>
    <w:unhideWhenUsed/>
    <w:rsid w:val="002C7AC2"/>
    <w:rPr>
      <w:color w:val="605E5C"/>
      <w:shd w:val="clear" w:color="auto" w:fill="E1DFDD"/>
    </w:rPr>
  </w:style>
  <w:style w:type="character" w:customStyle="1" w:styleId="Heading3Char">
    <w:name w:val="Heading 3 Char"/>
    <w:basedOn w:val="DefaultParagraphFont"/>
    <w:link w:val="Heading3"/>
    <w:uiPriority w:val="9"/>
    <w:rsid w:val="0058692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797182">
      <w:bodyDiv w:val="1"/>
      <w:marLeft w:val="0"/>
      <w:marRight w:val="0"/>
      <w:marTop w:val="0"/>
      <w:marBottom w:val="0"/>
      <w:divBdr>
        <w:top w:val="none" w:sz="0" w:space="0" w:color="auto"/>
        <w:left w:val="none" w:sz="0" w:space="0" w:color="auto"/>
        <w:bottom w:val="none" w:sz="0" w:space="0" w:color="auto"/>
        <w:right w:val="none" w:sz="0" w:space="0" w:color="auto"/>
      </w:divBdr>
    </w:div>
    <w:div w:id="119996891">
      <w:bodyDiv w:val="1"/>
      <w:marLeft w:val="0"/>
      <w:marRight w:val="0"/>
      <w:marTop w:val="0"/>
      <w:marBottom w:val="0"/>
      <w:divBdr>
        <w:top w:val="none" w:sz="0" w:space="0" w:color="auto"/>
        <w:left w:val="none" w:sz="0" w:space="0" w:color="auto"/>
        <w:bottom w:val="none" w:sz="0" w:space="0" w:color="auto"/>
        <w:right w:val="none" w:sz="0" w:space="0" w:color="auto"/>
      </w:divBdr>
    </w:div>
    <w:div w:id="173157524">
      <w:bodyDiv w:val="1"/>
      <w:marLeft w:val="0"/>
      <w:marRight w:val="0"/>
      <w:marTop w:val="0"/>
      <w:marBottom w:val="0"/>
      <w:divBdr>
        <w:top w:val="none" w:sz="0" w:space="0" w:color="auto"/>
        <w:left w:val="none" w:sz="0" w:space="0" w:color="auto"/>
        <w:bottom w:val="none" w:sz="0" w:space="0" w:color="auto"/>
        <w:right w:val="none" w:sz="0" w:space="0" w:color="auto"/>
      </w:divBdr>
      <w:divsChild>
        <w:div w:id="1458142604">
          <w:marLeft w:val="0"/>
          <w:marRight w:val="0"/>
          <w:marTop w:val="0"/>
          <w:marBottom w:val="300"/>
          <w:divBdr>
            <w:top w:val="none" w:sz="0" w:space="0" w:color="auto"/>
            <w:left w:val="none" w:sz="0" w:space="0" w:color="auto"/>
            <w:bottom w:val="none" w:sz="0" w:space="0" w:color="auto"/>
            <w:right w:val="none" w:sz="0" w:space="0" w:color="auto"/>
          </w:divBdr>
          <w:divsChild>
            <w:div w:id="1753354974">
              <w:marLeft w:val="-225"/>
              <w:marRight w:val="-225"/>
              <w:marTop w:val="0"/>
              <w:marBottom w:val="0"/>
              <w:divBdr>
                <w:top w:val="none" w:sz="0" w:space="0" w:color="auto"/>
                <w:left w:val="none" w:sz="0" w:space="0" w:color="auto"/>
                <w:bottom w:val="none" w:sz="0" w:space="0" w:color="auto"/>
                <w:right w:val="none" w:sz="0" w:space="0" w:color="auto"/>
              </w:divBdr>
              <w:divsChild>
                <w:div w:id="1897279674">
                  <w:marLeft w:val="0"/>
                  <w:marRight w:val="0"/>
                  <w:marTop w:val="0"/>
                  <w:marBottom w:val="0"/>
                  <w:divBdr>
                    <w:top w:val="none" w:sz="0" w:space="0" w:color="auto"/>
                    <w:left w:val="none" w:sz="0" w:space="0" w:color="auto"/>
                    <w:bottom w:val="none" w:sz="0" w:space="0" w:color="auto"/>
                    <w:right w:val="none" w:sz="0" w:space="0" w:color="auto"/>
                  </w:divBdr>
                  <w:divsChild>
                    <w:div w:id="1269654240">
                      <w:marLeft w:val="0"/>
                      <w:marRight w:val="0"/>
                      <w:marTop w:val="0"/>
                      <w:marBottom w:val="0"/>
                      <w:divBdr>
                        <w:top w:val="none" w:sz="0" w:space="0" w:color="auto"/>
                        <w:left w:val="none" w:sz="0" w:space="0" w:color="auto"/>
                        <w:bottom w:val="none" w:sz="0" w:space="0" w:color="auto"/>
                        <w:right w:val="none" w:sz="0" w:space="0" w:color="auto"/>
                      </w:divBdr>
                      <w:divsChild>
                        <w:div w:id="300230230">
                          <w:marLeft w:val="0"/>
                          <w:marRight w:val="0"/>
                          <w:marTop w:val="0"/>
                          <w:marBottom w:val="0"/>
                          <w:divBdr>
                            <w:top w:val="none" w:sz="0" w:space="0" w:color="auto"/>
                            <w:left w:val="none" w:sz="0" w:space="0" w:color="auto"/>
                            <w:bottom w:val="none" w:sz="0" w:space="0" w:color="auto"/>
                            <w:right w:val="none" w:sz="0" w:space="0" w:color="auto"/>
                          </w:divBdr>
                        </w:div>
                      </w:divsChild>
                    </w:div>
                    <w:div w:id="328288179">
                      <w:marLeft w:val="0"/>
                      <w:marRight w:val="0"/>
                      <w:marTop w:val="0"/>
                      <w:marBottom w:val="0"/>
                      <w:divBdr>
                        <w:top w:val="none" w:sz="0" w:space="0" w:color="auto"/>
                        <w:left w:val="none" w:sz="0" w:space="0" w:color="auto"/>
                        <w:bottom w:val="none" w:sz="0" w:space="0" w:color="auto"/>
                        <w:right w:val="none" w:sz="0" w:space="0" w:color="auto"/>
                      </w:divBdr>
                      <w:divsChild>
                        <w:div w:id="1060205066">
                          <w:marLeft w:val="0"/>
                          <w:marRight w:val="0"/>
                          <w:marTop w:val="0"/>
                          <w:marBottom w:val="0"/>
                          <w:divBdr>
                            <w:top w:val="none" w:sz="0" w:space="0" w:color="auto"/>
                            <w:left w:val="none" w:sz="0" w:space="0" w:color="auto"/>
                            <w:bottom w:val="none" w:sz="0" w:space="0" w:color="auto"/>
                            <w:right w:val="none" w:sz="0" w:space="0" w:color="auto"/>
                          </w:divBdr>
                        </w:div>
                      </w:divsChild>
                    </w:div>
                    <w:div w:id="1446540229">
                      <w:marLeft w:val="0"/>
                      <w:marRight w:val="0"/>
                      <w:marTop w:val="0"/>
                      <w:marBottom w:val="0"/>
                      <w:divBdr>
                        <w:top w:val="none" w:sz="0" w:space="0" w:color="auto"/>
                        <w:left w:val="none" w:sz="0" w:space="0" w:color="auto"/>
                        <w:bottom w:val="none" w:sz="0" w:space="0" w:color="auto"/>
                        <w:right w:val="none" w:sz="0" w:space="0" w:color="auto"/>
                      </w:divBdr>
                      <w:divsChild>
                        <w:div w:id="11681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455366">
      <w:bodyDiv w:val="1"/>
      <w:marLeft w:val="0"/>
      <w:marRight w:val="0"/>
      <w:marTop w:val="0"/>
      <w:marBottom w:val="0"/>
      <w:divBdr>
        <w:top w:val="none" w:sz="0" w:space="0" w:color="auto"/>
        <w:left w:val="none" w:sz="0" w:space="0" w:color="auto"/>
        <w:bottom w:val="none" w:sz="0" w:space="0" w:color="auto"/>
        <w:right w:val="none" w:sz="0" w:space="0" w:color="auto"/>
      </w:divBdr>
      <w:divsChild>
        <w:div w:id="85080378">
          <w:marLeft w:val="0"/>
          <w:marRight w:val="0"/>
          <w:marTop w:val="0"/>
          <w:marBottom w:val="0"/>
          <w:divBdr>
            <w:top w:val="none" w:sz="0" w:space="0" w:color="auto"/>
            <w:left w:val="none" w:sz="0" w:space="0" w:color="auto"/>
            <w:bottom w:val="none" w:sz="0" w:space="0" w:color="auto"/>
            <w:right w:val="none" w:sz="0" w:space="0" w:color="auto"/>
          </w:divBdr>
        </w:div>
      </w:divsChild>
    </w:div>
    <w:div w:id="273903050">
      <w:bodyDiv w:val="1"/>
      <w:marLeft w:val="0"/>
      <w:marRight w:val="0"/>
      <w:marTop w:val="0"/>
      <w:marBottom w:val="0"/>
      <w:divBdr>
        <w:top w:val="none" w:sz="0" w:space="0" w:color="auto"/>
        <w:left w:val="none" w:sz="0" w:space="0" w:color="auto"/>
        <w:bottom w:val="none" w:sz="0" w:space="0" w:color="auto"/>
        <w:right w:val="none" w:sz="0" w:space="0" w:color="auto"/>
      </w:divBdr>
      <w:divsChild>
        <w:div w:id="2075814379">
          <w:marLeft w:val="0"/>
          <w:marRight w:val="0"/>
          <w:marTop w:val="0"/>
          <w:marBottom w:val="0"/>
          <w:divBdr>
            <w:top w:val="none" w:sz="0" w:space="0" w:color="auto"/>
            <w:left w:val="none" w:sz="0" w:space="0" w:color="auto"/>
            <w:bottom w:val="none" w:sz="0" w:space="0" w:color="auto"/>
            <w:right w:val="none" w:sz="0" w:space="0" w:color="auto"/>
          </w:divBdr>
          <w:divsChild>
            <w:div w:id="1269237016">
              <w:marLeft w:val="0"/>
              <w:marRight w:val="0"/>
              <w:marTop w:val="0"/>
              <w:marBottom w:val="0"/>
              <w:divBdr>
                <w:top w:val="none" w:sz="0" w:space="0" w:color="auto"/>
                <w:left w:val="none" w:sz="0" w:space="0" w:color="auto"/>
                <w:bottom w:val="none" w:sz="0" w:space="0" w:color="auto"/>
                <w:right w:val="none" w:sz="0" w:space="0" w:color="auto"/>
              </w:divBdr>
              <w:divsChild>
                <w:div w:id="88637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47691">
      <w:bodyDiv w:val="1"/>
      <w:marLeft w:val="0"/>
      <w:marRight w:val="0"/>
      <w:marTop w:val="0"/>
      <w:marBottom w:val="0"/>
      <w:divBdr>
        <w:top w:val="none" w:sz="0" w:space="0" w:color="auto"/>
        <w:left w:val="none" w:sz="0" w:space="0" w:color="auto"/>
        <w:bottom w:val="none" w:sz="0" w:space="0" w:color="auto"/>
        <w:right w:val="none" w:sz="0" w:space="0" w:color="auto"/>
      </w:divBdr>
    </w:div>
    <w:div w:id="733504019">
      <w:bodyDiv w:val="1"/>
      <w:marLeft w:val="0"/>
      <w:marRight w:val="0"/>
      <w:marTop w:val="0"/>
      <w:marBottom w:val="0"/>
      <w:divBdr>
        <w:top w:val="none" w:sz="0" w:space="0" w:color="auto"/>
        <w:left w:val="none" w:sz="0" w:space="0" w:color="auto"/>
        <w:bottom w:val="none" w:sz="0" w:space="0" w:color="auto"/>
        <w:right w:val="none" w:sz="0" w:space="0" w:color="auto"/>
      </w:divBdr>
    </w:div>
    <w:div w:id="780493205">
      <w:bodyDiv w:val="1"/>
      <w:marLeft w:val="0"/>
      <w:marRight w:val="0"/>
      <w:marTop w:val="0"/>
      <w:marBottom w:val="0"/>
      <w:divBdr>
        <w:top w:val="none" w:sz="0" w:space="0" w:color="auto"/>
        <w:left w:val="none" w:sz="0" w:space="0" w:color="auto"/>
        <w:bottom w:val="none" w:sz="0" w:space="0" w:color="auto"/>
        <w:right w:val="none" w:sz="0" w:space="0" w:color="auto"/>
      </w:divBdr>
    </w:div>
    <w:div w:id="998339292">
      <w:bodyDiv w:val="1"/>
      <w:marLeft w:val="0"/>
      <w:marRight w:val="0"/>
      <w:marTop w:val="0"/>
      <w:marBottom w:val="0"/>
      <w:divBdr>
        <w:top w:val="none" w:sz="0" w:space="0" w:color="auto"/>
        <w:left w:val="none" w:sz="0" w:space="0" w:color="auto"/>
        <w:bottom w:val="none" w:sz="0" w:space="0" w:color="auto"/>
        <w:right w:val="none" w:sz="0" w:space="0" w:color="auto"/>
      </w:divBdr>
      <w:divsChild>
        <w:div w:id="2145152506">
          <w:marLeft w:val="0"/>
          <w:marRight w:val="0"/>
          <w:marTop w:val="0"/>
          <w:marBottom w:val="0"/>
          <w:divBdr>
            <w:top w:val="none" w:sz="0" w:space="0" w:color="auto"/>
            <w:left w:val="none" w:sz="0" w:space="0" w:color="auto"/>
            <w:bottom w:val="none" w:sz="0" w:space="0" w:color="auto"/>
            <w:right w:val="none" w:sz="0" w:space="0" w:color="auto"/>
          </w:divBdr>
          <w:divsChild>
            <w:div w:id="1038315631">
              <w:marLeft w:val="0"/>
              <w:marRight w:val="0"/>
              <w:marTop w:val="0"/>
              <w:marBottom w:val="0"/>
              <w:divBdr>
                <w:top w:val="none" w:sz="0" w:space="0" w:color="auto"/>
                <w:left w:val="none" w:sz="0" w:space="0" w:color="auto"/>
                <w:bottom w:val="none" w:sz="0" w:space="0" w:color="auto"/>
                <w:right w:val="none" w:sz="0" w:space="0" w:color="auto"/>
              </w:divBdr>
              <w:divsChild>
                <w:div w:id="7958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68435">
      <w:bodyDiv w:val="1"/>
      <w:marLeft w:val="0"/>
      <w:marRight w:val="0"/>
      <w:marTop w:val="0"/>
      <w:marBottom w:val="0"/>
      <w:divBdr>
        <w:top w:val="none" w:sz="0" w:space="0" w:color="auto"/>
        <w:left w:val="none" w:sz="0" w:space="0" w:color="auto"/>
        <w:bottom w:val="none" w:sz="0" w:space="0" w:color="auto"/>
        <w:right w:val="none" w:sz="0" w:space="0" w:color="auto"/>
      </w:divBdr>
    </w:div>
    <w:div w:id="1284994848">
      <w:bodyDiv w:val="1"/>
      <w:marLeft w:val="0"/>
      <w:marRight w:val="0"/>
      <w:marTop w:val="0"/>
      <w:marBottom w:val="0"/>
      <w:divBdr>
        <w:top w:val="none" w:sz="0" w:space="0" w:color="auto"/>
        <w:left w:val="none" w:sz="0" w:space="0" w:color="auto"/>
        <w:bottom w:val="none" w:sz="0" w:space="0" w:color="auto"/>
        <w:right w:val="none" w:sz="0" w:space="0" w:color="auto"/>
      </w:divBdr>
      <w:divsChild>
        <w:div w:id="62608866">
          <w:marLeft w:val="0"/>
          <w:marRight w:val="0"/>
          <w:marTop w:val="0"/>
          <w:marBottom w:val="0"/>
          <w:divBdr>
            <w:top w:val="none" w:sz="0" w:space="0" w:color="auto"/>
            <w:left w:val="none" w:sz="0" w:space="0" w:color="auto"/>
            <w:bottom w:val="none" w:sz="0" w:space="0" w:color="auto"/>
            <w:right w:val="none" w:sz="0" w:space="0" w:color="auto"/>
          </w:divBdr>
          <w:divsChild>
            <w:div w:id="140856789">
              <w:marLeft w:val="0"/>
              <w:marRight w:val="0"/>
              <w:marTop w:val="0"/>
              <w:marBottom w:val="0"/>
              <w:divBdr>
                <w:top w:val="none" w:sz="0" w:space="0" w:color="auto"/>
                <w:left w:val="none" w:sz="0" w:space="0" w:color="auto"/>
                <w:bottom w:val="none" w:sz="0" w:space="0" w:color="auto"/>
                <w:right w:val="none" w:sz="0" w:space="0" w:color="auto"/>
              </w:divBdr>
              <w:divsChild>
                <w:div w:id="9336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6781">
          <w:marLeft w:val="0"/>
          <w:marRight w:val="0"/>
          <w:marTop w:val="0"/>
          <w:marBottom w:val="300"/>
          <w:divBdr>
            <w:top w:val="none" w:sz="0" w:space="0" w:color="auto"/>
            <w:left w:val="none" w:sz="0" w:space="0" w:color="auto"/>
            <w:bottom w:val="none" w:sz="0" w:space="0" w:color="auto"/>
            <w:right w:val="none" w:sz="0" w:space="0" w:color="auto"/>
          </w:divBdr>
          <w:divsChild>
            <w:div w:id="1701513561">
              <w:marLeft w:val="-225"/>
              <w:marRight w:val="-225"/>
              <w:marTop w:val="0"/>
              <w:marBottom w:val="0"/>
              <w:divBdr>
                <w:top w:val="none" w:sz="0" w:space="0" w:color="auto"/>
                <w:left w:val="none" w:sz="0" w:space="0" w:color="auto"/>
                <w:bottom w:val="none" w:sz="0" w:space="0" w:color="auto"/>
                <w:right w:val="none" w:sz="0" w:space="0" w:color="auto"/>
              </w:divBdr>
              <w:divsChild>
                <w:div w:id="1808161024">
                  <w:marLeft w:val="0"/>
                  <w:marRight w:val="0"/>
                  <w:marTop w:val="0"/>
                  <w:marBottom w:val="0"/>
                  <w:divBdr>
                    <w:top w:val="none" w:sz="0" w:space="0" w:color="auto"/>
                    <w:left w:val="none" w:sz="0" w:space="0" w:color="auto"/>
                    <w:bottom w:val="none" w:sz="0" w:space="0" w:color="auto"/>
                    <w:right w:val="none" w:sz="0" w:space="0" w:color="auto"/>
                  </w:divBdr>
                  <w:divsChild>
                    <w:div w:id="720833989">
                      <w:marLeft w:val="0"/>
                      <w:marRight w:val="0"/>
                      <w:marTop w:val="0"/>
                      <w:marBottom w:val="0"/>
                      <w:divBdr>
                        <w:top w:val="none" w:sz="0" w:space="0" w:color="auto"/>
                        <w:left w:val="none" w:sz="0" w:space="0" w:color="auto"/>
                        <w:bottom w:val="none" w:sz="0" w:space="0" w:color="auto"/>
                        <w:right w:val="none" w:sz="0" w:space="0" w:color="auto"/>
                      </w:divBdr>
                      <w:divsChild>
                        <w:div w:id="1397821869">
                          <w:marLeft w:val="0"/>
                          <w:marRight w:val="0"/>
                          <w:marTop w:val="0"/>
                          <w:marBottom w:val="0"/>
                          <w:divBdr>
                            <w:top w:val="none" w:sz="0" w:space="0" w:color="auto"/>
                            <w:left w:val="none" w:sz="0" w:space="0" w:color="auto"/>
                            <w:bottom w:val="none" w:sz="0" w:space="0" w:color="auto"/>
                            <w:right w:val="none" w:sz="0" w:space="0" w:color="auto"/>
                          </w:divBdr>
                        </w:div>
                      </w:divsChild>
                    </w:div>
                    <w:div w:id="1350334659">
                      <w:marLeft w:val="0"/>
                      <w:marRight w:val="0"/>
                      <w:marTop w:val="0"/>
                      <w:marBottom w:val="0"/>
                      <w:divBdr>
                        <w:top w:val="none" w:sz="0" w:space="0" w:color="auto"/>
                        <w:left w:val="none" w:sz="0" w:space="0" w:color="auto"/>
                        <w:bottom w:val="none" w:sz="0" w:space="0" w:color="auto"/>
                        <w:right w:val="none" w:sz="0" w:space="0" w:color="auto"/>
                      </w:divBdr>
                      <w:divsChild>
                        <w:div w:id="96928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549077">
      <w:bodyDiv w:val="1"/>
      <w:marLeft w:val="0"/>
      <w:marRight w:val="0"/>
      <w:marTop w:val="0"/>
      <w:marBottom w:val="0"/>
      <w:divBdr>
        <w:top w:val="none" w:sz="0" w:space="0" w:color="auto"/>
        <w:left w:val="none" w:sz="0" w:space="0" w:color="auto"/>
        <w:bottom w:val="none" w:sz="0" w:space="0" w:color="auto"/>
        <w:right w:val="none" w:sz="0" w:space="0" w:color="auto"/>
      </w:divBdr>
    </w:div>
    <w:div w:id="1644967759">
      <w:bodyDiv w:val="1"/>
      <w:marLeft w:val="0"/>
      <w:marRight w:val="0"/>
      <w:marTop w:val="0"/>
      <w:marBottom w:val="0"/>
      <w:divBdr>
        <w:top w:val="none" w:sz="0" w:space="0" w:color="auto"/>
        <w:left w:val="none" w:sz="0" w:space="0" w:color="auto"/>
        <w:bottom w:val="none" w:sz="0" w:space="0" w:color="auto"/>
        <w:right w:val="none" w:sz="0" w:space="0" w:color="auto"/>
      </w:divBdr>
      <w:divsChild>
        <w:div w:id="1288198623">
          <w:marLeft w:val="0"/>
          <w:marRight w:val="0"/>
          <w:marTop w:val="0"/>
          <w:marBottom w:val="0"/>
          <w:divBdr>
            <w:top w:val="none" w:sz="0" w:space="0" w:color="auto"/>
            <w:left w:val="none" w:sz="0" w:space="0" w:color="auto"/>
            <w:bottom w:val="none" w:sz="0" w:space="0" w:color="auto"/>
            <w:right w:val="none" w:sz="0" w:space="0" w:color="auto"/>
          </w:divBdr>
          <w:divsChild>
            <w:div w:id="100690800">
              <w:marLeft w:val="-225"/>
              <w:marRight w:val="-225"/>
              <w:marTop w:val="0"/>
              <w:marBottom w:val="0"/>
              <w:divBdr>
                <w:top w:val="none" w:sz="0" w:space="0" w:color="auto"/>
                <w:left w:val="none" w:sz="0" w:space="0" w:color="auto"/>
                <w:bottom w:val="none" w:sz="0" w:space="0" w:color="auto"/>
                <w:right w:val="none" w:sz="0" w:space="0" w:color="auto"/>
              </w:divBdr>
              <w:divsChild>
                <w:div w:id="6198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3039">
      <w:bodyDiv w:val="1"/>
      <w:marLeft w:val="0"/>
      <w:marRight w:val="0"/>
      <w:marTop w:val="0"/>
      <w:marBottom w:val="0"/>
      <w:divBdr>
        <w:top w:val="none" w:sz="0" w:space="0" w:color="auto"/>
        <w:left w:val="none" w:sz="0" w:space="0" w:color="auto"/>
        <w:bottom w:val="none" w:sz="0" w:space="0" w:color="auto"/>
        <w:right w:val="none" w:sz="0" w:space="0" w:color="auto"/>
      </w:divBdr>
      <w:divsChild>
        <w:div w:id="1174416757">
          <w:marLeft w:val="0"/>
          <w:marRight w:val="0"/>
          <w:marTop w:val="0"/>
          <w:marBottom w:val="300"/>
          <w:divBdr>
            <w:top w:val="none" w:sz="0" w:space="0" w:color="auto"/>
            <w:left w:val="none" w:sz="0" w:space="0" w:color="auto"/>
            <w:bottom w:val="none" w:sz="0" w:space="0" w:color="auto"/>
            <w:right w:val="none" w:sz="0" w:space="0" w:color="auto"/>
          </w:divBdr>
          <w:divsChild>
            <w:div w:id="945845168">
              <w:marLeft w:val="-225"/>
              <w:marRight w:val="-225"/>
              <w:marTop w:val="0"/>
              <w:marBottom w:val="0"/>
              <w:divBdr>
                <w:top w:val="none" w:sz="0" w:space="0" w:color="auto"/>
                <w:left w:val="none" w:sz="0" w:space="0" w:color="auto"/>
                <w:bottom w:val="none" w:sz="0" w:space="0" w:color="auto"/>
                <w:right w:val="none" w:sz="0" w:space="0" w:color="auto"/>
              </w:divBdr>
              <w:divsChild>
                <w:div w:id="800346813">
                  <w:marLeft w:val="0"/>
                  <w:marRight w:val="0"/>
                  <w:marTop w:val="0"/>
                  <w:marBottom w:val="0"/>
                  <w:divBdr>
                    <w:top w:val="none" w:sz="0" w:space="0" w:color="auto"/>
                    <w:left w:val="none" w:sz="0" w:space="0" w:color="auto"/>
                    <w:bottom w:val="none" w:sz="0" w:space="0" w:color="auto"/>
                    <w:right w:val="none" w:sz="0" w:space="0" w:color="auto"/>
                  </w:divBdr>
                  <w:divsChild>
                    <w:div w:id="1987080633">
                      <w:marLeft w:val="0"/>
                      <w:marRight w:val="0"/>
                      <w:marTop w:val="0"/>
                      <w:marBottom w:val="0"/>
                      <w:divBdr>
                        <w:top w:val="none" w:sz="0" w:space="0" w:color="auto"/>
                        <w:left w:val="none" w:sz="0" w:space="0" w:color="auto"/>
                        <w:bottom w:val="none" w:sz="0" w:space="0" w:color="auto"/>
                        <w:right w:val="none" w:sz="0" w:space="0" w:color="auto"/>
                      </w:divBdr>
                      <w:divsChild>
                        <w:div w:id="1309483310">
                          <w:marLeft w:val="0"/>
                          <w:marRight w:val="0"/>
                          <w:marTop w:val="0"/>
                          <w:marBottom w:val="0"/>
                          <w:divBdr>
                            <w:top w:val="none" w:sz="0" w:space="0" w:color="auto"/>
                            <w:left w:val="none" w:sz="0" w:space="0" w:color="auto"/>
                            <w:bottom w:val="none" w:sz="0" w:space="0" w:color="auto"/>
                            <w:right w:val="none" w:sz="0" w:space="0" w:color="auto"/>
                          </w:divBdr>
                        </w:div>
                      </w:divsChild>
                    </w:div>
                    <w:div w:id="1717658223">
                      <w:marLeft w:val="0"/>
                      <w:marRight w:val="0"/>
                      <w:marTop w:val="0"/>
                      <w:marBottom w:val="0"/>
                      <w:divBdr>
                        <w:top w:val="none" w:sz="0" w:space="0" w:color="auto"/>
                        <w:left w:val="none" w:sz="0" w:space="0" w:color="auto"/>
                        <w:bottom w:val="none" w:sz="0" w:space="0" w:color="auto"/>
                        <w:right w:val="none" w:sz="0" w:space="0" w:color="auto"/>
                      </w:divBdr>
                      <w:divsChild>
                        <w:div w:id="1931158747">
                          <w:marLeft w:val="0"/>
                          <w:marRight w:val="0"/>
                          <w:marTop w:val="0"/>
                          <w:marBottom w:val="0"/>
                          <w:divBdr>
                            <w:top w:val="none" w:sz="0" w:space="0" w:color="auto"/>
                            <w:left w:val="none" w:sz="0" w:space="0" w:color="auto"/>
                            <w:bottom w:val="none" w:sz="0" w:space="0" w:color="auto"/>
                            <w:right w:val="none" w:sz="0" w:space="0" w:color="auto"/>
                          </w:divBdr>
                        </w:div>
                      </w:divsChild>
                    </w:div>
                    <w:div w:id="1156653558">
                      <w:marLeft w:val="0"/>
                      <w:marRight w:val="0"/>
                      <w:marTop w:val="0"/>
                      <w:marBottom w:val="0"/>
                      <w:divBdr>
                        <w:top w:val="none" w:sz="0" w:space="0" w:color="auto"/>
                        <w:left w:val="none" w:sz="0" w:space="0" w:color="auto"/>
                        <w:bottom w:val="none" w:sz="0" w:space="0" w:color="auto"/>
                        <w:right w:val="none" w:sz="0" w:space="0" w:color="auto"/>
                      </w:divBdr>
                      <w:divsChild>
                        <w:div w:id="1951932567">
                          <w:marLeft w:val="0"/>
                          <w:marRight w:val="0"/>
                          <w:marTop w:val="0"/>
                          <w:marBottom w:val="0"/>
                          <w:divBdr>
                            <w:top w:val="none" w:sz="0" w:space="0" w:color="auto"/>
                            <w:left w:val="none" w:sz="0" w:space="0" w:color="auto"/>
                            <w:bottom w:val="none" w:sz="0" w:space="0" w:color="auto"/>
                            <w:right w:val="none" w:sz="0" w:space="0" w:color="auto"/>
                          </w:divBdr>
                        </w:div>
                      </w:divsChild>
                    </w:div>
                    <w:div w:id="1774470379">
                      <w:marLeft w:val="0"/>
                      <w:marRight w:val="0"/>
                      <w:marTop w:val="0"/>
                      <w:marBottom w:val="0"/>
                      <w:divBdr>
                        <w:top w:val="none" w:sz="0" w:space="0" w:color="auto"/>
                        <w:left w:val="none" w:sz="0" w:space="0" w:color="auto"/>
                        <w:bottom w:val="none" w:sz="0" w:space="0" w:color="auto"/>
                        <w:right w:val="none" w:sz="0" w:space="0" w:color="auto"/>
                      </w:divBdr>
                      <w:divsChild>
                        <w:div w:id="1866089069">
                          <w:marLeft w:val="0"/>
                          <w:marRight w:val="0"/>
                          <w:marTop w:val="0"/>
                          <w:marBottom w:val="0"/>
                          <w:divBdr>
                            <w:top w:val="none" w:sz="0" w:space="0" w:color="auto"/>
                            <w:left w:val="none" w:sz="0" w:space="0" w:color="auto"/>
                            <w:bottom w:val="none" w:sz="0" w:space="0" w:color="auto"/>
                            <w:right w:val="none" w:sz="0" w:space="0" w:color="auto"/>
                          </w:divBdr>
                        </w:div>
                      </w:divsChild>
                    </w:div>
                    <w:div w:id="1777481960">
                      <w:marLeft w:val="0"/>
                      <w:marRight w:val="0"/>
                      <w:marTop w:val="0"/>
                      <w:marBottom w:val="0"/>
                      <w:divBdr>
                        <w:top w:val="none" w:sz="0" w:space="0" w:color="auto"/>
                        <w:left w:val="none" w:sz="0" w:space="0" w:color="auto"/>
                        <w:bottom w:val="none" w:sz="0" w:space="0" w:color="auto"/>
                        <w:right w:val="none" w:sz="0" w:space="0" w:color="auto"/>
                      </w:divBdr>
                      <w:divsChild>
                        <w:div w:id="103422997">
                          <w:marLeft w:val="0"/>
                          <w:marRight w:val="0"/>
                          <w:marTop w:val="0"/>
                          <w:marBottom w:val="0"/>
                          <w:divBdr>
                            <w:top w:val="none" w:sz="0" w:space="0" w:color="auto"/>
                            <w:left w:val="none" w:sz="0" w:space="0" w:color="auto"/>
                            <w:bottom w:val="none" w:sz="0" w:space="0" w:color="auto"/>
                            <w:right w:val="none" w:sz="0" w:space="0" w:color="auto"/>
                          </w:divBdr>
                        </w:div>
                      </w:divsChild>
                    </w:div>
                    <w:div w:id="661666678">
                      <w:marLeft w:val="0"/>
                      <w:marRight w:val="0"/>
                      <w:marTop w:val="0"/>
                      <w:marBottom w:val="0"/>
                      <w:divBdr>
                        <w:top w:val="none" w:sz="0" w:space="0" w:color="auto"/>
                        <w:left w:val="none" w:sz="0" w:space="0" w:color="auto"/>
                        <w:bottom w:val="none" w:sz="0" w:space="0" w:color="auto"/>
                        <w:right w:val="none" w:sz="0" w:space="0" w:color="auto"/>
                      </w:divBdr>
                      <w:divsChild>
                        <w:div w:id="881819184">
                          <w:marLeft w:val="0"/>
                          <w:marRight w:val="0"/>
                          <w:marTop w:val="0"/>
                          <w:marBottom w:val="0"/>
                          <w:divBdr>
                            <w:top w:val="none" w:sz="0" w:space="0" w:color="auto"/>
                            <w:left w:val="none" w:sz="0" w:space="0" w:color="auto"/>
                            <w:bottom w:val="none" w:sz="0" w:space="0" w:color="auto"/>
                            <w:right w:val="none" w:sz="0" w:space="0" w:color="auto"/>
                          </w:divBdr>
                        </w:div>
                      </w:divsChild>
                    </w:div>
                    <w:div w:id="1684628120">
                      <w:marLeft w:val="0"/>
                      <w:marRight w:val="0"/>
                      <w:marTop w:val="0"/>
                      <w:marBottom w:val="0"/>
                      <w:divBdr>
                        <w:top w:val="none" w:sz="0" w:space="0" w:color="auto"/>
                        <w:left w:val="none" w:sz="0" w:space="0" w:color="auto"/>
                        <w:bottom w:val="none" w:sz="0" w:space="0" w:color="auto"/>
                        <w:right w:val="none" w:sz="0" w:space="0" w:color="auto"/>
                      </w:divBdr>
                      <w:divsChild>
                        <w:div w:id="1011643026">
                          <w:marLeft w:val="0"/>
                          <w:marRight w:val="0"/>
                          <w:marTop w:val="0"/>
                          <w:marBottom w:val="0"/>
                          <w:divBdr>
                            <w:top w:val="none" w:sz="0" w:space="0" w:color="auto"/>
                            <w:left w:val="none" w:sz="0" w:space="0" w:color="auto"/>
                            <w:bottom w:val="none" w:sz="0" w:space="0" w:color="auto"/>
                            <w:right w:val="none" w:sz="0" w:space="0" w:color="auto"/>
                          </w:divBdr>
                        </w:div>
                      </w:divsChild>
                    </w:div>
                    <w:div w:id="1535650392">
                      <w:marLeft w:val="0"/>
                      <w:marRight w:val="0"/>
                      <w:marTop w:val="0"/>
                      <w:marBottom w:val="0"/>
                      <w:divBdr>
                        <w:top w:val="none" w:sz="0" w:space="0" w:color="auto"/>
                        <w:left w:val="none" w:sz="0" w:space="0" w:color="auto"/>
                        <w:bottom w:val="none" w:sz="0" w:space="0" w:color="auto"/>
                        <w:right w:val="none" w:sz="0" w:space="0" w:color="auto"/>
                      </w:divBdr>
                      <w:divsChild>
                        <w:div w:id="49036364">
                          <w:marLeft w:val="0"/>
                          <w:marRight w:val="0"/>
                          <w:marTop w:val="0"/>
                          <w:marBottom w:val="0"/>
                          <w:divBdr>
                            <w:top w:val="none" w:sz="0" w:space="0" w:color="auto"/>
                            <w:left w:val="none" w:sz="0" w:space="0" w:color="auto"/>
                            <w:bottom w:val="none" w:sz="0" w:space="0" w:color="auto"/>
                            <w:right w:val="none" w:sz="0" w:space="0" w:color="auto"/>
                          </w:divBdr>
                        </w:div>
                      </w:divsChild>
                    </w:div>
                    <w:div w:id="1874465501">
                      <w:marLeft w:val="0"/>
                      <w:marRight w:val="0"/>
                      <w:marTop w:val="0"/>
                      <w:marBottom w:val="0"/>
                      <w:divBdr>
                        <w:top w:val="none" w:sz="0" w:space="0" w:color="auto"/>
                        <w:left w:val="none" w:sz="0" w:space="0" w:color="auto"/>
                        <w:bottom w:val="none" w:sz="0" w:space="0" w:color="auto"/>
                        <w:right w:val="none" w:sz="0" w:space="0" w:color="auto"/>
                      </w:divBdr>
                      <w:divsChild>
                        <w:div w:id="2919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065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1256F-A95B-45E1-A221-931329E21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15</Pages>
  <Words>3568</Words>
  <Characters>20339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Koob, Tessa, VBADENV Trng Facility</dc:creator>
  <cp:keywords/>
  <dc:description/>
  <cp:lastModifiedBy>Shackelford, Debra, VBADENV Trng Facility</cp:lastModifiedBy>
  <cp:revision>20</cp:revision>
  <dcterms:created xsi:type="dcterms:W3CDTF">2020-10-27T18:55:00Z</dcterms:created>
  <dcterms:modified xsi:type="dcterms:W3CDTF">2021-05-12T16:14:00Z</dcterms:modified>
</cp:coreProperties>
</file>