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AE3C2" w14:textId="77777777" w:rsidR="00F36B69" w:rsidRDefault="00462669">
      <w:pPr>
        <w:pStyle w:val="Title"/>
        <w:spacing w:line="360" w:lineRule="auto"/>
      </w:pPr>
      <w:r>
        <w:t>Trainee</w:t>
      </w:r>
      <w:r>
        <w:rPr>
          <w:spacing w:val="-7"/>
        </w:rPr>
        <w:t xml:space="preserve"> </w:t>
      </w:r>
      <w:r>
        <w:t>Instructions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eCase</w:t>
      </w:r>
      <w:r>
        <w:rPr>
          <w:spacing w:val="-70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Development</w:t>
      </w:r>
    </w:p>
    <w:p w14:paraId="31E062DE" w14:textId="4AFF9B05" w:rsidR="00F36B69" w:rsidRDefault="00462669">
      <w:pPr>
        <w:spacing w:before="1"/>
        <w:ind w:left="140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H</w:t>
      </w:r>
      <w:r>
        <w:rPr>
          <w:rFonts w:ascii="Calibri Light" w:hAnsi="Calibri Light"/>
          <w:sz w:val="26"/>
        </w:rPr>
        <w:t>OMER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C</w:t>
      </w:r>
      <w:r>
        <w:rPr>
          <w:rFonts w:ascii="Calibri Light" w:hAnsi="Calibri Light"/>
          <w:sz w:val="26"/>
        </w:rPr>
        <w:t xml:space="preserve">ORNBLATT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4"/>
          <w:sz w:val="32"/>
        </w:rPr>
        <w:t xml:space="preserve"> </w:t>
      </w:r>
      <w:r>
        <w:rPr>
          <w:rFonts w:ascii="Calibri Light" w:hAnsi="Calibri Light"/>
          <w:sz w:val="32"/>
        </w:rPr>
        <w:t>6Y15XX00</w:t>
      </w:r>
    </w:p>
    <w:p w14:paraId="083DACE1" w14:textId="6DC26F5B" w:rsidR="00F36B69" w:rsidRDefault="002E1042">
      <w:pPr>
        <w:pStyle w:val="BodyText"/>
        <w:spacing w:before="5"/>
        <w:rPr>
          <w:rFonts w:ascii="Calibri Light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E104EC6" wp14:editId="64ECDC0B">
                <wp:simplePos x="0" y="0"/>
                <wp:positionH relativeFrom="page">
                  <wp:posOffset>895350</wp:posOffset>
                </wp:positionH>
                <wp:positionV relativeFrom="paragraph">
                  <wp:posOffset>136525</wp:posOffset>
                </wp:positionV>
                <wp:extent cx="5982335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60E89" id="Rectangle 2" o:spid="_x0000_s1026" style="position:absolute;margin-left:70.5pt;margin-top:10.75pt;width:471.05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" fillcolor="#585858" stroked="f">
                <w10:wrap type="topAndBottom" anchorx="page"/>
              </v:rect>
            </w:pict>
          </mc:Fallback>
        </mc:AlternateContent>
      </w:r>
    </w:p>
    <w:p w14:paraId="411DD921" w14:textId="77777777" w:rsidR="00F36B69" w:rsidRDefault="00462669">
      <w:pPr>
        <w:pStyle w:val="BodyText"/>
        <w:spacing w:line="240" w:lineRule="exact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311F92F8" w14:textId="77777777" w:rsidR="00F36B69" w:rsidRDefault="004626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0"/>
        <w:ind w:right="286"/>
      </w:pPr>
      <w:r>
        <w:t>You will have limited access to update systems compliance issues while processing eCases.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>Any information that can 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2F797763" w14:textId="106BA562" w:rsidR="00462669" w:rsidRPr="00462669" w:rsidRDefault="004626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 w:rsidRPr="00462669">
        <w:t>If direct deposit information is included on the VA Form 21-526EZ, you will treat the case as if a voided check was attached verifying the routing and account number. Then update VBMS Demo as required.</w:t>
      </w:r>
    </w:p>
    <w:p w14:paraId="2355EE9D" w14:textId="4AEADEFD" w:rsidR="00F36B69" w:rsidRDefault="004626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 w:rsidRPr="00462669">
        <w:rPr>
          <w:b/>
          <w:bCs/>
        </w:rPr>
        <w:t>All</w:t>
      </w:r>
      <w:r w:rsidRPr="00462669">
        <w:rPr>
          <w:b/>
          <w:bCs/>
          <w:spacing w:val="-3"/>
        </w:rPr>
        <w:t xml:space="preserve"> </w:t>
      </w:r>
      <w:r w:rsidRPr="00462669">
        <w:rPr>
          <w:b/>
          <w:bCs/>
        </w:rPr>
        <w:t>documents</w:t>
      </w:r>
      <w:r w:rsidRPr="00462669">
        <w:rPr>
          <w:b/>
          <w:bCs/>
          <w:spacing w:val="-3"/>
        </w:rPr>
        <w:t xml:space="preserve"> </w:t>
      </w:r>
      <w:r w:rsidRPr="00462669">
        <w:rPr>
          <w:b/>
          <w:bCs/>
        </w:rPr>
        <w:t>are</w:t>
      </w:r>
      <w:r w:rsidRPr="00462669">
        <w:rPr>
          <w:b/>
          <w:bCs/>
          <w:spacing w:val="-2"/>
        </w:rPr>
        <w:t xml:space="preserve"> </w:t>
      </w:r>
      <w:r w:rsidRPr="00462669">
        <w:rPr>
          <w:b/>
          <w:bCs/>
        </w:rPr>
        <w:t>certified</w:t>
      </w:r>
      <w:r>
        <w:t>,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noted</w:t>
      </w:r>
    </w:p>
    <w:p w14:paraId="32AFD18E" w14:textId="77777777" w:rsidR="00F36B69" w:rsidRDefault="004626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91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(DD</w:t>
      </w:r>
      <w:r>
        <w:rPr>
          <w:spacing w:val="-3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2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</w:t>
      </w:r>
      <w:r>
        <w:rPr>
          <w:spacing w:val="-1"/>
        </w:rPr>
        <w:t xml:space="preserve"> </w:t>
      </w:r>
      <w:r>
        <w:t>the claim.</w:t>
      </w:r>
    </w:p>
    <w:p w14:paraId="1E070A3B" w14:textId="77777777" w:rsidR="00F36B69" w:rsidRDefault="004626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05"/>
      </w:pPr>
      <w:r>
        <w:t>You will accept that the Service Treatment Records (STRs) have been transmitted to the VBMS</w:t>
      </w:r>
      <w:r>
        <w:rPr>
          <w:spacing w:val="1"/>
        </w:rPr>
        <w:t xml:space="preserve"> </w:t>
      </w:r>
      <w:r>
        <w:t>eFolder from HAIMS, even though no documents are in the package.</w:t>
      </w:r>
      <w:r>
        <w:rPr>
          <w:spacing w:val="1"/>
        </w:rPr>
        <w:t xml:space="preserve"> </w:t>
      </w:r>
      <w:r>
        <w:t>You will receive further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deciding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actions</w:t>
      </w:r>
      <w:r>
        <w:rPr>
          <w:spacing w:val="-4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required.</w:t>
      </w:r>
    </w:p>
    <w:p w14:paraId="0F204484" w14:textId="77777777" w:rsidR="00F36B69" w:rsidRDefault="0046266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462"/>
      </w:pPr>
      <w:r>
        <w:t>The dates of service and the date of birth on the documents for the eCase are different than</w:t>
      </w:r>
      <w:r>
        <w:rPr>
          <w:spacing w:val="-47"/>
        </w:rPr>
        <w:t xml:space="preserve"> </w:t>
      </w:r>
      <w:r>
        <w:t>those within the VBMS Demo system. We have updated these dates on the documents to</w:t>
      </w:r>
      <w:r>
        <w:rPr>
          <w:spacing w:val="1"/>
        </w:rPr>
        <w:t xml:space="preserve"> </w:t>
      </w:r>
      <w:r>
        <w:t>provide more current claims. Please disregard this discrepancy and process the claim</w:t>
      </w:r>
      <w:r>
        <w:rPr>
          <w:spacing w:val="1"/>
        </w:rPr>
        <w:t xml:space="preserve"> </w:t>
      </w:r>
      <w:r>
        <w:t>accordingly.</w:t>
      </w:r>
    </w:p>
    <w:p w14:paraId="63F12F94" w14:textId="77777777" w:rsidR="00F36B69" w:rsidRDefault="00F36B69">
      <w:pPr>
        <w:pStyle w:val="BodyText"/>
      </w:pPr>
    </w:p>
    <w:p w14:paraId="36BB2060" w14:textId="77777777" w:rsidR="00F36B69" w:rsidRDefault="00462669">
      <w:pPr>
        <w:pStyle w:val="BodyText"/>
        <w:spacing w:line="259" w:lineRule="auto"/>
        <w:ind w:left="140"/>
      </w:pPr>
      <w:r>
        <w:t>Using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trainee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subsequent</w:t>
      </w:r>
      <w:r>
        <w:rPr>
          <w:spacing w:val="-47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claim.</w:t>
      </w:r>
    </w:p>
    <w:p w14:paraId="43D5D406" w14:textId="77777777" w:rsidR="00F36B69" w:rsidRDefault="00462669">
      <w:pPr>
        <w:pStyle w:val="BodyText"/>
        <w:spacing w:before="160" w:line="259" w:lineRule="auto"/>
        <w:ind w:left="140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eCase,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rPr>
          <w:b/>
        </w:rPr>
        <w:t>already</w:t>
      </w:r>
      <w:r>
        <w:rPr>
          <w:b/>
          <w:spacing w:val="-3"/>
        </w:rPr>
        <w:t xml:space="preserve"> </w:t>
      </w:r>
      <w:r>
        <w:rPr>
          <w:b/>
        </w:rPr>
        <w:t>been established</w:t>
      </w:r>
      <w:r>
        <w:rPr>
          <w:b/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already documents in VBMS Demo.</w:t>
      </w:r>
      <w:r>
        <w:rPr>
          <w:spacing w:val="1"/>
        </w:rPr>
        <w:t xml:space="preserve"> </w:t>
      </w:r>
      <w:r>
        <w:t>You worked this claim as an original claim one week ago.</w:t>
      </w:r>
      <w:r>
        <w:rPr>
          <w:spacing w:val="1"/>
        </w:rPr>
        <w:t xml:space="preserve"> </w:t>
      </w:r>
      <w:r>
        <w:t>You have</w:t>
      </w:r>
      <w:r>
        <w:rPr>
          <w:spacing w:val="-47"/>
        </w:rPr>
        <w:t xml:space="preserve"> </w:t>
      </w:r>
      <w:r>
        <w:t>already taken initial development actions on this claim.</w:t>
      </w:r>
      <w:r>
        <w:rPr>
          <w:spacing w:val="1"/>
        </w:rPr>
        <w:t xml:space="preserve"> </w:t>
      </w:r>
      <w:r>
        <w:t>Specifically, you ordered a General Medical</w:t>
      </w:r>
      <w:r>
        <w:rPr>
          <w:spacing w:val="1"/>
        </w:rPr>
        <w:t xml:space="preserve"> </w:t>
      </w:r>
      <w:r>
        <w:t>Examination and an Audio examination.</w:t>
      </w:r>
      <w:r>
        <w:rPr>
          <w:spacing w:val="1"/>
        </w:rPr>
        <w:t xml:space="preserve"> </w:t>
      </w:r>
      <w:r>
        <w:t>The examinations have not yet been completed.</w:t>
      </w:r>
      <w:r>
        <w:rPr>
          <w:spacing w:val="1"/>
        </w:rPr>
        <w:t xml:space="preserve"> </w:t>
      </w:r>
      <w:r>
        <w:t>You are to</w:t>
      </w:r>
      <w:r>
        <w:rPr>
          <w:spacing w:val="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any additional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eCase.</w:t>
      </w:r>
    </w:p>
    <w:p w14:paraId="7D33B927" w14:textId="6B3C157A" w:rsidR="00F36B69" w:rsidRDefault="00462669">
      <w:pPr>
        <w:pStyle w:val="BodyText"/>
        <w:spacing w:before="159"/>
        <w:ind w:left="140"/>
      </w:pPr>
      <w:r>
        <w:t>The Veteran submitted a new VA Form 21-526EZ</w:t>
      </w:r>
      <w:r w:rsidR="002E1042">
        <w:t xml:space="preserve"> and VA Form 21-686c</w:t>
      </w:r>
      <w:r>
        <w:t>. Review the document</w:t>
      </w:r>
      <w:ins w:id="0" w:author="Shackelford, Debra, VBADENV Trng Facility" w:date="2021-06-21T09:33:00Z">
        <w:r w:rsidR="002E1042">
          <w:t>s</w:t>
        </w:r>
      </w:ins>
      <w:r>
        <w:t xml:space="preserve"> and take all necessary</w:t>
      </w:r>
      <w:r w:rsidR="004D1FFE">
        <w:t xml:space="preserve"> </w:t>
      </w:r>
      <w:r>
        <w:rPr>
          <w:spacing w:val="-47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action</w:t>
      </w:r>
      <w:ins w:id="1" w:author="Shackelford, Debra, VBADENV Trng Facility" w:date="2021-06-21T09:33:00Z">
        <w:r w:rsidR="002E1042">
          <w:t>s</w:t>
        </w:r>
      </w:ins>
      <w:r>
        <w:t>.</w:t>
      </w:r>
    </w:p>
    <w:p w14:paraId="4452F83E" w14:textId="77777777" w:rsidR="00F36B69" w:rsidRDefault="00F36B69">
      <w:pPr>
        <w:pStyle w:val="BodyText"/>
        <w:spacing w:before="11"/>
        <w:rPr>
          <w:sz w:val="21"/>
        </w:rPr>
      </w:pPr>
    </w:p>
    <w:p w14:paraId="3E0A2BBB" w14:textId="77777777" w:rsidR="00F36B69" w:rsidRDefault="00462669">
      <w:pPr>
        <w:pStyle w:val="BodyText"/>
        <w:ind w:left="140"/>
      </w:pPr>
      <w:r>
        <w:t>A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or complaints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PTSD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duty.</w:t>
      </w:r>
    </w:p>
    <w:p w14:paraId="273C6A2B" w14:textId="77777777" w:rsidR="00F36B69" w:rsidRDefault="00F36B69">
      <w:pPr>
        <w:sectPr w:rsidR="00F36B69">
          <w:type w:val="continuous"/>
          <w:pgSz w:w="12240" w:h="15840"/>
          <w:pgMar w:top="1420" w:right="1380" w:bottom="280" w:left="1300" w:header="720" w:footer="720" w:gutter="0"/>
          <w:cols w:space="720"/>
        </w:sectPr>
      </w:pPr>
    </w:p>
    <w:p w14:paraId="53C1C72A" w14:textId="77777777" w:rsidR="00F36B69" w:rsidRDefault="00462669">
      <w:pPr>
        <w:pStyle w:val="Heading1"/>
        <w:spacing w:before="40"/>
      </w:pPr>
      <w:r>
        <w:lastRenderedPageBreak/>
        <w:t>DIRECTIONS:</w:t>
      </w:r>
    </w:p>
    <w:p w14:paraId="4C028467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179E3DB6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2CB21DE0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4830DB0A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154FDF1C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405"/>
        <w:jc w:val="left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342EEBCC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0718B48C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2" w:line="259" w:lineRule="auto"/>
        <w:ind w:right="1082"/>
        <w:jc w:val="left"/>
      </w:pPr>
      <w:r>
        <w:t>Make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STRs/Personnel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(if</w:t>
      </w:r>
      <w:r>
        <w:rPr>
          <w:spacing w:val="-47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Generate/Create</w:t>
      </w:r>
      <w:r>
        <w:rPr>
          <w:spacing w:val="-3"/>
        </w:rPr>
        <w:t xml:space="preserve"> </w:t>
      </w:r>
      <w:r>
        <w:t>any letters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appropriate)</w:t>
      </w:r>
    </w:p>
    <w:p w14:paraId="59D3249E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14309F5D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26" w:line="235" w:lineRule="auto"/>
        <w:ind w:right="403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VBMS</w:t>
      </w:r>
      <w:r>
        <w:rPr>
          <w:spacing w:val="2"/>
        </w:rPr>
        <w:t xml:space="preserve"> </w:t>
      </w:r>
      <w:r>
        <w:t>Demo,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reports.</w:t>
      </w:r>
    </w:p>
    <w:p w14:paraId="285E5DB9" w14:textId="77777777" w:rsidR="00F36B69" w:rsidRDefault="00462669">
      <w:pPr>
        <w:pStyle w:val="ListParagraph"/>
        <w:numPr>
          <w:ilvl w:val="1"/>
          <w:numId w:val="1"/>
        </w:numPr>
        <w:tabs>
          <w:tab w:val="left" w:pos="1221"/>
        </w:tabs>
        <w:spacing w:before="22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actions:</w:t>
      </w:r>
    </w:p>
    <w:p w14:paraId="473E38C1" w14:textId="77777777" w:rsidR="00F36B69" w:rsidRDefault="00462669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21" w:line="280" w:lineRule="exact"/>
        <w:ind w:hanging="361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chevron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page</w:t>
      </w:r>
    </w:p>
    <w:p w14:paraId="391426F2" w14:textId="77777777" w:rsidR="00F36B69" w:rsidRDefault="00462669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5526DBCB" w14:textId="77777777" w:rsidR="00F36B69" w:rsidRDefault="00462669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4ECAD855" w14:textId="77777777" w:rsidR="00F36B69" w:rsidRDefault="00462669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56DA09B2" w14:textId="77777777" w:rsidR="00F36B69" w:rsidRDefault="00462669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67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05B2E32F" w14:textId="77777777" w:rsidR="00F36B69" w:rsidRDefault="00462669">
      <w:pPr>
        <w:pStyle w:val="Heading1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3AC23CAB" w14:textId="77777777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489E479C" w14:textId="1B4FDD55" w:rsidR="00F36B69" w:rsidRDefault="00462669">
      <w:pPr>
        <w:pStyle w:val="ListParagraph"/>
        <w:numPr>
          <w:ilvl w:val="0"/>
          <w:numId w:val="1"/>
        </w:numPr>
        <w:tabs>
          <w:tab w:val="left" w:pos="861"/>
        </w:tabs>
        <w:spacing w:before="18"/>
        <w:ind w:hanging="473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Notes.</w:t>
      </w:r>
      <w:ins w:id="2" w:author="EDWARDS, LARRY D., VBADENV Trng Facility" w:date="2021-10-15T14:43:00Z">
        <w:r w:rsidR="00EA1980">
          <w:t xml:space="preserve"> </w:t>
        </w:r>
      </w:ins>
    </w:p>
    <w:p w14:paraId="7B2DFD31" w14:textId="77777777" w:rsidR="00F36B69" w:rsidRDefault="00F36B69">
      <w:pPr>
        <w:pStyle w:val="BodyText"/>
        <w:rPr>
          <w:sz w:val="20"/>
        </w:rPr>
      </w:pPr>
    </w:p>
    <w:p w14:paraId="2E57329E" w14:textId="77777777" w:rsidR="00F36B69" w:rsidRDefault="00F36B69">
      <w:pPr>
        <w:pStyle w:val="BodyText"/>
        <w:rPr>
          <w:sz w:val="20"/>
        </w:rPr>
      </w:pPr>
    </w:p>
    <w:p w14:paraId="623DADF0" w14:textId="77777777" w:rsidR="00F36B69" w:rsidRDefault="00F36B69">
      <w:pPr>
        <w:pStyle w:val="BodyText"/>
        <w:rPr>
          <w:sz w:val="20"/>
        </w:rPr>
      </w:pPr>
    </w:p>
    <w:p w14:paraId="7346C885" w14:textId="77777777" w:rsidR="00F36B69" w:rsidRDefault="00F36B69">
      <w:pPr>
        <w:pStyle w:val="BodyText"/>
        <w:rPr>
          <w:sz w:val="20"/>
        </w:rPr>
      </w:pPr>
    </w:p>
    <w:p w14:paraId="7D878B93" w14:textId="77777777" w:rsidR="00F36B69" w:rsidRDefault="00F36B69">
      <w:pPr>
        <w:pStyle w:val="BodyText"/>
        <w:rPr>
          <w:sz w:val="20"/>
        </w:rPr>
      </w:pPr>
    </w:p>
    <w:p w14:paraId="540290F2" w14:textId="77777777" w:rsidR="00F36B69" w:rsidRDefault="00F36B69">
      <w:pPr>
        <w:pStyle w:val="BodyText"/>
        <w:rPr>
          <w:sz w:val="20"/>
        </w:rPr>
      </w:pPr>
    </w:p>
    <w:p w14:paraId="017F6836" w14:textId="77777777" w:rsidR="00F36B69" w:rsidRDefault="00F36B69">
      <w:pPr>
        <w:pStyle w:val="BodyText"/>
        <w:rPr>
          <w:sz w:val="20"/>
        </w:rPr>
      </w:pPr>
    </w:p>
    <w:p w14:paraId="0FCDA05C" w14:textId="77777777" w:rsidR="00F36B69" w:rsidRDefault="00F36B69">
      <w:pPr>
        <w:pStyle w:val="BodyText"/>
        <w:rPr>
          <w:sz w:val="20"/>
        </w:rPr>
      </w:pPr>
    </w:p>
    <w:p w14:paraId="5E8D9A80" w14:textId="77777777" w:rsidR="00F36B69" w:rsidRDefault="00F36B69">
      <w:pPr>
        <w:pStyle w:val="BodyText"/>
        <w:rPr>
          <w:sz w:val="20"/>
        </w:rPr>
      </w:pPr>
    </w:p>
    <w:p w14:paraId="796D04DD" w14:textId="77777777" w:rsidR="00F36B69" w:rsidRDefault="00F36B69">
      <w:pPr>
        <w:pStyle w:val="BodyText"/>
        <w:rPr>
          <w:sz w:val="20"/>
        </w:rPr>
      </w:pPr>
    </w:p>
    <w:p w14:paraId="66608B11" w14:textId="77777777" w:rsidR="00F36B69" w:rsidRDefault="00F36B69">
      <w:pPr>
        <w:pStyle w:val="BodyText"/>
        <w:rPr>
          <w:sz w:val="20"/>
        </w:rPr>
      </w:pPr>
    </w:p>
    <w:p w14:paraId="20C403E3" w14:textId="77777777" w:rsidR="00F36B69" w:rsidRDefault="00F36B69">
      <w:pPr>
        <w:pStyle w:val="BodyText"/>
        <w:rPr>
          <w:sz w:val="20"/>
        </w:rPr>
      </w:pPr>
    </w:p>
    <w:p w14:paraId="1AD5E6D8" w14:textId="77777777" w:rsidR="00F36B69" w:rsidRDefault="00F36B69">
      <w:pPr>
        <w:pStyle w:val="BodyText"/>
        <w:rPr>
          <w:sz w:val="20"/>
        </w:rPr>
      </w:pPr>
    </w:p>
    <w:p w14:paraId="1B05BBF8" w14:textId="77777777" w:rsidR="00F36B69" w:rsidRDefault="00F36B69">
      <w:pPr>
        <w:pStyle w:val="BodyText"/>
        <w:rPr>
          <w:sz w:val="20"/>
        </w:rPr>
      </w:pPr>
    </w:p>
    <w:p w14:paraId="4608E838" w14:textId="77777777" w:rsidR="00F36B69" w:rsidRDefault="00F36B69">
      <w:pPr>
        <w:pStyle w:val="BodyText"/>
        <w:rPr>
          <w:sz w:val="20"/>
        </w:rPr>
      </w:pPr>
    </w:p>
    <w:p w14:paraId="5EC17EFD" w14:textId="77777777" w:rsidR="00F36B69" w:rsidRDefault="00F36B69">
      <w:pPr>
        <w:pStyle w:val="BodyText"/>
        <w:rPr>
          <w:sz w:val="20"/>
        </w:rPr>
      </w:pPr>
    </w:p>
    <w:p w14:paraId="40319729" w14:textId="77777777" w:rsidR="00F36B69" w:rsidRDefault="00F36B69">
      <w:pPr>
        <w:pStyle w:val="BodyText"/>
        <w:rPr>
          <w:sz w:val="20"/>
        </w:rPr>
      </w:pPr>
    </w:p>
    <w:p w14:paraId="4980E546" w14:textId="77777777" w:rsidR="00F36B69" w:rsidRDefault="00F36B69">
      <w:pPr>
        <w:pStyle w:val="BodyText"/>
        <w:rPr>
          <w:sz w:val="20"/>
        </w:rPr>
      </w:pPr>
    </w:p>
    <w:p w14:paraId="70E87F0D" w14:textId="77777777" w:rsidR="00F36B69" w:rsidRDefault="00F36B69">
      <w:pPr>
        <w:pStyle w:val="BodyText"/>
        <w:rPr>
          <w:sz w:val="20"/>
        </w:rPr>
      </w:pPr>
    </w:p>
    <w:p w14:paraId="225F00A6" w14:textId="77777777" w:rsidR="00F36B69" w:rsidRDefault="00F36B69">
      <w:pPr>
        <w:pStyle w:val="BodyText"/>
        <w:rPr>
          <w:sz w:val="20"/>
        </w:rPr>
      </w:pPr>
    </w:p>
    <w:p w14:paraId="31A89B93" w14:textId="77777777" w:rsidR="00F36B69" w:rsidRDefault="00F36B69">
      <w:pPr>
        <w:pStyle w:val="BodyText"/>
        <w:rPr>
          <w:sz w:val="20"/>
        </w:rPr>
      </w:pPr>
    </w:p>
    <w:p w14:paraId="2C6523E1" w14:textId="77777777" w:rsidR="00F36B69" w:rsidRDefault="00F36B69">
      <w:pPr>
        <w:pStyle w:val="BodyText"/>
        <w:rPr>
          <w:sz w:val="20"/>
        </w:rPr>
      </w:pPr>
    </w:p>
    <w:p w14:paraId="3F1E4189" w14:textId="77777777" w:rsidR="00F36B69" w:rsidRDefault="00F36B69">
      <w:pPr>
        <w:pStyle w:val="BodyText"/>
        <w:rPr>
          <w:sz w:val="20"/>
        </w:rPr>
      </w:pPr>
    </w:p>
    <w:p w14:paraId="06C4F399" w14:textId="77777777" w:rsidR="00F36B69" w:rsidRDefault="00F36B69">
      <w:pPr>
        <w:pStyle w:val="BodyText"/>
        <w:rPr>
          <w:sz w:val="20"/>
        </w:rPr>
      </w:pPr>
    </w:p>
    <w:p w14:paraId="4CC1EB5B" w14:textId="77777777" w:rsidR="00F36B69" w:rsidRDefault="00F36B69">
      <w:pPr>
        <w:pStyle w:val="BodyText"/>
        <w:rPr>
          <w:sz w:val="20"/>
        </w:rPr>
      </w:pPr>
    </w:p>
    <w:p w14:paraId="466ED36E" w14:textId="77777777" w:rsidR="00F36B69" w:rsidRDefault="00F36B69">
      <w:pPr>
        <w:pStyle w:val="BodyText"/>
        <w:rPr>
          <w:sz w:val="20"/>
        </w:rPr>
      </w:pPr>
    </w:p>
    <w:p w14:paraId="24B206D8" w14:textId="77777777" w:rsidR="00F36B69" w:rsidRDefault="00F36B69">
      <w:pPr>
        <w:pStyle w:val="BodyText"/>
        <w:rPr>
          <w:sz w:val="20"/>
        </w:rPr>
      </w:pPr>
    </w:p>
    <w:p w14:paraId="5CBD44D0" w14:textId="77777777" w:rsidR="00F36B69" w:rsidRDefault="00F36B69">
      <w:pPr>
        <w:pStyle w:val="BodyText"/>
        <w:spacing w:before="4"/>
        <w:rPr>
          <w:sz w:val="20"/>
        </w:rPr>
      </w:pPr>
    </w:p>
    <w:p w14:paraId="6405D02E" w14:textId="77777777" w:rsidR="00F36B69" w:rsidRDefault="00462669">
      <w:pPr>
        <w:pStyle w:val="BodyText"/>
        <w:spacing w:before="55"/>
        <w:ind w:left="140"/>
      </w:pPr>
      <w:r>
        <w:rPr>
          <w:w w:val="99"/>
        </w:rPr>
        <w:t>2</w:t>
      </w:r>
    </w:p>
    <w:sectPr w:rsidR="00F36B69">
      <w:pgSz w:w="12240" w:h="15840"/>
      <w:pgMar w:top="14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049B6"/>
    <w:multiLevelType w:val="hybridMultilevel"/>
    <w:tmpl w:val="42FAC26A"/>
    <w:lvl w:ilvl="0" w:tplc="1188FC84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E6B8BFE0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91D8B066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BA001B4E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FEC473D2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5" w:tplc="C1521B74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6" w:tplc="7F94D8A8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7" w:tplc="51DA6ADA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9C840EC4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7D72AA"/>
    <w:multiLevelType w:val="hybridMultilevel"/>
    <w:tmpl w:val="8CEE2410"/>
    <w:lvl w:ilvl="0" w:tplc="C33ED96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BD2CD5B4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E61668EE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07548C70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2F4856FA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46FCB38C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99E46842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2A2AF546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  <w:lvl w:ilvl="8" w:tplc="395610CC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ackelford, Debra, VBADENV Trng Facility">
    <w15:presenceInfo w15:providerId="AD" w15:userId="S::Debra.Shackelford@va.gov::e8d56e37-44d7-42db-8f32-6f442fcfd01e"/>
  </w15:person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69"/>
    <w:rsid w:val="002E1042"/>
    <w:rsid w:val="00462669"/>
    <w:rsid w:val="004A5BA0"/>
    <w:rsid w:val="004D1FFE"/>
    <w:rsid w:val="00EA1980"/>
    <w:rsid w:val="00F3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9041"/>
  <w15:docId w15:val="{300ED5A6-BCBF-41A9-A292-CB534EBA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3154" w:right="2820" w:hanging="255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2E1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0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042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042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0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04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563</Words>
  <Characters>3211</Characters>
  <Application>Microsoft Office Word</Application>
  <DocSecurity>0</DocSecurity>
  <Lines>26</Lines>
  <Paragraphs>7</Paragraphs>
  <ScaleCrop>false</ScaleCrop>
  <Company>Department of Veterans Affairs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Shackelford, Debra, VBADENV Trng Facility</dc:creator>
  <cp:lastModifiedBy>EDWARDS, LARRY D., VBADENV Trng Facility</cp:lastModifiedBy>
  <cp:revision>6</cp:revision>
  <dcterms:created xsi:type="dcterms:W3CDTF">2021-06-21T15:37:00Z</dcterms:created>
  <dcterms:modified xsi:type="dcterms:W3CDTF">2021-10-15T20:43:00Z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2021-03-25T00:00:00Z</vt:filetime>
  </property>
</Properties>
</file>