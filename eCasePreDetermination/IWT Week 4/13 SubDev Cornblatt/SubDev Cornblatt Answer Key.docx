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BF03" w14:textId="5D5C5769" w:rsidR="00B8626C" w:rsidRPr="00393067" w:rsidRDefault="00A54690" w:rsidP="00A54690">
      <w:pPr>
        <w:jc w:val="center"/>
        <w:rPr>
          <w:bCs/>
          <w:i/>
          <w:sz w:val="40"/>
          <w:szCs w:val="40"/>
          <w:u w:val="single"/>
          <w:rPrChange w:id="0" w:author="EDWARDS, LARRY D., VBADENV Trng Facility" w:date="2021-10-15T14:36:00Z">
            <w:rPr>
              <w:b/>
              <w:i/>
              <w:sz w:val="40"/>
              <w:szCs w:val="40"/>
              <w:u w:val="single"/>
            </w:rPr>
          </w:rPrChange>
        </w:rPr>
      </w:pPr>
      <w:r w:rsidRPr="00393067">
        <w:rPr>
          <w:bCs/>
          <w:i/>
          <w:sz w:val="40"/>
          <w:szCs w:val="40"/>
          <w:u w:val="single"/>
          <w:rPrChange w:id="1" w:author="EDWARDS, LARRY D., VBADENV Trng Facility" w:date="2021-10-15T14:36:00Z">
            <w:rPr>
              <w:b/>
              <w:i/>
              <w:sz w:val="40"/>
              <w:szCs w:val="40"/>
              <w:u w:val="single"/>
            </w:rPr>
          </w:rPrChange>
        </w:rPr>
        <w:t xml:space="preserve">VSR </w:t>
      </w:r>
      <w:r w:rsidR="00CD54BE" w:rsidRPr="00393067">
        <w:rPr>
          <w:bCs/>
          <w:i/>
          <w:sz w:val="40"/>
          <w:szCs w:val="40"/>
          <w:u w:val="single"/>
          <w:rPrChange w:id="2" w:author="EDWARDS, LARRY D., VBADENV Trng Facility" w:date="2021-10-15T14:36:00Z">
            <w:rPr>
              <w:b/>
              <w:i/>
              <w:sz w:val="40"/>
              <w:szCs w:val="40"/>
              <w:u w:val="single"/>
            </w:rPr>
          </w:rPrChange>
        </w:rPr>
        <w:t>e</w:t>
      </w:r>
      <w:r w:rsidRPr="00393067">
        <w:rPr>
          <w:bCs/>
          <w:i/>
          <w:sz w:val="40"/>
          <w:szCs w:val="40"/>
          <w:u w:val="single"/>
          <w:rPrChange w:id="3" w:author="EDWARDS, LARRY D., VBADENV Trng Facility" w:date="2021-10-15T14:36:00Z">
            <w:rPr>
              <w:b/>
              <w:i/>
              <w:sz w:val="40"/>
              <w:szCs w:val="40"/>
              <w:u w:val="single"/>
            </w:rPr>
          </w:rPrChange>
        </w:rPr>
        <w:t>Case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:rsidRPr="00393067" w14:paraId="2668BF06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4" w14:textId="77777777" w:rsidR="005627D4" w:rsidRPr="00393067" w:rsidRDefault="006C55F0">
            <w:pPr>
              <w:rPr>
                <w:b w:val="0"/>
                <w:rPrChange w:id="4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5" w:author="EDWARDS, LARRY D., VBADENV Trng Facility" w:date="2021-10-15T14:36:00Z">
                  <w:rPr/>
                </w:rPrChange>
              </w:rPr>
              <w:t>Sequence</w:t>
            </w:r>
          </w:p>
        </w:tc>
        <w:tc>
          <w:tcPr>
            <w:tcW w:w="7380" w:type="dxa"/>
          </w:tcPr>
          <w:p w14:paraId="2668BF05" w14:textId="1026A939" w:rsidR="005627D4" w:rsidRPr="00393067" w:rsidRDefault="00642421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PrChange w:id="6" w:author="EDWARDS, LARRY D., VBADENV Trng Facility" w:date="2021-10-15T14:36:00Z">
                  <w:rPr/>
                </w:rPrChange>
              </w:rPr>
            </w:pPr>
            <w:proofErr w:type="spellStart"/>
            <w:r w:rsidRPr="00393067">
              <w:rPr>
                <w:b w:val="0"/>
                <w:rPrChange w:id="7" w:author="EDWARDS, LARRY D., VBADENV Trng Facility" w:date="2021-10-15T14:36:00Z">
                  <w:rPr/>
                </w:rPrChange>
              </w:rPr>
              <w:t>SubDev</w:t>
            </w:r>
            <w:proofErr w:type="spellEnd"/>
          </w:p>
        </w:tc>
      </w:tr>
      <w:tr w:rsidR="005627D4" w:rsidRPr="00393067" w14:paraId="2668BF09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7" w14:textId="77777777" w:rsidR="005627D4" w:rsidRPr="00393067" w:rsidRDefault="005627D4">
            <w:pPr>
              <w:rPr>
                <w:b w:val="0"/>
                <w:rPrChange w:id="8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9" w:author="EDWARDS, LARRY D., VBADENV Trng Facility" w:date="2021-10-15T14:36:00Z">
                  <w:rPr/>
                </w:rPrChange>
              </w:rPr>
              <w:t>Name</w:t>
            </w:r>
          </w:p>
        </w:tc>
        <w:tc>
          <w:tcPr>
            <w:tcW w:w="7380" w:type="dxa"/>
          </w:tcPr>
          <w:p w14:paraId="2668BF08" w14:textId="73016C9F" w:rsidR="005627D4" w:rsidRPr="00393067" w:rsidRDefault="00DC5461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0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11" w:author="EDWARDS, LARRY D., VBADENV Trng Facility" w:date="2021-10-15T14:36:00Z">
                  <w:rPr>
                    <w:b/>
                  </w:rPr>
                </w:rPrChange>
              </w:rPr>
              <w:t>CORNBLATT, Homer T</w:t>
            </w:r>
          </w:p>
        </w:tc>
      </w:tr>
      <w:tr w:rsidR="005627D4" w:rsidRPr="00393067" w14:paraId="2668BF0C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A" w14:textId="77777777" w:rsidR="005627D4" w:rsidRPr="00393067" w:rsidRDefault="005627D4">
            <w:pPr>
              <w:rPr>
                <w:b w:val="0"/>
                <w:rPrChange w:id="12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3" w:author="EDWARDS, LARRY D., VBADENV Trng Facility" w:date="2021-10-15T14:36:00Z">
                  <w:rPr/>
                </w:rPrChange>
              </w:rPr>
              <w:t>Claim #:</w:t>
            </w:r>
          </w:p>
        </w:tc>
        <w:tc>
          <w:tcPr>
            <w:tcW w:w="7380" w:type="dxa"/>
          </w:tcPr>
          <w:p w14:paraId="2668BF0B" w14:textId="5BE0C6ED" w:rsidR="005627D4" w:rsidRPr="00393067" w:rsidRDefault="00F84F6C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4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15" w:author="EDWARDS, LARRY D., VBADENV Trng Facility" w:date="2021-10-15T14:36:00Z">
                  <w:rPr>
                    <w:b/>
                  </w:rPr>
                </w:rPrChange>
              </w:rPr>
              <w:t>6Y1</w:t>
            </w:r>
            <w:r w:rsidR="00DC5461" w:rsidRPr="00393067">
              <w:rPr>
                <w:bCs/>
                <w:rPrChange w:id="16" w:author="EDWARDS, LARRY D., VBADENV Trng Facility" w:date="2021-10-15T14:36:00Z">
                  <w:rPr>
                    <w:b/>
                  </w:rPr>
                </w:rPrChange>
              </w:rPr>
              <w:t>5</w:t>
            </w:r>
            <w:r w:rsidRPr="00393067">
              <w:rPr>
                <w:bCs/>
                <w:rPrChange w:id="17" w:author="EDWARDS, LARRY D., VBADENV Trng Facility" w:date="2021-10-15T14:36:00Z">
                  <w:rPr>
                    <w:b/>
                  </w:rPr>
                </w:rPrChange>
              </w:rPr>
              <w:t>XX00</w:t>
            </w:r>
          </w:p>
        </w:tc>
      </w:tr>
      <w:tr w:rsidR="005627D4" w:rsidRPr="00393067" w14:paraId="2668BF0F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0D" w14:textId="77777777" w:rsidR="005627D4" w:rsidRPr="00393067" w:rsidRDefault="005627D4">
            <w:pPr>
              <w:rPr>
                <w:b w:val="0"/>
                <w:rPrChange w:id="18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9" w:author="EDWARDS, LARRY D., VBADENV Trng Facility" w:date="2021-10-15T14:36:00Z">
                  <w:rPr/>
                </w:rPrChange>
              </w:rPr>
              <w:t>Branch of Service</w:t>
            </w:r>
          </w:p>
        </w:tc>
        <w:tc>
          <w:tcPr>
            <w:tcW w:w="7380" w:type="dxa"/>
          </w:tcPr>
          <w:p w14:paraId="2668BF0E" w14:textId="1EC88C34" w:rsidR="005627D4" w:rsidRPr="00393067" w:rsidRDefault="00DC5461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20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21" w:author="EDWARDS, LARRY D., VBADENV Trng Facility" w:date="2021-10-15T14:36:00Z">
                  <w:rPr>
                    <w:b/>
                  </w:rPr>
                </w:rPrChange>
              </w:rPr>
              <w:t>Army</w:t>
            </w:r>
          </w:p>
        </w:tc>
      </w:tr>
      <w:tr w:rsidR="005627D4" w:rsidRPr="00393067" w14:paraId="2668BF12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0" w14:textId="77777777" w:rsidR="005627D4" w:rsidRPr="00393067" w:rsidRDefault="005627D4">
            <w:pPr>
              <w:rPr>
                <w:b w:val="0"/>
                <w:rPrChange w:id="22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23" w:author="EDWARDS, LARRY D., VBADENV Trng Facility" w:date="2021-10-15T14:36:00Z">
                  <w:rPr/>
                </w:rPrChange>
              </w:rPr>
              <w:t>Period of Service</w:t>
            </w:r>
          </w:p>
        </w:tc>
        <w:tc>
          <w:tcPr>
            <w:tcW w:w="7380" w:type="dxa"/>
          </w:tcPr>
          <w:p w14:paraId="2668BF11" w14:textId="6DF96AE0" w:rsidR="005627D4" w:rsidRPr="00393067" w:rsidRDefault="00910BF2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24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25" w:author="EDWARDS, LARRY D., VBADENV Trng Facility" w:date="2021-10-15T14:36:00Z">
                  <w:rPr>
                    <w:b/>
                  </w:rPr>
                </w:rPrChange>
              </w:rPr>
              <w:t>10/14/2016 - 10/17/2020</w:t>
            </w:r>
          </w:p>
        </w:tc>
      </w:tr>
      <w:tr w:rsidR="005627D4" w:rsidRPr="00393067" w14:paraId="2668BF15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3" w14:textId="77777777" w:rsidR="005627D4" w:rsidRPr="00393067" w:rsidRDefault="005627D4">
            <w:pPr>
              <w:rPr>
                <w:b w:val="0"/>
                <w:rPrChange w:id="26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27" w:author="EDWARDS, LARRY D., VBADENV Trng Facility" w:date="2021-10-15T14:36:00Z">
                  <w:rPr/>
                </w:rPrChange>
              </w:rPr>
              <w:t>Type of Claim</w:t>
            </w:r>
          </w:p>
        </w:tc>
        <w:tc>
          <w:tcPr>
            <w:tcW w:w="7380" w:type="dxa"/>
          </w:tcPr>
          <w:p w14:paraId="2668BF14" w14:textId="3460A712" w:rsidR="005627D4" w:rsidRPr="00393067" w:rsidRDefault="00D966DC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28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29" w:author="EDWARDS, LARRY D., VBADENV Trng Facility" w:date="2021-10-15T14:36:00Z">
                  <w:rPr>
                    <w:b/>
                  </w:rPr>
                </w:rPrChange>
              </w:rPr>
              <w:t xml:space="preserve">110; Initial - </w:t>
            </w:r>
            <w:r w:rsidR="00AE56DC" w:rsidRPr="00393067">
              <w:rPr>
                <w:bCs/>
                <w:rPrChange w:id="30" w:author="EDWARDS, LARRY D., VBADENV Trng Facility" w:date="2021-10-15T14:36:00Z">
                  <w:rPr>
                    <w:b/>
                  </w:rPr>
                </w:rPrChange>
              </w:rPr>
              <w:t>Subsequent Development</w:t>
            </w:r>
          </w:p>
        </w:tc>
      </w:tr>
      <w:tr w:rsidR="005627D4" w:rsidRPr="00393067" w14:paraId="2668BF18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6" w14:textId="77777777" w:rsidR="005627D4" w:rsidRPr="00393067" w:rsidRDefault="005627D4">
            <w:pPr>
              <w:rPr>
                <w:b w:val="0"/>
                <w:rPrChange w:id="31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32" w:author="EDWARDS, LARRY D., VBADENV Trng Facility" w:date="2021-10-15T14:36:00Z">
                  <w:rPr/>
                </w:rPrChange>
              </w:rPr>
              <w:t>Contentions</w:t>
            </w:r>
          </w:p>
        </w:tc>
        <w:tc>
          <w:tcPr>
            <w:tcW w:w="7380" w:type="dxa"/>
          </w:tcPr>
          <w:p w14:paraId="2668BF17" w14:textId="68DA16D9" w:rsidR="005627D4" w:rsidRPr="00393067" w:rsidRDefault="003766C9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33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34" w:author="EDWARDS, LARRY D., VBADENV Trng Facility" w:date="2021-10-15T14:36:00Z">
                  <w:rPr>
                    <w:b/>
                  </w:rPr>
                </w:rPrChange>
              </w:rPr>
              <w:t>New</w:t>
            </w:r>
            <w:r w:rsidR="00642421" w:rsidRPr="00393067">
              <w:rPr>
                <w:bCs/>
                <w:rPrChange w:id="35" w:author="EDWARDS, LARRY D., VBADENV Trng Facility" w:date="2021-10-15T14:36:00Z">
                  <w:rPr>
                    <w:b/>
                  </w:rPr>
                </w:rPrChange>
              </w:rPr>
              <w:t xml:space="preserve"> -</w:t>
            </w:r>
            <w:r w:rsidRPr="00393067">
              <w:rPr>
                <w:bCs/>
                <w:rPrChange w:id="36" w:author="EDWARDS, LARRY D., VBADENV Trng Facility" w:date="2021-10-15T14:36:00Z">
                  <w:rPr>
                    <w:b/>
                  </w:rPr>
                </w:rPrChange>
              </w:rPr>
              <w:t xml:space="preserve"> PTSD</w:t>
            </w:r>
          </w:p>
        </w:tc>
      </w:tr>
      <w:tr w:rsidR="005627D4" w:rsidRPr="00393067" w14:paraId="2668BF1B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9" w14:textId="77777777" w:rsidR="005627D4" w:rsidRPr="00393067" w:rsidRDefault="005627D4">
            <w:pPr>
              <w:rPr>
                <w:b w:val="0"/>
                <w:rPrChange w:id="37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38" w:author="EDWARDS, LARRY D., VBADENV Trng Facility" w:date="2021-10-15T14:36:00Z">
                  <w:rPr/>
                </w:rPrChange>
              </w:rPr>
              <w:t>FDC Y/N</w:t>
            </w:r>
          </w:p>
        </w:tc>
        <w:tc>
          <w:tcPr>
            <w:tcW w:w="7380" w:type="dxa"/>
          </w:tcPr>
          <w:p w14:paraId="2668BF1A" w14:textId="77777777" w:rsidR="005627D4" w:rsidRPr="00393067" w:rsidRDefault="00256A88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39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40" w:author="EDWARDS, LARRY D., VBADENV Trng Facility" w:date="2021-10-15T14:36:00Z">
                  <w:rPr>
                    <w:b/>
                  </w:rPr>
                </w:rPrChange>
              </w:rPr>
              <w:t>Y</w:t>
            </w:r>
          </w:p>
        </w:tc>
      </w:tr>
      <w:tr w:rsidR="005627D4" w:rsidRPr="00393067" w14:paraId="2668BF1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68BF1C" w14:textId="77777777" w:rsidR="005627D4" w:rsidRPr="00393067" w:rsidRDefault="005627D4">
            <w:pPr>
              <w:rPr>
                <w:b w:val="0"/>
                <w:rPrChange w:id="41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42" w:author="EDWARDS, LARRY D., VBADENV Trng Facility" w:date="2021-10-15T14:36:00Z">
                  <w:rPr/>
                </w:rPrChange>
              </w:rPr>
              <w:t>FDC Exclusion Y/N</w:t>
            </w:r>
          </w:p>
        </w:tc>
        <w:tc>
          <w:tcPr>
            <w:tcW w:w="7380" w:type="dxa"/>
          </w:tcPr>
          <w:p w14:paraId="2668BF1D" w14:textId="77777777" w:rsidR="005627D4" w:rsidRPr="00393067" w:rsidRDefault="003766C9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43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44" w:author="EDWARDS, LARRY D., VBADENV Trng Facility" w:date="2021-10-15T14:36:00Z">
                  <w:rPr>
                    <w:b/>
                  </w:rPr>
                </w:rPrChange>
              </w:rPr>
              <w:t>Y</w:t>
            </w:r>
          </w:p>
        </w:tc>
      </w:tr>
    </w:tbl>
    <w:p w14:paraId="2668BF1F" w14:textId="77777777" w:rsidR="00B0316C" w:rsidRPr="00393067" w:rsidRDefault="00B0316C">
      <w:pPr>
        <w:rPr>
          <w:bCs/>
          <w:rPrChange w:id="45" w:author="EDWARDS, LARRY D., VBADENV Trng Facility" w:date="2021-10-15T14:36:00Z">
            <w:rPr/>
          </w:rPrChange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49"/>
        <w:gridCol w:w="1512"/>
        <w:gridCol w:w="5099"/>
      </w:tblGrid>
      <w:tr w:rsidR="00176748" w:rsidRPr="00393067" w14:paraId="2668BF23" w14:textId="77777777" w:rsidTr="00647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20" w14:textId="77777777" w:rsidR="00176748" w:rsidRPr="00393067" w:rsidRDefault="00176748" w:rsidP="00021DAB">
            <w:pPr>
              <w:rPr>
                <w:b w:val="0"/>
                <w:rPrChange w:id="46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47" w:author="EDWARDS, LARRY D., VBADENV Trng Facility" w:date="2021-10-15T14:36:00Z">
                  <w:rPr/>
                </w:rPrChange>
              </w:rPr>
              <w:t>VA Forms and Revision Date</w:t>
            </w:r>
          </w:p>
        </w:tc>
        <w:tc>
          <w:tcPr>
            <w:tcW w:w="1512" w:type="dxa"/>
          </w:tcPr>
          <w:p w14:paraId="2668BF21" w14:textId="77777777" w:rsidR="00176748" w:rsidRPr="00393067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PrChange w:id="48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49" w:author="EDWARDS, LARRY D., VBADENV Trng Facility" w:date="2021-10-15T14:36:00Z">
                  <w:rPr/>
                </w:rPrChange>
              </w:rPr>
              <w:t>Revision Date</w:t>
            </w:r>
          </w:p>
        </w:tc>
        <w:tc>
          <w:tcPr>
            <w:tcW w:w="5099" w:type="dxa"/>
          </w:tcPr>
          <w:p w14:paraId="2668BF22" w14:textId="77777777" w:rsidR="00176748" w:rsidRPr="00393067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PrChange w:id="50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51" w:author="EDWARDS, LARRY D., VBADENV Trng Facility" w:date="2021-10-15T14:36:00Z">
                  <w:rPr/>
                </w:rPrChange>
              </w:rPr>
              <w:t>Required: Y/N and Details</w:t>
            </w:r>
          </w:p>
        </w:tc>
      </w:tr>
      <w:tr w:rsidR="00826620" w:rsidRPr="00393067" w14:paraId="2668BF27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24" w14:textId="77777777" w:rsidR="00826620" w:rsidRPr="00393067" w:rsidRDefault="00826620">
            <w:pPr>
              <w:rPr>
                <w:b w:val="0"/>
                <w:rPrChange w:id="52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53" w:author="EDWARDS, LARRY D., VBADENV Trng Facility" w:date="2021-10-15T14:36:00Z">
                  <w:rPr/>
                </w:rPrChange>
              </w:rPr>
              <w:t xml:space="preserve">VA Form 21-526EZ     </w:t>
            </w:r>
          </w:p>
        </w:tc>
        <w:tc>
          <w:tcPr>
            <w:tcW w:w="1512" w:type="dxa"/>
          </w:tcPr>
          <w:p w14:paraId="2668BF25" w14:textId="1EFA9696" w:rsidR="00826620" w:rsidRPr="00393067" w:rsidRDefault="00642421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54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55" w:author="EDWARDS, LARRY D., VBADENV Trng Facility" w:date="2021-10-15T14:36:00Z">
                  <w:rPr/>
                </w:rPrChange>
              </w:rPr>
              <w:t>09/2019</w:t>
            </w:r>
          </w:p>
        </w:tc>
        <w:tc>
          <w:tcPr>
            <w:tcW w:w="5099" w:type="dxa"/>
          </w:tcPr>
          <w:p w14:paraId="2668BF26" w14:textId="5E0236BC" w:rsidR="00826620" w:rsidRPr="00393067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56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57" w:author="EDWARDS, LARRY D., VBADENV Trng Facility" w:date="2021-10-15T14:36:00Z">
                  <w:rPr>
                    <w:b/>
                  </w:rPr>
                </w:rPrChange>
              </w:rPr>
              <w:t>Y</w:t>
            </w:r>
            <w:r w:rsidR="00C6279A" w:rsidRPr="00393067">
              <w:rPr>
                <w:bCs/>
                <w:rPrChange w:id="58" w:author="EDWARDS, LARRY D., VBADENV Trng Facility" w:date="2021-10-15T14:36:00Z">
                  <w:rPr>
                    <w:b/>
                  </w:rPr>
                </w:rPrChange>
              </w:rPr>
              <w:t xml:space="preserve"> (for this case only – additional documents are already in the eFolder)</w:t>
            </w:r>
          </w:p>
        </w:tc>
      </w:tr>
      <w:tr w:rsidR="00BC6696" w:rsidRPr="00393067" w14:paraId="0359999E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056576CE" w14:textId="6B42E3A0" w:rsidR="00BC6696" w:rsidRPr="00393067" w:rsidRDefault="00BC6696">
            <w:pPr>
              <w:rPr>
                <w:b w:val="0"/>
                <w:rPrChange w:id="59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60" w:author="EDWARDS, LARRY D., VBADENV Trng Facility" w:date="2021-10-15T14:36:00Z">
                  <w:rPr/>
                </w:rPrChange>
              </w:rPr>
              <w:t>VA Form 21-686c</w:t>
            </w:r>
          </w:p>
        </w:tc>
        <w:tc>
          <w:tcPr>
            <w:tcW w:w="1512" w:type="dxa"/>
          </w:tcPr>
          <w:p w14:paraId="208B7B54" w14:textId="03963BA4" w:rsidR="00BC6696" w:rsidRPr="00393067" w:rsidRDefault="00BC6696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61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62" w:author="EDWARDS, LARRY D., VBADENV Trng Facility" w:date="2021-10-15T14:36:00Z">
                  <w:rPr/>
                </w:rPrChange>
              </w:rPr>
              <w:t>09/2018</w:t>
            </w:r>
          </w:p>
        </w:tc>
        <w:tc>
          <w:tcPr>
            <w:tcW w:w="5099" w:type="dxa"/>
          </w:tcPr>
          <w:p w14:paraId="22070BBA" w14:textId="4EA8B5F1" w:rsidR="00BC6696" w:rsidRPr="00393067" w:rsidRDefault="00BC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63" w:author="EDWARDS, LARRY D., VBADENV Trng Facility" w:date="2021-10-15T14:36:00Z">
                  <w:rPr>
                    <w:b/>
                  </w:rPr>
                </w:rPrChange>
              </w:rPr>
            </w:pPr>
            <w:r w:rsidRPr="00393067">
              <w:rPr>
                <w:bCs/>
                <w:rPrChange w:id="64" w:author="EDWARDS, LARRY D., VBADENV Trng Facility" w:date="2021-10-15T14:36:00Z">
                  <w:rPr>
                    <w:b/>
                  </w:rPr>
                </w:rPrChange>
              </w:rPr>
              <w:t>Y (for this case only – additional documents are already in the eFolder)</w:t>
            </w:r>
          </w:p>
        </w:tc>
      </w:tr>
      <w:tr w:rsidR="00826620" w:rsidRPr="00393067" w14:paraId="2668BF33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0" w14:textId="77777777" w:rsidR="00826620" w:rsidRPr="00393067" w:rsidRDefault="00826620">
            <w:pPr>
              <w:rPr>
                <w:b w:val="0"/>
                <w:rPrChange w:id="65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66" w:author="EDWARDS, LARRY D., VBADENV Trng Facility" w:date="2021-10-15T14:36:00Z">
                  <w:rPr/>
                </w:rPrChange>
              </w:rPr>
              <w:t>VA Form 21-22</w:t>
            </w:r>
          </w:p>
        </w:tc>
        <w:tc>
          <w:tcPr>
            <w:tcW w:w="1512" w:type="dxa"/>
          </w:tcPr>
          <w:p w14:paraId="2668BF31" w14:textId="4E3C7A01" w:rsidR="00826620" w:rsidRPr="00393067" w:rsidRDefault="00826620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67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68" w:author="EDWARDS, LARRY D., VBADENV Trng Facility" w:date="2021-10-15T14:36:00Z">
                  <w:rPr/>
                </w:rPrChange>
              </w:rPr>
              <w:t>0</w:t>
            </w:r>
            <w:r w:rsidR="00642421" w:rsidRPr="00393067">
              <w:rPr>
                <w:bCs/>
                <w:rPrChange w:id="69" w:author="EDWARDS, LARRY D., VBADENV Trng Facility" w:date="2021-10-15T14:36:00Z">
                  <w:rPr/>
                </w:rPrChange>
              </w:rPr>
              <w:t>2/2019</w:t>
            </w:r>
          </w:p>
        </w:tc>
        <w:tc>
          <w:tcPr>
            <w:tcW w:w="5099" w:type="dxa"/>
          </w:tcPr>
          <w:p w14:paraId="2668BF32" w14:textId="7FCFECB9" w:rsidR="00826620" w:rsidRPr="00393067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70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826620" w:rsidRPr="00393067" w14:paraId="2668BF37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4" w14:textId="77777777" w:rsidR="00826620" w:rsidRPr="00393067" w:rsidRDefault="00826620">
            <w:pPr>
              <w:rPr>
                <w:b w:val="0"/>
                <w:rPrChange w:id="71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72" w:author="EDWARDS, LARRY D., VBADENV Trng Facility" w:date="2021-10-15T14:36:00Z">
                  <w:rPr/>
                </w:rPrChange>
              </w:rPr>
              <w:t xml:space="preserve">VA Form 21-4138 </w:t>
            </w:r>
          </w:p>
        </w:tc>
        <w:tc>
          <w:tcPr>
            <w:tcW w:w="1512" w:type="dxa"/>
          </w:tcPr>
          <w:p w14:paraId="2668BF35" w14:textId="494652EC" w:rsidR="00826620" w:rsidRPr="00393067" w:rsidRDefault="00F6157E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73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74" w:author="EDWARDS, LARRY D., VBADENV Trng Facility" w:date="2021-10-15T14:36:00Z">
                  <w:rPr/>
                </w:rPrChange>
              </w:rPr>
              <w:t xml:space="preserve"> 06/2021</w:t>
            </w:r>
          </w:p>
        </w:tc>
        <w:tc>
          <w:tcPr>
            <w:tcW w:w="5099" w:type="dxa"/>
          </w:tcPr>
          <w:p w14:paraId="2668BF36" w14:textId="77777777" w:rsidR="00826620" w:rsidRPr="00393067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75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826620" w:rsidRPr="00393067" w14:paraId="2668BF3B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8" w14:textId="77777777" w:rsidR="00826620" w:rsidRPr="00393067" w:rsidRDefault="00826620">
            <w:pPr>
              <w:rPr>
                <w:b w:val="0"/>
                <w:rPrChange w:id="76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77" w:author="EDWARDS, LARRY D., VBADENV Trng Facility" w:date="2021-10-15T14:36:00Z">
                  <w:rPr/>
                </w:rPrChange>
              </w:rPr>
              <w:t xml:space="preserve">VA Form 21-0966 </w:t>
            </w:r>
          </w:p>
        </w:tc>
        <w:tc>
          <w:tcPr>
            <w:tcW w:w="1512" w:type="dxa"/>
          </w:tcPr>
          <w:p w14:paraId="2668BF39" w14:textId="6B1B9CCD" w:rsidR="00826620" w:rsidRPr="00393067" w:rsidRDefault="00E87409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78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79" w:author="EDWARDS, LARRY D., VBADENV Trng Facility" w:date="2021-10-15T14:36:00Z">
                  <w:rPr/>
                </w:rPrChange>
              </w:rPr>
              <w:t>08/2018</w:t>
            </w:r>
          </w:p>
        </w:tc>
        <w:tc>
          <w:tcPr>
            <w:tcW w:w="5099" w:type="dxa"/>
          </w:tcPr>
          <w:p w14:paraId="2668BF3A" w14:textId="2AC375C9" w:rsidR="00826620" w:rsidRPr="00393067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80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826620" w:rsidRPr="00393067" w14:paraId="2668BF3F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3C" w14:textId="29E806AC" w:rsidR="00826620" w:rsidRPr="00393067" w:rsidRDefault="00F6157E">
            <w:pPr>
              <w:rPr>
                <w:b w:val="0"/>
                <w:rPrChange w:id="81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82" w:author="EDWARDS, LARRY D., VBADENV Trng Facility" w:date="2021-10-15T14:36:00Z">
                  <w:rPr/>
                </w:rPrChange>
              </w:rPr>
              <w:t xml:space="preserve"> </w:t>
            </w:r>
          </w:p>
        </w:tc>
        <w:tc>
          <w:tcPr>
            <w:tcW w:w="1512" w:type="dxa"/>
          </w:tcPr>
          <w:p w14:paraId="2668BF3D" w14:textId="4554AD48" w:rsidR="00826620" w:rsidRPr="00393067" w:rsidRDefault="00826620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83" w:author="EDWARDS, LARRY D., VBADENV Trng Facility" w:date="2021-10-15T14:36:00Z">
                  <w:rPr/>
                </w:rPrChange>
              </w:rPr>
            </w:pPr>
          </w:p>
        </w:tc>
        <w:tc>
          <w:tcPr>
            <w:tcW w:w="5099" w:type="dxa"/>
          </w:tcPr>
          <w:p w14:paraId="2668BF3E" w14:textId="77777777" w:rsidR="00826620" w:rsidRPr="00393067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84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826620" w:rsidRPr="00393067" w14:paraId="2668BF43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0" w14:textId="77777777" w:rsidR="00826620" w:rsidRPr="00393067" w:rsidRDefault="00826620">
            <w:pPr>
              <w:rPr>
                <w:b w:val="0"/>
                <w:rPrChange w:id="85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86" w:author="EDWARDS, LARRY D., VBADENV Trng Facility" w:date="2021-10-15T14:36:00Z">
                  <w:rPr/>
                </w:rPrChange>
              </w:rPr>
              <w:t xml:space="preserve">VA Form 21-674 </w:t>
            </w:r>
          </w:p>
        </w:tc>
        <w:tc>
          <w:tcPr>
            <w:tcW w:w="1512" w:type="dxa"/>
          </w:tcPr>
          <w:p w14:paraId="2668BF41" w14:textId="1D5B6341" w:rsidR="00826620" w:rsidRPr="00393067" w:rsidRDefault="00E87409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87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88" w:author="EDWARDS, LARRY D., VBADENV Trng Facility" w:date="2021-10-15T14:36:00Z">
                  <w:rPr/>
                </w:rPrChange>
              </w:rPr>
              <w:t>06/2018</w:t>
            </w:r>
          </w:p>
        </w:tc>
        <w:tc>
          <w:tcPr>
            <w:tcW w:w="5099" w:type="dxa"/>
          </w:tcPr>
          <w:p w14:paraId="2668BF42" w14:textId="77777777" w:rsidR="00826620" w:rsidRPr="00393067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89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826620" w:rsidRPr="00393067" w14:paraId="2668BF47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4" w14:textId="77777777" w:rsidR="00826620" w:rsidRPr="00393067" w:rsidRDefault="00826620">
            <w:pPr>
              <w:rPr>
                <w:b w:val="0"/>
                <w:rPrChange w:id="90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91" w:author="EDWARDS, LARRY D., VBADENV Trng Facility" w:date="2021-10-15T14:36:00Z">
                  <w:rPr/>
                </w:rPrChange>
              </w:rPr>
              <w:t xml:space="preserve">VA Form 21-0538 </w:t>
            </w:r>
          </w:p>
        </w:tc>
        <w:tc>
          <w:tcPr>
            <w:tcW w:w="1512" w:type="dxa"/>
          </w:tcPr>
          <w:p w14:paraId="2668BF45" w14:textId="5C8870DB" w:rsidR="00826620" w:rsidRPr="00393067" w:rsidRDefault="00F6157E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92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93" w:author="EDWARDS, LARRY D., VBADENV Trng Facility" w:date="2021-10-15T14:36:00Z">
                  <w:rPr/>
                </w:rPrChange>
              </w:rPr>
              <w:t>02/2021</w:t>
            </w:r>
          </w:p>
        </w:tc>
        <w:tc>
          <w:tcPr>
            <w:tcW w:w="5099" w:type="dxa"/>
          </w:tcPr>
          <w:p w14:paraId="2668BF46" w14:textId="77777777" w:rsidR="00826620" w:rsidRPr="00393067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94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826620" w:rsidRPr="00393067" w14:paraId="2668BF4B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8" w14:textId="77777777" w:rsidR="00826620" w:rsidRPr="00393067" w:rsidRDefault="00826620">
            <w:pPr>
              <w:rPr>
                <w:b w:val="0"/>
                <w:rPrChange w:id="95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96" w:author="EDWARDS, LARRY D., VBADENV Trng Facility" w:date="2021-10-15T14:36:00Z">
                  <w:rPr/>
                </w:rPrChange>
              </w:rPr>
              <w:t xml:space="preserve">VA Form 21-0781 </w:t>
            </w:r>
          </w:p>
        </w:tc>
        <w:tc>
          <w:tcPr>
            <w:tcW w:w="1512" w:type="dxa"/>
          </w:tcPr>
          <w:p w14:paraId="2668BF49" w14:textId="77777777" w:rsidR="00826620" w:rsidRPr="00393067" w:rsidRDefault="00826620" w:rsidP="0077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97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98" w:author="EDWARDS, LARRY D., VBADENV Trng Facility" w:date="2021-10-15T14:36:00Z">
                  <w:rPr/>
                </w:rPrChange>
              </w:rPr>
              <w:t>07/2017</w:t>
            </w:r>
          </w:p>
        </w:tc>
        <w:tc>
          <w:tcPr>
            <w:tcW w:w="5099" w:type="dxa"/>
          </w:tcPr>
          <w:p w14:paraId="2668BF4A" w14:textId="796D3D6D" w:rsidR="00826620" w:rsidRPr="00393067" w:rsidRDefault="00826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99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826620" w:rsidRPr="00393067" w14:paraId="2668BF4F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4C" w14:textId="77777777" w:rsidR="00826620" w:rsidRPr="00393067" w:rsidRDefault="00826620">
            <w:pPr>
              <w:rPr>
                <w:b w:val="0"/>
                <w:rPrChange w:id="100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01" w:author="EDWARDS, LARRY D., VBADENV Trng Facility" w:date="2021-10-15T14:36:00Z">
                  <w:rPr/>
                </w:rPrChange>
              </w:rPr>
              <w:t xml:space="preserve">VA Form 21-0781a </w:t>
            </w:r>
          </w:p>
        </w:tc>
        <w:tc>
          <w:tcPr>
            <w:tcW w:w="1512" w:type="dxa"/>
          </w:tcPr>
          <w:p w14:paraId="2668BF4D" w14:textId="77777777" w:rsidR="00826620" w:rsidRPr="00393067" w:rsidRDefault="00826620" w:rsidP="0077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02" w:author="EDWARDS, LARRY D., VBADENV Trng Facility" w:date="2021-10-15T14:36:00Z">
                  <w:rPr/>
                </w:rPrChange>
              </w:rPr>
            </w:pPr>
            <w:r w:rsidRPr="00393067">
              <w:rPr>
                <w:bCs/>
                <w:rPrChange w:id="103" w:author="EDWARDS, LARRY D., VBADENV Trng Facility" w:date="2021-10-15T14:36:00Z">
                  <w:rPr/>
                </w:rPrChange>
              </w:rPr>
              <w:t>07/2017</w:t>
            </w:r>
          </w:p>
        </w:tc>
        <w:tc>
          <w:tcPr>
            <w:tcW w:w="5099" w:type="dxa"/>
          </w:tcPr>
          <w:p w14:paraId="2668BF4E" w14:textId="77777777" w:rsidR="00826620" w:rsidRPr="00393067" w:rsidRDefault="0082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04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176748" w:rsidRPr="00393067" w14:paraId="2668BF53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0" w14:textId="77777777" w:rsidR="00176748" w:rsidRPr="00393067" w:rsidRDefault="00176748">
            <w:pPr>
              <w:rPr>
                <w:b w:val="0"/>
                <w:rPrChange w:id="105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06" w:author="EDWARDS, LARRY D., VBADENV Trng Facility" w:date="2021-10-15T14:36:00Z">
                  <w:rPr/>
                </w:rPrChange>
              </w:rPr>
              <w:t>Standard 5103 Letter</w:t>
            </w:r>
          </w:p>
        </w:tc>
        <w:tc>
          <w:tcPr>
            <w:tcW w:w="1512" w:type="dxa"/>
          </w:tcPr>
          <w:p w14:paraId="2668BF51" w14:textId="77777777" w:rsidR="00176748" w:rsidRPr="00393067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07" w:author="EDWARDS, LARRY D., VBADENV Trng Facility" w:date="2021-10-15T14:36:00Z">
                  <w:rPr/>
                </w:rPrChange>
              </w:rPr>
            </w:pPr>
          </w:p>
        </w:tc>
        <w:tc>
          <w:tcPr>
            <w:tcW w:w="5099" w:type="dxa"/>
          </w:tcPr>
          <w:p w14:paraId="2668BF52" w14:textId="77777777" w:rsidR="00176748" w:rsidRPr="00393067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08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176748" w:rsidRPr="00393067" w14:paraId="2668BF57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4" w14:textId="77777777" w:rsidR="00176748" w:rsidRPr="00393067" w:rsidRDefault="00176748" w:rsidP="00BC4D58">
            <w:pPr>
              <w:rPr>
                <w:b w:val="0"/>
                <w:rPrChange w:id="109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10" w:author="EDWARDS, LARRY D., VBADENV Trng Facility" w:date="2021-10-15T14:36:00Z">
                  <w:rPr/>
                </w:rPrChange>
              </w:rPr>
              <w:t>3101</w:t>
            </w:r>
          </w:p>
        </w:tc>
        <w:tc>
          <w:tcPr>
            <w:tcW w:w="1512" w:type="dxa"/>
          </w:tcPr>
          <w:p w14:paraId="2668BF55" w14:textId="77777777" w:rsidR="00176748" w:rsidRPr="00393067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11" w:author="EDWARDS, LARRY D., VBADENV Trng Facility" w:date="2021-10-15T14:36:00Z">
                  <w:rPr/>
                </w:rPrChange>
              </w:rPr>
            </w:pPr>
          </w:p>
        </w:tc>
        <w:tc>
          <w:tcPr>
            <w:tcW w:w="5099" w:type="dxa"/>
          </w:tcPr>
          <w:p w14:paraId="2668BF56" w14:textId="347BC55E" w:rsidR="00176748" w:rsidRPr="00393067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12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176748" w:rsidRPr="00393067" w14:paraId="2668BF5B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8" w14:textId="77777777" w:rsidR="00176748" w:rsidRPr="00393067" w:rsidRDefault="00176748" w:rsidP="00BC4D58">
            <w:pPr>
              <w:rPr>
                <w:b w:val="0"/>
                <w:rPrChange w:id="113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14" w:author="EDWARDS, LARRY D., VBADENV Trng Facility" w:date="2021-10-15T14:36:00Z">
                  <w:rPr/>
                </w:rPrChange>
              </w:rPr>
              <w:t>BIRLS SHARE Screen</w:t>
            </w:r>
          </w:p>
        </w:tc>
        <w:tc>
          <w:tcPr>
            <w:tcW w:w="1512" w:type="dxa"/>
          </w:tcPr>
          <w:p w14:paraId="2668BF59" w14:textId="77777777" w:rsidR="00176748" w:rsidRPr="00393067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15" w:author="EDWARDS, LARRY D., VBADENV Trng Facility" w:date="2021-10-15T14:36:00Z">
                  <w:rPr/>
                </w:rPrChange>
              </w:rPr>
            </w:pPr>
          </w:p>
        </w:tc>
        <w:tc>
          <w:tcPr>
            <w:tcW w:w="5099" w:type="dxa"/>
          </w:tcPr>
          <w:p w14:paraId="2668BF5A" w14:textId="77777777" w:rsidR="00176748" w:rsidRPr="00393067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16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176748" w:rsidRPr="00393067" w14:paraId="2668BF5F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5C" w14:textId="77777777" w:rsidR="00176748" w:rsidRPr="00393067" w:rsidRDefault="00176748" w:rsidP="00BC4D58">
            <w:pPr>
              <w:rPr>
                <w:b w:val="0"/>
                <w:rPrChange w:id="117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18" w:author="EDWARDS, LARRY D., VBADENV Trng Facility" w:date="2021-10-15T14:36:00Z">
                  <w:rPr/>
                </w:rPrChange>
              </w:rPr>
              <w:t>Rating Decision</w:t>
            </w:r>
          </w:p>
        </w:tc>
        <w:tc>
          <w:tcPr>
            <w:tcW w:w="1512" w:type="dxa"/>
          </w:tcPr>
          <w:p w14:paraId="2668BF5D" w14:textId="77777777" w:rsidR="00176748" w:rsidRPr="00393067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19" w:author="EDWARDS, LARRY D., VBADENV Trng Facility" w:date="2021-10-15T14:36:00Z">
                  <w:rPr/>
                </w:rPrChange>
              </w:rPr>
            </w:pPr>
          </w:p>
        </w:tc>
        <w:tc>
          <w:tcPr>
            <w:tcW w:w="5099" w:type="dxa"/>
          </w:tcPr>
          <w:p w14:paraId="2668BF5E" w14:textId="0B4F6485" w:rsidR="00176748" w:rsidRPr="00393067" w:rsidRDefault="00176748" w:rsidP="002E1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20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176748" w:rsidRPr="00393067" w14:paraId="2668BF63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60" w14:textId="77777777" w:rsidR="00176748" w:rsidRPr="00393067" w:rsidRDefault="00176748">
            <w:pPr>
              <w:rPr>
                <w:b w:val="0"/>
                <w:rPrChange w:id="121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22" w:author="EDWARDS, LARRY D., VBADENV Trng Facility" w:date="2021-10-15T14:36:00Z">
                  <w:rPr/>
                </w:rPrChange>
              </w:rPr>
              <w:t>CAPRI Records</w:t>
            </w:r>
          </w:p>
        </w:tc>
        <w:tc>
          <w:tcPr>
            <w:tcW w:w="1512" w:type="dxa"/>
          </w:tcPr>
          <w:p w14:paraId="2668BF61" w14:textId="77777777" w:rsidR="00176748" w:rsidRPr="00393067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23" w:author="EDWARDS, LARRY D., VBADENV Trng Facility" w:date="2021-10-15T14:36:00Z">
                  <w:rPr/>
                </w:rPrChange>
              </w:rPr>
            </w:pPr>
          </w:p>
        </w:tc>
        <w:tc>
          <w:tcPr>
            <w:tcW w:w="5099" w:type="dxa"/>
          </w:tcPr>
          <w:p w14:paraId="2668BF62" w14:textId="77777777" w:rsidR="00176748" w:rsidRPr="00393067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24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BE7519" w:rsidRPr="00393067" w14:paraId="2668BF67" w14:textId="77777777" w:rsidTr="0064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64" w14:textId="77777777" w:rsidR="00BE7519" w:rsidRPr="00393067" w:rsidRDefault="00BE7519">
            <w:pPr>
              <w:rPr>
                <w:b w:val="0"/>
                <w:rPrChange w:id="125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26" w:author="EDWARDS, LARRY D., VBADENV Trng Facility" w:date="2021-10-15T14:36:00Z">
                  <w:rPr/>
                </w:rPrChange>
              </w:rPr>
              <w:t>ERRA</w:t>
            </w:r>
          </w:p>
        </w:tc>
        <w:tc>
          <w:tcPr>
            <w:tcW w:w="1512" w:type="dxa"/>
          </w:tcPr>
          <w:p w14:paraId="2668BF65" w14:textId="77777777" w:rsidR="00BE7519" w:rsidRPr="00393067" w:rsidRDefault="00BE7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27" w:author="EDWARDS, LARRY D., VBADENV Trng Facility" w:date="2021-10-15T14:36:00Z">
                  <w:rPr/>
                </w:rPrChange>
              </w:rPr>
            </w:pPr>
          </w:p>
        </w:tc>
        <w:tc>
          <w:tcPr>
            <w:tcW w:w="5099" w:type="dxa"/>
          </w:tcPr>
          <w:p w14:paraId="2668BF66" w14:textId="77777777" w:rsidR="00BE7519" w:rsidRPr="00393067" w:rsidRDefault="00BE7519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28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BE7519" w:rsidRPr="00393067" w14:paraId="2668BF6B" w14:textId="77777777" w:rsidTr="006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68BF68" w14:textId="77777777" w:rsidR="00BE7519" w:rsidRPr="00393067" w:rsidRDefault="00BE7519">
            <w:pPr>
              <w:rPr>
                <w:b w:val="0"/>
                <w:rPrChange w:id="129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30" w:author="EDWARDS, LARRY D., VBADENV Trng Facility" w:date="2021-10-15T14:36:00Z">
                  <w:rPr/>
                </w:rPrChange>
              </w:rPr>
              <w:t>DBQ</w:t>
            </w:r>
          </w:p>
        </w:tc>
        <w:tc>
          <w:tcPr>
            <w:tcW w:w="1512" w:type="dxa"/>
          </w:tcPr>
          <w:p w14:paraId="2668BF69" w14:textId="77777777" w:rsidR="00BE7519" w:rsidRPr="00393067" w:rsidRDefault="00BE7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31" w:author="EDWARDS, LARRY D., VBADENV Trng Facility" w:date="2021-10-15T14:36:00Z">
                  <w:rPr/>
                </w:rPrChange>
              </w:rPr>
            </w:pPr>
          </w:p>
        </w:tc>
        <w:tc>
          <w:tcPr>
            <w:tcW w:w="5099" w:type="dxa"/>
          </w:tcPr>
          <w:p w14:paraId="2668BF6A" w14:textId="77777777" w:rsidR="00BE7519" w:rsidRPr="00393067" w:rsidRDefault="00BE7519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32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</w:tbl>
    <w:p w14:paraId="2668BF6C" w14:textId="77777777" w:rsidR="00176748" w:rsidRPr="00393067" w:rsidRDefault="00176748">
      <w:pPr>
        <w:rPr>
          <w:bCs/>
          <w:rPrChange w:id="133" w:author="EDWARDS, LARRY D., VBADENV Trng Facility" w:date="2021-10-15T14:36:00Z">
            <w:rPr/>
          </w:rPrChange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256"/>
        <w:gridCol w:w="6104"/>
      </w:tblGrid>
      <w:tr w:rsidR="005627D4" w:rsidRPr="00393067" w14:paraId="2668BF6F" w14:textId="77777777" w:rsidTr="00BC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6D" w14:textId="77777777" w:rsidR="005627D4" w:rsidRPr="00393067" w:rsidRDefault="005627D4">
            <w:pPr>
              <w:rPr>
                <w:b w:val="0"/>
                <w:rPrChange w:id="134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35" w:author="EDWARDS, LARRY D., VBADENV Trng Facility" w:date="2021-10-15T14:36:00Z">
                  <w:rPr/>
                </w:rPrChange>
              </w:rPr>
              <w:br w:type="page"/>
              <w:t>Supporting Documents</w:t>
            </w:r>
          </w:p>
        </w:tc>
        <w:tc>
          <w:tcPr>
            <w:tcW w:w="6594" w:type="dxa"/>
          </w:tcPr>
          <w:p w14:paraId="2668BF6E" w14:textId="77777777" w:rsidR="005627D4" w:rsidRPr="00393067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rPrChange w:id="136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37" w:author="EDWARDS, LARRY D., VBADENV Trng Facility" w:date="2021-10-15T14:36:00Z">
                  <w:rPr/>
                </w:rPrChange>
              </w:rPr>
              <w:t>Required Y/N</w:t>
            </w:r>
          </w:p>
        </w:tc>
      </w:tr>
      <w:tr w:rsidR="005627D4" w:rsidRPr="00393067" w14:paraId="2668BF72" w14:textId="77777777" w:rsidTr="00BC6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70" w14:textId="77777777" w:rsidR="005627D4" w:rsidRPr="00393067" w:rsidRDefault="005627D4">
            <w:pPr>
              <w:rPr>
                <w:b w:val="0"/>
                <w:rPrChange w:id="138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39" w:author="EDWARDS, LARRY D., VBADENV Trng Facility" w:date="2021-10-15T14:36:00Z">
                  <w:rPr/>
                </w:rPrChange>
              </w:rPr>
              <w:t>DD214</w:t>
            </w:r>
          </w:p>
        </w:tc>
        <w:tc>
          <w:tcPr>
            <w:tcW w:w="6594" w:type="dxa"/>
          </w:tcPr>
          <w:p w14:paraId="2668BF71" w14:textId="66B96E10" w:rsidR="005627D4" w:rsidRPr="00393067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40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8D09F2" w:rsidRPr="00393067" w14:paraId="3A6F136E" w14:textId="77777777" w:rsidTr="00BC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511CBCE8" w14:textId="22676D9F" w:rsidR="008D09F2" w:rsidRPr="00393067" w:rsidRDefault="008D09F2">
            <w:pPr>
              <w:rPr>
                <w:b w:val="0"/>
                <w:rPrChange w:id="141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42" w:author="EDWARDS, LARRY D., VBADENV Trng Facility" w:date="2021-10-15T14:36:00Z">
                  <w:rPr/>
                </w:rPrChange>
              </w:rPr>
              <w:t>CAPRI Enterprise Search</w:t>
            </w:r>
          </w:p>
        </w:tc>
        <w:tc>
          <w:tcPr>
            <w:tcW w:w="6594" w:type="dxa"/>
          </w:tcPr>
          <w:p w14:paraId="5687FFD9" w14:textId="72C05B90" w:rsidR="008D09F2" w:rsidRPr="00393067" w:rsidRDefault="008D0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43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5627D4" w:rsidRPr="00393067" w14:paraId="2668BF75" w14:textId="77777777" w:rsidTr="00BC6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73" w14:textId="77777777" w:rsidR="005627D4" w:rsidRPr="00393067" w:rsidRDefault="005627D4">
            <w:pPr>
              <w:rPr>
                <w:b w:val="0"/>
                <w:rPrChange w:id="144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45" w:author="EDWARDS, LARRY D., VBADENV Trng Facility" w:date="2021-10-15T14:36:00Z">
                  <w:rPr/>
                </w:rPrChange>
              </w:rPr>
              <w:t>Private Medical Records</w:t>
            </w:r>
          </w:p>
        </w:tc>
        <w:tc>
          <w:tcPr>
            <w:tcW w:w="6594" w:type="dxa"/>
          </w:tcPr>
          <w:p w14:paraId="2668BF74" w14:textId="77777777" w:rsidR="005627D4" w:rsidRPr="00393067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46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5627D4" w:rsidRPr="00393067" w14:paraId="2668BF78" w14:textId="77777777" w:rsidTr="00BC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76" w14:textId="77777777" w:rsidR="005627D4" w:rsidRPr="00393067" w:rsidRDefault="005627D4">
            <w:pPr>
              <w:rPr>
                <w:b w:val="0"/>
                <w:rPrChange w:id="147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48" w:author="EDWARDS, LARRY D., VBADENV Trng Facility" w:date="2021-10-15T14:36:00Z">
                  <w:rPr/>
                </w:rPrChange>
              </w:rPr>
              <w:t>SF88 Entrance Exam</w:t>
            </w:r>
          </w:p>
        </w:tc>
        <w:tc>
          <w:tcPr>
            <w:tcW w:w="6594" w:type="dxa"/>
          </w:tcPr>
          <w:p w14:paraId="2668BF77" w14:textId="588597E6" w:rsidR="005627D4" w:rsidRPr="00393067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49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5627D4" w:rsidRPr="00393067" w14:paraId="2668BF7B" w14:textId="77777777" w:rsidTr="00BC6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79" w14:textId="77777777" w:rsidR="005627D4" w:rsidRPr="00393067" w:rsidRDefault="005627D4">
            <w:pPr>
              <w:rPr>
                <w:b w:val="0"/>
                <w:rPrChange w:id="150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51" w:author="EDWARDS, LARRY D., VBADENV Trng Facility" w:date="2021-10-15T14:36:00Z">
                  <w:rPr/>
                </w:rPrChange>
              </w:rPr>
              <w:t>SF88 Separation Exam</w:t>
            </w:r>
          </w:p>
        </w:tc>
        <w:tc>
          <w:tcPr>
            <w:tcW w:w="6594" w:type="dxa"/>
          </w:tcPr>
          <w:p w14:paraId="2668BF7A" w14:textId="182144AC" w:rsidR="005627D4" w:rsidRPr="00393067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52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5627D4" w:rsidRPr="00393067" w14:paraId="2668BF7E" w14:textId="77777777" w:rsidTr="00BC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7C" w14:textId="77777777" w:rsidR="005627D4" w:rsidRPr="00393067" w:rsidRDefault="005627D4">
            <w:pPr>
              <w:rPr>
                <w:b w:val="0"/>
                <w:rPrChange w:id="153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54" w:author="EDWARDS, LARRY D., VBADENV Trng Facility" w:date="2021-10-15T14:36:00Z">
                  <w:rPr/>
                </w:rPrChange>
              </w:rPr>
              <w:t>Service Treatment Records</w:t>
            </w:r>
          </w:p>
        </w:tc>
        <w:tc>
          <w:tcPr>
            <w:tcW w:w="6594" w:type="dxa"/>
          </w:tcPr>
          <w:p w14:paraId="2668BF7D" w14:textId="1C0D72C3" w:rsidR="005627D4" w:rsidRPr="00393067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55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5627D4" w:rsidRPr="00393067" w14:paraId="2668BF81" w14:textId="77777777" w:rsidTr="00BC6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7F" w14:textId="77777777" w:rsidR="005627D4" w:rsidRPr="00393067" w:rsidRDefault="005627D4">
            <w:pPr>
              <w:rPr>
                <w:b w:val="0"/>
                <w:rPrChange w:id="156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57" w:author="EDWARDS, LARRY D., VBADENV Trng Facility" w:date="2021-10-15T14:36:00Z">
                  <w:rPr/>
                </w:rPrChange>
              </w:rPr>
              <w:t>Personnel Records</w:t>
            </w:r>
          </w:p>
        </w:tc>
        <w:tc>
          <w:tcPr>
            <w:tcW w:w="6594" w:type="dxa"/>
          </w:tcPr>
          <w:p w14:paraId="2668BF80" w14:textId="4F544676" w:rsidR="005627D4" w:rsidRPr="00393067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58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5627D4" w:rsidRPr="00393067" w14:paraId="2668BF84" w14:textId="77777777" w:rsidTr="00BC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82" w14:textId="77777777" w:rsidR="005627D4" w:rsidRPr="00393067" w:rsidRDefault="005627D4">
            <w:pPr>
              <w:rPr>
                <w:b w:val="0"/>
                <w:rPrChange w:id="159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60" w:author="EDWARDS, LARRY D., VBADENV Trng Facility" w:date="2021-10-15T14:36:00Z">
                  <w:rPr/>
                </w:rPrChange>
              </w:rPr>
              <w:t>DOMA first request letter</w:t>
            </w:r>
          </w:p>
        </w:tc>
        <w:tc>
          <w:tcPr>
            <w:tcW w:w="6594" w:type="dxa"/>
          </w:tcPr>
          <w:p w14:paraId="2668BF83" w14:textId="77777777" w:rsidR="005627D4" w:rsidRPr="00393067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rPrChange w:id="161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5627D4" w:rsidRPr="00393067" w14:paraId="2668BF87" w14:textId="77777777" w:rsidTr="00BC6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2668BF85" w14:textId="77777777" w:rsidR="005627D4" w:rsidRPr="00393067" w:rsidRDefault="005627D4">
            <w:pPr>
              <w:rPr>
                <w:b w:val="0"/>
                <w:rPrChange w:id="162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63" w:author="EDWARDS, LARRY D., VBADENV Trng Facility" w:date="2021-10-15T14:36:00Z">
                  <w:rPr/>
                </w:rPrChange>
              </w:rPr>
              <w:t>DOMA final letter</w:t>
            </w:r>
          </w:p>
        </w:tc>
        <w:tc>
          <w:tcPr>
            <w:tcW w:w="6594" w:type="dxa"/>
          </w:tcPr>
          <w:p w14:paraId="2668BF86" w14:textId="77777777" w:rsidR="005627D4" w:rsidRPr="00393067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rPrChange w:id="164" w:author="EDWARDS, LARRY D., VBADENV Trng Facility" w:date="2021-10-15T14:36:00Z">
                  <w:rPr>
                    <w:b/>
                  </w:rPr>
                </w:rPrChange>
              </w:rPr>
            </w:pPr>
          </w:p>
        </w:tc>
      </w:tr>
      <w:tr w:rsidR="00331FF9" w:rsidRPr="00393067" w14:paraId="2668BF8A" w14:textId="77777777" w:rsidTr="00BC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2668BF89" w14:textId="77777777" w:rsidR="00331FF9" w:rsidRPr="00393067" w:rsidRDefault="00331FF9">
            <w:pPr>
              <w:rPr>
                <w:b w:val="0"/>
                <w:rPrChange w:id="165" w:author="EDWARDS, LARRY D., VBADENV Trng Facility" w:date="2021-10-15T14:36:00Z">
                  <w:rPr/>
                </w:rPrChange>
              </w:rPr>
            </w:pPr>
            <w:r w:rsidRPr="00393067">
              <w:rPr>
                <w:b w:val="0"/>
                <w:rPrChange w:id="166" w:author="EDWARDS, LARRY D., VBADENV Trng Facility" w:date="2021-10-15T14:36:00Z">
                  <w:rPr/>
                </w:rPrChange>
              </w:rPr>
              <w:t>Scenario Comments</w:t>
            </w:r>
          </w:p>
        </w:tc>
      </w:tr>
      <w:tr w:rsidR="00331FF9" w:rsidRPr="00393067" w14:paraId="2668BFD9" w14:textId="77777777" w:rsidTr="00BC6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24F720F6" w14:textId="3C151855" w:rsidR="007D76E9" w:rsidRPr="00393067" w:rsidRDefault="007D76E9" w:rsidP="007D76E9">
            <w:pPr>
              <w:rPr>
                <w:rFonts w:cstheme="minorHAnsi"/>
                <w:b w:val="0"/>
                <w:rPrChange w:id="167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rPrChange w:id="168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lastRenderedPageBreak/>
              <w:t xml:space="preserve">This is a subsequent development eCase. The claim has already been </w:t>
            </w:r>
            <w:r w:rsidR="00E5027A" w:rsidRPr="00393067">
              <w:rPr>
                <w:rFonts w:cstheme="minorHAnsi"/>
                <w:b w:val="0"/>
                <w:rPrChange w:id="169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established</w:t>
            </w:r>
            <w:r w:rsidRPr="00393067">
              <w:rPr>
                <w:rFonts w:cstheme="minorHAnsi"/>
                <w:b w:val="0"/>
                <w:rPrChange w:id="170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and there are already documents in VBMS</w:t>
            </w:r>
            <w:r w:rsidR="005B6B48" w:rsidRPr="00393067">
              <w:rPr>
                <w:rFonts w:cstheme="minorHAnsi"/>
                <w:b w:val="0"/>
                <w:rPrChange w:id="171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</w:t>
            </w:r>
            <w:r w:rsidRPr="00393067">
              <w:rPr>
                <w:rFonts w:cstheme="minorHAnsi"/>
                <w:b w:val="0"/>
                <w:rPrChange w:id="172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Demo. </w:t>
            </w:r>
          </w:p>
          <w:p w14:paraId="37B83E8E" w14:textId="77777777" w:rsidR="007D76E9" w:rsidRPr="00393067" w:rsidRDefault="007D76E9" w:rsidP="007D76E9">
            <w:pPr>
              <w:rPr>
                <w:rFonts w:cstheme="minorHAnsi"/>
                <w:b w:val="0"/>
                <w:rPrChange w:id="173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</w:p>
          <w:p w14:paraId="3244A87A" w14:textId="795E6942" w:rsidR="007D76E9" w:rsidRPr="00393067" w:rsidRDefault="007D76E9" w:rsidP="007D76E9">
            <w:pPr>
              <w:rPr>
                <w:rFonts w:cstheme="minorHAnsi"/>
                <w:b w:val="0"/>
                <w:rPrChange w:id="174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rPrChange w:id="175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Scenario</w:t>
            </w:r>
            <w:r w:rsidR="00CD54BE" w:rsidRPr="00393067">
              <w:rPr>
                <w:rFonts w:cstheme="minorHAnsi"/>
                <w:b w:val="0"/>
                <w:rPrChange w:id="176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:</w:t>
            </w:r>
            <w:r w:rsidRPr="00393067">
              <w:rPr>
                <w:rFonts w:cstheme="minorHAnsi"/>
                <w:b w:val="0"/>
                <w:rPrChange w:id="177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The Veteran had previously filed a claim for Low Back, Bilateral hearing loss, Tinnitus and Bilateral Knee Conditions. A copy of his</w:t>
            </w:r>
            <w:r w:rsidR="00AF115E" w:rsidRPr="00393067">
              <w:rPr>
                <w:rFonts w:cstheme="minorHAnsi"/>
                <w:b w:val="0"/>
                <w:rPrChange w:id="178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HAIMS</w:t>
            </w:r>
            <w:r w:rsidRPr="00393067">
              <w:rPr>
                <w:rFonts w:cstheme="minorHAnsi"/>
                <w:b w:val="0"/>
                <w:rPrChange w:id="179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STRs </w:t>
            </w:r>
            <w:r w:rsidR="00AF115E" w:rsidRPr="00393067">
              <w:rPr>
                <w:rFonts w:cstheme="minorHAnsi"/>
                <w:b w:val="0"/>
                <w:rPrChange w:id="180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was simulated for the trainees as being </w:t>
            </w:r>
            <w:r w:rsidRPr="00393067">
              <w:rPr>
                <w:rFonts w:cstheme="minorHAnsi"/>
                <w:b w:val="0"/>
                <w:rPrChange w:id="181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in the file. The veteran filed his claim within one year of discharge, therefore a </w:t>
            </w:r>
            <w:r w:rsidR="006E3E74" w:rsidRPr="00393067">
              <w:rPr>
                <w:rFonts w:cstheme="minorHAnsi"/>
                <w:b w:val="0"/>
                <w:rPrChange w:id="182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General Medical and Audio exam</w:t>
            </w:r>
            <w:r w:rsidR="00F91B79" w:rsidRPr="00393067">
              <w:rPr>
                <w:rFonts w:cstheme="minorHAnsi"/>
                <w:b w:val="0"/>
                <w:rPrChange w:id="183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were</w:t>
            </w:r>
            <w:r w:rsidRPr="00393067">
              <w:rPr>
                <w:rFonts w:cstheme="minorHAnsi"/>
                <w:b w:val="0"/>
                <w:rPrChange w:id="184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</w:t>
            </w:r>
            <w:r w:rsidR="00B94132" w:rsidRPr="00393067">
              <w:rPr>
                <w:rFonts w:cstheme="minorHAnsi"/>
                <w:b w:val="0"/>
                <w:rPrChange w:id="185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scheduled,</w:t>
            </w:r>
            <w:r w:rsidRPr="00393067">
              <w:rPr>
                <w:rFonts w:cstheme="minorHAnsi"/>
                <w:b w:val="0"/>
                <w:rPrChange w:id="186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and we are currently waiting on the results. </w:t>
            </w:r>
            <w:r w:rsidR="00F91B79" w:rsidRPr="00393067">
              <w:rPr>
                <w:rFonts w:cstheme="minorHAnsi"/>
                <w:b w:val="0"/>
                <w:rPrChange w:id="187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The</w:t>
            </w:r>
            <w:r w:rsidRPr="00393067">
              <w:rPr>
                <w:rFonts w:cstheme="minorHAnsi"/>
                <w:b w:val="0"/>
                <w:rPrChange w:id="188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Veteran </w:t>
            </w:r>
            <w:r w:rsidR="00F91B79" w:rsidRPr="00393067">
              <w:rPr>
                <w:rFonts w:cstheme="minorHAnsi"/>
                <w:b w:val="0"/>
                <w:rPrChange w:id="189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subsequently </w:t>
            </w:r>
            <w:r w:rsidRPr="00393067">
              <w:rPr>
                <w:rFonts w:cstheme="minorHAnsi"/>
                <w:b w:val="0"/>
                <w:rPrChange w:id="190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filed another VA Form 21-526EZ </w:t>
            </w:r>
            <w:r w:rsidR="00BC6696" w:rsidRPr="00393067">
              <w:rPr>
                <w:rFonts w:cstheme="minorHAnsi"/>
                <w:b w:val="0"/>
                <w:rPrChange w:id="191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claiming</w:t>
            </w:r>
            <w:r w:rsidRPr="00393067">
              <w:rPr>
                <w:rFonts w:cstheme="minorHAnsi"/>
                <w:b w:val="0"/>
                <w:rPrChange w:id="192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PTSD</w:t>
            </w:r>
            <w:r w:rsidR="00BC6696" w:rsidRPr="00393067">
              <w:rPr>
                <w:rFonts w:cstheme="minorHAnsi"/>
                <w:b w:val="0"/>
                <w:rPrChange w:id="193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and a VA Form 21-686c to include dependents.</w:t>
            </w:r>
            <w:r w:rsidRPr="00393067">
              <w:rPr>
                <w:rFonts w:cstheme="minorHAnsi"/>
                <w:b w:val="0"/>
                <w:rPrChange w:id="194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Based on a review of the file, the Veteran </w:t>
            </w:r>
            <w:r w:rsidR="00E5027A" w:rsidRPr="00393067">
              <w:rPr>
                <w:rFonts w:cstheme="minorHAnsi"/>
                <w:b w:val="0"/>
                <w:rPrChange w:id="195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has documented combat on his DD214</w:t>
            </w:r>
            <w:r w:rsidR="00F91B79" w:rsidRPr="00393067">
              <w:rPr>
                <w:rFonts w:cstheme="minorHAnsi"/>
                <w:b w:val="0"/>
                <w:rPrChange w:id="196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with the </w:t>
            </w:r>
            <w:r w:rsidR="00E5027A" w:rsidRPr="00393067">
              <w:rPr>
                <w:rFonts w:cstheme="minorHAnsi"/>
                <w:b w:val="0"/>
                <w:rPrChange w:id="197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CIB and Bronze Star “V”</w:t>
            </w:r>
            <w:r w:rsidR="00F91B79" w:rsidRPr="00393067">
              <w:rPr>
                <w:rFonts w:cstheme="minorHAnsi"/>
                <w:b w:val="0"/>
                <w:rPrChange w:id="198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and claimed symptoms of PTSD on his application. Therefore, he </w:t>
            </w:r>
            <w:r w:rsidRPr="00393067">
              <w:rPr>
                <w:rFonts w:cstheme="minorHAnsi"/>
                <w:b w:val="0"/>
                <w:rPrChange w:id="199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is </w:t>
            </w:r>
            <w:r w:rsidR="00C6279A" w:rsidRPr="00393067">
              <w:rPr>
                <w:rFonts w:cstheme="minorHAnsi"/>
                <w:b w:val="0"/>
                <w:rPrChange w:id="200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entitled</w:t>
            </w:r>
            <w:r w:rsidRPr="00393067">
              <w:rPr>
                <w:rFonts w:cstheme="minorHAnsi"/>
                <w:b w:val="0"/>
                <w:rPrChange w:id="201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to a PTSD</w:t>
            </w:r>
            <w:r w:rsidR="00F91B79" w:rsidRPr="00393067">
              <w:rPr>
                <w:rFonts w:cstheme="minorHAnsi"/>
                <w:b w:val="0"/>
                <w:rPrChange w:id="202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Initial</w:t>
            </w:r>
            <w:r w:rsidRPr="00393067">
              <w:rPr>
                <w:rFonts w:cstheme="minorHAnsi"/>
                <w:b w:val="0"/>
                <w:rPrChange w:id="203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Exam. He also referenced treatment at the Baltimore Vet Center. </w:t>
            </w:r>
          </w:p>
          <w:p w14:paraId="0F001076" w14:textId="77777777" w:rsidR="007D76E9" w:rsidRPr="00393067" w:rsidRDefault="007D76E9" w:rsidP="007D76E9">
            <w:pPr>
              <w:rPr>
                <w:rFonts w:cstheme="minorHAnsi"/>
                <w:b w:val="0"/>
                <w:rPrChange w:id="204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</w:p>
          <w:p w14:paraId="108444EE" w14:textId="039C128E" w:rsidR="007D76E9" w:rsidRPr="00393067" w:rsidRDefault="007D76E9" w:rsidP="007D76E9">
            <w:pPr>
              <w:rPr>
                <w:rFonts w:cstheme="minorHAnsi"/>
                <w:b w:val="0"/>
                <w:rPrChange w:id="205" w:author="EDWARDS, LARRY D., VBADENV Trng Facility" w:date="2021-10-15T14:36:00Z">
                  <w:rPr>
                    <w:rFonts w:cstheme="minorHAnsi"/>
                  </w:rPr>
                </w:rPrChange>
              </w:rPr>
            </w:pPr>
            <w:r w:rsidRPr="00393067">
              <w:rPr>
                <w:rFonts w:cstheme="minorHAnsi"/>
                <w:b w:val="0"/>
                <w:rPrChange w:id="206" w:author="EDWARDS, LARRY D., VBADENV Trng Facility" w:date="2021-10-15T14:36:00Z">
                  <w:rPr>
                    <w:rFonts w:cstheme="minorHAnsi"/>
                  </w:rPr>
                </w:rPrChange>
              </w:rPr>
              <w:t>Action</w:t>
            </w:r>
            <w:r w:rsidR="006E3E74" w:rsidRPr="00393067">
              <w:rPr>
                <w:rFonts w:cstheme="minorHAnsi"/>
                <w:b w:val="0"/>
                <w:rPrChange w:id="207" w:author="EDWARDS, LARRY D., VBADENV Trng Facility" w:date="2021-10-15T14:36:00Z">
                  <w:rPr>
                    <w:rFonts w:cstheme="minorHAnsi"/>
                  </w:rPr>
                </w:rPrChange>
              </w:rPr>
              <w:t>s</w:t>
            </w:r>
            <w:r w:rsidRPr="00393067">
              <w:rPr>
                <w:rFonts w:cstheme="minorHAnsi"/>
                <w:b w:val="0"/>
                <w:rPrChange w:id="208" w:author="EDWARDS, LARRY D., VBADENV Trng Facility" w:date="2021-10-15T14:36:00Z">
                  <w:rPr>
                    <w:rFonts w:cstheme="minorHAnsi"/>
                  </w:rPr>
                </w:rPrChange>
              </w:rPr>
              <w:t xml:space="preserve">: </w:t>
            </w:r>
          </w:p>
          <w:p w14:paraId="1F49FC1A" w14:textId="2B5B678E" w:rsidR="00BC6696" w:rsidRPr="00393067" w:rsidRDefault="00BC6696" w:rsidP="00910BF2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cstheme="minorHAnsi"/>
                <w:b w:val="0"/>
                <w:rPrChange w:id="209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rPrChange w:id="210" w:author="EDWARDS, LARRY D., VBADENV Trng Facility" w:date="2021-10-15T14:36:00Z">
                  <w:rPr>
                    <w:rFonts w:cstheme="minorHAnsi"/>
                  </w:rPr>
                </w:rPrChange>
              </w:rPr>
              <w:t xml:space="preserve">The trainee will need to establish contentions for the dependents being claimed on the VA Form 21-686c per </w:t>
            </w:r>
            <w:r w:rsidR="00373849" w:rsidRPr="00393067">
              <w:rPr>
                <w:rFonts w:cstheme="minorHAnsi"/>
                <w:b w:val="0"/>
                <w:rPrChange w:id="211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M21-1 VII.i.1.A.1.i -</w:t>
            </w:r>
            <w:r w:rsidRPr="00393067">
              <w:rPr>
                <w:rFonts w:cstheme="minorHAnsi"/>
                <w:b w:val="0"/>
                <w:rPrChange w:id="212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Additional Instructions for Handling Concurrently Pending Claims for Disability Compensation and Additional Compensation for a Dependent.</w:t>
            </w:r>
          </w:p>
          <w:p w14:paraId="3D550B91" w14:textId="3958D0AB" w:rsidR="007D76E9" w:rsidRPr="00393067" w:rsidRDefault="007D76E9" w:rsidP="007D76E9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cstheme="minorHAnsi"/>
                <w:b w:val="0"/>
                <w:rPrChange w:id="213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rPrChange w:id="214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The trainee will need to send a subsequent development letter to the veteran</w:t>
            </w:r>
            <w:r w:rsidR="00F91B79" w:rsidRPr="00393067">
              <w:rPr>
                <w:rFonts w:cstheme="minorHAnsi"/>
                <w:b w:val="0"/>
                <w:rPrChange w:id="215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requesting a 4142 and 4142a. Add</w:t>
            </w:r>
            <w:r w:rsidRPr="00393067">
              <w:rPr>
                <w:rFonts w:cstheme="minorHAnsi"/>
                <w:b w:val="0"/>
                <w:rPrChange w:id="216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the paragraph</w:t>
            </w:r>
            <w:r w:rsidR="00F91B79" w:rsidRPr="00393067">
              <w:rPr>
                <w:rFonts w:cstheme="minorHAnsi"/>
                <w:b w:val="0"/>
                <w:rPrChange w:id="217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u</w:t>
            </w:r>
            <w:r w:rsidRPr="00393067">
              <w:rPr>
                <w:rFonts w:cstheme="minorHAnsi"/>
                <w:b w:val="0"/>
                <w:rPrChange w:id="218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nder Compensation the paragraph – </w:t>
            </w:r>
            <w:r w:rsidRPr="00393067">
              <w:rPr>
                <w:rFonts w:cstheme="minorHAnsi"/>
                <w:b w:val="0"/>
                <w:i/>
                <w:rPrChange w:id="219" w:author="EDWARDS, LARRY D., VBADENV Trng Facility" w:date="2021-10-15T14:36:00Z">
                  <w:rPr>
                    <w:rFonts w:cstheme="minorHAnsi"/>
                    <w:b w:val="0"/>
                    <w:i/>
                  </w:rPr>
                </w:rPrChange>
              </w:rPr>
              <w:t>21-4142/21-</w:t>
            </w:r>
            <w:proofErr w:type="gramStart"/>
            <w:r w:rsidRPr="00393067">
              <w:rPr>
                <w:rFonts w:cstheme="minorHAnsi"/>
                <w:b w:val="0"/>
                <w:i/>
                <w:rPrChange w:id="220" w:author="EDWARDS, LARRY D., VBADENV Trng Facility" w:date="2021-10-15T14:36:00Z">
                  <w:rPr>
                    <w:rFonts w:cstheme="minorHAnsi"/>
                    <w:b w:val="0"/>
                    <w:i/>
                  </w:rPr>
                </w:rPrChange>
              </w:rPr>
              <w:t>4142a</w:t>
            </w:r>
            <w:r w:rsidRPr="00393067">
              <w:rPr>
                <w:rFonts w:cstheme="minorHAnsi"/>
                <w:b w:val="0"/>
                <w:rPrChange w:id="221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;</w:t>
            </w:r>
            <w:proofErr w:type="gramEnd"/>
            <w:r w:rsidRPr="00393067">
              <w:rPr>
                <w:rFonts w:cstheme="minorHAnsi"/>
                <w:b w:val="0"/>
                <w:rPrChange w:id="222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as the veteran mentioned treatment at the Baltimore Vet Center. The </w:t>
            </w:r>
            <w:r w:rsidR="00F91B79" w:rsidRPr="00393067">
              <w:rPr>
                <w:rFonts w:cstheme="minorHAnsi"/>
                <w:b w:val="0"/>
                <w:rPrChange w:id="223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t</w:t>
            </w:r>
            <w:r w:rsidRPr="00393067">
              <w:rPr>
                <w:rFonts w:cstheme="minorHAnsi"/>
                <w:b w:val="0"/>
                <w:rPrChange w:id="224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rainee will also include the following paragraph from Letter Creator:</w:t>
            </w:r>
          </w:p>
          <w:p w14:paraId="02A9A0DB" w14:textId="4D6A20B3" w:rsidR="007D76E9" w:rsidRPr="00393067" w:rsidRDefault="007D76E9" w:rsidP="00B94132">
            <w:pPr>
              <w:ind w:left="1440"/>
              <w:rPr>
                <w:rFonts w:cstheme="minorHAnsi"/>
                <w:b w:val="0"/>
                <w:rPrChange w:id="225" w:author="EDWARDS, LARRY D., VBADENV Trng Facility" w:date="2021-10-15T14:36:00Z">
                  <w:rPr>
                    <w:rFonts w:cstheme="minorHAnsi"/>
                    <w:bCs w:val="0"/>
                  </w:rPr>
                </w:rPrChange>
              </w:rPr>
            </w:pPr>
            <w:r w:rsidRPr="00393067">
              <w:rPr>
                <w:rFonts w:cstheme="minorHAnsi"/>
                <w:b w:val="0"/>
                <w:rPrChange w:id="226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You requested that we expedite your claim under the FDC Program; however, we cannot process your claim under this program because:</w:t>
            </w:r>
          </w:p>
          <w:p w14:paraId="7B7554E2" w14:textId="77777777" w:rsidR="00B94132" w:rsidRPr="00393067" w:rsidRDefault="00B94132" w:rsidP="00B94132">
            <w:pPr>
              <w:ind w:left="1440"/>
              <w:rPr>
                <w:rFonts w:cstheme="minorHAnsi"/>
                <w:b w:val="0"/>
                <w:rPrChange w:id="227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</w:p>
          <w:p w14:paraId="408CA99B" w14:textId="3C36FC83" w:rsidR="007D76E9" w:rsidRPr="00393067" w:rsidRDefault="007D76E9" w:rsidP="00B94132">
            <w:pPr>
              <w:ind w:left="2160"/>
              <w:rPr>
                <w:rFonts w:cstheme="minorHAnsi"/>
                <w:b w:val="0"/>
                <w:rPrChange w:id="228" w:author="EDWARDS, LARRY D., VBADENV Trng Facility" w:date="2021-10-15T14:36:00Z">
                  <w:rPr>
                    <w:rFonts w:cstheme="minorHAnsi"/>
                    <w:bCs w:val="0"/>
                  </w:rPr>
                </w:rPrChange>
              </w:rPr>
            </w:pPr>
            <w:r w:rsidRPr="00393067">
              <w:rPr>
                <w:rFonts w:cstheme="minorHAnsi"/>
                <w:b w:val="0"/>
                <w:rPrChange w:id="229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W</w:t>
            </w:r>
            <w:r w:rsidR="00B94132" w:rsidRPr="00393067">
              <w:rPr>
                <w:rFonts w:cstheme="minorHAnsi"/>
                <w:b w:val="0"/>
                <w:rPrChange w:id="230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e</w:t>
            </w:r>
            <w:r w:rsidRPr="00393067">
              <w:rPr>
                <w:rFonts w:cstheme="minorHAnsi"/>
                <w:b w:val="0"/>
                <w:rPrChange w:id="231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received an additional claim after we received your FDC application.</w:t>
            </w:r>
          </w:p>
          <w:p w14:paraId="2481F73F" w14:textId="77777777" w:rsidR="00B94132" w:rsidRPr="00393067" w:rsidRDefault="00B94132" w:rsidP="00B94132">
            <w:pPr>
              <w:ind w:left="2160"/>
              <w:rPr>
                <w:rFonts w:cstheme="minorHAnsi"/>
                <w:b w:val="0"/>
                <w:rPrChange w:id="232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</w:p>
          <w:p w14:paraId="6F53740D" w14:textId="4A3D3EBD" w:rsidR="007D76E9" w:rsidRPr="00393067" w:rsidRDefault="007D76E9" w:rsidP="00B94132">
            <w:pPr>
              <w:ind w:left="1440"/>
              <w:rPr>
                <w:rFonts w:cstheme="minorHAnsi"/>
                <w:b w:val="0"/>
                <w:rPrChange w:id="233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rPrChange w:id="234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Because your claim is not eligible for processing under the FDC Program, we are processing it under our stand</w:t>
            </w:r>
            <w:r w:rsidR="00E5027A" w:rsidRPr="00393067">
              <w:rPr>
                <w:rFonts w:cstheme="minorHAnsi"/>
                <w:b w:val="0"/>
                <w:rPrChange w:id="235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ard</w:t>
            </w:r>
            <w:r w:rsidRPr="00393067">
              <w:rPr>
                <w:rFonts w:cstheme="minorHAnsi"/>
                <w:b w:val="0"/>
                <w:rPrChange w:id="236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claims-processing procedures.    </w:t>
            </w:r>
          </w:p>
          <w:p w14:paraId="6F981845" w14:textId="00C2778E" w:rsidR="007D76E9" w:rsidRPr="00393067" w:rsidRDefault="007D76E9" w:rsidP="007D76E9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cstheme="minorHAnsi"/>
                <w:b w:val="0"/>
                <w:rPrChange w:id="237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rPrChange w:id="238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The trainee will need to </w:t>
            </w:r>
            <w:r w:rsidR="00E42A0F" w:rsidRPr="00393067">
              <w:rPr>
                <w:rFonts w:cstheme="minorHAnsi"/>
                <w:b w:val="0"/>
                <w:rPrChange w:id="239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request a</w:t>
            </w:r>
            <w:r w:rsidRPr="00393067">
              <w:rPr>
                <w:rFonts w:cstheme="minorHAnsi"/>
                <w:b w:val="0"/>
                <w:rPrChange w:id="240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PTSD </w:t>
            </w:r>
            <w:r w:rsidR="00E42A0F" w:rsidRPr="00393067">
              <w:rPr>
                <w:rFonts w:cstheme="minorHAnsi"/>
                <w:b w:val="0"/>
                <w:rPrChange w:id="241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Initial </w:t>
            </w:r>
            <w:r w:rsidRPr="00393067">
              <w:rPr>
                <w:rFonts w:cstheme="minorHAnsi"/>
                <w:b w:val="0"/>
                <w:rPrChange w:id="242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Exam in VBMS</w:t>
            </w:r>
            <w:r w:rsidR="00F91B79" w:rsidRPr="00393067">
              <w:rPr>
                <w:rFonts w:cstheme="minorHAnsi"/>
                <w:b w:val="0"/>
                <w:rPrChange w:id="243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</w:t>
            </w:r>
            <w:r w:rsidRPr="00393067">
              <w:rPr>
                <w:rFonts w:cstheme="minorHAnsi"/>
                <w:b w:val="0"/>
                <w:rPrChange w:id="244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Demo</w:t>
            </w:r>
            <w:r w:rsidR="00E42A0F" w:rsidRPr="00393067">
              <w:rPr>
                <w:rFonts w:cstheme="minorHAnsi"/>
                <w:b w:val="0"/>
                <w:rPrChange w:id="245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, regardless of what ERRA reports.</w:t>
            </w:r>
          </w:p>
          <w:p w14:paraId="38E81184" w14:textId="244372AA" w:rsidR="007D76E9" w:rsidRPr="00393067" w:rsidRDefault="007D76E9" w:rsidP="007D76E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b w:val="0"/>
                <w:rPrChange w:id="246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rPrChange w:id="247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The </w:t>
            </w:r>
            <w:r w:rsidR="00E42A0F" w:rsidRPr="00393067">
              <w:rPr>
                <w:rFonts w:cstheme="minorHAnsi"/>
                <w:b w:val="0"/>
                <w:rPrChange w:id="248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t</w:t>
            </w:r>
            <w:r w:rsidRPr="00393067">
              <w:rPr>
                <w:rFonts w:cstheme="minorHAnsi"/>
                <w:b w:val="0"/>
                <w:rPrChange w:id="249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rainee will need to change the Special </w:t>
            </w:r>
            <w:r w:rsidR="00E42A0F" w:rsidRPr="00393067">
              <w:rPr>
                <w:rFonts w:cstheme="minorHAnsi"/>
                <w:b w:val="0"/>
                <w:rPrChange w:id="250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I</w:t>
            </w:r>
            <w:r w:rsidRPr="00393067">
              <w:rPr>
                <w:rFonts w:cstheme="minorHAnsi"/>
                <w:b w:val="0"/>
                <w:rPrChange w:id="251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ssue under the contentions from </w:t>
            </w:r>
            <w:r w:rsidR="00B94132" w:rsidRPr="00393067">
              <w:rPr>
                <w:rFonts w:cstheme="minorHAnsi"/>
                <w:b w:val="0"/>
                <w:rPrChange w:id="252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“</w:t>
            </w:r>
            <w:r w:rsidRPr="00393067">
              <w:rPr>
                <w:rFonts w:cstheme="minorHAnsi"/>
                <w:b w:val="0"/>
                <w:rPrChange w:id="253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Fully Developed Claim</w:t>
            </w:r>
            <w:r w:rsidR="00B94132" w:rsidRPr="00393067">
              <w:rPr>
                <w:rFonts w:cstheme="minorHAnsi"/>
                <w:b w:val="0"/>
                <w:rPrChange w:id="254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”</w:t>
            </w:r>
            <w:r w:rsidRPr="00393067">
              <w:rPr>
                <w:rFonts w:cstheme="minorHAnsi"/>
                <w:b w:val="0"/>
                <w:rPrChange w:id="255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to </w:t>
            </w:r>
            <w:r w:rsidR="00B94132" w:rsidRPr="00393067">
              <w:rPr>
                <w:rFonts w:cstheme="minorHAnsi"/>
                <w:b w:val="0"/>
                <w:rPrChange w:id="256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“</w:t>
            </w:r>
            <w:r w:rsidRPr="00393067">
              <w:rPr>
                <w:rFonts w:cstheme="minorHAnsi"/>
                <w:b w:val="0"/>
                <w:rPrChange w:id="257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FDC Excluded – Additional Claim Submitted</w:t>
            </w:r>
            <w:r w:rsidR="00B94132" w:rsidRPr="00393067">
              <w:rPr>
                <w:rFonts w:cstheme="minorHAnsi"/>
                <w:b w:val="0"/>
                <w:rPrChange w:id="258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”</w:t>
            </w:r>
          </w:p>
          <w:p w14:paraId="6B0890DD" w14:textId="2419E143" w:rsidR="00B94132" w:rsidRPr="00393067" w:rsidRDefault="00B94132" w:rsidP="00B94132">
            <w:pPr>
              <w:rPr>
                <w:rFonts w:cstheme="minorHAnsi"/>
                <w:b w:val="0"/>
                <w:rPrChange w:id="259" w:author="EDWARDS, LARRY D., VBADENV Trng Facility" w:date="2021-10-15T14:36:00Z">
                  <w:rPr>
                    <w:rFonts w:cstheme="minorHAnsi"/>
                    <w:b w:val="0"/>
                    <w:bCs w:val="0"/>
                  </w:rPr>
                </w:rPrChange>
              </w:rPr>
            </w:pPr>
            <w:r w:rsidRPr="00393067">
              <w:rPr>
                <w:rFonts w:cstheme="minorHAnsi"/>
                <w:b w:val="0"/>
                <w:rPrChange w:id="260" w:author="EDWARDS, LARRY D., VBADENV Trng Facility" w:date="2021-10-15T14:36:00Z">
                  <w:rPr>
                    <w:rFonts w:cstheme="minorHAnsi"/>
                  </w:rPr>
                </w:rPrChange>
              </w:rPr>
              <w:t xml:space="preserve">Review with trainees that the following items should be checked each time </w:t>
            </w:r>
            <w:r w:rsidR="00C6279A" w:rsidRPr="00393067">
              <w:rPr>
                <w:rFonts w:cstheme="minorHAnsi"/>
                <w:b w:val="0"/>
                <w:rPrChange w:id="261" w:author="EDWARDS, LARRY D., VBADENV Trng Facility" w:date="2021-10-15T14:36:00Z">
                  <w:rPr>
                    <w:rFonts w:cstheme="minorHAnsi"/>
                  </w:rPr>
                </w:rPrChange>
              </w:rPr>
              <w:t>they open a claims eFolder</w:t>
            </w:r>
            <w:r w:rsidRPr="00393067">
              <w:rPr>
                <w:rFonts w:cstheme="minorHAnsi"/>
                <w:b w:val="0"/>
                <w:rPrChange w:id="262" w:author="EDWARDS, LARRY D., VBADENV Trng Facility" w:date="2021-10-15T14:36:00Z">
                  <w:rPr>
                    <w:rFonts w:cstheme="minorHAnsi"/>
                  </w:rPr>
                </w:rPrChange>
              </w:rPr>
              <w:t>:</w:t>
            </w:r>
          </w:p>
          <w:p w14:paraId="64C7F256" w14:textId="77777777" w:rsidR="00B94132" w:rsidRPr="00393067" w:rsidRDefault="00B94132" w:rsidP="00B94132">
            <w:pPr>
              <w:rPr>
                <w:rFonts w:cstheme="minorHAnsi"/>
                <w:b w:val="0"/>
                <w:rPrChange w:id="263" w:author="EDWARDS, LARRY D., VBADENV Trng Facility" w:date="2021-10-15T14:36:00Z">
                  <w:rPr>
                    <w:rFonts w:cstheme="minorHAnsi"/>
                  </w:rPr>
                </w:rPrChange>
              </w:rPr>
            </w:pPr>
          </w:p>
          <w:p w14:paraId="678CEE3B" w14:textId="77777777" w:rsidR="00D966DC" w:rsidRPr="00393067" w:rsidRDefault="00D966DC" w:rsidP="00B9413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  <w:rPrChange w:id="264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b w:val="0"/>
                <w:rPrChange w:id="265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 xml:space="preserve">Ensure that an EP 110COMP7 - Initial Live Comp &lt; 8 Issues is established (or change if needed). </w:t>
            </w:r>
          </w:p>
          <w:p w14:paraId="05555081" w14:textId="0FE39425" w:rsidR="00D966DC" w:rsidRPr="00393067" w:rsidRDefault="00D966DC" w:rsidP="00B94132">
            <w:pPr>
              <w:numPr>
                <w:ilvl w:val="0"/>
                <w:numId w:val="7"/>
              </w:numPr>
              <w:spacing w:line="276" w:lineRule="auto"/>
              <w:contextualSpacing/>
              <w:rPr>
                <w:rFonts w:eastAsia="Times New Roman" w:cstheme="minorHAnsi"/>
                <w:b w:val="0"/>
                <w:rPrChange w:id="266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b w:val="0"/>
                <w:rPrChange w:id="267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 xml:space="preserve">In VBMS Documents, ensure that </w:t>
            </w:r>
            <w:proofErr w:type="gramStart"/>
            <w:r w:rsidRPr="00393067">
              <w:rPr>
                <w:rFonts w:eastAsia="Times New Roman" w:cstheme="minorHAnsi"/>
                <w:b w:val="0"/>
                <w:rPrChange w:id="268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>both eCase</w:t>
            </w:r>
            <w:proofErr w:type="gramEnd"/>
            <w:r w:rsidRPr="00393067">
              <w:rPr>
                <w:rFonts w:eastAsia="Times New Roman" w:cstheme="minorHAnsi"/>
                <w:b w:val="0"/>
                <w:rPrChange w:id="269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 xml:space="preserve"> document</w:t>
            </w:r>
            <w:r w:rsidR="00C6279A" w:rsidRPr="00393067">
              <w:rPr>
                <w:rFonts w:eastAsia="Times New Roman" w:cstheme="minorHAnsi"/>
                <w:b w:val="0"/>
                <w:rPrChange w:id="270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>s</w:t>
            </w:r>
            <w:r w:rsidRPr="00393067">
              <w:rPr>
                <w:rFonts w:eastAsia="Times New Roman" w:cstheme="minorHAnsi"/>
                <w:b w:val="0"/>
                <w:rPrChange w:id="271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 xml:space="preserve"> are uploaded. The new documents should be labelled as follows:</w:t>
            </w:r>
          </w:p>
          <w:p w14:paraId="35C327E3" w14:textId="4F0E24C7" w:rsidR="00D966DC" w:rsidRPr="00393067" w:rsidRDefault="00D966DC" w:rsidP="00B94132">
            <w:pPr>
              <w:pStyle w:val="ListParagraph"/>
              <w:numPr>
                <w:ilvl w:val="2"/>
                <w:numId w:val="8"/>
              </w:numPr>
              <w:rPr>
                <w:rFonts w:cstheme="minorHAnsi"/>
                <w:b w:val="0"/>
                <w:rPrChange w:id="272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rPrChange w:id="273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Subject: VA Form 21-526EZ (additional claim)</w:t>
            </w:r>
          </w:p>
          <w:p w14:paraId="1ADDF4A0" w14:textId="57F8D165" w:rsidR="00D966DC" w:rsidRPr="00393067" w:rsidRDefault="00D966DC" w:rsidP="00B94132">
            <w:pPr>
              <w:pStyle w:val="ListParagraph"/>
              <w:numPr>
                <w:ilvl w:val="2"/>
                <w:numId w:val="8"/>
              </w:numPr>
              <w:rPr>
                <w:rFonts w:cstheme="minorHAnsi"/>
                <w:b w:val="0"/>
                <w:rPrChange w:id="274" w:author="EDWARDS, LARRY D., VBADENV Trng Facility" w:date="2021-10-15T14:36:00Z">
                  <w:rPr>
                    <w:rFonts w:cstheme="minorHAnsi"/>
                    <w:b w:val="0"/>
                    <w:bCs w:val="0"/>
                  </w:rPr>
                </w:rPrChange>
              </w:rPr>
            </w:pPr>
            <w:r w:rsidRPr="00393067">
              <w:rPr>
                <w:rFonts w:cstheme="minorHAnsi"/>
                <w:b w:val="0"/>
                <w:rPrChange w:id="275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Category – Type: Original Claim: VA 21-526EZ, Fully Developed Claim (Compensation)</w:t>
            </w:r>
          </w:p>
          <w:p w14:paraId="4FFE6AB3" w14:textId="77777777" w:rsidR="00D966DC" w:rsidRPr="00393067" w:rsidRDefault="00D966DC" w:rsidP="00B94132">
            <w:pPr>
              <w:pStyle w:val="ListParagraph"/>
              <w:numPr>
                <w:ilvl w:val="2"/>
                <w:numId w:val="8"/>
              </w:numPr>
              <w:rPr>
                <w:rFonts w:cstheme="minorHAnsi"/>
                <w:b w:val="0"/>
                <w:rPrChange w:id="276" w:author="EDWARDS, LARRY D., VBADENV Trng Facility" w:date="2021-10-15T14:36:00Z">
                  <w:rPr>
                    <w:rFonts w:cstheme="minorHAnsi"/>
                    <w:b w:val="0"/>
                    <w:bCs w:val="0"/>
                  </w:rPr>
                </w:rPrChange>
              </w:rPr>
            </w:pPr>
            <w:r w:rsidRPr="00393067">
              <w:rPr>
                <w:rFonts w:cstheme="minorHAnsi"/>
                <w:b w:val="0"/>
                <w:rPrChange w:id="277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Content Source: VBMS</w:t>
            </w:r>
          </w:p>
          <w:p w14:paraId="3503DA9F" w14:textId="797E32A1" w:rsidR="009E3FD4" w:rsidRPr="00393067" w:rsidRDefault="00D966DC" w:rsidP="009E3FD4">
            <w:pPr>
              <w:pStyle w:val="ListParagraph"/>
              <w:numPr>
                <w:ilvl w:val="2"/>
                <w:numId w:val="8"/>
              </w:numPr>
              <w:rPr>
                <w:rFonts w:cstheme="minorHAnsi"/>
                <w:b w:val="0"/>
                <w:rPrChange w:id="278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rPrChange w:id="279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Date of Receipt – date of receipt on the Additional 21-526EZ</w:t>
            </w:r>
          </w:p>
          <w:p w14:paraId="750BA5A7" w14:textId="67B42752" w:rsidR="00466754" w:rsidRPr="00393067" w:rsidRDefault="00466754" w:rsidP="00B9413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  <w:rPrChange w:id="280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b w:val="0"/>
                <w:rPrChange w:id="281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>Review all eCase documents to determine the following questions</w:t>
            </w:r>
          </w:p>
          <w:p w14:paraId="5ADEF000" w14:textId="77777777" w:rsidR="00466754" w:rsidRPr="00393067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  <w:rPrChange w:id="282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b w:val="0"/>
                <w:rPrChange w:id="283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>Do we have a substantially complete claim? Yes, the VA 21-526EZ is properly signed</w:t>
            </w:r>
          </w:p>
          <w:p w14:paraId="35AA256A" w14:textId="44820F1F" w:rsidR="00466754" w:rsidRPr="00393067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  <w:rPrChange w:id="284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b w:val="0"/>
                <w:rPrChange w:id="285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lastRenderedPageBreak/>
              <w:t>Was 5103 or other notification required? 5103 was not needed</w:t>
            </w:r>
            <w:r w:rsidR="00D966DC" w:rsidRPr="00393067">
              <w:rPr>
                <w:rFonts w:eastAsia="Times New Roman" w:cstheme="minorHAnsi"/>
                <w:b w:val="0"/>
                <w:rPrChange w:id="286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 xml:space="preserve"> as the claim was on a 21-526EZ. </w:t>
            </w:r>
          </w:p>
          <w:p w14:paraId="5B6A1F2F" w14:textId="5C7CBD68" w:rsidR="00466754" w:rsidRPr="00393067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  <w:rPrChange w:id="287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b w:val="0"/>
                <w:rPrChange w:id="288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 xml:space="preserve">Is the Veteran eligible and have we verified service? </w:t>
            </w:r>
            <w:r w:rsidR="0043391B" w:rsidRPr="00393067">
              <w:rPr>
                <w:rFonts w:eastAsia="Times New Roman" w:cstheme="minorHAnsi"/>
                <w:b w:val="0"/>
                <w:rPrChange w:id="289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>Yes</w:t>
            </w:r>
          </w:p>
          <w:p w14:paraId="113B3973" w14:textId="5CBE966E" w:rsidR="00466754" w:rsidRPr="00393067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  <w:rPrChange w:id="290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b w:val="0"/>
                <w:rPrChange w:id="291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 xml:space="preserve">Have we obtained STRs? </w:t>
            </w:r>
            <w:r w:rsidR="0043391B" w:rsidRPr="00393067">
              <w:rPr>
                <w:rFonts w:eastAsia="Times New Roman" w:cstheme="minorHAnsi"/>
                <w:b w:val="0"/>
                <w:rPrChange w:id="292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>Yes</w:t>
            </w:r>
          </w:p>
          <w:p w14:paraId="2817AF6B" w14:textId="6136DBBC" w:rsidR="00466754" w:rsidRPr="00393067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  <w:rPrChange w:id="293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b w:val="0"/>
                <w:rPrChange w:id="294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 xml:space="preserve">Does the claim require any non-Federal record development? </w:t>
            </w:r>
            <w:r w:rsidR="0043391B" w:rsidRPr="00393067">
              <w:rPr>
                <w:rFonts w:eastAsia="Times New Roman" w:cstheme="minorHAnsi"/>
                <w:b w:val="0"/>
                <w:rPrChange w:id="295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>No</w:t>
            </w:r>
          </w:p>
          <w:p w14:paraId="2FB17004" w14:textId="271E4F12" w:rsidR="00466754" w:rsidRPr="00393067" w:rsidRDefault="00466754" w:rsidP="00B94132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  <w:rPrChange w:id="296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b w:val="0"/>
                <w:rPrChange w:id="297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 xml:space="preserve">Does the claim require any Federal record development? </w:t>
            </w:r>
            <w:r w:rsidR="0043391B" w:rsidRPr="00393067">
              <w:rPr>
                <w:rFonts w:eastAsia="Times New Roman" w:cstheme="minorHAnsi"/>
                <w:b w:val="0"/>
                <w:rPrChange w:id="298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>Yes</w:t>
            </w:r>
            <w:r w:rsidRPr="00393067">
              <w:rPr>
                <w:rFonts w:eastAsia="Times New Roman" w:cstheme="minorHAnsi"/>
                <w:b w:val="0"/>
                <w:rPrChange w:id="299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>, an enterprise search was done (note to recheck</w:t>
            </w:r>
            <w:r w:rsidR="00B94132" w:rsidRPr="00393067">
              <w:rPr>
                <w:rFonts w:eastAsia="Times New Roman" w:cstheme="minorHAnsi"/>
                <w:b w:val="0"/>
                <w:rPrChange w:id="300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>) and Vet Center records are needed</w:t>
            </w:r>
            <w:r w:rsidR="002F7757" w:rsidRPr="00393067">
              <w:rPr>
                <w:rFonts w:eastAsia="Times New Roman" w:cstheme="minorHAnsi"/>
                <w:b w:val="0"/>
                <w:rPrChange w:id="301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 xml:space="preserve"> </w:t>
            </w:r>
          </w:p>
          <w:p w14:paraId="0F093D54" w14:textId="6DDE4521" w:rsidR="0072560B" w:rsidRPr="00393067" w:rsidRDefault="00466754" w:rsidP="0072560B">
            <w:pPr>
              <w:numPr>
                <w:ilvl w:val="1"/>
                <w:numId w:val="7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  <w:rPrChange w:id="302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b w:val="0"/>
                <w:rPrChange w:id="303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>Do we have evidence to request an exam and/or medical opinion?</w:t>
            </w:r>
            <w:r w:rsidR="00B94132" w:rsidRPr="00393067">
              <w:rPr>
                <w:rFonts w:eastAsia="Times New Roman" w:cstheme="minorHAnsi"/>
                <w:b w:val="0"/>
                <w:rPrChange w:id="304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 xml:space="preserve"> We are still waiting for the previously exams that were order</w:t>
            </w:r>
            <w:r w:rsidR="00CC6DF7" w:rsidRPr="00393067">
              <w:rPr>
                <w:rFonts w:eastAsia="Times New Roman" w:cstheme="minorHAnsi"/>
                <w:b w:val="0"/>
                <w:rPrChange w:id="305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>ed</w:t>
            </w:r>
            <w:r w:rsidR="00B94132" w:rsidRPr="00393067">
              <w:rPr>
                <w:rFonts w:eastAsia="Times New Roman" w:cstheme="minorHAnsi"/>
                <w:b w:val="0"/>
                <w:rPrChange w:id="306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 xml:space="preserve"> and we have now ordered a PTSD</w:t>
            </w:r>
            <w:r w:rsidR="00CC6DF7" w:rsidRPr="00393067">
              <w:rPr>
                <w:rFonts w:eastAsia="Times New Roman" w:cstheme="minorHAnsi"/>
                <w:b w:val="0"/>
                <w:rPrChange w:id="307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 xml:space="preserve"> Initial</w:t>
            </w:r>
            <w:r w:rsidR="00B94132" w:rsidRPr="00393067">
              <w:rPr>
                <w:rFonts w:eastAsia="Times New Roman" w:cstheme="minorHAnsi"/>
                <w:b w:val="0"/>
                <w:rPrChange w:id="308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 xml:space="preserve"> exam.</w:t>
            </w:r>
          </w:p>
          <w:p w14:paraId="2091B23E" w14:textId="77777777" w:rsidR="00466754" w:rsidRPr="00393067" w:rsidRDefault="00466754" w:rsidP="00B9413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 w:val="0"/>
                <w:rPrChange w:id="309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b w:val="0"/>
                <w:rPrChange w:id="310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 xml:space="preserve"> </w:t>
            </w:r>
            <w:r w:rsidRPr="00393067">
              <w:rPr>
                <w:rFonts w:cstheme="minorHAnsi"/>
                <w:b w:val="0"/>
                <w:rPrChange w:id="311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Check VBMS system</w:t>
            </w:r>
          </w:p>
          <w:p w14:paraId="106FB9AF" w14:textId="083C0A51" w:rsidR="00466754" w:rsidRPr="00393067" w:rsidRDefault="00466754" w:rsidP="00B94132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  <w:b w:val="0"/>
                <w:rPrChange w:id="312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rPrChange w:id="313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Are contentions and special issues updated correctly?</w:t>
            </w:r>
            <w:r w:rsidR="00EC12FE" w:rsidRPr="00393067">
              <w:rPr>
                <w:rFonts w:cstheme="minorHAnsi"/>
                <w:b w:val="0"/>
                <w:rPrChange w:id="314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</w:t>
            </w:r>
          </w:p>
          <w:p w14:paraId="6E4A23FA" w14:textId="77777777" w:rsidR="00B94132" w:rsidRPr="00393067" w:rsidRDefault="00B94132" w:rsidP="00B94132">
            <w:pPr>
              <w:pStyle w:val="ListParagraph"/>
              <w:ind w:left="765"/>
              <w:rPr>
                <w:rFonts w:cstheme="minorHAnsi"/>
                <w:b w:val="0"/>
                <w:rPrChange w:id="315" w:author="EDWARDS, LARRY D., VBADENV Trng Facility" w:date="2021-10-15T14:36:00Z">
                  <w:rPr>
                    <w:rFonts w:cstheme="minorHAnsi"/>
                    <w:b w:val="0"/>
                    <w:bCs w:val="0"/>
                  </w:rPr>
                </w:rPrChange>
              </w:rPr>
            </w:pPr>
          </w:p>
          <w:tbl>
            <w:tblPr>
              <w:tblStyle w:val="TableGrid"/>
              <w:tblW w:w="0" w:type="auto"/>
              <w:tblInd w:w="765" w:type="dxa"/>
              <w:tblLook w:val="04A0" w:firstRow="1" w:lastRow="0" w:firstColumn="1" w:lastColumn="0" w:noHBand="0" w:noVBand="1"/>
            </w:tblPr>
            <w:tblGrid>
              <w:gridCol w:w="4184"/>
              <w:gridCol w:w="4185"/>
            </w:tblGrid>
            <w:tr w:rsidR="00393067" w:rsidRPr="00393067" w14:paraId="28E2A225" w14:textId="77777777" w:rsidTr="005F464C">
              <w:tc>
                <w:tcPr>
                  <w:tcW w:w="4184" w:type="dxa"/>
                </w:tcPr>
                <w:p w14:paraId="2D531692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16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17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 xml:space="preserve">Contention: Low Back                                             </w:t>
                  </w:r>
                </w:p>
                <w:p w14:paraId="6795B67A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18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19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Classification: Musculoskeletal – Mid/</w:t>
                  </w:r>
                </w:p>
                <w:p w14:paraId="7586658C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20" w:author="EDWARDS, LARRY D., VBADENV Trng Facility" w:date="2021-10-15T14:36:00Z">
                        <w:rPr>
                          <w:rFonts w:cstheme="minorHAnsi"/>
                          <w:b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21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Lower back (Thoracolumbar Spine)</w:t>
                  </w:r>
                </w:p>
                <w:p w14:paraId="3FF29608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2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2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Date of Contention: (DOC)</w:t>
                  </w:r>
                </w:p>
                <w:p w14:paraId="58729994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2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2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Verified: Yes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2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2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2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2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Type: New</w:t>
                  </w:r>
                </w:p>
                <w:p w14:paraId="3F7AB974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3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3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Medical: Yes</w:t>
                  </w:r>
                </w:p>
                <w:p w14:paraId="62296630" w14:textId="375A8321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3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33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Special Issue: FDC Excluded – All required items not Submitted, Local mentor Review</w:t>
                  </w:r>
                </w:p>
              </w:tc>
              <w:tc>
                <w:tcPr>
                  <w:tcW w:w="4185" w:type="dxa"/>
                </w:tcPr>
                <w:p w14:paraId="6942317A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3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3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Contention: Bilateral Hearing Loss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3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                                </w:t>
                  </w:r>
                </w:p>
                <w:p w14:paraId="2B7100B2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3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3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Classification: Hearing loss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3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4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</w:p>
                <w:p w14:paraId="29346B4E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4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4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Date of Contention: (DOC)</w:t>
                  </w:r>
                </w:p>
                <w:p w14:paraId="5B05637B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4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4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Verified: Yes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4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4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4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4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Type: New</w:t>
                  </w:r>
                </w:p>
                <w:p w14:paraId="78C63ED8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4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5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Medical: Yes</w:t>
                  </w:r>
                </w:p>
                <w:p w14:paraId="6865EA83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5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5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Special Issue: N/A Special Issue are claim based</w:t>
                  </w:r>
                </w:p>
              </w:tc>
            </w:tr>
            <w:tr w:rsidR="00393067" w:rsidRPr="00393067" w14:paraId="11664D95" w14:textId="77777777" w:rsidTr="005F464C">
              <w:tc>
                <w:tcPr>
                  <w:tcW w:w="4184" w:type="dxa"/>
                </w:tcPr>
                <w:p w14:paraId="19733744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5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5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Contention: Tinnitus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5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                                </w:t>
                  </w:r>
                </w:p>
                <w:p w14:paraId="741BECAA" w14:textId="631535EC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5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5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Classification: Hearing loss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5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5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</w:p>
                <w:p w14:paraId="6E53221A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6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6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Date of Contention: (DOC)</w:t>
                  </w:r>
                </w:p>
                <w:p w14:paraId="06503277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6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6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Verified: Yes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6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6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6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6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Type: New</w:t>
                  </w:r>
                </w:p>
                <w:p w14:paraId="4DACABD0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6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6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Medical: Yes</w:t>
                  </w:r>
                </w:p>
                <w:p w14:paraId="74482752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7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7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Special Issue: N/A Special Issue are claim based</w:t>
                  </w:r>
                </w:p>
              </w:tc>
              <w:tc>
                <w:tcPr>
                  <w:tcW w:w="4185" w:type="dxa"/>
                </w:tcPr>
                <w:p w14:paraId="0F19700D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72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7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Contention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74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: Bilateral Knee Conditions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75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ab/>
                    <w:t xml:space="preserve">                                              </w:t>
                  </w:r>
                </w:p>
                <w:p w14:paraId="5DEC4E8E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7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77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Classification: Musculoskeletal - Knee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7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</w:p>
                <w:p w14:paraId="4D8E8164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7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8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Date of Contention: (DOC)</w:t>
                  </w:r>
                </w:p>
                <w:p w14:paraId="6F06B111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8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8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Verified: Yes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8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8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8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8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Type: New</w:t>
                  </w:r>
                </w:p>
                <w:p w14:paraId="6EC3CDE9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8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8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Medical: Yes</w:t>
                  </w:r>
                </w:p>
                <w:p w14:paraId="68BF63D8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8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9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Special Issue: N/A Special Issue are claim based</w:t>
                  </w:r>
                </w:p>
              </w:tc>
            </w:tr>
            <w:tr w:rsidR="00393067" w:rsidRPr="00393067" w14:paraId="7BC75B57" w14:textId="77777777" w:rsidTr="005F464C">
              <w:tc>
                <w:tcPr>
                  <w:tcW w:w="4184" w:type="dxa"/>
                </w:tcPr>
                <w:p w14:paraId="5D022014" w14:textId="76A352F5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9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9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Contention: PTSD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9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                                </w:t>
                  </w:r>
                </w:p>
                <w:p w14:paraId="359578BB" w14:textId="05938606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9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9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Classification: Post Traumatic Stress Disorder (PTSD) Combat – Mental Disorders</w:t>
                  </w:r>
                </w:p>
                <w:p w14:paraId="42457321" w14:textId="1FC93CB6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96" w:author="EDWARDS, LARRY D., VBADENV Trng Facility" w:date="2021-10-15T14:36:00Z">
                        <w:rPr>
                          <w:rFonts w:cstheme="minorHAnsi"/>
                          <w:b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9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Date of Contention: (DOC)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398" w:author="EDWARDS, LARRY D., VBADENV Trng Facility" w:date="2021-10-15T14:36:00Z">
                        <w:rPr>
                          <w:rFonts w:cstheme="minorHAnsi"/>
                          <w:b/>
                          <w:color w:val="1F497D" w:themeColor="text2"/>
                        </w:rPr>
                      </w:rPrChange>
                    </w:rPr>
                    <w:t>(This date will be different)</w:t>
                  </w:r>
                </w:p>
                <w:p w14:paraId="7D5E809E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39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0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Verified: Yes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0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0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0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0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ab/>
                    <w:t xml:space="preserve">              Type: New</w:t>
                  </w:r>
                </w:p>
                <w:p w14:paraId="2D79201D" w14:textId="77777777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40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0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Medical: Yes</w:t>
                  </w:r>
                </w:p>
                <w:p w14:paraId="68AD720F" w14:textId="2FF3DA9A" w:rsidR="00B94132" w:rsidRPr="00393067" w:rsidRDefault="00B94132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40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0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Special Issue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09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 xml:space="preserve">: FDC Excluded – </w:t>
                  </w:r>
                  <w:r w:rsidR="00E42A0F" w:rsidRPr="00393067">
                    <w:rPr>
                      <w:rStyle w:val="Emphasis"/>
                      <w:rFonts w:cstheme="minorHAnsi"/>
                      <w:bCs/>
                      <w:i w:val="0"/>
                      <w:iCs w:val="0"/>
                      <w:color w:val="17365D" w:themeColor="text2" w:themeShade="BF"/>
                      <w:rPrChange w:id="410" w:author="EDWARDS, LARRY D., VBADENV Trng Facility" w:date="2021-10-15T14:36:00Z">
                        <w:rPr>
                          <w:rStyle w:val="Emphasis"/>
                          <w:rFonts w:cstheme="minorHAnsi"/>
                          <w:i w:val="0"/>
                          <w:iCs w:val="0"/>
                          <w:color w:val="365F91" w:themeColor="accent1" w:themeShade="BF"/>
                        </w:rPr>
                      </w:rPrChange>
                    </w:rPr>
                    <w:t>Additional claim submitted</w:t>
                  </w:r>
                  <w:r w:rsidRPr="00393067">
                    <w:rPr>
                      <w:rFonts w:cstheme="minorHAnsi"/>
                      <w:bCs/>
                      <w:i/>
                      <w:iCs/>
                      <w:color w:val="17365D" w:themeColor="text2" w:themeShade="BF"/>
                      <w:rPrChange w:id="411" w:author="EDWARDS, LARRY D., VBADENV Trng Facility" w:date="2021-10-15T14:36:00Z">
                        <w:rPr>
                          <w:rFonts w:cstheme="minorHAnsi"/>
                          <w:i/>
                          <w:iCs/>
                          <w:color w:val="365F91" w:themeColor="accent1" w:themeShade="BF"/>
                        </w:rPr>
                      </w:rPrChange>
                    </w:rPr>
                    <w:t xml:space="preserve">,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12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PTSD-Combat</w:t>
                  </w:r>
                </w:p>
              </w:tc>
              <w:tc>
                <w:tcPr>
                  <w:tcW w:w="4185" w:type="dxa"/>
                </w:tcPr>
                <w:p w14:paraId="1DE0A497" w14:textId="77777777" w:rsidR="00B94132" w:rsidRPr="00393067" w:rsidRDefault="00EC12FE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41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1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Contention: depende</w:t>
                  </w:r>
                  <w:r w:rsidR="009E3FD4" w:rsidRPr="00393067">
                    <w:rPr>
                      <w:rFonts w:cstheme="minorHAnsi"/>
                      <w:bCs/>
                      <w:color w:val="17365D" w:themeColor="text2" w:themeShade="BF"/>
                      <w:rPrChange w:id="41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ncy claim for Susan (spouse)</w:t>
                  </w:r>
                </w:p>
                <w:p w14:paraId="5C203892" w14:textId="77777777" w:rsidR="009E3FD4" w:rsidRPr="00393067" w:rsidRDefault="009E3FD4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41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1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Classification: Administrative Issue</w:t>
                  </w:r>
                </w:p>
                <w:p w14:paraId="1CF75FBE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418" w:author="EDWARDS, LARRY D., VBADENV Trng Facility" w:date="2021-10-15T14:36:00Z">
                        <w:rPr>
                          <w:rFonts w:cstheme="minorHAnsi"/>
                          <w:b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1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Date of Contention: (DOC)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20" w:author="EDWARDS, LARRY D., VBADENV Trng Facility" w:date="2021-10-15T14:36:00Z">
                        <w:rPr>
                          <w:rFonts w:cstheme="minorHAnsi"/>
                          <w:b/>
                          <w:color w:val="1F497D" w:themeColor="text2"/>
                        </w:rPr>
                      </w:rPrChange>
                    </w:rPr>
                    <w:t>(This date will be different)</w:t>
                  </w:r>
                </w:p>
                <w:p w14:paraId="1D19C224" w14:textId="77777777" w:rsidR="009E3FD4" w:rsidRPr="00393067" w:rsidRDefault="009E3FD4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42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2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Verified: Yes</w:t>
                  </w:r>
                </w:p>
                <w:p w14:paraId="07DB16B0" w14:textId="77777777" w:rsidR="009E3FD4" w:rsidRPr="00393067" w:rsidRDefault="009E3FD4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42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2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Type: New</w:t>
                  </w:r>
                </w:p>
                <w:p w14:paraId="15833CE5" w14:textId="77777777" w:rsidR="009E3FD4" w:rsidRPr="00393067" w:rsidRDefault="009E3FD4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42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2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Medical: No</w:t>
                  </w:r>
                </w:p>
                <w:p w14:paraId="60FD9844" w14:textId="0173BE6F" w:rsidR="009E3FD4" w:rsidRPr="00393067" w:rsidRDefault="009E3FD4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42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28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Special Issue: N/A Special Issue are claim based</w:t>
                  </w:r>
                </w:p>
              </w:tc>
            </w:tr>
            <w:tr w:rsidR="00393067" w:rsidRPr="00393067" w14:paraId="6385264E" w14:textId="77777777" w:rsidTr="009E3FD4">
              <w:trPr>
                <w:trHeight w:val="70"/>
              </w:trPr>
              <w:tc>
                <w:tcPr>
                  <w:tcW w:w="4184" w:type="dxa"/>
                </w:tcPr>
                <w:p w14:paraId="2D3AC985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42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</w:p>
                <w:p w14:paraId="33F90C0D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43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</w:p>
                <w:p w14:paraId="3E7698EC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43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</w:p>
                <w:p w14:paraId="345818A5" w14:textId="74500FAF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43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3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Contention: dependency claim for Bart (child)</w:t>
                  </w:r>
                </w:p>
                <w:p w14:paraId="32B651ED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43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3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lastRenderedPageBreak/>
                    <w:t>Classification: Administrative Issue</w:t>
                  </w:r>
                </w:p>
                <w:p w14:paraId="1771BEBA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436" w:author="EDWARDS, LARRY D., VBADENV Trng Facility" w:date="2021-10-15T14:36:00Z">
                        <w:rPr>
                          <w:rFonts w:cstheme="minorHAnsi"/>
                          <w:b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3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 xml:space="preserve">Date of Contention: (DOC)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38" w:author="EDWARDS, LARRY D., VBADENV Trng Facility" w:date="2021-10-15T14:36:00Z">
                        <w:rPr>
                          <w:rFonts w:cstheme="minorHAnsi"/>
                          <w:b/>
                          <w:color w:val="1F497D" w:themeColor="text2"/>
                        </w:rPr>
                      </w:rPrChange>
                    </w:rPr>
                    <w:t>(This date will be different)</w:t>
                  </w:r>
                </w:p>
                <w:p w14:paraId="01AE9FF2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439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40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Verified: Yes</w:t>
                  </w:r>
                </w:p>
                <w:p w14:paraId="233AA723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441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42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Type: New</w:t>
                  </w:r>
                </w:p>
                <w:p w14:paraId="1C2AA13E" w14:textId="77777777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443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44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Medical: No</w:t>
                  </w:r>
                </w:p>
                <w:p w14:paraId="6E5C625C" w14:textId="2A78827E" w:rsidR="009E3FD4" w:rsidRPr="00393067" w:rsidRDefault="009E3FD4" w:rsidP="009E3FD4">
                  <w:pPr>
                    <w:rPr>
                      <w:rFonts w:cstheme="minorHAnsi"/>
                      <w:bCs/>
                      <w:color w:val="17365D" w:themeColor="text2" w:themeShade="BF"/>
                      <w:rPrChange w:id="445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46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  <w:t>Special Issue: N/A Special Issue are claim based</w:t>
                  </w:r>
                </w:p>
              </w:tc>
              <w:tc>
                <w:tcPr>
                  <w:tcW w:w="4185" w:type="dxa"/>
                </w:tcPr>
                <w:p w14:paraId="69364F17" w14:textId="77777777" w:rsidR="009E3FD4" w:rsidRPr="00393067" w:rsidRDefault="009E3FD4" w:rsidP="00B94132">
                  <w:pPr>
                    <w:rPr>
                      <w:rFonts w:cstheme="minorHAnsi"/>
                      <w:bCs/>
                      <w:color w:val="17365D" w:themeColor="text2" w:themeShade="BF"/>
                      <w:rPrChange w:id="447" w:author="EDWARDS, LARRY D., VBADENV Trng Facility" w:date="2021-10-15T14:36:00Z">
                        <w:rPr>
                          <w:rFonts w:cstheme="minorHAnsi"/>
                          <w:color w:val="1F497D" w:themeColor="text2"/>
                        </w:rPr>
                      </w:rPrChange>
                    </w:rPr>
                  </w:pPr>
                </w:p>
              </w:tc>
            </w:tr>
          </w:tbl>
          <w:p w14:paraId="62E10A04" w14:textId="77777777" w:rsidR="00B94132" w:rsidRPr="00393067" w:rsidRDefault="00B94132" w:rsidP="00B94132">
            <w:pPr>
              <w:pStyle w:val="ListParagraph"/>
              <w:ind w:left="1440"/>
              <w:rPr>
                <w:rFonts w:cstheme="minorHAnsi"/>
                <w:b w:val="0"/>
                <w:color w:val="17365D" w:themeColor="text2" w:themeShade="BF"/>
                <w:rPrChange w:id="448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</w:p>
          <w:p w14:paraId="7D4245E7" w14:textId="213E2155" w:rsidR="00466754" w:rsidRPr="00393067" w:rsidRDefault="00466754" w:rsidP="007D76E9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b w:val="0"/>
                <w:color w:val="17365D" w:themeColor="text2" w:themeShade="BF"/>
                <w:rPrChange w:id="449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b w:val="0"/>
                <w:color w:val="17365D" w:themeColor="text2" w:themeShade="BF"/>
                <w:rPrChange w:id="450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>Is the date of claim correct? Yes, comparing VBMS and the VA 21-526EZ</w:t>
            </w:r>
          </w:p>
          <w:p w14:paraId="7280A41A" w14:textId="0CC3BFF3" w:rsidR="00466754" w:rsidRPr="00393067" w:rsidRDefault="00CF235F" w:rsidP="007D76E9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b w:val="0"/>
                <w:color w:val="17365D" w:themeColor="text2" w:themeShade="BF"/>
                <w:rPrChange w:id="451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b w:val="0"/>
                <w:color w:val="17365D" w:themeColor="text2" w:themeShade="BF"/>
                <w:rPrChange w:id="452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 xml:space="preserve">Is the Veteran’s </w:t>
            </w:r>
            <w:r w:rsidR="00466754" w:rsidRPr="00393067">
              <w:rPr>
                <w:rFonts w:eastAsia="Times New Roman" w:cstheme="minorHAnsi"/>
                <w:b w:val="0"/>
                <w:color w:val="17365D" w:themeColor="text2" w:themeShade="BF"/>
                <w:rPrChange w:id="453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>contact information correct? Select the Veteran Profile menu to verify the current address and telephone number.</w:t>
            </w:r>
          </w:p>
          <w:p w14:paraId="7A7E70D9" w14:textId="374A71F9" w:rsidR="00CF235F" w:rsidRPr="00393067" w:rsidRDefault="00CF235F" w:rsidP="00B73B98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  <w:b w:val="0"/>
                <w:color w:val="17365D" w:themeColor="text2" w:themeShade="BF"/>
                <w:rPrChange w:id="454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b w:val="0"/>
                <w:color w:val="17365D" w:themeColor="text2" w:themeShade="BF"/>
                <w:rPrChange w:id="455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>Is the Veteran’s POA Information Correct? Select the Veteran POA menu to verify:</w:t>
            </w:r>
          </w:p>
          <w:p w14:paraId="2EDA215D" w14:textId="3CB9D1D7" w:rsidR="00466754" w:rsidRPr="00393067" w:rsidRDefault="00466754" w:rsidP="00147C27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cstheme="minorHAnsi"/>
                <w:b w:val="0"/>
                <w:color w:val="17365D" w:themeColor="text2" w:themeShade="BF"/>
                <w:rPrChange w:id="456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color w:val="17365D" w:themeColor="text2" w:themeShade="BF"/>
                <w:rPrChange w:id="457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General POA shows </w:t>
            </w:r>
            <w:r w:rsidR="0043391B" w:rsidRPr="00393067">
              <w:rPr>
                <w:rFonts w:cstheme="minorHAnsi"/>
                <w:b w:val="0"/>
                <w:color w:val="17365D" w:themeColor="text2" w:themeShade="BF"/>
                <w:rPrChange w:id="458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Disabled American Veterans</w:t>
            </w:r>
            <w:r w:rsidRPr="00393067">
              <w:rPr>
                <w:rFonts w:cstheme="minorHAnsi"/>
                <w:b w:val="0"/>
                <w:color w:val="17365D" w:themeColor="text2" w:themeShade="BF"/>
                <w:rPrChange w:id="459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</w:t>
            </w:r>
          </w:p>
          <w:p w14:paraId="013EB146" w14:textId="77777777" w:rsidR="00466754" w:rsidRPr="00393067" w:rsidRDefault="00466754" w:rsidP="00147C27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cstheme="minorHAnsi"/>
                <w:b w:val="0"/>
                <w:color w:val="17365D" w:themeColor="text2" w:themeShade="BF"/>
                <w:rPrChange w:id="460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color w:val="17365D" w:themeColor="text2" w:themeShade="BF"/>
                <w:rPrChange w:id="461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eFolder Access: Yes</w:t>
            </w:r>
          </w:p>
          <w:p w14:paraId="5D237EA7" w14:textId="3E0329A9" w:rsidR="00466754" w:rsidRPr="00393067" w:rsidRDefault="00466754" w:rsidP="00147C27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cstheme="minorHAnsi"/>
                <w:b w:val="0"/>
                <w:color w:val="17365D" w:themeColor="text2" w:themeShade="BF"/>
                <w:rPrChange w:id="462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proofErr w:type="spellStart"/>
            <w:r w:rsidRPr="00393067">
              <w:rPr>
                <w:rFonts w:cstheme="minorHAnsi"/>
                <w:b w:val="0"/>
                <w:color w:val="17365D" w:themeColor="text2" w:themeShade="BF"/>
                <w:rPrChange w:id="463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Chg</w:t>
            </w:r>
            <w:proofErr w:type="spellEnd"/>
            <w:r w:rsidRPr="00393067">
              <w:rPr>
                <w:rFonts w:cstheme="minorHAnsi"/>
                <w:b w:val="0"/>
                <w:color w:val="17365D" w:themeColor="text2" w:themeShade="BF"/>
                <w:rPrChange w:id="464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of </w:t>
            </w:r>
            <w:proofErr w:type="spellStart"/>
            <w:r w:rsidRPr="00393067">
              <w:rPr>
                <w:rFonts w:cstheme="minorHAnsi"/>
                <w:b w:val="0"/>
                <w:color w:val="17365D" w:themeColor="text2" w:themeShade="BF"/>
                <w:rPrChange w:id="465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Addr</w:t>
            </w:r>
            <w:proofErr w:type="spellEnd"/>
            <w:r w:rsidRPr="00393067">
              <w:rPr>
                <w:rFonts w:cstheme="minorHAnsi"/>
                <w:b w:val="0"/>
                <w:color w:val="17365D" w:themeColor="text2" w:themeShade="BF"/>
                <w:rPrChange w:id="466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Auth: Yes</w:t>
            </w:r>
          </w:p>
          <w:p w14:paraId="1A6207D2" w14:textId="77777777" w:rsidR="00147C27" w:rsidRPr="00393067" w:rsidRDefault="00147C27" w:rsidP="00147C27">
            <w:pPr>
              <w:pStyle w:val="ListParagraph"/>
              <w:spacing w:line="276" w:lineRule="auto"/>
              <w:ind w:left="2205"/>
              <w:rPr>
                <w:rFonts w:cstheme="minorHAnsi"/>
                <w:b w:val="0"/>
                <w:color w:val="17365D" w:themeColor="text2" w:themeShade="BF"/>
                <w:rPrChange w:id="467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</w:p>
          <w:p w14:paraId="35BEBDA9" w14:textId="77777777" w:rsidR="00466754" w:rsidRPr="00393067" w:rsidRDefault="00466754" w:rsidP="007D76E9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 w:cstheme="minorHAnsi"/>
                <w:b w:val="0"/>
                <w:color w:val="17365D" w:themeColor="text2" w:themeShade="BF"/>
                <w:rPrChange w:id="468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</w:pPr>
            <w:r w:rsidRPr="00393067">
              <w:rPr>
                <w:rFonts w:eastAsia="Times New Roman" w:cstheme="minorHAnsi"/>
                <w:b w:val="0"/>
                <w:color w:val="17365D" w:themeColor="text2" w:themeShade="BF"/>
                <w:rPrChange w:id="469" w:author="EDWARDS, LARRY D., VBADENV Trng Facility" w:date="2021-10-15T14:36:00Z">
                  <w:rPr>
                    <w:rFonts w:eastAsia="Times New Roman" w:cstheme="minorHAnsi"/>
                    <w:b w:val="0"/>
                  </w:rPr>
                </w:rPrChange>
              </w:rPr>
              <w:t xml:space="preserve">Are tracked items updated to reflect any documents received? </w:t>
            </w:r>
          </w:p>
          <w:p w14:paraId="39D96568" w14:textId="77777777" w:rsidR="00147C27" w:rsidRPr="00393067" w:rsidRDefault="00147C27" w:rsidP="00C6279A">
            <w:pPr>
              <w:pStyle w:val="ListParagraph"/>
              <w:numPr>
                <w:ilvl w:val="2"/>
                <w:numId w:val="11"/>
              </w:numPr>
              <w:ind w:left="2217" w:hanging="187"/>
              <w:rPr>
                <w:rFonts w:cstheme="minorHAnsi"/>
                <w:b w:val="0"/>
                <w:color w:val="17365D" w:themeColor="text2" w:themeShade="BF"/>
                <w:rPrChange w:id="470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color w:val="17365D" w:themeColor="text2" w:themeShade="BF"/>
                <w:rPrChange w:id="471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Exam Request – Processing</w:t>
            </w:r>
          </w:p>
          <w:p w14:paraId="641425CA" w14:textId="77777777" w:rsidR="00147C27" w:rsidRPr="00393067" w:rsidRDefault="00147C27" w:rsidP="00C6279A">
            <w:pPr>
              <w:pStyle w:val="ListParagraph"/>
              <w:numPr>
                <w:ilvl w:val="2"/>
                <w:numId w:val="11"/>
              </w:numPr>
              <w:ind w:left="2217" w:hanging="187"/>
              <w:rPr>
                <w:rFonts w:cstheme="minorHAnsi"/>
                <w:b w:val="0"/>
                <w:color w:val="17365D" w:themeColor="text2" w:themeShade="BF"/>
                <w:rPrChange w:id="472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color w:val="17365D" w:themeColor="text2" w:themeShade="BF"/>
                <w:rPrChange w:id="473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Exam Request – bilateral hearing loss</w:t>
            </w:r>
          </w:p>
          <w:p w14:paraId="73FA9C82" w14:textId="3FAC0AF4" w:rsidR="00147C27" w:rsidRPr="00393067" w:rsidRDefault="00147C27" w:rsidP="00C6279A">
            <w:pPr>
              <w:pStyle w:val="ListParagraph"/>
              <w:numPr>
                <w:ilvl w:val="2"/>
                <w:numId w:val="11"/>
              </w:numPr>
              <w:ind w:left="2217" w:hanging="187"/>
              <w:rPr>
                <w:rFonts w:cstheme="minorHAnsi"/>
                <w:b w:val="0"/>
                <w:color w:val="17365D" w:themeColor="text2" w:themeShade="BF"/>
                <w:rPrChange w:id="474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color w:val="17365D" w:themeColor="text2" w:themeShade="BF"/>
                <w:rPrChange w:id="475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Exam Request</w:t>
            </w:r>
            <w:r w:rsidR="00E42A0F" w:rsidRPr="00393067">
              <w:rPr>
                <w:rFonts w:cstheme="minorHAnsi"/>
                <w:b w:val="0"/>
                <w:color w:val="17365D" w:themeColor="text2" w:themeShade="BF"/>
                <w:rPrChange w:id="476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– </w:t>
            </w:r>
            <w:r w:rsidRPr="00393067">
              <w:rPr>
                <w:rFonts w:cstheme="minorHAnsi"/>
                <w:b w:val="0"/>
                <w:color w:val="17365D" w:themeColor="text2" w:themeShade="BF"/>
                <w:rPrChange w:id="477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Tinnitus</w:t>
            </w:r>
          </w:p>
          <w:p w14:paraId="7053172B" w14:textId="1A8B552D" w:rsidR="00147C27" w:rsidRPr="00393067" w:rsidRDefault="00147C27" w:rsidP="00C6279A">
            <w:pPr>
              <w:pStyle w:val="ListParagraph"/>
              <w:numPr>
                <w:ilvl w:val="2"/>
                <w:numId w:val="11"/>
              </w:numPr>
              <w:ind w:left="2217" w:hanging="187"/>
              <w:rPr>
                <w:rFonts w:cstheme="minorHAnsi"/>
                <w:b w:val="0"/>
                <w:color w:val="17365D" w:themeColor="text2" w:themeShade="BF"/>
                <w:rPrChange w:id="478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color w:val="17365D" w:themeColor="text2" w:themeShade="BF"/>
                <w:rPrChange w:id="479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Exam Requ</w:t>
            </w:r>
            <w:r w:rsidR="00907068" w:rsidRPr="00393067">
              <w:rPr>
                <w:rFonts w:cstheme="minorHAnsi"/>
                <w:b w:val="0"/>
                <w:color w:val="17365D" w:themeColor="text2" w:themeShade="BF"/>
                <w:rPrChange w:id="480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est</w:t>
            </w:r>
            <w:r w:rsidRPr="00393067">
              <w:rPr>
                <w:rFonts w:cstheme="minorHAnsi"/>
                <w:b w:val="0"/>
                <w:color w:val="17365D" w:themeColor="text2" w:themeShade="BF"/>
                <w:rPrChange w:id="481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– low back strain</w:t>
            </w:r>
          </w:p>
          <w:p w14:paraId="3EACB4D9" w14:textId="40231DE1" w:rsidR="00147C27" w:rsidRPr="00393067" w:rsidRDefault="00147C27" w:rsidP="00C6279A">
            <w:pPr>
              <w:pStyle w:val="ListParagraph"/>
              <w:numPr>
                <w:ilvl w:val="2"/>
                <w:numId w:val="11"/>
              </w:numPr>
              <w:ind w:left="2217" w:hanging="187"/>
              <w:rPr>
                <w:rFonts w:cstheme="minorHAnsi"/>
                <w:b w:val="0"/>
                <w:color w:val="17365D" w:themeColor="text2" w:themeShade="BF"/>
                <w:rPrChange w:id="482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color w:val="17365D" w:themeColor="text2" w:themeShade="BF"/>
                <w:rPrChange w:id="483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Exam Request – bilateral knee condition</w:t>
            </w:r>
          </w:p>
          <w:p w14:paraId="323C353F" w14:textId="59D726B3" w:rsidR="00147C27" w:rsidRPr="00393067" w:rsidRDefault="00C6279A" w:rsidP="00C6279A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2217" w:hanging="187"/>
              <w:rPr>
                <w:rFonts w:cstheme="minorHAnsi"/>
                <w:b w:val="0"/>
                <w:color w:val="17365D" w:themeColor="text2" w:themeShade="BF"/>
                <w:rPrChange w:id="484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color w:val="17365D" w:themeColor="text2" w:themeShade="BF"/>
                <w:rPrChange w:id="485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21-4142/21-4142a</w:t>
            </w:r>
          </w:p>
          <w:p w14:paraId="2DF4800A" w14:textId="39EDA1DC" w:rsidR="00C6279A" w:rsidRPr="00393067" w:rsidRDefault="00C6279A" w:rsidP="00C6279A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2217" w:hanging="187"/>
              <w:rPr>
                <w:rFonts w:cstheme="minorHAnsi"/>
                <w:b w:val="0"/>
                <w:color w:val="17365D" w:themeColor="text2" w:themeShade="BF"/>
                <w:rPrChange w:id="486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color w:val="17365D" w:themeColor="text2" w:themeShade="BF"/>
                <w:rPrChange w:id="487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Exam Request - PTSD</w:t>
            </w:r>
          </w:p>
          <w:p w14:paraId="2668BFAC" w14:textId="77777777" w:rsidR="00D40507" w:rsidRPr="00393067" w:rsidRDefault="00D40507" w:rsidP="00D40507">
            <w:pPr>
              <w:pStyle w:val="ListParagraph"/>
              <w:ind w:left="1485"/>
              <w:rPr>
                <w:rFonts w:cstheme="minorHAnsi"/>
                <w:b w:val="0"/>
                <w:color w:val="17365D" w:themeColor="text2" w:themeShade="BF"/>
                <w:rPrChange w:id="488" w:author="EDWARDS, LARRY D., VBADENV Trng Facility" w:date="2021-10-15T14:36:00Z">
                  <w:rPr>
                    <w:rFonts w:cstheme="minorHAnsi"/>
                    <w:b w:val="0"/>
                    <w:bCs w:val="0"/>
                  </w:rPr>
                </w:rPrChange>
              </w:rPr>
            </w:pPr>
          </w:p>
          <w:p w14:paraId="744253AE" w14:textId="6C8CBB5D" w:rsidR="001334BB" w:rsidRPr="00393067" w:rsidRDefault="00D40507" w:rsidP="007D76E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color w:val="17365D" w:themeColor="text2" w:themeShade="BF"/>
                <w:rPrChange w:id="489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  <w:r w:rsidRPr="00393067">
              <w:rPr>
                <w:rFonts w:cstheme="minorHAnsi"/>
                <w:b w:val="0"/>
                <w:color w:val="17365D" w:themeColor="text2" w:themeShade="BF"/>
                <w:rPrChange w:id="490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Trainee must enter a note into VBMS: Exam review </w:t>
            </w:r>
            <w:r w:rsidR="00C6279A" w:rsidRPr="00393067">
              <w:rPr>
                <w:rFonts w:cstheme="minorHAnsi"/>
                <w:b w:val="0"/>
                <w:color w:val="17365D" w:themeColor="text2" w:themeShade="BF"/>
                <w:rPrChange w:id="491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>complete for all conditions. Subsequent letter to veteran to submit 21-4142 for Vet Center Records. Excluded from FDC as submitted an additional claim. CAPRI Enterprise search completed, with a negative response.</w:t>
            </w:r>
            <w:r w:rsidR="00AE56DC" w:rsidRPr="00393067">
              <w:rPr>
                <w:rFonts w:cstheme="minorHAnsi"/>
                <w:b w:val="0"/>
                <w:color w:val="17365D" w:themeColor="text2" w:themeShade="BF"/>
                <w:rPrChange w:id="492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  <w:t xml:space="preserve"> </w:t>
            </w:r>
          </w:p>
          <w:p w14:paraId="2668BFAE" w14:textId="77777777" w:rsidR="00D40507" w:rsidRPr="00393067" w:rsidRDefault="00D40507" w:rsidP="00D40507">
            <w:pPr>
              <w:rPr>
                <w:rFonts w:cstheme="minorHAnsi"/>
                <w:b w:val="0"/>
                <w:color w:val="17365D" w:themeColor="text2" w:themeShade="BF"/>
                <w:rPrChange w:id="493" w:author="EDWARDS, LARRY D., VBADENV Trng Facility" w:date="2021-10-15T14:36:00Z">
                  <w:rPr>
                    <w:rFonts w:cstheme="minorHAnsi"/>
                    <w:b w:val="0"/>
                  </w:rPr>
                </w:rPrChange>
              </w:rPr>
            </w:pPr>
          </w:p>
          <w:p w14:paraId="2668BFAF" w14:textId="77777777" w:rsidR="00BE7519" w:rsidRPr="00393067" w:rsidRDefault="00BE7519" w:rsidP="00BE7519">
            <w:pPr>
              <w:spacing w:after="200" w:line="276" w:lineRule="auto"/>
              <w:rPr>
                <w:rFonts w:cstheme="minorHAnsi"/>
                <w:b w:val="0"/>
                <w:color w:val="17365D" w:themeColor="text2" w:themeShade="BF"/>
                <w:rPrChange w:id="494" w:author="EDWARDS, LARRY D., VBADENV Trng Facility" w:date="2021-10-15T14:36:00Z">
                  <w:rPr>
                    <w:rFonts w:cstheme="minorHAnsi"/>
                    <w:b w:val="0"/>
                    <w:bCs w:val="0"/>
                    <w:color w:val="auto"/>
                  </w:rPr>
                </w:rPrChange>
              </w:rPr>
            </w:pPr>
            <w:r w:rsidRPr="00393067">
              <w:rPr>
                <w:rFonts w:cstheme="minorHAnsi"/>
                <w:b w:val="0"/>
                <w:color w:val="17365D" w:themeColor="text2" w:themeShade="BF"/>
                <w:rPrChange w:id="495" w:author="EDWARDS, LARRY D., VBADENV Trng Facility" w:date="2021-10-15T14:36:00Z">
                  <w:rPr>
                    <w:rFonts w:cstheme="minorHAnsi"/>
                    <w:b w:val="0"/>
                    <w:bCs w:val="0"/>
                  </w:rPr>
                </w:rPrChange>
              </w:rPr>
              <w:t>References:</w:t>
            </w:r>
          </w:p>
          <w:tbl>
            <w:tblPr>
              <w:tblStyle w:val="TableGrid"/>
              <w:tblW w:w="9445" w:type="dxa"/>
              <w:tblLook w:val="04A0" w:firstRow="1" w:lastRow="0" w:firstColumn="1" w:lastColumn="0" w:noHBand="0" w:noVBand="1"/>
            </w:tblPr>
            <w:tblGrid>
              <w:gridCol w:w="985"/>
              <w:gridCol w:w="2790"/>
              <w:gridCol w:w="5670"/>
            </w:tblGrid>
            <w:tr w:rsidR="00393067" w:rsidRPr="00393067" w14:paraId="2668BFB3" w14:textId="77777777" w:rsidTr="00177809">
              <w:tc>
                <w:tcPr>
                  <w:tcW w:w="985" w:type="dxa"/>
                  <w:vAlign w:val="center"/>
                </w:tcPr>
                <w:p w14:paraId="2668BFB0" w14:textId="77777777" w:rsidR="00BE7519" w:rsidRPr="00393067" w:rsidRDefault="00BE7519" w:rsidP="00BE7519">
                  <w:pPr>
                    <w:jc w:val="center"/>
                    <w:rPr>
                      <w:rFonts w:cstheme="minorHAnsi"/>
                      <w:bCs/>
                      <w:color w:val="17365D" w:themeColor="text2" w:themeShade="BF"/>
                      <w:rPrChange w:id="496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97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Scenario</w:t>
                  </w:r>
                </w:p>
              </w:tc>
              <w:tc>
                <w:tcPr>
                  <w:tcW w:w="2790" w:type="dxa"/>
                </w:tcPr>
                <w:p w14:paraId="2668BFB1" w14:textId="77777777" w:rsidR="00BE7519" w:rsidRPr="00393067" w:rsidRDefault="00BE7519" w:rsidP="00BE7519">
                  <w:pPr>
                    <w:rPr>
                      <w:rFonts w:cstheme="minorHAnsi"/>
                      <w:bCs/>
                      <w:color w:val="17365D" w:themeColor="text2" w:themeShade="BF"/>
                      <w:rPrChange w:id="498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499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Reference</w:t>
                  </w:r>
                </w:p>
              </w:tc>
              <w:tc>
                <w:tcPr>
                  <w:tcW w:w="5670" w:type="dxa"/>
                </w:tcPr>
                <w:p w14:paraId="2668BFB2" w14:textId="77777777" w:rsidR="00BE7519" w:rsidRPr="00393067" w:rsidRDefault="00BE7519" w:rsidP="00BE7519">
                  <w:pPr>
                    <w:rPr>
                      <w:rFonts w:cstheme="minorHAnsi"/>
                      <w:bCs/>
                      <w:color w:val="17365D" w:themeColor="text2" w:themeShade="BF"/>
                      <w:rPrChange w:id="500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01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Title</w:t>
                  </w:r>
                </w:p>
              </w:tc>
            </w:tr>
            <w:tr w:rsidR="00393067" w:rsidRPr="00393067" w14:paraId="2668BFD3" w14:textId="77777777" w:rsidTr="00177809">
              <w:tc>
                <w:tcPr>
                  <w:tcW w:w="985" w:type="dxa"/>
                  <w:vAlign w:val="center"/>
                </w:tcPr>
                <w:p w14:paraId="2668BFCE" w14:textId="35CDFD6F" w:rsidR="00BE7519" w:rsidRPr="00393067" w:rsidRDefault="006E3E74" w:rsidP="00BE7519">
                  <w:pPr>
                    <w:jc w:val="center"/>
                    <w:rPr>
                      <w:rFonts w:cstheme="minorHAnsi"/>
                      <w:bCs/>
                      <w:color w:val="17365D" w:themeColor="text2" w:themeShade="BF"/>
                      <w:rPrChange w:id="502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03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1</w:t>
                  </w:r>
                </w:p>
              </w:tc>
              <w:tc>
                <w:tcPr>
                  <w:tcW w:w="2790" w:type="dxa"/>
                </w:tcPr>
                <w:p w14:paraId="2668BFD0" w14:textId="35F8F1CD" w:rsidR="00BE7519" w:rsidRPr="00393067" w:rsidRDefault="008509D6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04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05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06" w:author="EDWARDS, LARRY D., VBADENV Trng Facility" w:date="2021-10-15T14:36:00Z">
                        <w:rPr>
                          <w:rFonts w:ascii="Calibri" w:hAnsi="Calibri" w:cs="Calibri"/>
                          <w:color w:val="365F91"/>
                          <w:sz w:val="21"/>
                          <w:szCs w:val="21"/>
                        </w:rPr>
                      </w:rPrChange>
                    </w:rPr>
                    <w:t>M21-1 III.ii.</w:t>
                  </w:r>
                  <w:proofErr w:type="gramStart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07" w:author="EDWARDS, LARRY D., VBADENV Trng Facility" w:date="2021-10-15T14:36:00Z">
                        <w:rPr>
                          <w:rFonts w:ascii="Calibri" w:hAnsi="Calibri" w:cs="Calibri"/>
                          <w:color w:val="365F91"/>
                          <w:sz w:val="21"/>
                          <w:szCs w:val="21"/>
                        </w:rPr>
                      </w:rPrChange>
                    </w:rPr>
                    <w:t>1.A.2.n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2668BFD2" w14:textId="7A1B63BA" w:rsidR="00BE7519" w:rsidRPr="00393067" w:rsidRDefault="006E3E74" w:rsidP="00BE7519">
                  <w:pPr>
                    <w:rPr>
                      <w:rFonts w:cstheme="minorHAnsi"/>
                      <w:bCs/>
                      <w:color w:val="17365D" w:themeColor="text2" w:themeShade="BF"/>
                      <w:rPrChange w:id="508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09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 xml:space="preserve">Obtaining Records </w:t>
                  </w:r>
                  <w:proofErr w:type="gramStart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10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>From</w:t>
                  </w:r>
                  <w:proofErr w:type="gramEnd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11" w:author="EDWARDS, LARRY D., VBADENV Trng Facility" w:date="2021-10-15T14:36:00Z">
                        <w:rPr>
                          <w:rFonts w:cstheme="minorHAnsi"/>
                          <w:color w:val="365F91" w:themeColor="accent1" w:themeShade="BF"/>
                        </w:rPr>
                      </w:rPrChange>
                    </w:rPr>
                    <w:t xml:space="preserve"> a Vet Center</w:t>
                  </w:r>
                </w:p>
              </w:tc>
            </w:tr>
            <w:tr w:rsidR="00393067" w:rsidRPr="00393067" w14:paraId="66779BC8" w14:textId="77777777" w:rsidTr="00177809">
              <w:tc>
                <w:tcPr>
                  <w:tcW w:w="985" w:type="dxa"/>
                  <w:vAlign w:val="center"/>
                </w:tcPr>
                <w:p w14:paraId="5665999A" w14:textId="15A02B8A" w:rsidR="006E3E74" w:rsidRPr="00393067" w:rsidRDefault="006E3E74" w:rsidP="00BE7519">
                  <w:pPr>
                    <w:jc w:val="center"/>
                    <w:rPr>
                      <w:rFonts w:cstheme="minorHAnsi"/>
                      <w:bCs/>
                      <w:color w:val="17365D" w:themeColor="text2" w:themeShade="BF"/>
                      <w:rPrChange w:id="512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13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2</w:t>
                  </w:r>
                </w:p>
              </w:tc>
              <w:tc>
                <w:tcPr>
                  <w:tcW w:w="2790" w:type="dxa"/>
                </w:tcPr>
                <w:p w14:paraId="12C29E23" w14:textId="5F5C2467" w:rsidR="006E3E74" w:rsidRPr="00393067" w:rsidRDefault="008509D6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14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15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M21-1 VIII.iv.1.A </w:t>
                  </w:r>
                </w:p>
              </w:tc>
              <w:tc>
                <w:tcPr>
                  <w:tcW w:w="5670" w:type="dxa"/>
                </w:tcPr>
                <w:p w14:paraId="4F395B7D" w14:textId="6CED6905" w:rsidR="006E3E74" w:rsidRPr="00393067" w:rsidRDefault="008509D6" w:rsidP="00BE7519">
                  <w:pPr>
                    <w:rPr>
                      <w:rFonts w:cstheme="minorHAnsi"/>
                      <w:bCs/>
                      <w:color w:val="17365D" w:themeColor="text2" w:themeShade="BF"/>
                      <w:rPrChange w:id="516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17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General Information and Development for </w:t>
                  </w:r>
                  <w:proofErr w:type="spellStart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18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Post Traumatic</w:t>
                  </w:r>
                  <w:proofErr w:type="spellEnd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19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Stress Disorder (PTSD)</w:t>
                  </w:r>
                </w:p>
              </w:tc>
            </w:tr>
            <w:tr w:rsidR="00393067" w:rsidRPr="00393067" w14:paraId="15E5D258" w14:textId="77777777" w:rsidTr="00177809">
              <w:tc>
                <w:tcPr>
                  <w:tcW w:w="985" w:type="dxa"/>
                  <w:vAlign w:val="center"/>
                </w:tcPr>
                <w:p w14:paraId="64788553" w14:textId="56207C0C" w:rsidR="006E3E74" w:rsidRPr="00393067" w:rsidRDefault="006E3E74" w:rsidP="00BE7519">
                  <w:pPr>
                    <w:jc w:val="center"/>
                    <w:rPr>
                      <w:rFonts w:cstheme="minorHAnsi"/>
                      <w:bCs/>
                      <w:color w:val="17365D" w:themeColor="text2" w:themeShade="BF"/>
                      <w:rPrChange w:id="520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21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3</w:t>
                  </w:r>
                </w:p>
              </w:tc>
              <w:tc>
                <w:tcPr>
                  <w:tcW w:w="2790" w:type="dxa"/>
                </w:tcPr>
                <w:p w14:paraId="07757F58" w14:textId="6AE2CA58" w:rsidR="006E3E74" w:rsidRPr="00393067" w:rsidRDefault="008509D6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22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23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24" w:author="EDWARDS, LARRY D., VBADENV Trng Facility" w:date="2021-10-15T14:36:00Z">
                        <w:rPr>
                          <w:rFonts w:ascii="Calibri" w:hAnsi="Calibri" w:cs="Calibri"/>
                        </w:rPr>
                      </w:rPrChange>
                    </w:rPr>
                    <w:t xml:space="preserve">M21-1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25" w:author="EDWARDS, LARRY D., VBADENV Trng Facility" w:date="2021-10-15T14:36:00Z">
                        <w:rPr>
                          <w:rFonts w:ascii="Arial" w:hAnsi="Arial" w:cs="Arial"/>
                          <w:sz w:val="21"/>
                          <w:szCs w:val="21"/>
                        </w:rPr>
                      </w:rPrChange>
                    </w:rPr>
                    <w:t>X.i.2.B.1</w:t>
                  </w:r>
                </w:p>
                <w:p w14:paraId="7E9FB25E" w14:textId="1A5E6FF2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26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27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M21-4 Manual</w:t>
                  </w:r>
                </w:p>
              </w:tc>
              <w:tc>
                <w:tcPr>
                  <w:tcW w:w="5670" w:type="dxa"/>
                </w:tcPr>
                <w:p w14:paraId="698E4052" w14:textId="77777777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28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29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Processing Fully Developed Claims (FDC) </w:t>
                  </w:r>
                </w:p>
                <w:p w14:paraId="55893A34" w14:textId="77777777" w:rsidR="001E4857" w:rsidRPr="00393067" w:rsidRDefault="001E4857" w:rsidP="00BE7519">
                  <w:pPr>
                    <w:rPr>
                      <w:rFonts w:cstheme="minorHAnsi"/>
                      <w:bCs/>
                      <w:color w:val="17365D" w:themeColor="text2" w:themeShade="BF"/>
                      <w:rPrChange w:id="530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4F8AAB98" w14:textId="1979709B" w:rsidR="006E3E74" w:rsidRPr="00393067" w:rsidRDefault="006E3E74" w:rsidP="00BE7519">
                  <w:pPr>
                    <w:rPr>
                      <w:rFonts w:cstheme="minorHAnsi"/>
                      <w:bCs/>
                      <w:color w:val="17365D" w:themeColor="text2" w:themeShade="BF"/>
                      <w:rPrChange w:id="531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32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Appendix C: Index of Claim</w:t>
                  </w:r>
                  <w:r w:rsidR="001E4857" w:rsidRPr="00393067">
                    <w:rPr>
                      <w:rFonts w:cstheme="minorHAnsi"/>
                      <w:bCs/>
                      <w:color w:val="17365D" w:themeColor="text2" w:themeShade="BF"/>
                      <w:rPrChange w:id="533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Labels</w:t>
                  </w:r>
                </w:p>
              </w:tc>
            </w:tr>
            <w:tr w:rsidR="00393067" w:rsidRPr="00393067" w14:paraId="2668BFD7" w14:textId="77777777" w:rsidTr="00177809">
              <w:tc>
                <w:tcPr>
                  <w:tcW w:w="985" w:type="dxa"/>
                  <w:vAlign w:val="center"/>
                </w:tcPr>
                <w:p w14:paraId="2668BFD4" w14:textId="1287F755" w:rsidR="006E3E74" w:rsidRPr="00393067" w:rsidRDefault="006E3E74" w:rsidP="006E3E74">
                  <w:pPr>
                    <w:jc w:val="center"/>
                    <w:rPr>
                      <w:rFonts w:cstheme="minorHAnsi"/>
                      <w:bCs/>
                      <w:color w:val="17365D" w:themeColor="text2" w:themeShade="BF"/>
                      <w:rPrChange w:id="534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35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Review of eFolder</w:t>
                  </w:r>
                </w:p>
              </w:tc>
              <w:tc>
                <w:tcPr>
                  <w:tcW w:w="2790" w:type="dxa"/>
                </w:tcPr>
                <w:p w14:paraId="08C4061D" w14:textId="06D05E47" w:rsidR="006E3E74" w:rsidRPr="00393067" w:rsidRDefault="001E4857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36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37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</w:p>
                <w:p w14:paraId="0A5447B7" w14:textId="02BD8584" w:rsidR="006E3E74" w:rsidRPr="00393067" w:rsidRDefault="001E4857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38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39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40" w:author="EDWARDS, LARRY D., VBADENV Trng Facility" w:date="2021-10-15T14:36:00Z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 xml:space="preserve">M21-1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41" w:author="EDWARDS, LARRY D., VBADENV Trng Facility" w:date="2021-10-15T14:36:00Z">
                        <w:rPr>
                          <w:rFonts w:ascii="Arial" w:hAnsi="Arial" w:cs="Arial"/>
                          <w:sz w:val="20"/>
                          <w:szCs w:val="20"/>
                        </w:rPr>
                      </w:rPrChange>
                    </w:rPr>
                    <w:t>II.iii.</w:t>
                  </w:r>
                  <w:proofErr w:type="gramStart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42" w:author="EDWARDS, LARRY D., VBADENV Trng Facility" w:date="2021-10-15T14:36:00Z">
                        <w:rPr>
                          <w:rFonts w:ascii="Arial" w:hAnsi="Arial" w:cs="Arial"/>
                          <w:sz w:val="20"/>
                          <w:szCs w:val="20"/>
                        </w:rPr>
                      </w:rPrChange>
                    </w:rPr>
                    <w:t>3.A</w:t>
                  </w:r>
                  <w:proofErr w:type="gramEnd"/>
                </w:p>
                <w:p w14:paraId="5E4FF06D" w14:textId="3BB7C383" w:rsidR="006E3E74" w:rsidRPr="00393067" w:rsidRDefault="001E4857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43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44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45" w:author="EDWARDS, LARRY D., VBADENV Trng Facility" w:date="2021-10-15T14:36:00Z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M21-1 III.i.2.F.2.a</w:t>
                  </w:r>
                </w:p>
                <w:p w14:paraId="7C191DBA" w14:textId="14A985D0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46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47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M21-4 Manual</w:t>
                  </w:r>
                </w:p>
                <w:p w14:paraId="6A9659DC" w14:textId="77777777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48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19B8E8EC" w14:textId="77777777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49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10127B6B" w14:textId="77777777" w:rsidR="00BA670E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50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43284B75" w14:textId="77777777" w:rsidR="00BA670E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51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674F9787" w14:textId="77777777" w:rsidR="00BA670E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52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4CA9A388" w14:textId="77777777" w:rsidR="00BA670E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53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2F442D43" w14:textId="77777777" w:rsidR="00BA670E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54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4901AFC7" w14:textId="54682341" w:rsidR="006E3E74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55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56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57" w:author="EDWARDS, LARRY D., VBADENV Trng Facility" w:date="2021-10-15T14:36:00Z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rPrChange>
                    </w:rPr>
                    <w:t>M21-1 IV.i.1.A.1.e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58" w:author="EDWARDS, LARRY D., VBADENV Trng Facility" w:date="2021-10-15T14:36:00Z">
                        <w:rPr>
                          <w:rFonts w:ascii="Arial" w:hAnsi="Arial" w:cs="Arial"/>
                          <w:color w:val="337AB7"/>
                          <w:sz w:val="21"/>
                          <w:szCs w:val="21"/>
                        </w:rPr>
                      </w:rPrChange>
                    </w:rPr>
                    <w:t>.</w:t>
                  </w:r>
                </w:p>
                <w:p w14:paraId="2668BFD5" w14:textId="4E641339" w:rsidR="006E3E74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59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60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61" w:author="EDWARDS, LARRY D., VBADENV Trng Facility" w:date="2021-10-15T14:36:00Z">
                        <w:rPr>
                          <w:rFonts w:ascii="Calibri" w:hAnsi="Calibri" w:cs="Calibri"/>
                          <w:color w:val="000000"/>
                        </w:rPr>
                      </w:rPrChange>
                    </w:rPr>
                    <w:t>M21-1 III.ii.</w:t>
                  </w:r>
                  <w:proofErr w:type="gramStart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62" w:author="EDWARDS, LARRY D., VBADENV Trng Facility" w:date="2021-10-15T14:36:00Z">
                        <w:rPr>
                          <w:rFonts w:ascii="Calibri" w:hAnsi="Calibri" w:cs="Calibri"/>
                          <w:color w:val="000000"/>
                        </w:rPr>
                      </w:rPrChange>
                    </w:rPr>
                    <w:t>1.A.2.a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538B9B70" w14:textId="4BFF6070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63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64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lastRenderedPageBreak/>
                    <w:t>Electronic Claims Folder (eFolder) Maintenance</w:t>
                  </w:r>
                </w:p>
                <w:p w14:paraId="7EFA27E0" w14:textId="77777777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65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66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Claims Establishment</w:t>
                  </w:r>
                </w:p>
                <w:p w14:paraId="5CE408A9" w14:textId="77777777" w:rsidR="001E4857" w:rsidRPr="00393067" w:rsidRDefault="001E4857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67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5DD8B36F" w14:textId="0F377083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68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69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Identifying Contentions</w:t>
                  </w:r>
                </w:p>
                <w:p w14:paraId="4DDC011C" w14:textId="56A694F0" w:rsidR="001E4857" w:rsidRPr="00393067" w:rsidRDefault="001E4857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70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71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Appendix A: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72" w:author="EDWARDS, LARRY D., VBADENV Trng Facility" w:date="2021-10-15T14:36:00Z">
                        <w:rPr>
                          <w:rFonts w:ascii="Calibri" w:hAnsi="Calibri" w:cs="Calibri"/>
                        </w:rPr>
                      </w:rPrChange>
                    </w:rPr>
                    <w:t>Regional Office Station Numbers, Payee Codes, and Work-Rate Standards</w:t>
                  </w:r>
                </w:p>
                <w:p w14:paraId="0173EF4E" w14:textId="704252E3" w:rsidR="001E4857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73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74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lastRenderedPageBreak/>
                    <w:t xml:space="preserve">Appendix B: </w:t>
                  </w:r>
                  <w:proofErr w:type="gramStart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75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End Product</w:t>
                  </w:r>
                  <w:proofErr w:type="gramEnd"/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76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="001E4857" w:rsidRPr="00393067">
                    <w:rPr>
                      <w:rFonts w:cstheme="minorHAnsi"/>
                      <w:bCs/>
                      <w:color w:val="17365D" w:themeColor="text2" w:themeShade="BF"/>
                      <w:rPrChange w:id="577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</w:p>
                <w:p w14:paraId="111A4A4A" w14:textId="38B514AD" w:rsidR="006E3E74" w:rsidRPr="00393067" w:rsidRDefault="001E4857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78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79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Appendix C: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80" w:author="EDWARDS, LARRY D., VBADENV Trng Facility" w:date="2021-10-15T14:36:00Z">
                        <w:rPr>
                          <w:rFonts w:ascii="Calibri" w:hAnsi="Calibri" w:cs="Calibri"/>
                        </w:rPr>
                      </w:rPrChange>
                    </w:rPr>
                    <w:t>Index of Claim Labels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81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</w:p>
                <w:p w14:paraId="2FFC2ECE" w14:textId="1806DA19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82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83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Appendix D: Index of Claim Stage Indicators</w:t>
                  </w:r>
                </w:p>
                <w:p w14:paraId="59E9BC9C" w14:textId="2E4C5131" w:rsidR="00BA670E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84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85" w:author="EDWARDS, LARRY D., VBADENV Trng Facility" w:date="2021-10-15T14:36:00Z">
                        <w:rPr>
                          <w:rFonts w:ascii="Calibri" w:hAnsi="Calibri" w:cs="Calibri"/>
                        </w:rPr>
                      </w:rPrChange>
                    </w:rPr>
                    <w:t>Appendix E Index of Corporate Flashes and Special Issues</w:t>
                  </w:r>
                </w:p>
                <w:p w14:paraId="6F2AFB4D" w14:textId="77777777" w:rsidR="00BA670E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86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5D4D5BC3" w14:textId="77777777" w:rsidR="00BA670E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87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  <w:p w14:paraId="0A55F41D" w14:textId="65893F46" w:rsidR="006E3E74" w:rsidRPr="00393067" w:rsidRDefault="006E3E74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88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89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>Documentation of the Status of Examination Review</w:t>
                  </w:r>
                </w:p>
                <w:p w14:paraId="18A0F789" w14:textId="3B72BEDC" w:rsidR="006E3E74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90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91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Pr="00393067">
                    <w:rPr>
                      <w:rFonts w:cstheme="minorHAnsi"/>
                      <w:bCs/>
                      <w:color w:val="17365D" w:themeColor="text2" w:themeShade="BF"/>
                      <w:rPrChange w:id="592" w:author="EDWARDS, LARRY D., VBADENV Trng Facility" w:date="2021-10-15T14:36:00Z">
                        <w:rPr>
                          <w:rFonts w:ascii="Calibri" w:hAnsi="Calibri" w:cs="Calibri"/>
                          <w:color w:val="365F91"/>
                        </w:rPr>
                      </w:rPrChange>
                    </w:rPr>
                    <w:t>Medical Records and the Requirement to Obtain VA Medical Record</w:t>
                  </w:r>
                </w:p>
                <w:p w14:paraId="2668BFD6" w14:textId="4722AF04" w:rsidR="00BA670E" w:rsidRPr="00393067" w:rsidRDefault="00BA670E" w:rsidP="006E3E74">
                  <w:pPr>
                    <w:rPr>
                      <w:rFonts w:cstheme="minorHAnsi"/>
                      <w:bCs/>
                      <w:color w:val="17365D" w:themeColor="text2" w:themeShade="BF"/>
                      <w:rPrChange w:id="593" w:author="EDWARDS, LARRY D., VBADENV Trng Facility" w:date="2021-10-15T14:36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</w:tc>
            </w:tr>
          </w:tbl>
          <w:p w14:paraId="2668BFD8" w14:textId="77777777" w:rsidR="00D40507" w:rsidRPr="00393067" w:rsidRDefault="00D40507" w:rsidP="00D40507">
            <w:pPr>
              <w:rPr>
                <w:rFonts w:cstheme="minorHAnsi"/>
                <w:b w:val="0"/>
                <w:rPrChange w:id="594" w:author="EDWARDS, LARRY D., VBADENV Trng Facility" w:date="2021-10-15T14:36:00Z">
                  <w:rPr>
                    <w:b w:val="0"/>
                  </w:rPr>
                </w:rPrChange>
              </w:rPr>
            </w:pPr>
          </w:p>
        </w:tc>
      </w:tr>
      <w:tr w:rsidR="00D966DC" w:rsidRPr="00393067" w14:paraId="18A9241F" w14:textId="77777777" w:rsidTr="00BC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2853246D" w14:textId="77777777" w:rsidR="00D966DC" w:rsidRPr="00393067" w:rsidRDefault="00D966DC" w:rsidP="00D966DC">
            <w:pPr>
              <w:contextualSpacing/>
              <w:rPr>
                <w:rFonts w:eastAsia="Times New Roman"/>
                <w:b w:val="0"/>
                <w:rPrChange w:id="595" w:author="EDWARDS, LARRY D., VBADENV Trng Facility" w:date="2021-10-15T14:36:00Z">
                  <w:rPr>
                    <w:rFonts w:eastAsia="Times New Roman"/>
                    <w:b w:val="0"/>
                  </w:rPr>
                </w:rPrChange>
              </w:rPr>
            </w:pPr>
          </w:p>
        </w:tc>
      </w:tr>
    </w:tbl>
    <w:p w14:paraId="6FC91F93" w14:textId="42B2C581" w:rsidR="00456E1F" w:rsidRPr="00393067" w:rsidRDefault="00456E1F" w:rsidP="001334BB">
      <w:pPr>
        <w:rPr>
          <w:bCs/>
          <w:rPrChange w:id="596" w:author="EDWARDS, LARRY D., VBADENV Trng Facility" w:date="2021-10-15T14:36:00Z">
            <w:rPr/>
          </w:rPrChange>
        </w:rPr>
      </w:pPr>
    </w:p>
    <w:sectPr w:rsidR="00456E1F" w:rsidRPr="0039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6DD9"/>
    <w:multiLevelType w:val="hybridMultilevel"/>
    <w:tmpl w:val="0002844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2A23724"/>
    <w:multiLevelType w:val="hybridMultilevel"/>
    <w:tmpl w:val="28BAAFD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2A33BF"/>
    <w:multiLevelType w:val="hybridMultilevel"/>
    <w:tmpl w:val="B90EEA7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B7E0DE3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32256B93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25AD2"/>
    <w:multiLevelType w:val="hybridMultilevel"/>
    <w:tmpl w:val="0AB417C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0FC4019"/>
    <w:multiLevelType w:val="hybridMultilevel"/>
    <w:tmpl w:val="1CBEF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E1110F"/>
    <w:multiLevelType w:val="hybridMultilevel"/>
    <w:tmpl w:val="1966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773F"/>
    <w:multiLevelType w:val="hybridMultilevel"/>
    <w:tmpl w:val="B4EE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817C4"/>
    <w:multiLevelType w:val="hybridMultilevel"/>
    <w:tmpl w:val="D13C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A1755"/>
    <w:multiLevelType w:val="hybridMultilevel"/>
    <w:tmpl w:val="8974B5D6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0"/>
  </w:num>
  <w:num w:numId="6">
    <w:abstractNumId w:val="6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21DAB"/>
    <w:rsid w:val="0002521C"/>
    <w:rsid w:val="00041BFA"/>
    <w:rsid w:val="0010306F"/>
    <w:rsid w:val="001334BB"/>
    <w:rsid w:val="00147C27"/>
    <w:rsid w:val="00176748"/>
    <w:rsid w:val="0018671F"/>
    <w:rsid w:val="001A26BB"/>
    <w:rsid w:val="001D7DD2"/>
    <w:rsid w:val="001E4857"/>
    <w:rsid w:val="002318C3"/>
    <w:rsid w:val="00256A88"/>
    <w:rsid w:val="00284591"/>
    <w:rsid w:val="002E1F8C"/>
    <w:rsid w:val="002F51BB"/>
    <w:rsid w:val="002F7757"/>
    <w:rsid w:val="00331FF9"/>
    <w:rsid w:val="00346461"/>
    <w:rsid w:val="00365A2F"/>
    <w:rsid w:val="00373849"/>
    <w:rsid w:val="003766C9"/>
    <w:rsid w:val="00393067"/>
    <w:rsid w:val="003C6661"/>
    <w:rsid w:val="004225AA"/>
    <w:rsid w:val="0043391B"/>
    <w:rsid w:val="00456E1F"/>
    <w:rsid w:val="00463524"/>
    <w:rsid w:val="00466754"/>
    <w:rsid w:val="00480FB3"/>
    <w:rsid w:val="004C4300"/>
    <w:rsid w:val="00540FF9"/>
    <w:rsid w:val="00547E6B"/>
    <w:rsid w:val="005627D4"/>
    <w:rsid w:val="005A7785"/>
    <w:rsid w:val="005B6B48"/>
    <w:rsid w:val="005C7FA1"/>
    <w:rsid w:val="00630588"/>
    <w:rsid w:val="00631961"/>
    <w:rsid w:val="00642421"/>
    <w:rsid w:val="00647D32"/>
    <w:rsid w:val="00664FBB"/>
    <w:rsid w:val="006C55F0"/>
    <w:rsid w:val="006E3E74"/>
    <w:rsid w:val="0072560B"/>
    <w:rsid w:val="007B0A5A"/>
    <w:rsid w:val="007D76E9"/>
    <w:rsid w:val="00826620"/>
    <w:rsid w:val="008509D6"/>
    <w:rsid w:val="0089678C"/>
    <w:rsid w:val="008A0C11"/>
    <w:rsid w:val="008D09F2"/>
    <w:rsid w:val="009012FC"/>
    <w:rsid w:val="00907068"/>
    <w:rsid w:val="00910BF2"/>
    <w:rsid w:val="00916FEF"/>
    <w:rsid w:val="00963A71"/>
    <w:rsid w:val="00966C4A"/>
    <w:rsid w:val="00987C65"/>
    <w:rsid w:val="009E3FD4"/>
    <w:rsid w:val="00A32DF5"/>
    <w:rsid w:val="00A54690"/>
    <w:rsid w:val="00AE09EA"/>
    <w:rsid w:val="00AE53C3"/>
    <w:rsid w:val="00AE56DC"/>
    <w:rsid w:val="00AF115E"/>
    <w:rsid w:val="00B0316C"/>
    <w:rsid w:val="00B23D58"/>
    <w:rsid w:val="00B333D5"/>
    <w:rsid w:val="00B5556B"/>
    <w:rsid w:val="00B8626C"/>
    <w:rsid w:val="00B94132"/>
    <w:rsid w:val="00BA670E"/>
    <w:rsid w:val="00BC6696"/>
    <w:rsid w:val="00BE7519"/>
    <w:rsid w:val="00C6279A"/>
    <w:rsid w:val="00C63D59"/>
    <w:rsid w:val="00CC6DF7"/>
    <w:rsid w:val="00CD54BE"/>
    <w:rsid w:val="00CF235F"/>
    <w:rsid w:val="00D40507"/>
    <w:rsid w:val="00D53F1F"/>
    <w:rsid w:val="00D7440F"/>
    <w:rsid w:val="00D966DC"/>
    <w:rsid w:val="00DC5461"/>
    <w:rsid w:val="00DE730B"/>
    <w:rsid w:val="00DF436D"/>
    <w:rsid w:val="00E42A0F"/>
    <w:rsid w:val="00E5027A"/>
    <w:rsid w:val="00E52535"/>
    <w:rsid w:val="00E87409"/>
    <w:rsid w:val="00EA1C9D"/>
    <w:rsid w:val="00EC12FE"/>
    <w:rsid w:val="00F32ACA"/>
    <w:rsid w:val="00F6157E"/>
    <w:rsid w:val="00F773A9"/>
    <w:rsid w:val="00F81794"/>
    <w:rsid w:val="00F8200F"/>
    <w:rsid w:val="00F84F6C"/>
    <w:rsid w:val="00F91B79"/>
    <w:rsid w:val="00F92AF8"/>
    <w:rsid w:val="00FA257B"/>
    <w:rsid w:val="00FB3ECF"/>
    <w:rsid w:val="00FB5625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BF03"/>
  <w15:docId w15:val="{C0422F3E-968E-499E-A6DC-9ADDA9FA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35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5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5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5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2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42A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3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0228a488412659737b3b106fa0932aae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Cornblatt</Case>
    <Category xmlns="e7051302-9b46-46bd-8277-192cffac2459">SubDev</Category>
  </documentManagement>
</p:properties>
</file>

<file path=customXml/item6.xml><?xml version="1.0" encoding="utf-8"?>
<?mso-contentType ?>
<PolicyDirtyBag xmlns="microsoft.office.server.policy.changes">
  <Microsoft.Office.RecordsManagement.PolicyFeatures.Expiration op="Change"/>
</PolicyDirtyBag>
</file>

<file path=customXml/itemProps1.xml><?xml version="1.0" encoding="utf-8"?>
<ds:datastoreItem xmlns:ds="http://schemas.openxmlformats.org/officeDocument/2006/customXml" ds:itemID="{33008731-7B9A-4767-8D62-0FAC51ABF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EE779C-4E4A-450B-9693-566995602A27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545C33A2-2822-4995-AF15-D178472C41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9C98E1-2647-45C0-AFC7-6BC44748897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5203DD-FD5E-4557-B050-FDF14E85F041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6.xml><?xml version="1.0" encoding="utf-8"?>
<ds:datastoreItem xmlns:ds="http://schemas.openxmlformats.org/officeDocument/2006/customXml" ds:itemID="{905A37C9-F068-4925-8708-B661552CF845}">
  <ds:schemaRefs>
    <ds:schemaRef ds:uri="microsoft.office.server.policy.chang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PTSD- Baxter</vt:lpstr>
    </vt:vector>
  </TitlesOfParts>
  <Company>Veteran Affairs</Company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PTSD- Baxter</dc:title>
  <dc:creator>Davis, James C., VBABALT\ACAD</dc:creator>
  <cp:lastModifiedBy>EDWARDS, LARRY D., VBADENV Trng Facility</cp:lastModifiedBy>
  <cp:revision>6</cp:revision>
  <cp:lastPrinted>2021-10-15T20:26:00Z</cp:lastPrinted>
  <dcterms:created xsi:type="dcterms:W3CDTF">2021-06-21T16:05:00Z</dcterms:created>
  <dcterms:modified xsi:type="dcterms:W3CDTF">2021-10-15T20:37:00Z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e1002952-830c-4a50-a0e2-7fb375aab957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