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11672" w14:textId="0B2BCE3E" w:rsidR="00B8626C" w:rsidRPr="00A54690" w:rsidRDefault="00644F67" w:rsidP="00A54690">
      <w:pPr>
        <w:jc w:val="center"/>
        <w:rPr>
          <w:b/>
          <w:i/>
          <w:sz w:val="40"/>
          <w:szCs w:val="40"/>
          <w:u w:val="single"/>
        </w:rPr>
      </w:pPr>
      <w:r>
        <w:rPr>
          <w:b/>
          <w:i/>
          <w:sz w:val="40"/>
          <w:szCs w:val="40"/>
          <w:u w:val="single"/>
        </w:rPr>
        <w:t xml:space="preserve"> </w:t>
      </w:r>
      <w:r w:rsidR="00A54690" w:rsidRPr="00A54690">
        <w:rPr>
          <w:b/>
          <w:i/>
          <w:sz w:val="40"/>
          <w:szCs w:val="40"/>
          <w:u w:val="single"/>
        </w:rPr>
        <w:t>VSR Case Generator Worksheet</w:t>
      </w:r>
    </w:p>
    <w:tbl>
      <w:tblPr>
        <w:tblStyle w:val="LightShading-Accent1"/>
        <w:tblW w:w="9558" w:type="dxa"/>
        <w:tblLook w:val="04A0" w:firstRow="1" w:lastRow="0" w:firstColumn="1" w:lastColumn="0" w:noHBand="0" w:noVBand="1"/>
      </w:tblPr>
      <w:tblGrid>
        <w:gridCol w:w="2178"/>
        <w:gridCol w:w="7380"/>
      </w:tblGrid>
      <w:tr w:rsidR="005627D4" w14:paraId="1BF11675" w14:textId="77777777" w:rsidTr="00562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BF11673" w14:textId="77777777" w:rsidR="005627D4" w:rsidRDefault="00680B3E">
            <w:r>
              <w:t>Sequence</w:t>
            </w:r>
          </w:p>
        </w:tc>
        <w:tc>
          <w:tcPr>
            <w:tcW w:w="7380" w:type="dxa"/>
          </w:tcPr>
          <w:p w14:paraId="1BF11674" w14:textId="1CFEFFDA" w:rsidR="005627D4" w:rsidRPr="00916FEF" w:rsidRDefault="004D0F4D" w:rsidP="00854D33">
            <w:pPr>
              <w:cnfStyle w:val="100000000000" w:firstRow="1" w:lastRow="0" w:firstColumn="0" w:lastColumn="0" w:oddVBand="0" w:evenVBand="0" w:oddHBand="0" w:evenHBand="0" w:firstRowFirstColumn="0" w:firstRowLastColumn="0" w:lastRowFirstColumn="0" w:lastRowLastColumn="0"/>
            </w:pPr>
            <w:r>
              <w:t>Initial Claim</w:t>
            </w:r>
          </w:p>
        </w:tc>
      </w:tr>
      <w:tr w:rsidR="005627D4" w14:paraId="1BF11678"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BF11676" w14:textId="77777777" w:rsidR="005627D4" w:rsidRDefault="005627D4">
            <w:r>
              <w:t>Name</w:t>
            </w:r>
          </w:p>
        </w:tc>
        <w:tc>
          <w:tcPr>
            <w:tcW w:w="7380" w:type="dxa"/>
          </w:tcPr>
          <w:p w14:paraId="1BF11677" w14:textId="77777777" w:rsidR="005627D4" w:rsidRPr="00916FEF" w:rsidRDefault="00C07C00" w:rsidP="00854D33">
            <w:pPr>
              <w:cnfStyle w:val="000000100000" w:firstRow="0" w:lastRow="0" w:firstColumn="0" w:lastColumn="0" w:oddVBand="0" w:evenVBand="0" w:oddHBand="1" w:evenHBand="0" w:firstRowFirstColumn="0" w:firstRowLastColumn="0" w:lastRowFirstColumn="0" w:lastRowLastColumn="0"/>
              <w:rPr>
                <w:b/>
              </w:rPr>
            </w:pPr>
            <w:r>
              <w:rPr>
                <w:b/>
              </w:rPr>
              <w:t>CORNBLATT, Homer T</w:t>
            </w:r>
          </w:p>
        </w:tc>
      </w:tr>
      <w:tr w:rsidR="005627D4" w14:paraId="1BF1167B"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1BF11679" w14:textId="77777777" w:rsidR="005627D4" w:rsidRDefault="005627D4">
            <w:r>
              <w:t>Claim #:</w:t>
            </w:r>
          </w:p>
        </w:tc>
        <w:tc>
          <w:tcPr>
            <w:tcW w:w="7380" w:type="dxa"/>
          </w:tcPr>
          <w:p w14:paraId="1BF1167A" w14:textId="77777777" w:rsidR="005627D4" w:rsidRPr="00916FEF" w:rsidRDefault="00C07C00" w:rsidP="00854D33">
            <w:pPr>
              <w:cnfStyle w:val="000000000000" w:firstRow="0" w:lastRow="0" w:firstColumn="0" w:lastColumn="0" w:oddVBand="0" w:evenVBand="0" w:oddHBand="0" w:evenHBand="0" w:firstRowFirstColumn="0" w:firstRowLastColumn="0" w:lastRowFirstColumn="0" w:lastRowLastColumn="0"/>
              <w:rPr>
                <w:b/>
              </w:rPr>
            </w:pPr>
            <w:r>
              <w:rPr>
                <w:b/>
              </w:rPr>
              <w:t>6Y15XX00</w:t>
            </w:r>
            <w:r w:rsidR="00460925">
              <w:rPr>
                <w:b/>
              </w:rPr>
              <w:t xml:space="preserve"> – TRA-21-9592</w:t>
            </w:r>
          </w:p>
        </w:tc>
      </w:tr>
      <w:tr w:rsidR="005627D4" w14:paraId="1BF1167E"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BF1167C" w14:textId="77777777" w:rsidR="005627D4" w:rsidRDefault="005627D4">
            <w:r>
              <w:t>Branch of Service</w:t>
            </w:r>
          </w:p>
        </w:tc>
        <w:tc>
          <w:tcPr>
            <w:tcW w:w="7380" w:type="dxa"/>
          </w:tcPr>
          <w:p w14:paraId="1BF1167D" w14:textId="77777777" w:rsidR="005627D4" w:rsidRPr="00916FEF" w:rsidRDefault="00680B3E" w:rsidP="00854D33">
            <w:pPr>
              <w:cnfStyle w:val="000000100000" w:firstRow="0" w:lastRow="0" w:firstColumn="0" w:lastColumn="0" w:oddVBand="0" w:evenVBand="0" w:oddHBand="1" w:evenHBand="0" w:firstRowFirstColumn="0" w:firstRowLastColumn="0" w:lastRowFirstColumn="0" w:lastRowLastColumn="0"/>
              <w:rPr>
                <w:b/>
              </w:rPr>
            </w:pPr>
            <w:r>
              <w:rPr>
                <w:b/>
              </w:rPr>
              <w:t>Army</w:t>
            </w:r>
          </w:p>
        </w:tc>
      </w:tr>
      <w:tr w:rsidR="005627D4" w14:paraId="1BF11681"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1BF1167F" w14:textId="77777777" w:rsidR="005627D4" w:rsidRDefault="005627D4">
            <w:r>
              <w:t>Period of Service</w:t>
            </w:r>
          </w:p>
        </w:tc>
        <w:tc>
          <w:tcPr>
            <w:tcW w:w="7380" w:type="dxa"/>
          </w:tcPr>
          <w:p w14:paraId="1BF11680" w14:textId="4813B383" w:rsidR="005627D4" w:rsidRPr="00680B3E" w:rsidRDefault="00F203BB" w:rsidP="00854D33">
            <w:pPr>
              <w:cnfStyle w:val="000000000000" w:firstRow="0" w:lastRow="0" w:firstColumn="0" w:lastColumn="0" w:oddVBand="0" w:evenVBand="0" w:oddHBand="0" w:evenHBand="0" w:firstRowFirstColumn="0" w:firstRowLastColumn="0" w:lastRowFirstColumn="0" w:lastRowLastColumn="0"/>
              <w:rPr>
                <w:b/>
                <w:strike/>
              </w:rPr>
            </w:pPr>
            <w:r>
              <w:rPr>
                <w:b/>
              </w:rPr>
              <w:t>See DD214</w:t>
            </w:r>
          </w:p>
        </w:tc>
      </w:tr>
      <w:tr w:rsidR="005627D4" w14:paraId="1BF11684"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BF11682" w14:textId="77777777" w:rsidR="005627D4" w:rsidRDefault="005627D4">
            <w:r>
              <w:t>Type of Claim</w:t>
            </w:r>
          </w:p>
        </w:tc>
        <w:tc>
          <w:tcPr>
            <w:tcW w:w="7380" w:type="dxa"/>
          </w:tcPr>
          <w:p w14:paraId="1BF11683" w14:textId="7F11A983" w:rsidR="005627D4" w:rsidRPr="00916FEF" w:rsidRDefault="00680B3E" w:rsidP="00341949">
            <w:pPr>
              <w:cnfStyle w:val="000000100000" w:firstRow="0" w:lastRow="0" w:firstColumn="0" w:lastColumn="0" w:oddVBand="0" w:evenVBand="0" w:oddHBand="1" w:evenHBand="0" w:firstRowFirstColumn="0" w:firstRowLastColumn="0" w:lastRowFirstColumn="0" w:lastRowLastColumn="0"/>
              <w:rPr>
                <w:b/>
              </w:rPr>
            </w:pPr>
            <w:r>
              <w:rPr>
                <w:b/>
              </w:rPr>
              <w:t>EP 110</w:t>
            </w:r>
            <w:r w:rsidR="004D0F4D">
              <w:rPr>
                <w:b/>
              </w:rPr>
              <w:t>;</w:t>
            </w:r>
            <w:r>
              <w:rPr>
                <w:b/>
              </w:rPr>
              <w:t xml:space="preserve"> </w:t>
            </w:r>
            <w:r w:rsidR="00BB54B6">
              <w:rPr>
                <w:b/>
              </w:rPr>
              <w:t>Initial</w:t>
            </w:r>
          </w:p>
        </w:tc>
      </w:tr>
      <w:tr w:rsidR="005627D4" w14:paraId="1BF11687"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1BF11685" w14:textId="77777777" w:rsidR="005627D4" w:rsidRDefault="005627D4">
            <w:r>
              <w:t>Contentions</w:t>
            </w:r>
          </w:p>
        </w:tc>
        <w:tc>
          <w:tcPr>
            <w:tcW w:w="7380" w:type="dxa"/>
          </w:tcPr>
          <w:p w14:paraId="1BF11686" w14:textId="77777777" w:rsidR="005627D4" w:rsidRPr="00916FEF" w:rsidRDefault="00680B3E" w:rsidP="000A30C8">
            <w:pPr>
              <w:cnfStyle w:val="000000000000" w:firstRow="0" w:lastRow="0" w:firstColumn="0" w:lastColumn="0" w:oddVBand="0" w:evenVBand="0" w:oddHBand="0" w:evenHBand="0" w:firstRowFirstColumn="0" w:firstRowLastColumn="0" w:lastRowFirstColumn="0" w:lastRowLastColumn="0"/>
              <w:rPr>
                <w:b/>
              </w:rPr>
            </w:pPr>
            <w:r>
              <w:rPr>
                <w:b/>
              </w:rPr>
              <w:t xml:space="preserve">Low Back, </w:t>
            </w:r>
            <w:r w:rsidR="000A30C8">
              <w:rPr>
                <w:b/>
              </w:rPr>
              <w:t>Bilateral hearing loss, Tinnitus and Bilateral Knees</w:t>
            </w:r>
          </w:p>
        </w:tc>
      </w:tr>
      <w:tr w:rsidR="005627D4" w14:paraId="1BF1168A"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BF11688" w14:textId="77777777" w:rsidR="005627D4" w:rsidRDefault="005627D4">
            <w:r>
              <w:t>FDC Y/N</w:t>
            </w:r>
          </w:p>
        </w:tc>
        <w:tc>
          <w:tcPr>
            <w:tcW w:w="7380" w:type="dxa"/>
          </w:tcPr>
          <w:p w14:paraId="1BF11689" w14:textId="77777777" w:rsidR="005627D4" w:rsidRPr="00916FEF" w:rsidRDefault="00680B3E" w:rsidP="00854D33">
            <w:pPr>
              <w:cnfStyle w:val="000000100000" w:firstRow="0" w:lastRow="0" w:firstColumn="0" w:lastColumn="0" w:oddVBand="0" w:evenVBand="0" w:oddHBand="1" w:evenHBand="0" w:firstRowFirstColumn="0" w:firstRowLastColumn="0" w:lastRowFirstColumn="0" w:lastRowLastColumn="0"/>
              <w:rPr>
                <w:b/>
              </w:rPr>
            </w:pPr>
            <w:r>
              <w:rPr>
                <w:b/>
              </w:rPr>
              <w:t>Y</w:t>
            </w:r>
          </w:p>
        </w:tc>
      </w:tr>
      <w:tr w:rsidR="005627D4" w14:paraId="1BF1168D"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1BF1168B" w14:textId="77777777" w:rsidR="005627D4" w:rsidRDefault="005627D4">
            <w:r>
              <w:t>FDC Exclusion Y/N</w:t>
            </w:r>
          </w:p>
        </w:tc>
        <w:tc>
          <w:tcPr>
            <w:tcW w:w="7380" w:type="dxa"/>
          </w:tcPr>
          <w:p w14:paraId="1BF1168C" w14:textId="267ED889" w:rsidR="005627D4" w:rsidRPr="00916FEF" w:rsidRDefault="006E184F" w:rsidP="00854D33">
            <w:pPr>
              <w:cnfStyle w:val="000000000000" w:firstRow="0" w:lastRow="0" w:firstColumn="0" w:lastColumn="0" w:oddVBand="0" w:evenVBand="0" w:oddHBand="0" w:evenHBand="0" w:firstRowFirstColumn="0" w:firstRowLastColumn="0" w:lastRowFirstColumn="0" w:lastRowLastColumn="0"/>
              <w:rPr>
                <w:b/>
              </w:rPr>
            </w:pPr>
            <w:r>
              <w:rPr>
                <w:b/>
              </w:rPr>
              <w:t>N</w:t>
            </w:r>
          </w:p>
        </w:tc>
      </w:tr>
    </w:tbl>
    <w:p w14:paraId="1BF1168E" w14:textId="77777777" w:rsidR="00B0316C" w:rsidRDefault="00B0316C"/>
    <w:tbl>
      <w:tblPr>
        <w:tblStyle w:val="LightShading-Accent1"/>
        <w:tblW w:w="0" w:type="auto"/>
        <w:tblLook w:val="04A0" w:firstRow="1" w:lastRow="0" w:firstColumn="1" w:lastColumn="0" w:noHBand="0" w:noVBand="1"/>
      </w:tblPr>
      <w:tblGrid>
        <w:gridCol w:w="2749"/>
        <w:gridCol w:w="1512"/>
        <w:gridCol w:w="5099"/>
      </w:tblGrid>
      <w:tr w:rsidR="00176748" w14:paraId="1BF11692" w14:textId="77777777" w:rsidTr="00A53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1BF1168F" w14:textId="77777777" w:rsidR="00176748" w:rsidRDefault="00176748" w:rsidP="00021DAB">
            <w:r>
              <w:t>VA Forms and Revision Date</w:t>
            </w:r>
          </w:p>
        </w:tc>
        <w:tc>
          <w:tcPr>
            <w:tcW w:w="1512" w:type="dxa"/>
          </w:tcPr>
          <w:p w14:paraId="1BF11690" w14:textId="77777777" w:rsidR="00176748" w:rsidRDefault="00176748">
            <w:pPr>
              <w:cnfStyle w:val="100000000000" w:firstRow="1" w:lastRow="0" w:firstColumn="0" w:lastColumn="0" w:oddVBand="0" w:evenVBand="0" w:oddHBand="0" w:evenHBand="0" w:firstRowFirstColumn="0" w:firstRowLastColumn="0" w:lastRowFirstColumn="0" w:lastRowLastColumn="0"/>
            </w:pPr>
            <w:r>
              <w:t>Revision Date</w:t>
            </w:r>
          </w:p>
        </w:tc>
        <w:tc>
          <w:tcPr>
            <w:tcW w:w="5099" w:type="dxa"/>
          </w:tcPr>
          <w:p w14:paraId="1BF11691" w14:textId="77777777" w:rsidR="00176748" w:rsidRDefault="00176748">
            <w:pPr>
              <w:cnfStyle w:val="100000000000" w:firstRow="1" w:lastRow="0" w:firstColumn="0" w:lastColumn="0" w:oddVBand="0" w:evenVBand="0" w:oddHBand="0" w:evenHBand="0" w:firstRowFirstColumn="0" w:firstRowLastColumn="0" w:lastRowFirstColumn="0" w:lastRowLastColumn="0"/>
            </w:pPr>
            <w:r>
              <w:t>Required: Y/N and Details</w:t>
            </w:r>
          </w:p>
        </w:tc>
      </w:tr>
      <w:tr w:rsidR="001E6DC7" w14:paraId="1BF11696" w14:textId="77777777" w:rsidTr="00A5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1BF11693" w14:textId="77777777" w:rsidR="001E6DC7" w:rsidRDefault="001E6DC7">
            <w:r>
              <w:t xml:space="preserve">VA Form 21-526EZ     </w:t>
            </w:r>
          </w:p>
        </w:tc>
        <w:tc>
          <w:tcPr>
            <w:tcW w:w="1512" w:type="dxa"/>
          </w:tcPr>
          <w:p w14:paraId="1BF11694" w14:textId="7378E557" w:rsidR="001E6DC7" w:rsidRPr="00B21EA4" w:rsidRDefault="004D0F4D" w:rsidP="00291934">
            <w:pPr>
              <w:cnfStyle w:val="000000100000" w:firstRow="0" w:lastRow="0" w:firstColumn="0" w:lastColumn="0" w:oddVBand="0" w:evenVBand="0" w:oddHBand="1" w:evenHBand="0" w:firstRowFirstColumn="0" w:firstRowLastColumn="0" w:lastRowFirstColumn="0" w:lastRowLastColumn="0"/>
            </w:pPr>
            <w:r>
              <w:t>09/2019</w:t>
            </w:r>
          </w:p>
        </w:tc>
        <w:tc>
          <w:tcPr>
            <w:tcW w:w="5099" w:type="dxa"/>
          </w:tcPr>
          <w:p w14:paraId="1BF11695" w14:textId="77777777" w:rsidR="001E6DC7" w:rsidRPr="00916FEF" w:rsidRDefault="001E6DC7">
            <w:pPr>
              <w:cnfStyle w:val="000000100000" w:firstRow="0" w:lastRow="0" w:firstColumn="0" w:lastColumn="0" w:oddVBand="0" w:evenVBand="0" w:oddHBand="1" w:evenHBand="0" w:firstRowFirstColumn="0" w:firstRowLastColumn="0" w:lastRowFirstColumn="0" w:lastRowLastColumn="0"/>
              <w:rPr>
                <w:b/>
              </w:rPr>
            </w:pPr>
            <w:r>
              <w:rPr>
                <w:b/>
              </w:rPr>
              <w:t>Y</w:t>
            </w:r>
          </w:p>
        </w:tc>
      </w:tr>
      <w:tr w:rsidR="001E6DC7" w14:paraId="1BF116A2" w14:textId="77777777" w:rsidTr="00A5308E">
        <w:tc>
          <w:tcPr>
            <w:cnfStyle w:val="001000000000" w:firstRow="0" w:lastRow="0" w:firstColumn="1" w:lastColumn="0" w:oddVBand="0" w:evenVBand="0" w:oddHBand="0" w:evenHBand="0" w:firstRowFirstColumn="0" w:firstRowLastColumn="0" w:lastRowFirstColumn="0" w:lastRowLastColumn="0"/>
            <w:tcW w:w="2749" w:type="dxa"/>
          </w:tcPr>
          <w:p w14:paraId="1BF1169F" w14:textId="77777777" w:rsidR="001E6DC7" w:rsidRDefault="001E6DC7">
            <w:r>
              <w:t>VA Form 21-22</w:t>
            </w:r>
          </w:p>
        </w:tc>
        <w:tc>
          <w:tcPr>
            <w:tcW w:w="1512" w:type="dxa"/>
          </w:tcPr>
          <w:p w14:paraId="1BF116A0" w14:textId="60982D20" w:rsidR="001E6DC7" w:rsidRPr="00B21EA4" w:rsidRDefault="001E6DC7" w:rsidP="00291934">
            <w:pPr>
              <w:cnfStyle w:val="000000000000" w:firstRow="0" w:lastRow="0" w:firstColumn="0" w:lastColumn="0" w:oddVBand="0" w:evenVBand="0" w:oddHBand="0" w:evenHBand="0" w:firstRowFirstColumn="0" w:firstRowLastColumn="0" w:lastRowFirstColumn="0" w:lastRowLastColumn="0"/>
            </w:pPr>
            <w:r w:rsidRPr="00B21EA4">
              <w:t>0</w:t>
            </w:r>
            <w:r w:rsidR="004D0F4D">
              <w:t>2</w:t>
            </w:r>
            <w:r w:rsidRPr="00B21EA4">
              <w:t>/201</w:t>
            </w:r>
            <w:r w:rsidR="004D0F4D">
              <w:t>9</w:t>
            </w:r>
          </w:p>
        </w:tc>
        <w:tc>
          <w:tcPr>
            <w:tcW w:w="5099" w:type="dxa"/>
          </w:tcPr>
          <w:p w14:paraId="1BF116A1" w14:textId="77777777" w:rsidR="001E6DC7" w:rsidRPr="00916FEF" w:rsidRDefault="001E6DC7">
            <w:pPr>
              <w:cnfStyle w:val="000000000000" w:firstRow="0" w:lastRow="0" w:firstColumn="0" w:lastColumn="0" w:oddVBand="0" w:evenVBand="0" w:oddHBand="0" w:evenHBand="0" w:firstRowFirstColumn="0" w:firstRowLastColumn="0" w:lastRowFirstColumn="0" w:lastRowLastColumn="0"/>
              <w:rPr>
                <w:b/>
              </w:rPr>
            </w:pPr>
            <w:r>
              <w:rPr>
                <w:b/>
              </w:rPr>
              <w:t>Y – DAV Y/Y</w:t>
            </w:r>
          </w:p>
        </w:tc>
      </w:tr>
      <w:tr w:rsidR="001E6DC7" w14:paraId="1BF116A6" w14:textId="77777777" w:rsidTr="00A5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1BF116A3" w14:textId="77777777" w:rsidR="001E6DC7" w:rsidRDefault="001E6DC7">
            <w:r>
              <w:t xml:space="preserve">VA Form 21-4138 </w:t>
            </w:r>
          </w:p>
        </w:tc>
        <w:tc>
          <w:tcPr>
            <w:tcW w:w="1512" w:type="dxa"/>
          </w:tcPr>
          <w:p w14:paraId="1BF116A4" w14:textId="124B0406" w:rsidR="001E6DC7" w:rsidRPr="00B21EA4" w:rsidRDefault="00362970" w:rsidP="00291934">
            <w:pPr>
              <w:cnfStyle w:val="000000100000" w:firstRow="0" w:lastRow="0" w:firstColumn="0" w:lastColumn="0" w:oddVBand="0" w:evenVBand="0" w:oddHBand="1" w:evenHBand="0" w:firstRowFirstColumn="0" w:firstRowLastColumn="0" w:lastRowFirstColumn="0" w:lastRowLastColumn="0"/>
            </w:pPr>
            <w:r>
              <w:t xml:space="preserve"> 06/2021</w:t>
            </w:r>
          </w:p>
        </w:tc>
        <w:tc>
          <w:tcPr>
            <w:tcW w:w="5099" w:type="dxa"/>
          </w:tcPr>
          <w:p w14:paraId="1BF116A5" w14:textId="727457EA" w:rsidR="001E6DC7" w:rsidRPr="00916FEF" w:rsidRDefault="001E6DC7">
            <w:pPr>
              <w:cnfStyle w:val="000000100000" w:firstRow="0" w:lastRow="0" w:firstColumn="0" w:lastColumn="0" w:oddVBand="0" w:evenVBand="0" w:oddHBand="1" w:evenHBand="0" w:firstRowFirstColumn="0" w:firstRowLastColumn="0" w:lastRowFirstColumn="0" w:lastRowLastColumn="0"/>
              <w:rPr>
                <w:b/>
              </w:rPr>
            </w:pPr>
          </w:p>
        </w:tc>
      </w:tr>
      <w:tr w:rsidR="001E6DC7" w14:paraId="1BF116AA" w14:textId="77777777" w:rsidTr="00A5308E">
        <w:tc>
          <w:tcPr>
            <w:cnfStyle w:val="001000000000" w:firstRow="0" w:lastRow="0" w:firstColumn="1" w:lastColumn="0" w:oddVBand="0" w:evenVBand="0" w:oddHBand="0" w:evenHBand="0" w:firstRowFirstColumn="0" w:firstRowLastColumn="0" w:lastRowFirstColumn="0" w:lastRowLastColumn="0"/>
            <w:tcW w:w="2749" w:type="dxa"/>
          </w:tcPr>
          <w:p w14:paraId="1BF116A7" w14:textId="77777777" w:rsidR="001E6DC7" w:rsidRDefault="001E6DC7" w:rsidP="005755DB">
            <w:r>
              <w:t>VA Form 21-4142</w:t>
            </w:r>
          </w:p>
        </w:tc>
        <w:tc>
          <w:tcPr>
            <w:tcW w:w="1512" w:type="dxa"/>
          </w:tcPr>
          <w:p w14:paraId="1BF116A8" w14:textId="62E62196" w:rsidR="001E6DC7" w:rsidRPr="00B21EA4" w:rsidRDefault="00362970" w:rsidP="00291934">
            <w:pPr>
              <w:cnfStyle w:val="000000000000" w:firstRow="0" w:lastRow="0" w:firstColumn="0" w:lastColumn="0" w:oddVBand="0" w:evenVBand="0" w:oddHBand="0" w:evenHBand="0" w:firstRowFirstColumn="0" w:firstRowLastColumn="0" w:lastRowFirstColumn="0" w:lastRowLastColumn="0"/>
            </w:pPr>
            <w:r>
              <w:t xml:space="preserve"> 07/2021</w:t>
            </w:r>
          </w:p>
        </w:tc>
        <w:tc>
          <w:tcPr>
            <w:tcW w:w="5099" w:type="dxa"/>
          </w:tcPr>
          <w:p w14:paraId="1BF116A9" w14:textId="77777777" w:rsidR="001E6DC7" w:rsidRDefault="001E6DC7">
            <w:pPr>
              <w:cnfStyle w:val="000000000000" w:firstRow="0" w:lastRow="0" w:firstColumn="0" w:lastColumn="0" w:oddVBand="0" w:evenVBand="0" w:oddHBand="0" w:evenHBand="0" w:firstRowFirstColumn="0" w:firstRowLastColumn="0" w:lastRowFirstColumn="0" w:lastRowLastColumn="0"/>
              <w:rPr>
                <w:b/>
              </w:rPr>
            </w:pPr>
          </w:p>
        </w:tc>
      </w:tr>
      <w:tr w:rsidR="001E6DC7" w14:paraId="1BF116AE" w14:textId="77777777" w:rsidTr="00A5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1BF116AB" w14:textId="77777777" w:rsidR="001E6DC7" w:rsidRDefault="001E6DC7">
            <w:r>
              <w:t xml:space="preserve">VA Form 21-0966 </w:t>
            </w:r>
          </w:p>
        </w:tc>
        <w:tc>
          <w:tcPr>
            <w:tcW w:w="1512" w:type="dxa"/>
          </w:tcPr>
          <w:p w14:paraId="1BF116AC" w14:textId="650938E4" w:rsidR="001E6DC7" w:rsidRPr="00B21EA4" w:rsidRDefault="007358C3" w:rsidP="00291934">
            <w:pPr>
              <w:cnfStyle w:val="000000100000" w:firstRow="0" w:lastRow="0" w:firstColumn="0" w:lastColumn="0" w:oddVBand="0" w:evenVBand="0" w:oddHBand="1" w:evenHBand="0" w:firstRowFirstColumn="0" w:firstRowLastColumn="0" w:lastRowFirstColumn="0" w:lastRowLastColumn="0"/>
            </w:pPr>
            <w:r>
              <w:t>08/2018</w:t>
            </w:r>
          </w:p>
        </w:tc>
        <w:tc>
          <w:tcPr>
            <w:tcW w:w="5099" w:type="dxa"/>
          </w:tcPr>
          <w:p w14:paraId="1BF116AD" w14:textId="77777777" w:rsidR="001E6DC7" w:rsidRPr="00916FEF" w:rsidRDefault="001E6DC7">
            <w:pPr>
              <w:cnfStyle w:val="000000100000" w:firstRow="0" w:lastRow="0" w:firstColumn="0" w:lastColumn="0" w:oddVBand="0" w:evenVBand="0" w:oddHBand="1" w:evenHBand="0" w:firstRowFirstColumn="0" w:firstRowLastColumn="0" w:lastRowFirstColumn="0" w:lastRowLastColumn="0"/>
              <w:rPr>
                <w:b/>
              </w:rPr>
            </w:pPr>
          </w:p>
        </w:tc>
      </w:tr>
      <w:tr w:rsidR="001E6DC7" w14:paraId="1BF116B2" w14:textId="77777777" w:rsidTr="00A5308E">
        <w:tc>
          <w:tcPr>
            <w:cnfStyle w:val="001000000000" w:firstRow="0" w:lastRow="0" w:firstColumn="1" w:lastColumn="0" w:oddVBand="0" w:evenVBand="0" w:oddHBand="0" w:evenHBand="0" w:firstRowFirstColumn="0" w:firstRowLastColumn="0" w:lastRowFirstColumn="0" w:lastRowLastColumn="0"/>
            <w:tcW w:w="2749" w:type="dxa"/>
          </w:tcPr>
          <w:p w14:paraId="1BF116AF" w14:textId="77777777" w:rsidR="001E6DC7" w:rsidRDefault="001E6DC7">
            <w:r>
              <w:t>VA Form 21-686c</w:t>
            </w:r>
          </w:p>
        </w:tc>
        <w:tc>
          <w:tcPr>
            <w:tcW w:w="1512" w:type="dxa"/>
          </w:tcPr>
          <w:p w14:paraId="1BF116B0" w14:textId="31A3554E" w:rsidR="001E6DC7" w:rsidRPr="00B21EA4" w:rsidRDefault="00362970" w:rsidP="00291934">
            <w:pPr>
              <w:cnfStyle w:val="000000000000" w:firstRow="0" w:lastRow="0" w:firstColumn="0" w:lastColumn="0" w:oddVBand="0" w:evenVBand="0" w:oddHBand="0" w:evenHBand="0" w:firstRowFirstColumn="0" w:firstRowLastColumn="0" w:lastRowFirstColumn="0" w:lastRowLastColumn="0"/>
            </w:pPr>
            <w:r>
              <w:t xml:space="preserve"> 09/2018</w:t>
            </w:r>
          </w:p>
        </w:tc>
        <w:tc>
          <w:tcPr>
            <w:tcW w:w="5099" w:type="dxa"/>
          </w:tcPr>
          <w:p w14:paraId="1BF116B1" w14:textId="389DA678" w:rsidR="001E6DC7" w:rsidRPr="00916FEF" w:rsidRDefault="001E6DC7" w:rsidP="000810E9">
            <w:pPr>
              <w:cnfStyle w:val="000000000000" w:firstRow="0" w:lastRow="0" w:firstColumn="0" w:lastColumn="0" w:oddVBand="0" w:evenVBand="0" w:oddHBand="0" w:evenHBand="0" w:firstRowFirstColumn="0" w:firstRowLastColumn="0" w:lastRowFirstColumn="0" w:lastRowLastColumn="0"/>
              <w:rPr>
                <w:b/>
              </w:rPr>
            </w:pPr>
          </w:p>
        </w:tc>
      </w:tr>
      <w:tr w:rsidR="001E6DC7" w14:paraId="1BF116B6" w14:textId="77777777" w:rsidTr="00A5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1BF116B3" w14:textId="77777777" w:rsidR="001E6DC7" w:rsidRDefault="001E6DC7">
            <w:r>
              <w:t xml:space="preserve">VA Form 21-674 </w:t>
            </w:r>
          </w:p>
        </w:tc>
        <w:tc>
          <w:tcPr>
            <w:tcW w:w="1512" w:type="dxa"/>
          </w:tcPr>
          <w:p w14:paraId="1BF116B4" w14:textId="65D71F32" w:rsidR="001E6DC7" w:rsidRPr="00B21EA4" w:rsidRDefault="007358C3" w:rsidP="00291934">
            <w:pPr>
              <w:cnfStyle w:val="000000100000" w:firstRow="0" w:lastRow="0" w:firstColumn="0" w:lastColumn="0" w:oddVBand="0" w:evenVBand="0" w:oddHBand="1" w:evenHBand="0" w:firstRowFirstColumn="0" w:firstRowLastColumn="0" w:lastRowFirstColumn="0" w:lastRowLastColumn="0"/>
            </w:pPr>
            <w:r>
              <w:t>06/2018</w:t>
            </w:r>
          </w:p>
        </w:tc>
        <w:tc>
          <w:tcPr>
            <w:tcW w:w="5099" w:type="dxa"/>
          </w:tcPr>
          <w:p w14:paraId="1BF116B5" w14:textId="77777777" w:rsidR="001E6DC7" w:rsidRPr="00916FEF" w:rsidRDefault="001E6DC7">
            <w:pPr>
              <w:cnfStyle w:val="000000100000" w:firstRow="0" w:lastRow="0" w:firstColumn="0" w:lastColumn="0" w:oddVBand="0" w:evenVBand="0" w:oddHBand="1" w:evenHBand="0" w:firstRowFirstColumn="0" w:firstRowLastColumn="0" w:lastRowFirstColumn="0" w:lastRowLastColumn="0"/>
              <w:rPr>
                <w:b/>
              </w:rPr>
            </w:pPr>
          </w:p>
        </w:tc>
      </w:tr>
      <w:tr w:rsidR="001E6DC7" w14:paraId="1BF116BA" w14:textId="77777777" w:rsidTr="00A5308E">
        <w:tc>
          <w:tcPr>
            <w:cnfStyle w:val="001000000000" w:firstRow="0" w:lastRow="0" w:firstColumn="1" w:lastColumn="0" w:oddVBand="0" w:evenVBand="0" w:oddHBand="0" w:evenHBand="0" w:firstRowFirstColumn="0" w:firstRowLastColumn="0" w:lastRowFirstColumn="0" w:lastRowLastColumn="0"/>
            <w:tcW w:w="2749" w:type="dxa"/>
          </w:tcPr>
          <w:p w14:paraId="1BF116B7" w14:textId="77777777" w:rsidR="001E6DC7" w:rsidRDefault="001E6DC7">
            <w:r>
              <w:t xml:space="preserve">VA Form 21-0538 </w:t>
            </w:r>
          </w:p>
        </w:tc>
        <w:tc>
          <w:tcPr>
            <w:tcW w:w="1512" w:type="dxa"/>
          </w:tcPr>
          <w:p w14:paraId="1BF116B8" w14:textId="620C54B2" w:rsidR="001E6DC7" w:rsidRPr="00B21EA4" w:rsidRDefault="00362970" w:rsidP="00291934">
            <w:pPr>
              <w:cnfStyle w:val="000000000000" w:firstRow="0" w:lastRow="0" w:firstColumn="0" w:lastColumn="0" w:oddVBand="0" w:evenVBand="0" w:oddHBand="0" w:evenHBand="0" w:firstRowFirstColumn="0" w:firstRowLastColumn="0" w:lastRowFirstColumn="0" w:lastRowLastColumn="0"/>
            </w:pPr>
            <w:r>
              <w:t xml:space="preserve"> 02/2021</w:t>
            </w:r>
          </w:p>
        </w:tc>
        <w:tc>
          <w:tcPr>
            <w:tcW w:w="5099" w:type="dxa"/>
          </w:tcPr>
          <w:p w14:paraId="1BF116B9" w14:textId="77777777" w:rsidR="001E6DC7" w:rsidRPr="00916FEF" w:rsidRDefault="001E6DC7">
            <w:pPr>
              <w:cnfStyle w:val="000000000000" w:firstRow="0" w:lastRow="0" w:firstColumn="0" w:lastColumn="0" w:oddVBand="0" w:evenVBand="0" w:oddHBand="0" w:evenHBand="0" w:firstRowFirstColumn="0" w:firstRowLastColumn="0" w:lastRowFirstColumn="0" w:lastRowLastColumn="0"/>
              <w:rPr>
                <w:b/>
              </w:rPr>
            </w:pPr>
          </w:p>
        </w:tc>
      </w:tr>
      <w:tr w:rsidR="001E6DC7" w14:paraId="1BF116BE" w14:textId="77777777" w:rsidTr="00A5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1BF116BB" w14:textId="77777777" w:rsidR="001E6DC7" w:rsidRDefault="001E6DC7">
            <w:r>
              <w:t xml:space="preserve">VA Form 21-0781 </w:t>
            </w:r>
          </w:p>
        </w:tc>
        <w:tc>
          <w:tcPr>
            <w:tcW w:w="1512" w:type="dxa"/>
          </w:tcPr>
          <w:p w14:paraId="1BF116BC" w14:textId="77777777" w:rsidR="001E6DC7" w:rsidRPr="00B21EA4" w:rsidRDefault="001E6DC7" w:rsidP="00291934">
            <w:pPr>
              <w:cnfStyle w:val="000000100000" w:firstRow="0" w:lastRow="0" w:firstColumn="0" w:lastColumn="0" w:oddVBand="0" w:evenVBand="0" w:oddHBand="1" w:evenHBand="0" w:firstRowFirstColumn="0" w:firstRowLastColumn="0" w:lastRowFirstColumn="0" w:lastRowLastColumn="0"/>
            </w:pPr>
            <w:r w:rsidRPr="00B21EA4">
              <w:t>07/2017</w:t>
            </w:r>
          </w:p>
        </w:tc>
        <w:tc>
          <w:tcPr>
            <w:tcW w:w="5099" w:type="dxa"/>
          </w:tcPr>
          <w:p w14:paraId="1BF116BD" w14:textId="77777777" w:rsidR="001E6DC7" w:rsidRPr="00916FEF" w:rsidRDefault="001E6DC7">
            <w:pPr>
              <w:cnfStyle w:val="000000100000" w:firstRow="0" w:lastRow="0" w:firstColumn="0" w:lastColumn="0" w:oddVBand="0" w:evenVBand="0" w:oddHBand="1" w:evenHBand="0" w:firstRowFirstColumn="0" w:firstRowLastColumn="0" w:lastRowFirstColumn="0" w:lastRowLastColumn="0"/>
              <w:rPr>
                <w:b/>
              </w:rPr>
            </w:pPr>
          </w:p>
        </w:tc>
      </w:tr>
      <w:tr w:rsidR="001E6DC7" w14:paraId="1BF116C2" w14:textId="77777777" w:rsidTr="00A5308E">
        <w:tc>
          <w:tcPr>
            <w:cnfStyle w:val="001000000000" w:firstRow="0" w:lastRow="0" w:firstColumn="1" w:lastColumn="0" w:oddVBand="0" w:evenVBand="0" w:oddHBand="0" w:evenHBand="0" w:firstRowFirstColumn="0" w:firstRowLastColumn="0" w:lastRowFirstColumn="0" w:lastRowLastColumn="0"/>
            <w:tcW w:w="2749" w:type="dxa"/>
          </w:tcPr>
          <w:p w14:paraId="1BF116BF" w14:textId="77777777" w:rsidR="001E6DC7" w:rsidRDefault="001E6DC7">
            <w:r>
              <w:t xml:space="preserve">VA Form 21-0781a </w:t>
            </w:r>
          </w:p>
        </w:tc>
        <w:tc>
          <w:tcPr>
            <w:tcW w:w="1512" w:type="dxa"/>
          </w:tcPr>
          <w:p w14:paraId="1BF116C0" w14:textId="77777777" w:rsidR="001E6DC7" w:rsidRDefault="001E6DC7" w:rsidP="00291934">
            <w:pPr>
              <w:cnfStyle w:val="000000000000" w:firstRow="0" w:lastRow="0" w:firstColumn="0" w:lastColumn="0" w:oddVBand="0" w:evenVBand="0" w:oddHBand="0" w:evenHBand="0" w:firstRowFirstColumn="0" w:firstRowLastColumn="0" w:lastRowFirstColumn="0" w:lastRowLastColumn="0"/>
            </w:pPr>
            <w:r w:rsidRPr="00B21EA4">
              <w:t>07/2017</w:t>
            </w:r>
          </w:p>
        </w:tc>
        <w:tc>
          <w:tcPr>
            <w:tcW w:w="5099" w:type="dxa"/>
          </w:tcPr>
          <w:p w14:paraId="1BF116C1" w14:textId="77777777" w:rsidR="001E6DC7" w:rsidRPr="00916FEF" w:rsidRDefault="001E6DC7">
            <w:pPr>
              <w:cnfStyle w:val="000000000000" w:firstRow="0" w:lastRow="0" w:firstColumn="0" w:lastColumn="0" w:oddVBand="0" w:evenVBand="0" w:oddHBand="0" w:evenHBand="0" w:firstRowFirstColumn="0" w:firstRowLastColumn="0" w:lastRowFirstColumn="0" w:lastRowLastColumn="0"/>
              <w:rPr>
                <w:b/>
              </w:rPr>
            </w:pPr>
          </w:p>
        </w:tc>
      </w:tr>
      <w:tr w:rsidR="00176748" w14:paraId="1BF116C6" w14:textId="77777777" w:rsidTr="00A5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1BF116C3" w14:textId="77777777" w:rsidR="00176748" w:rsidRDefault="00176748">
            <w:r>
              <w:t>Standard 5103 Letter</w:t>
            </w:r>
          </w:p>
        </w:tc>
        <w:tc>
          <w:tcPr>
            <w:tcW w:w="1512" w:type="dxa"/>
          </w:tcPr>
          <w:p w14:paraId="1BF116C4" w14:textId="77777777" w:rsidR="00176748" w:rsidRDefault="00176748">
            <w:pPr>
              <w:cnfStyle w:val="000000100000" w:firstRow="0" w:lastRow="0" w:firstColumn="0" w:lastColumn="0" w:oddVBand="0" w:evenVBand="0" w:oddHBand="1" w:evenHBand="0" w:firstRowFirstColumn="0" w:firstRowLastColumn="0" w:lastRowFirstColumn="0" w:lastRowLastColumn="0"/>
            </w:pPr>
          </w:p>
        </w:tc>
        <w:tc>
          <w:tcPr>
            <w:tcW w:w="5099" w:type="dxa"/>
          </w:tcPr>
          <w:p w14:paraId="1BF116C5" w14:textId="77777777" w:rsidR="00176748" w:rsidRPr="00916FEF" w:rsidRDefault="00176748">
            <w:pPr>
              <w:cnfStyle w:val="000000100000" w:firstRow="0" w:lastRow="0" w:firstColumn="0" w:lastColumn="0" w:oddVBand="0" w:evenVBand="0" w:oddHBand="1" w:evenHBand="0" w:firstRowFirstColumn="0" w:firstRowLastColumn="0" w:lastRowFirstColumn="0" w:lastRowLastColumn="0"/>
              <w:rPr>
                <w:b/>
              </w:rPr>
            </w:pPr>
          </w:p>
        </w:tc>
      </w:tr>
      <w:tr w:rsidR="00176748" w14:paraId="1BF116CA" w14:textId="77777777" w:rsidTr="00A5308E">
        <w:tc>
          <w:tcPr>
            <w:cnfStyle w:val="001000000000" w:firstRow="0" w:lastRow="0" w:firstColumn="1" w:lastColumn="0" w:oddVBand="0" w:evenVBand="0" w:oddHBand="0" w:evenHBand="0" w:firstRowFirstColumn="0" w:firstRowLastColumn="0" w:lastRowFirstColumn="0" w:lastRowLastColumn="0"/>
            <w:tcW w:w="2749" w:type="dxa"/>
          </w:tcPr>
          <w:p w14:paraId="1BF116C7" w14:textId="77777777" w:rsidR="00176748" w:rsidRDefault="00176748" w:rsidP="00BC4D58">
            <w:r>
              <w:t>3101</w:t>
            </w:r>
          </w:p>
        </w:tc>
        <w:tc>
          <w:tcPr>
            <w:tcW w:w="1512" w:type="dxa"/>
          </w:tcPr>
          <w:p w14:paraId="1BF116C8" w14:textId="77777777" w:rsidR="00176748" w:rsidRDefault="00176748">
            <w:pPr>
              <w:cnfStyle w:val="000000000000" w:firstRow="0" w:lastRow="0" w:firstColumn="0" w:lastColumn="0" w:oddVBand="0" w:evenVBand="0" w:oddHBand="0" w:evenHBand="0" w:firstRowFirstColumn="0" w:firstRowLastColumn="0" w:lastRowFirstColumn="0" w:lastRowLastColumn="0"/>
            </w:pPr>
          </w:p>
        </w:tc>
        <w:tc>
          <w:tcPr>
            <w:tcW w:w="5099" w:type="dxa"/>
          </w:tcPr>
          <w:p w14:paraId="1BF116C9" w14:textId="77777777" w:rsidR="00176748" w:rsidRPr="00916FEF" w:rsidRDefault="00176748" w:rsidP="00A9685B">
            <w:pPr>
              <w:cnfStyle w:val="000000000000" w:firstRow="0" w:lastRow="0" w:firstColumn="0" w:lastColumn="0" w:oddVBand="0" w:evenVBand="0" w:oddHBand="0" w:evenHBand="0" w:firstRowFirstColumn="0" w:firstRowLastColumn="0" w:lastRowFirstColumn="0" w:lastRowLastColumn="0"/>
              <w:rPr>
                <w:b/>
              </w:rPr>
            </w:pPr>
          </w:p>
        </w:tc>
      </w:tr>
      <w:tr w:rsidR="00176748" w14:paraId="1BF116CE" w14:textId="77777777" w:rsidTr="00A5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1BF116CB" w14:textId="77777777" w:rsidR="00176748" w:rsidRDefault="00176748" w:rsidP="00BC4D58">
            <w:r>
              <w:t>BIRLS SHARE Screen</w:t>
            </w:r>
          </w:p>
        </w:tc>
        <w:tc>
          <w:tcPr>
            <w:tcW w:w="1512" w:type="dxa"/>
          </w:tcPr>
          <w:p w14:paraId="1BF116CC" w14:textId="77777777" w:rsidR="00176748" w:rsidRDefault="00176748">
            <w:pPr>
              <w:cnfStyle w:val="000000100000" w:firstRow="0" w:lastRow="0" w:firstColumn="0" w:lastColumn="0" w:oddVBand="0" w:evenVBand="0" w:oddHBand="1" w:evenHBand="0" w:firstRowFirstColumn="0" w:firstRowLastColumn="0" w:lastRowFirstColumn="0" w:lastRowLastColumn="0"/>
            </w:pPr>
          </w:p>
        </w:tc>
        <w:tc>
          <w:tcPr>
            <w:tcW w:w="5099" w:type="dxa"/>
          </w:tcPr>
          <w:p w14:paraId="1BF116CD" w14:textId="130808B0" w:rsidR="00176748" w:rsidRPr="00916FEF" w:rsidRDefault="00176748" w:rsidP="00A9685B">
            <w:pPr>
              <w:cnfStyle w:val="000000100000" w:firstRow="0" w:lastRow="0" w:firstColumn="0" w:lastColumn="0" w:oddVBand="0" w:evenVBand="0" w:oddHBand="1" w:evenHBand="0" w:firstRowFirstColumn="0" w:firstRowLastColumn="0" w:lastRowFirstColumn="0" w:lastRowLastColumn="0"/>
              <w:rPr>
                <w:b/>
              </w:rPr>
            </w:pPr>
          </w:p>
        </w:tc>
      </w:tr>
      <w:tr w:rsidR="00176748" w14:paraId="1BF116D2" w14:textId="77777777" w:rsidTr="00A5308E">
        <w:tc>
          <w:tcPr>
            <w:cnfStyle w:val="001000000000" w:firstRow="0" w:lastRow="0" w:firstColumn="1" w:lastColumn="0" w:oddVBand="0" w:evenVBand="0" w:oddHBand="0" w:evenHBand="0" w:firstRowFirstColumn="0" w:firstRowLastColumn="0" w:lastRowFirstColumn="0" w:lastRowLastColumn="0"/>
            <w:tcW w:w="2749" w:type="dxa"/>
          </w:tcPr>
          <w:p w14:paraId="1BF116CF" w14:textId="77777777" w:rsidR="00176748" w:rsidRDefault="00176748" w:rsidP="00BC4D58">
            <w:r>
              <w:t>Rating Decision</w:t>
            </w:r>
          </w:p>
        </w:tc>
        <w:tc>
          <w:tcPr>
            <w:tcW w:w="1512" w:type="dxa"/>
          </w:tcPr>
          <w:p w14:paraId="1BF116D0" w14:textId="77777777" w:rsidR="00176748" w:rsidRDefault="00176748">
            <w:pPr>
              <w:cnfStyle w:val="000000000000" w:firstRow="0" w:lastRow="0" w:firstColumn="0" w:lastColumn="0" w:oddVBand="0" w:evenVBand="0" w:oddHBand="0" w:evenHBand="0" w:firstRowFirstColumn="0" w:firstRowLastColumn="0" w:lastRowFirstColumn="0" w:lastRowLastColumn="0"/>
            </w:pPr>
          </w:p>
        </w:tc>
        <w:tc>
          <w:tcPr>
            <w:tcW w:w="5099" w:type="dxa"/>
          </w:tcPr>
          <w:p w14:paraId="1BF116D1" w14:textId="77777777" w:rsidR="00176748" w:rsidRPr="00916FEF" w:rsidRDefault="00176748" w:rsidP="00A9685B">
            <w:pPr>
              <w:cnfStyle w:val="000000000000" w:firstRow="0" w:lastRow="0" w:firstColumn="0" w:lastColumn="0" w:oddVBand="0" w:evenVBand="0" w:oddHBand="0" w:evenHBand="0" w:firstRowFirstColumn="0" w:firstRowLastColumn="0" w:lastRowFirstColumn="0" w:lastRowLastColumn="0"/>
              <w:rPr>
                <w:b/>
              </w:rPr>
            </w:pPr>
          </w:p>
        </w:tc>
      </w:tr>
      <w:tr w:rsidR="00176748" w14:paraId="1BF116D6" w14:textId="77777777" w:rsidTr="00A5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9" w:type="dxa"/>
          </w:tcPr>
          <w:p w14:paraId="1BF116D3" w14:textId="77777777" w:rsidR="00176748" w:rsidRDefault="00176748">
            <w:r>
              <w:t>CAPRI Records</w:t>
            </w:r>
          </w:p>
        </w:tc>
        <w:tc>
          <w:tcPr>
            <w:tcW w:w="1512" w:type="dxa"/>
          </w:tcPr>
          <w:p w14:paraId="1BF116D4" w14:textId="77777777" w:rsidR="00176748" w:rsidRDefault="00176748">
            <w:pPr>
              <w:cnfStyle w:val="000000100000" w:firstRow="0" w:lastRow="0" w:firstColumn="0" w:lastColumn="0" w:oddVBand="0" w:evenVBand="0" w:oddHBand="1" w:evenHBand="0" w:firstRowFirstColumn="0" w:firstRowLastColumn="0" w:lastRowFirstColumn="0" w:lastRowLastColumn="0"/>
            </w:pPr>
          </w:p>
        </w:tc>
        <w:tc>
          <w:tcPr>
            <w:tcW w:w="5099" w:type="dxa"/>
          </w:tcPr>
          <w:p w14:paraId="1BF116D5" w14:textId="77777777" w:rsidR="00176748" w:rsidRPr="00916FEF" w:rsidRDefault="00176748" w:rsidP="00A9685B">
            <w:pPr>
              <w:cnfStyle w:val="000000100000" w:firstRow="0" w:lastRow="0" w:firstColumn="0" w:lastColumn="0" w:oddVBand="0" w:evenVBand="0" w:oddHBand="1" w:evenHBand="0" w:firstRowFirstColumn="0" w:firstRowLastColumn="0" w:lastRowFirstColumn="0" w:lastRowLastColumn="0"/>
              <w:rPr>
                <w:b/>
              </w:rPr>
            </w:pPr>
          </w:p>
        </w:tc>
      </w:tr>
    </w:tbl>
    <w:p w14:paraId="1BF116D7" w14:textId="77777777" w:rsidR="00176748" w:rsidRDefault="00176748"/>
    <w:tbl>
      <w:tblPr>
        <w:tblStyle w:val="LightShading-Accent1"/>
        <w:tblW w:w="0" w:type="auto"/>
        <w:tblLook w:val="04A0" w:firstRow="1" w:lastRow="0" w:firstColumn="1" w:lastColumn="0" w:noHBand="0" w:noVBand="1"/>
      </w:tblPr>
      <w:tblGrid>
        <w:gridCol w:w="2766"/>
        <w:gridCol w:w="6594"/>
      </w:tblGrid>
      <w:tr w:rsidR="005627D4" w14:paraId="1BF116DA" w14:textId="77777777" w:rsidTr="00562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1BF116D8" w14:textId="77777777" w:rsidR="005627D4" w:rsidRDefault="005627D4">
            <w:r>
              <w:br w:type="page"/>
              <w:t>Supporting Documents</w:t>
            </w:r>
          </w:p>
        </w:tc>
        <w:tc>
          <w:tcPr>
            <w:tcW w:w="6750" w:type="dxa"/>
          </w:tcPr>
          <w:p w14:paraId="1BF116D9" w14:textId="77777777" w:rsidR="005627D4" w:rsidRDefault="005627D4">
            <w:pPr>
              <w:cnfStyle w:val="100000000000" w:firstRow="1" w:lastRow="0" w:firstColumn="0" w:lastColumn="0" w:oddVBand="0" w:evenVBand="0" w:oddHBand="0" w:evenHBand="0" w:firstRowFirstColumn="0" w:firstRowLastColumn="0" w:lastRowFirstColumn="0" w:lastRowLastColumn="0"/>
            </w:pPr>
            <w:r>
              <w:t>Required Y/N</w:t>
            </w:r>
          </w:p>
        </w:tc>
      </w:tr>
      <w:tr w:rsidR="005627D4" w14:paraId="1BF116DD"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1BF116DB" w14:textId="77777777" w:rsidR="005627D4" w:rsidRDefault="005627D4">
            <w:r>
              <w:t>DD214</w:t>
            </w:r>
          </w:p>
        </w:tc>
        <w:tc>
          <w:tcPr>
            <w:tcW w:w="6750" w:type="dxa"/>
          </w:tcPr>
          <w:p w14:paraId="1BF116DC" w14:textId="5CB40EC4" w:rsidR="005627D4" w:rsidRPr="005627D4" w:rsidRDefault="00ED5BD4" w:rsidP="00F06AB6">
            <w:pPr>
              <w:cnfStyle w:val="000000100000" w:firstRow="0" w:lastRow="0" w:firstColumn="0" w:lastColumn="0" w:oddVBand="0" w:evenVBand="0" w:oddHBand="1" w:evenHBand="0" w:firstRowFirstColumn="0" w:firstRowLastColumn="0" w:lastRowFirstColumn="0" w:lastRowLastColumn="0"/>
              <w:rPr>
                <w:b/>
              </w:rPr>
            </w:pPr>
            <w:r>
              <w:rPr>
                <w:b/>
              </w:rPr>
              <w:t>Y, certified</w:t>
            </w:r>
          </w:p>
        </w:tc>
      </w:tr>
      <w:tr w:rsidR="00CD3F31" w14:paraId="45627CFF" w14:textId="77777777" w:rsidTr="005627D4">
        <w:tc>
          <w:tcPr>
            <w:cnfStyle w:val="001000000000" w:firstRow="0" w:lastRow="0" w:firstColumn="1" w:lastColumn="0" w:oddVBand="0" w:evenVBand="0" w:oddHBand="0" w:evenHBand="0" w:firstRowFirstColumn="0" w:firstRowLastColumn="0" w:lastRowFirstColumn="0" w:lastRowLastColumn="0"/>
            <w:tcW w:w="2808" w:type="dxa"/>
          </w:tcPr>
          <w:p w14:paraId="5B9800EC" w14:textId="3199B8A7" w:rsidR="00CD3F31" w:rsidRDefault="00CD3F31">
            <w:r>
              <w:t>CAPRI Enterprise Search</w:t>
            </w:r>
          </w:p>
        </w:tc>
        <w:tc>
          <w:tcPr>
            <w:tcW w:w="6750" w:type="dxa"/>
          </w:tcPr>
          <w:p w14:paraId="71683267" w14:textId="6FA5CA9A" w:rsidR="00CD3F31" w:rsidRPr="005627D4" w:rsidRDefault="00CD3F31">
            <w:pPr>
              <w:cnfStyle w:val="000000000000" w:firstRow="0" w:lastRow="0" w:firstColumn="0" w:lastColumn="0" w:oddVBand="0" w:evenVBand="0" w:oddHBand="0" w:evenHBand="0" w:firstRowFirstColumn="0" w:firstRowLastColumn="0" w:lastRowFirstColumn="0" w:lastRowLastColumn="0"/>
              <w:rPr>
                <w:b/>
              </w:rPr>
            </w:pPr>
            <w:r>
              <w:rPr>
                <w:b/>
              </w:rPr>
              <w:t>Y, Negative</w:t>
            </w:r>
          </w:p>
        </w:tc>
      </w:tr>
      <w:tr w:rsidR="005627D4" w14:paraId="1BF116E0"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1BF116DE" w14:textId="77777777" w:rsidR="005627D4" w:rsidRDefault="005627D4">
            <w:r>
              <w:t>Private Medical Records</w:t>
            </w:r>
          </w:p>
        </w:tc>
        <w:tc>
          <w:tcPr>
            <w:tcW w:w="6750" w:type="dxa"/>
          </w:tcPr>
          <w:p w14:paraId="1BF116DF" w14:textId="77777777" w:rsidR="005627D4" w:rsidRPr="005627D4" w:rsidRDefault="005627D4">
            <w:pPr>
              <w:cnfStyle w:val="000000100000" w:firstRow="0" w:lastRow="0" w:firstColumn="0" w:lastColumn="0" w:oddVBand="0" w:evenVBand="0" w:oddHBand="1" w:evenHBand="0" w:firstRowFirstColumn="0" w:firstRowLastColumn="0" w:lastRowFirstColumn="0" w:lastRowLastColumn="0"/>
              <w:rPr>
                <w:b/>
              </w:rPr>
            </w:pPr>
          </w:p>
        </w:tc>
      </w:tr>
      <w:tr w:rsidR="005627D4" w14:paraId="1BF116E3" w14:textId="77777777" w:rsidTr="005627D4">
        <w:tc>
          <w:tcPr>
            <w:cnfStyle w:val="001000000000" w:firstRow="0" w:lastRow="0" w:firstColumn="1" w:lastColumn="0" w:oddVBand="0" w:evenVBand="0" w:oddHBand="0" w:evenHBand="0" w:firstRowFirstColumn="0" w:firstRowLastColumn="0" w:lastRowFirstColumn="0" w:lastRowLastColumn="0"/>
            <w:tcW w:w="2808" w:type="dxa"/>
          </w:tcPr>
          <w:p w14:paraId="1BF116E1" w14:textId="77777777" w:rsidR="005627D4" w:rsidRDefault="005627D4">
            <w:r>
              <w:t>SF88 Entrance Exam</w:t>
            </w:r>
          </w:p>
        </w:tc>
        <w:tc>
          <w:tcPr>
            <w:tcW w:w="6750" w:type="dxa"/>
          </w:tcPr>
          <w:p w14:paraId="1BF116E2" w14:textId="77777777" w:rsidR="005627D4" w:rsidRPr="005627D4" w:rsidRDefault="005627D4">
            <w:pPr>
              <w:cnfStyle w:val="000000000000" w:firstRow="0" w:lastRow="0" w:firstColumn="0" w:lastColumn="0" w:oddVBand="0" w:evenVBand="0" w:oddHBand="0" w:evenHBand="0" w:firstRowFirstColumn="0" w:firstRowLastColumn="0" w:lastRowFirstColumn="0" w:lastRowLastColumn="0"/>
              <w:rPr>
                <w:b/>
              </w:rPr>
            </w:pPr>
          </w:p>
        </w:tc>
      </w:tr>
      <w:tr w:rsidR="005627D4" w14:paraId="1BF116E6"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1BF116E4" w14:textId="77777777" w:rsidR="005627D4" w:rsidRDefault="005627D4">
            <w:r>
              <w:t>SF88 Separation Exam</w:t>
            </w:r>
          </w:p>
        </w:tc>
        <w:tc>
          <w:tcPr>
            <w:tcW w:w="6750" w:type="dxa"/>
          </w:tcPr>
          <w:p w14:paraId="1BF116E5" w14:textId="77777777" w:rsidR="005627D4" w:rsidRPr="005627D4" w:rsidRDefault="005627D4">
            <w:pPr>
              <w:cnfStyle w:val="000000100000" w:firstRow="0" w:lastRow="0" w:firstColumn="0" w:lastColumn="0" w:oddVBand="0" w:evenVBand="0" w:oddHBand="1" w:evenHBand="0" w:firstRowFirstColumn="0" w:firstRowLastColumn="0" w:lastRowFirstColumn="0" w:lastRowLastColumn="0"/>
              <w:rPr>
                <w:b/>
              </w:rPr>
            </w:pPr>
          </w:p>
        </w:tc>
      </w:tr>
      <w:tr w:rsidR="005627D4" w14:paraId="1BF116E9" w14:textId="77777777" w:rsidTr="005627D4">
        <w:tc>
          <w:tcPr>
            <w:cnfStyle w:val="001000000000" w:firstRow="0" w:lastRow="0" w:firstColumn="1" w:lastColumn="0" w:oddVBand="0" w:evenVBand="0" w:oddHBand="0" w:evenHBand="0" w:firstRowFirstColumn="0" w:firstRowLastColumn="0" w:lastRowFirstColumn="0" w:lastRowLastColumn="0"/>
            <w:tcW w:w="2808" w:type="dxa"/>
          </w:tcPr>
          <w:p w14:paraId="1BF116E7" w14:textId="77777777" w:rsidR="005627D4" w:rsidRDefault="005627D4">
            <w:r>
              <w:t>Service Treatment Records</w:t>
            </w:r>
          </w:p>
        </w:tc>
        <w:tc>
          <w:tcPr>
            <w:tcW w:w="6750" w:type="dxa"/>
          </w:tcPr>
          <w:p w14:paraId="1BF116E8" w14:textId="6015CC61" w:rsidR="005627D4" w:rsidRPr="005627D4" w:rsidRDefault="005627D4">
            <w:pPr>
              <w:cnfStyle w:val="000000000000" w:firstRow="0" w:lastRow="0" w:firstColumn="0" w:lastColumn="0" w:oddVBand="0" w:evenVBand="0" w:oddHBand="0" w:evenHBand="0" w:firstRowFirstColumn="0" w:firstRowLastColumn="0" w:lastRowFirstColumn="0" w:lastRowLastColumn="0"/>
              <w:rPr>
                <w:b/>
              </w:rPr>
            </w:pPr>
          </w:p>
        </w:tc>
      </w:tr>
      <w:tr w:rsidR="005627D4" w14:paraId="1BF116EC"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1BF116EA" w14:textId="77777777" w:rsidR="005627D4" w:rsidRDefault="005627D4">
            <w:r>
              <w:t>Personnel Records</w:t>
            </w:r>
          </w:p>
        </w:tc>
        <w:tc>
          <w:tcPr>
            <w:tcW w:w="6750" w:type="dxa"/>
          </w:tcPr>
          <w:p w14:paraId="1BF116EB" w14:textId="77777777" w:rsidR="005627D4" w:rsidRPr="005627D4" w:rsidRDefault="005627D4">
            <w:pPr>
              <w:cnfStyle w:val="000000100000" w:firstRow="0" w:lastRow="0" w:firstColumn="0" w:lastColumn="0" w:oddVBand="0" w:evenVBand="0" w:oddHBand="1" w:evenHBand="0" w:firstRowFirstColumn="0" w:firstRowLastColumn="0" w:lastRowFirstColumn="0" w:lastRowLastColumn="0"/>
              <w:rPr>
                <w:b/>
              </w:rPr>
            </w:pPr>
          </w:p>
        </w:tc>
      </w:tr>
      <w:tr w:rsidR="005627D4" w14:paraId="1BF116EF" w14:textId="77777777" w:rsidTr="005627D4">
        <w:tc>
          <w:tcPr>
            <w:cnfStyle w:val="001000000000" w:firstRow="0" w:lastRow="0" w:firstColumn="1" w:lastColumn="0" w:oddVBand="0" w:evenVBand="0" w:oddHBand="0" w:evenHBand="0" w:firstRowFirstColumn="0" w:firstRowLastColumn="0" w:lastRowFirstColumn="0" w:lastRowLastColumn="0"/>
            <w:tcW w:w="2808" w:type="dxa"/>
          </w:tcPr>
          <w:p w14:paraId="1BF116ED" w14:textId="77777777" w:rsidR="005627D4" w:rsidRDefault="005627D4">
            <w:r>
              <w:t>DOMA first request letter</w:t>
            </w:r>
          </w:p>
        </w:tc>
        <w:tc>
          <w:tcPr>
            <w:tcW w:w="6750" w:type="dxa"/>
          </w:tcPr>
          <w:p w14:paraId="1BF116EE" w14:textId="77777777" w:rsidR="005627D4" w:rsidRPr="005627D4" w:rsidRDefault="005627D4">
            <w:pPr>
              <w:cnfStyle w:val="000000000000" w:firstRow="0" w:lastRow="0" w:firstColumn="0" w:lastColumn="0" w:oddVBand="0" w:evenVBand="0" w:oddHBand="0" w:evenHBand="0" w:firstRowFirstColumn="0" w:firstRowLastColumn="0" w:lastRowFirstColumn="0" w:lastRowLastColumn="0"/>
              <w:rPr>
                <w:b/>
              </w:rPr>
            </w:pPr>
          </w:p>
        </w:tc>
      </w:tr>
      <w:tr w:rsidR="005627D4" w14:paraId="1BF116F2"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1BF116F0" w14:textId="77777777" w:rsidR="005627D4" w:rsidRDefault="005627D4">
            <w:r>
              <w:t>DOMA final letter</w:t>
            </w:r>
          </w:p>
        </w:tc>
        <w:tc>
          <w:tcPr>
            <w:tcW w:w="6750" w:type="dxa"/>
          </w:tcPr>
          <w:p w14:paraId="1BF116F1" w14:textId="77777777" w:rsidR="005627D4" w:rsidRPr="005627D4" w:rsidRDefault="005627D4">
            <w:pPr>
              <w:cnfStyle w:val="000000100000" w:firstRow="0" w:lastRow="0" w:firstColumn="0" w:lastColumn="0" w:oddVBand="0" w:evenVBand="0" w:oddHBand="1" w:evenHBand="0" w:firstRowFirstColumn="0" w:firstRowLastColumn="0" w:lastRowFirstColumn="0" w:lastRowLastColumn="0"/>
              <w:rPr>
                <w:b/>
              </w:rPr>
            </w:pPr>
          </w:p>
        </w:tc>
      </w:tr>
    </w:tbl>
    <w:p w14:paraId="1BF116F3" w14:textId="77777777" w:rsidR="00F32ACA" w:rsidRDefault="00F32ACA"/>
    <w:p w14:paraId="1BF116F4" w14:textId="7B56660A" w:rsidR="00F32ACA" w:rsidRDefault="00F32ACA"/>
    <w:p w14:paraId="3C957975" w14:textId="77777777" w:rsidR="00245703" w:rsidRDefault="00245703"/>
    <w:tbl>
      <w:tblPr>
        <w:tblStyle w:val="LightShading-Accent1"/>
        <w:tblW w:w="0" w:type="auto"/>
        <w:tblLook w:val="04A0" w:firstRow="1" w:lastRow="0" w:firstColumn="1" w:lastColumn="0" w:noHBand="0" w:noVBand="1"/>
      </w:tblPr>
      <w:tblGrid>
        <w:gridCol w:w="9360"/>
      </w:tblGrid>
      <w:tr w:rsidR="00331FF9" w14:paraId="1BF116F6" w14:textId="77777777" w:rsidTr="00331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BF116F5" w14:textId="77777777" w:rsidR="00331FF9" w:rsidRDefault="00331FF9">
            <w:r>
              <w:lastRenderedPageBreak/>
              <w:t>Scenario Comments</w:t>
            </w:r>
          </w:p>
        </w:tc>
      </w:tr>
      <w:tr w:rsidR="00331FF9" w:rsidRPr="00F06AB6" w14:paraId="1BF11762" w14:textId="77777777" w:rsidTr="00331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E77DF65" w14:textId="77777777" w:rsidR="001C4899" w:rsidRPr="001C4899" w:rsidRDefault="001C4899" w:rsidP="001C4899"/>
          <w:p w14:paraId="1BF116F7" w14:textId="77777777" w:rsidR="00E677B5" w:rsidRPr="00CF51EE" w:rsidRDefault="00E677B5" w:rsidP="00807B83">
            <w:pPr>
              <w:pStyle w:val="ListParagraph"/>
              <w:numPr>
                <w:ilvl w:val="0"/>
                <w:numId w:val="1"/>
              </w:numPr>
              <w:rPr>
                <w:b w:val="0"/>
              </w:rPr>
            </w:pPr>
            <w:r w:rsidRPr="00CF51EE">
              <w:rPr>
                <w:b w:val="0"/>
              </w:rPr>
              <w:t>Upload all documents for this scenario to the VBMS eCase</w:t>
            </w:r>
          </w:p>
          <w:p w14:paraId="1BF116F8" w14:textId="77777777" w:rsidR="00E677B5" w:rsidRPr="00CF51EE" w:rsidRDefault="00E677B5" w:rsidP="00807B83">
            <w:pPr>
              <w:pStyle w:val="ListParagraph"/>
              <w:numPr>
                <w:ilvl w:val="0"/>
                <w:numId w:val="1"/>
              </w:numPr>
              <w:rPr>
                <w:b w:val="0"/>
              </w:rPr>
            </w:pPr>
            <w:r w:rsidRPr="00CF51EE">
              <w:rPr>
                <w:b w:val="0"/>
              </w:rPr>
              <w:t xml:space="preserve">Properly Label and establish date of receipt </w:t>
            </w:r>
          </w:p>
          <w:p w14:paraId="1BF116F9" w14:textId="77777777" w:rsidR="00E677B5" w:rsidRPr="00CF51EE" w:rsidRDefault="00E677B5" w:rsidP="00807B83">
            <w:pPr>
              <w:pStyle w:val="ListParagraph"/>
              <w:numPr>
                <w:ilvl w:val="0"/>
                <w:numId w:val="1"/>
              </w:numPr>
              <w:rPr>
                <w:b w:val="0"/>
              </w:rPr>
            </w:pPr>
            <w:r w:rsidRPr="00CF51EE">
              <w:rPr>
                <w:b w:val="0"/>
              </w:rPr>
              <w:t>Associating all documents to correct EP</w:t>
            </w:r>
          </w:p>
          <w:p w14:paraId="1BF116FA" w14:textId="2FF48FC2" w:rsidR="00E677B5" w:rsidRPr="00CF51EE" w:rsidRDefault="00E677B5" w:rsidP="00807B83">
            <w:pPr>
              <w:pStyle w:val="ListParagraph"/>
              <w:numPr>
                <w:ilvl w:val="0"/>
                <w:numId w:val="1"/>
              </w:numPr>
              <w:rPr>
                <w:b w:val="0"/>
              </w:rPr>
            </w:pPr>
            <w:r w:rsidRPr="00CF51EE">
              <w:rPr>
                <w:b w:val="0"/>
              </w:rPr>
              <w:t>Bookmark medical and dependency documents (</w:t>
            </w:r>
            <w:r w:rsidR="006E184F">
              <w:rPr>
                <w:b w:val="0"/>
              </w:rPr>
              <w:t>if appropriate</w:t>
            </w:r>
            <w:r w:rsidRPr="00CF51EE">
              <w:rPr>
                <w:b w:val="0"/>
              </w:rPr>
              <w:t>)</w:t>
            </w:r>
          </w:p>
          <w:p w14:paraId="1BF116FB" w14:textId="77777777" w:rsidR="00E677B5" w:rsidRPr="00CF51EE" w:rsidRDefault="00E677B5" w:rsidP="00807B83">
            <w:pPr>
              <w:pStyle w:val="ListParagraph"/>
              <w:numPr>
                <w:ilvl w:val="0"/>
                <w:numId w:val="1"/>
              </w:numPr>
              <w:rPr>
                <w:b w:val="0"/>
              </w:rPr>
            </w:pPr>
            <w:r w:rsidRPr="00CF51EE">
              <w:rPr>
                <w:b w:val="0"/>
              </w:rPr>
              <w:t xml:space="preserve">Update subject line </w:t>
            </w:r>
          </w:p>
          <w:p w14:paraId="21DA2C41" w14:textId="77777777" w:rsidR="00807B83" w:rsidRPr="004B2F9D" w:rsidRDefault="00807B83" w:rsidP="00807B83">
            <w:pPr>
              <w:ind w:left="1440"/>
              <w:rPr>
                <w:b w:val="0"/>
              </w:rPr>
            </w:pPr>
            <w:r w:rsidRPr="004B2F9D">
              <w:rPr>
                <w:b w:val="0"/>
              </w:rPr>
              <w:t>Subject: VA Form 21-526EZ with additional documents</w:t>
            </w:r>
          </w:p>
          <w:p w14:paraId="49E08A76" w14:textId="77777777" w:rsidR="00807B83" w:rsidRPr="004B2F9D" w:rsidRDefault="00807B83" w:rsidP="00807B83">
            <w:pPr>
              <w:ind w:left="1440"/>
              <w:rPr>
                <w:b w:val="0"/>
              </w:rPr>
            </w:pPr>
            <w:r w:rsidRPr="004B2F9D">
              <w:rPr>
                <w:b w:val="0"/>
              </w:rPr>
              <w:t>Category – Type: Applications – Original Claim: VA 21-526EZ, Fully Developed Claim (Compensation)</w:t>
            </w:r>
          </w:p>
          <w:p w14:paraId="462CAA55" w14:textId="77777777" w:rsidR="00807B83" w:rsidRPr="004B2F9D" w:rsidRDefault="00807B83" w:rsidP="00807B83">
            <w:pPr>
              <w:ind w:left="1440"/>
              <w:rPr>
                <w:b w:val="0"/>
              </w:rPr>
            </w:pPr>
            <w:r w:rsidRPr="004B2F9D">
              <w:rPr>
                <w:b w:val="0"/>
              </w:rPr>
              <w:t>Content Source: VBMS</w:t>
            </w:r>
          </w:p>
          <w:p w14:paraId="1BF116FF" w14:textId="1A485267" w:rsidR="00F06AB6" w:rsidRPr="006B13DA" w:rsidRDefault="00807B83" w:rsidP="006B13DA">
            <w:pPr>
              <w:ind w:left="1440"/>
              <w:rPr>
                <w:b w:val="0"/>
              </w:rPr>
            </w:pPr>
            <w:r w:rsidRPr="004B2F9D">
              <w:rPr>
                <w:b w:val="0"/>
              </w:rPr>
              <w:t>Date of Receipt – date of receipt on the 21-526EZ</w:t>
            </w:r>
          </w:p>
          <w:p w14:paraId="1BF11700" w14:textId="77777777" w:rsidR="008B72E1" w:rsidRPr="008B72E1" w:rsidRDefault="008B72E1" w:rsidP="00807B83">
            <w:pPr>
              <w:pStyle w:val="ListParagraph"/>
              <w:numPr>
                <w:ilvl w:val="0"/>
                <w:numId w:val="1"/>
              </w:numPr>
              <w:rPr>
                <w:b w:val="0"/>
              </w:rPr>
            </w:pPr>
            <w:r w:rsidRPr="008B72E1">
              <w:rPr>
                <w:b w:val="0"/>
              </w:rPr>
              <w:t>CEST EP 110LCOMP7 – Initial Live Comp &lt; 8 Issues</w:t>
            </w:r>
          </w:p>
          <w:p w14:paraId="1BF11701" w14:textId="77777777" w:rsidR="008B72E1" w:rsidRPr="008B72E1" w:rsidRDefault="008B72E1" w:rsidP="008B72E1">
            <w:pPr>
              <w:pStyle w:val="ListParagraph"/>
              <w:rPr>
                <w:b w:val="0"/>
              </w:rPr>
            </w:pPr>
            <w:r w:rsidRPr="008B72E1">
              <w:rPr>
                <w:b w:val="0"/>
              </w:rPr>
              <w:t xml:space="preserve"> Input Contentions:</w:t>
            </w:r>
          </w:p>
          <w:p w14:paraId="1BF11702" w14:textId="77777777" w:rsidR="00E677B5" w:rsidRPr="00411594" w:rsidRDefault="00E677B5" w:rsidP="00E677B5">
            <w:pPr>
              <w:pStyle w:val="ListParagraph"/>
              <w:ind w:left="765"/>
              <w:rPr>
                <w:b w:val="0"/>
                <w:bCs w:val="0"/>
              </w:rPr>
            </w:pPr>
          </w:p>
          <w:tbl>
            <w:tblPr>
              <w:tblStyle w:val="TableGrid"/>
              <w:tblW w:w="0" w:type="auto"/>
              <w:tblInd w:w="765" w:type="dxa"/>
              <w:tblLook w:val="04A0" w:firstRow="1" w:lastRow="0" w:firstColumn="1" w:lastColumn="0" w:noHBand="0" w:noVBand="1"/>
            </w:tblPr>
            <w:tblGrid>
              <w:gridCol w:w="4184"/>
              <w:gridCol w:w="4185"/>
            </w:tblGrid>
            <w:tr w:rsidR="00E677B5" w14:paraId="1BF11710" w14:textId="77777777" w:rsidTr="006E184F">
              <w:tc>
                <w:tcPr>
                  <w:tcW w:w="4184" w:type="dxa"/>
                </w:tcPr>
                <w:p w14:paraId="1BF11703" w14:textId="50EA77C9" w:rsidR="00E677B5" w:rsidRPr="00E677B5" w:rsidRDefault="00E677B5" w:rsidP="0092645F">
                  <w:pPr>
                    <w:rPr>
                      <w:color w:val="365F91" w:themeColor="accent1" w:themeShade="BF"/>
                    </w:rPr>
                  </w:pPr>
                  <w:r w:rsidRPr="00E677B5">
                    <w:rPr>
                      <w:color w:val="365F91" w:themeColor="accent1" w:themeShade="BF"/>
                    </w:rPr>
                    <w:t xml:space="preserve">Contention: </w:t>
                  </w:r>
                  <w:r w:rsidR="006B13DA">
                    <w:rPr>
                      <w:color w:val="365F91" w:themeColor="accent1" w:themeShade="BF"/>
                    </w:rPr>
                    <w:t>l</w:t>
                  </w:r>
                  <w:r w:rsidRPr="00E677B5">
                    <w:rPr>
                      <w:color w:val="365F91" w:themeColor="accent1" w:themeShade="BF"/>
                    </w:rPr>
                    <w:t xml:space="preserve">ow </w:t>
                  </w:r>
                  <w:r w:rsidR="006B13DA">
                    <w:rPr>
                      <w:color w:val="365F91" w:themeColor="accent1" w:themeShade="BF"/>
                    </w:rPr>
                    <w:t>b</w:t>
                  </w:r>
                  <w:r w:rsidRPr="00E677B5">
                    <w:rPr>
                      <w:color w:val="365F91" w:themeColor="accent1" w:themeShade="BF"/>
                    </w:rPr>
                    <w:t>ack</w:t>
                  </w:r>
                  <w:r w:rsidR="006B13DA">
                    <w:rPr>
                      <w:color w:val="365F91" w:themeColor="accent1" w:themeShade="BF"/>
                    </w:rPr>
                    <w:t xml:space="preserve"> </w:t>
                  </w:r>
                  <w:r w:rsidR="00917D1D">
                    <w:rPr>
                      <w:color w:val="365F91" w:themeColor="accent1" w:themeShade="BF"/>
                    </w:rPr>
                    <w:t>strain</w:t>
                  </w:r>
                  <w:r w:rsidRPr="00E677B5">
                    <w:rPr>
                      <w:color w:val="365F91" w:themeColor="accent1" w:themeShade="BF"/>
                    </w:rPr>
                    <w:t xml:space="preserve">                                             </w:t>
                  </w:r>
                </w:p>
                <w:p w14:paraId="1BF11704" w14:textId="77777777" w:rsidR="00E677B5" w:rsidRPr="00E677B5" w:rsidRDefault="00E677B5" w:rsidP="00E677B5">
                  <w:pPr>
                    <w:rPr>
                      <w:color w:val="365F91" w:themeColor="accent1" w:themeShade="BF"/>
                    </w:rPr>
                  </w:pPr>
                  <w:r w:rsidRPr="00E677B5">
                    <w:rPr>
                      <w:color w:val="365F91" w:themeColor="accent1" w:themeShade="BF"/>
                    </w:rPr>
                    <w:t>Classification: Musculoskeletal – Mid/</w:t>
                  </w:r>
                </w:p>
                <w:p w14:paraId="1BF11705" w14:textId="77777777" w:rsidR="00E677B5" w:rsidRPr="00E677B5" w:rsidRDefault="00E677B5" w:rsidP="00E677B5">
                  <w:pPr>
                    <w:rPr>
                      <w:b/>
                      <w:color w:val="365F91" w:themeColor="accent1" w:themeShade="BF"/>
                    </w:rPr>
                  </w:pPr>
                  <w:r w:rsidRPr="00E677B5">
                    <w:rPr>
                      <w:color w:val="365F91" w:themeColor="accent1" w:themeShade="BF"/>
                    </w:rPr>
                    <w:t>Lower back (Thoracolumbar Spine)</w:t>
                  </w:r>
                </w:p>
                <w:p w14:paraId="1BF11706" w14:textId="77777777" w:rsidR="00E677B5" w:rsidRPr="00CC30E2" w:rsidRDefault="00E677B5" w:rsidP="0092645F">
                  <w:pPr>
                    <w:rPr>
                      <w:color w:val="1F497D" w:themeColor="text2"/>
                    </w:rPr>
                  </w:pPr>
                  <w:r w:rsidRPr="00CC30E2">
                    <w:rPr>
                      <w:color w:val="1F497D" w:themeColor="text2"/>
                    </w:rPr>
                    <w:t>Date of Contention: (DOC)</w:t>
                  </w:r>
                </w:p>
                <w:p w14:paraId="1BF11707" w14:textId="77777777" w:rsidR="00E677B5" w:rsidRPr="00CC30E2" w:rsidRDefault="00E677B5" w:rsidP="0092645F">
                  <w:pPr>
                    <w:rPr>
                      <w:color w:val="1F497D" w:themeColor="text2"/>
                    </w:rPr>
                  </w:pPr>
                  <w:r w:rsidRPr="00CC30E2">
                    <w:rPr>
                      <w:color w:val="1F497D" w:themeColor="text2"/>
                    </w:rPr>
                    <w:t>Verified: Yes</w:t>
                  </w:r>
                  <w:r w:rsidRPr="00CC30E2">
                    <w:rPr>
                      <w:color w:val="1F497D" w:themeColor="text2"/>
                    </w:rPr>
                    <w:tab/>
                  </w:r>
                  <w:r w:rsidRPr="00CC30E2">
                    <w:rPr>
                      <w:color w:val="1F497D" w:themeColor="text2"/>
                    </w:rPr>
                    <w:tab/>
                  </w:r>
                  <w:r w:rsidRPr="00CC30E2">
                    <w:rPr>
                      <w:color w:val="1F497D" w:themeColor="text2"/>
                    </w:rPr>
                    <w:tab/>
                  </w:r>
                  <w:r w:rsidRPr="00CC30E2">
                    <w:rPr>
                      <w:color w:val="1F497D" w:themeColor="text2"/>
                    </w:rPr>
                    <w:tab/>
                    <w:t xml:space="preserve">              Type: New</w:t>
                  </w:r>
                </w:p>
                <w:p w14:paraId="1BF11708" w14:textId="77777777" w:rsidR="00E677B5" w:rsidRPr="00CC30E2" w:rsidRDefault="00E677B5" w:rsidP="0092645F">
                  <w:pPr>
                    <w:rPr>
                      <w:color w:val="1F497D" w:themeColor="text2"/>
                    </w:rPr>
                  </w:pPr>
                  <w:r w:rsidRPr="00CC30E2">
                    <w:rPr>
                      <w:color w:val="1F497D" w:themeColor="text2"/>
                    </w:rPr>
                    <w:t>Medical: Yes</w:t>
                  </w:r>
                </w:p>
                <w:p w14:paraId="1BF11709" w14:textId="549B6747" w:rsidR="00E677B5" w:rsidRPr="00CC30E2" w:rsidRDefault="00E677B5" w:rsidP="0092645F">
                  <w:pPr>
                    <w:rPr>
                      <w:color w:val="1F497D" w:themeColor="text2"/>
                    </w:rPr>
                  </w:pPr>
                  <w:r w:rsidRPr="00E91A20">
                    <w:rPr>
                      <w:color w:val="365F91" w:themeColor="accent1" w:themeShade="BF"/>
                    </w:rPr>
                    <w:t xml:space="preserve">Special Issue: </w:t>
                  </w:r>
                  <w:r w:rsidR="00807B83">
                    <w:rPr>
                      <w:color w:val="365F91" w:themeColor="accent1" w:themeShade="BF"/>
                    </w:rPr>
                    <w:t xml:space="preserve">Fully Developed Claim, Local </w:t>
                  </w:r>
                  <w:r w:rsidR="004D0F4D">
                    <w:rPr>
                      <w:color w:val="365F91" w:themeColor="accent1" w:themeShade="BF"/>
                    </w:rPr>
                    <w:t>M</w:t>
                  </w:r>
                  <w:r w:rsidR="00807B83">
                    <w:rPr>
                      <w:color w:val="365F91" w:themeColor="accent1" w:themeShade="BF"/>
                    </w:rPr>
                    <w:t>entor Review</w:t>
                  </w:r>
                </w:p>
              </w:tc>
              <w:tc>
                <w:tcPr>
                  <w:tcW w:w="4185" w:type="dxa"/>
                </w:tcPr>
                <w:p w14:paraId="1BF1170A" w14:textId="62B91856" w:rsidR="00E677B5" w:rsidRPr="00CC30E2" w:rsidRDefault="00E677B5" w:rsidP="0092645F">
                  <w:pPr>
                    <w:rPr>
                      <w:color w:val="1F497D" w:themeColor="text2"/>
                    </w:rPr>
                  </w:pPr>
                  <w:r w:rsidRPr="00CC30E2">
                    <w:rPr>
                      <w:color w:val="1F497D" w:themeColor="text2"/>
                    </w:rPr>
                    <w:t>Contention:</w:t>
                  </w:r>
                  <w:r>
                    <w:rPr>
                      <w:color w:val="1F497D" w:themeColor="text2"/>
                    </w:rPr>
                    <w:t xml:space="preserve"> </w:t>
                  </w:r>
                  <w:r w:rsidR="006B13DA">
                    <w:rPr>
                      <w:color w:val="1F497D" w:themeColor="text2"/>
                    </w:rPr>
                    <w:t>b</w:t>
                  </w:r>
                  <w:r>
                    <w:rPr>
                      <w:color w:val="1F497D" w:themeColor="text2"/>
                    </w:rPr>
                    <w:t xml:space="preserve">ilateral </w:t>
                  </w:r>
                  <w:r w:rsidR="006B13DA">
                    <w:rPr>
                      <w:color w:val="1F497D" w:themeColor="text2"/>
                    </w:rPr>
                    <w:t>h</w:t>
                  </w:r>
                  <w:r>
                    <w:rPr>
                      <w:color w:val="1F497D" w:themeColor="text2"/>
                    </w:rPr>
                    <w:t xml:space="preserve">earing </w:t>
                  </w:r>
                  <w:r w:rsidR="006B13DA">
                    <w:rPr>
                      <w:color w:val="1F497D" w:themeColor="text2"/>
                    </w:rPr>
                    <w:t>l</w:t>
                  </w:r>
                  <w:r>
                    <w:rPr>
                      <w:color w:val="1F497D" w:themeColor="text2"/>
                    </w:rPr>
                    <w:t>oss</w:t>
                  </w:r>
                  <w:r w:rsidRPr="00CC30E2">
                    <w:rPr>
                      <w:color w:val="1F497D" w:themeColor="text2"/>
                    </w:rPr>
                    <w:tab/>
                    <w:t xml:space="preserve">                                              </w:t>
                  </w:r>
                </w:p>
                <w:p w14:paraId="1BF1170B" w14:textId="77777777" w:rsidR="00E677B5" w:rsidRPr="00CC30E2" w:rsidRDefault="00E677B5" w:rsidP="0092645F">
                  <w:pPr>
                    <w:rPr>
                      <w:color w:val="1F497D" w:themeColor="text2"/>
                    </w:rPr>
                  </w:pPr>
                  <w:r>
                    <w:rPr>
                      <w:color w:val="1F497D" w:themeColor="text2"/>
                    </w:rPr>
                    <w:t>Classification: Hearing loss</w:t>
                  </w:r>
                  <w:r w:rsidRPr="00CC30E2">
                    <w:rPr>
                      <w:color w:val="1F497D" w:themeColor="text2"/>
                    </w:rPr>
                    <w:tab/>
                  </w:r>
                  <w:r w:rsidRPr="00CC30E2">
                    <w:rPr>
                      <w:color w:val="1F497D" w:themeColor="text2"/>
                    </w:rPr>
                    <w:tab/>
                  </w:r>
                </w:p>
                <w:p w14:paraId="1BF1170C" w14:textId="77777777" w:rsidR="00E677B5" w:rsidRPr="00CC30E2" w:rsidRDefault="00E677B5" w:rsidP="0092645F">
                  <w:pPr>
                    <w:rPr>
                      <w:color w:val="1F497D" w:themeColor="text2"/>
                    </w:rPr>
                  </w:pPr>
                  <w:r w:rsidRPr="00CC30E2">
                    <w:rPr>
                      <w:color w:val="1F497D" w:themeColor="text2"/>
                    </w:rPr>
                    <w:t>Date of Contention: (DOC)</w:t>
                  </w:r>
                </w:p>
                <w:p w14:paraId="1BF1170D" w14:textId="77777777" w:rsidR="00E677B5" w:rsidRPr="00CC30E2" w:rsidRDefault="00E677B5" w:rsidP="0092645F">
                  <w:pPr>
                    <w:rPr>
                      <w:color w:val="1F497D" w:themeColor="text2"/>
                    </w:rPr>
                  </w:pPr>
                  <w:r w:rsidRPr="00CC30E2">
                    <w:rPr>
                      <w:color w:val="1F497D" w:themeColor="text2"/>
                    </w:rPr>
                    <w:t>Verified: Yes</w:t>
                  </w:r>
                  <w:r w:rsidRPr="00CC30E2">
                    <w:rPr>
                      <w:color w:val="1F497D" w:themeColor="text2"/>
                    </w:rPr>
                    <w:tab/>
                  </w:r>
                  <w:r w:rsidRPr="00CC30E2">
                    <w:rPr>
                      <w:color w:val="1F497D" w:themeColor="text2"/>
                    </w:rPr>
                    <w:tab/>
                  </w:r>
                  <w:r w:rsidRPr="00CC30E2">
                    <w:rPr>
                      <w:color w:val="1F497D" w:themeColor="text2"/>
                    </w:rPr>
                    <w:tab/>
                  </w:r>
                  <w:r w:rsidRPr="00CC30E2">
                    <w:rPr>
                      <w:color w:val="1F497D" w:themeColor="text2"/>
                    </w:rPr>
                    <w:tab/>
                    <w:t xml:space="preserve">              Type: New</w:t>
                  </w:r>
                </w:p>
                <w:p w14:paraId="1BF1170E" w14:textId="77777777" w:rsidR="00E677B5" w:rsidRPr="00CC30E2" w:rsidRDefault="00E677B5" w:rsidP="0092645F">
                  <w:pPr>
                    <w:rPr>
                      <w:color w:val="1F497D" w:themeColor="text2"/>
                    </w:rPr>
                  </w:pPr>
                  <w:r w:rsidRPr="00CC30E2">
                    <w:rPr>
                      <w:color w:val="1F497D" w:themeColor="text2"/>
                    </w:rPr>
                    <w:t>Medical: Yes</w:t>
                  </w:r>
                </w:p>
                <w:p w14:paraId="1BF1170F" w14:textId="77777777" w:rsidR="00E677B5" w:rsidRPr="00CC30E2" w:rsidRDefault="00E677B5" w:rsidP="0092645F">
                  <w:pPr>
                    <w:rPr>
                      <w:color w:val="1F497D" w:themeColor="text2"/>
                    </w:rPr>
                  </w:pPr>
                  <w:r w:rsidRPr="00CC30E2">
                    <w:rPr>
                      <w:color w:val="1F497D" w:themeColor="text2"/>
                    </w:rPr>
                    <w:t>Special Issue:</w:t>
                  </w:r>
                  <w:r>
                    <w:rPr>
                      <w:color w:val="1F497D" w:themeColor="text2"/>
                    </w:rPr>
                    <w:t xml:space="preserve"> N/A Special Issue are claim based</w:t>
                  </w:r>
                </w:p>
              </w:tc>
            </w:tr>
            <w:tr w:rsidR="00E677B5" w14:paraId="1BF1171D" w14:textId="77777777" w:rsidTr="006E184F">
              <w:tc>
                <w:tcPr>
                  <w:tcW w:w="4184" w:type="dxa"/>
                </w:tcPr>
                <w:p w14:paraId="1BF11711" w14:textId="5915E632" w:rsidR="00E677B5" w:rsidRPr="00CC30E2" w:rsidRDefault="00E677B5" w:rsidP="00E677B5">
                  <w:pPr>
                    <w:rPr>
                      <w:color w:val="1F497D" w:themeColor="text2"/>
                    </w:rPr>
                  </w:pPr>
                  <w:r w:rsidRPr="00CC30E2">
                    <w:rPr>
                      <w:color w:val="1F497D" w:themeColor="text2"/>
                    </w:rPr>
                    <w:t>Contention:</w:t>
                  </w:r>
                  <w:r>
                    <w:rPr>
                      <w:color w:val="1F497D" w:themeColor="text2"/>
                    </w:rPr>
                    <w:t xml:space="preserve"> </w:t>
                  </w:r>
                  <w:r w:rsidR="006B13DA">
                    <w:rPr>
                      <w:color w:val="1F497D" w:themeColor="text2"/>
                    </w:rPr>
                    <w:t>t</w:t>
                  </w:r>
                  <w:r>
                    <w:rPr>
                      <w:color w:val="1F497D" w:themeColor="text2"/>
                    </w:rPr>
                    <w:t>innitus</w:t>
                  </w:r>
                  <w:r w:rsidRPr="00CC30E2">
                    <w:rPr>
                      <w:color w:val="1F497D" w:themeColor="text2"/>
                    </w:rPr>
                    <w:tab/>
                    <w:t xml:space="preserve">                                              </w:t>
                  </w:r>
                </w:p>
                <w:p w14:paraId="1BF11712" w14:textId="77777777" w:rsidR="00E677B5" w:rsidRPr="00CC30E2" w:rsidRDefault="00E677B5" w:rsidP="00E677B5">
                  <w:pPr>
                    <w:rPr>
                      <w:color w:val="1F497D" w:themeColor="text2"/>
                    </w:rPr>
                  </w:pPr>
                  <w:r>
                    <w:rPr>
                      <w:color w:val="1F497D" w:themeColor="text2"/>
                    </w:rPr>
                    <w:t>Classification: Hearing loss</w:t>
                  </w:r>
                  <w:r w:rsidRPr="00CC30E2">
                    <w:rPr>
                      <w:color w:val="1F497D" w:themeColor="text2"/>
                    </w:rPr>
                    <w:tab/>
                  </w:r>
                  <w:r w:rsidRPr="00CC30E2">
                    <w:rPr>
                      <w:color w:val="1F497D" w:themeColor="text2"/>
                    </w:rPr>
                    <w:tab/>
                  </w:r>
                </w:p>
                <w:p w14:paraId="1BF11713" w14:textId="77777777" w:rsidR="00E677B5" w:rsidRPr="00CC30E2" w:rsidRDefault="00E677B5" w:rsidP="00E677B5">
                  <w:pPr>
                    <w:rPr>
                      <w:color w:val="1F497D" w:themeColor="text2"/>
                    </w:rPr>
                  </w:pPr>
                  <w:r w:rsidRPr="00CC30E2">
                    <w:rPr>
                      <w:color w:val="1F497D" w:themeColor="text2"/>
                    </w:rPr>
                    <w:t>Date of Contention: (DOC)</w:t>
                  </w:r>
                </w:p>
                <w:p w14:paraId="1BF11714" w14:textId="77777777" w:rsidR="00E677B5" w:rsidRPr="00CC30E2" w:rsidRDefault="00E677B5" w:rsidP="00E677B5">
                  <w:pPr>
                    <w:rPr>
                      <w:color w:val="1F497D" w:themeColor="text2"/>
                    </w:rPr>
                  </w:pPr>
                  <w:r w:rsidRPr="00CC30E2">
                    <w:rPr>
                      <w:color w:val="1F497D" w:themeColor="text2"/>
                    </w:rPr>
                    <w:t>Verified: Yes</w:t>
                  </w:r>
                  <w:r w:rsidRPr="00CC30E2">
                    <w:rPr>
                      <w:color w:val="1F497D" w:themeColor="text2"/>
                    </w:rPr>
                    <w:tab/>
                  </w:r>
                  <w:r w:rsidRPr="00CC30E2">
                    <w:rPr>
                      <w:color w:val="1F497D" w:themeColor="text2"/>
                    </w:rPr>
                    <w:tab/>
                  </w:r>
                  <w:r w:rsidRPr="00CC30E2">
                    <w:rPr>
                      <w:color w:val="1F497D" w:themeColor="text2"/>
                    </w:rPr>
                    <w:tab/>
                  </w:r>
                  <w:r w:rsidRPr="00CC30E2">
                    <w:rPr>
                      <w:color w:val="1F497D" w:themeColor="text2"/>
                    </w:rPr>
                    <w:tab/>
                    <w:t xml:space="preserve">              Type: New</w:t>
                  </w:r>
                </w:p>
                <w:p w14:paraId="1BF11715" w14:textId="77777777" w:rsidR="00E677B5" w:rsidRPr="00CC30E2" w:rsidRDefault="00E677B5" w:rsidP="00E677B5">
                  <w:pPr>
                    <w:rPr>
                      <w:color w:val="1F497D" w:themeColor="text2"/>
                    </w:rPr>
                  </w:pPr>
                  <w:r w:rsidRPr="00CC30E2">
                    <w:rPr>
                      <w:color w:val="1F497D" w:themeColor="text2"/>
                    </w:rPr>
                    <w:t>Medical: Yes</w:t>
                  </w:r>
                </w:p>
                <w:p w14:paraId="1BF11716" w14:textId="77777777" w:rsidR="00E677B5" w:rsidRPr="00CC30E2" w:rsidRDefault="00E677B5" w:rsidP="00E677B5">
                  <w:pPr>
                    <w:rPr>
                      <w:color w:val="1F497D" w:themeColor="text2"/>
                    </w:rPr>
                  </w:pPr>
                  <w:r w:rsidRPr="00CC30E2">
                    <w:rPr>
                      <w:color w:val="1F497D" w:themeColor="text2"/>
                    </w:rPr>
                    <w:t>Special Issue:</w:t>
                  </w:r>
                  <w:r>
                    <w:rPr>
                      <w:color w:val="1F497D" w:themeColor="text2"/>
                    </w:rPr>
                    <w:t xml:space="preserve"> N/A Special Issue are claim based</w:t>
                  </w:r>
                </w:p>
              </w:tc>
              <w:tc>
                <w:tcPr>
                  <w:tcW w:w="4185" w:type="dxa"/>
                </w:tcPr>
                <w:p w14:paraId="1BF11717" w14:textId="23ED5A2E" w:rsidR="00E677B5" w:rsidRPr="00E677B5" w:rsidRDefault="00E677B5" w:rsidP="00E677B5">
                  <w:pPr>
                    <w:rPr>
                      <w:color w:val="365F91" w:themeColor="accent1" w:themeShade="BF"/>
                    </w:rPr>
                  </w:pPr>
                  <w:r w:rsidRPr="00CC30E2">
                    <w:rPr>
                      <w:color w:val="1F497D" w:themeColor="text2"/>
                    </w:rPr>
                    <w:t>Contention</w:t>
                  </w:r>
                  <w:r w:rsidRPr="00E677B5">
                    <w:rPr>
                      <w:color w:val="365F91" w:themeColor="accent1" w:themeShade="BF"/>
                    </w:rPr>
                    <w:t xml:space="preserve">: </w:t>
                  </w:r>
                  <w:r w:rsidR="006B13DA">
                    <w:rPr>
                      <w:color w:val="365F91" w:themeColor="accent1" w:themeShade="BF"/>
                    </w:rPr>
                    <w:t>b</w:t>
                  </w:r>
                  <w:r w:rsidRPr="00E677B5">
                    <w:rPr>
                      <w:color w:val="365F91" w:themeColor="accent1" w:themeShade="BF"/>
                    </w:rPr>
                    <w:t xml:space="preserve">ilateral </w:t>
                  </w:r>
                  <w:r w:rsidR="006B13DA">
                    <w:rPr>
                      <w:color w:val="365F91" w:themeColor="accent1" w:themeShade="BF"/>
                    </w:rPr>
                    <w:t>k</w:t>
                  </w:r>
                  <w:r w:rsidRPr="00E677B5">
                    <w:rPr>
                      <w:color w:val="365F91" w:themeColor="accent1" w:themeShade="BF"/>
                    </w:rPr>
                    <w:t>nee</w:t>
                  </w:r>
                  <w:r w:rsidR="00460925">
                    <w:rPr>
                      <w:color w:val="365F91" w:themeColor="accent1" w:themeShade="BF"/>
                    </w:rPr>
                    <w:t xml:space="preserve"> </w:t>
                  </w:r>
                  <w:r w:rsidR="006B13DA">
                    <w:rPr>
                      <w:color w:val="365F91" w:themeColor="accent1" w:themeShade="BF"/>
                    </w:rPr>
                    <w:t>c</w:t>
                  </w:r>
                  <w:r w:rsidR="00460925">
                    <w:rPr>
                      <w:color w:val="365F91" w:themeColor="accent1" w:themeShade="BF"/>
                    </w:rPr>
                    <w:t>ondition</w:t>
                  </w:r>
                  <w:r w:rsidRPr="00E677B5">
                    <w:rPr>
                      <w:color w:val="365F91" w:themeColor="accent1" w:themeShade="BF"/>
                    </w:rPr>
                    <w:tab/>
                    <w:t xml:space="preserve">                                              </w:t>
                  </w:r>
                </w:p>
                <w:p w14:paraId="1BF11718" w14:textId="77777777" w:rsidR="00E677B5" w:rsidRPr="00CC30E2" w:rsidRDefault="00E677B5" w:rsidP="00E677B5">
                  <w:pPr>
                    <w:rPr>
                      <w:color w:val="1F497D" w:themeColor="text2"/>
                    </w:rPr>
                  </w:pPr>
                  <w:r w:rsidRPr="00E677B5">
                    <w:rPr>
                      <w:color w:val="365F91" w:themeColor="accent1" w:themeShade="BF"/>
                    </w:rPr>
                    <w:t>Classification: Musculoskeletal - Knee</w:t>
                  </w:r>
                  <w:r w:rsidRPr="00CC30E2">
                    <w:rPr>
                      <w:color w:val="1F497D" w:themeColor="text2"/>
                    </w:rPr>
                    <w:tab/>
                  </w:r>
                </w:p>
                <w:p w14:paraId="1BF11719" w14:textId="77777777" w:rsidR="00E677B5" w:rsidRPr="00CC30E2" w:rsidRDefault="00E677B5" w:rsidP="00E677B5">
                  <w:pPr>
                    <w:rPr>
                      <w:color w:val="1F497D" w:themeColor="text2"/>
                    </w:rPr>
                  </w:pPr>
                  <w:r w:rsidRPr="00CC30E2">
                    <w:rPr>
                      <w:color w:val="1F497D" w:themeColor="text2"/>
                    </w:rPr>
                    <w:t>Date of Contention: (DOC)</w:t>
                  </w:r>
                </w:p>
                <w:p w14:paraId="1BF1171A" w14:textId="77777777" w:rsidR="00E677B5" w:rsidRPr="00CC30E2" w:rsidRDefault="00E677B5" w:rsidP="00E677B5">
                  <w:pPr>
                    <w:rPr>
                      <w:color w:val="1F497D" w:themeColor="text2"/>
                    </w:rPr>
                  </w:pPr>
                  <w:r w:rsidRPr="00CC30E2">
                    <w:rPr>
                      <w:color w:val="1F497D" w:themeColor="text2"/>
                    </w:rPr>
                    <w:t>Verified: Yes</w:t>
                  </w:r>
                  <w:r w:rsidRPr="00CC30E2">
                    <w:rPr>
                      <w:color w:val="1F497D" w:themeColor="text2"/>
                    </w:rPr>
                    <w:tab/>
                  </w:r>
                  <w:r w:rsidRPr="00CC30E2">
                    <w:rPr>
                      <w:color w:val="1F497D" w:themeColor="text2"/>
                    </w:rPr>
                    <w:tab/>
                  </w:r>
                  <w:r w:rsidRPr="00CC30E2">
                    <w:rPr>
                      <w:color w:val="1F497D" w:themeColor="text2"/>
                    </w:rPr>
                    <w:tab/>
                  </w:r>
                  <w:r w:rsidRPr="00CC30E2">
                    <w:rPr>
                      <w:color w:val="1F497D" w:themeColor="text2"/>
                    </w:rPr>
                    <w:tab/>
                    <w:t xml:space="preserve">              Type: New</w:t>
                  </w:r>
                </w:p>
                <w:p w14:paraId="1BF1171B" w14:textId="77777777" w:rsidR="00E677B5" w:rsidRPr="00CC30E2" w:rsidRDefault="00E677B5" w:rsidP="00E677B5">
                  <w:pPr>
                    <w:rPr>
                      <w:color w:val="1F497D" w:themeColor="text2"/>
                    </w:rPr>
                  </w:pPr>
                  <w:r w:rsidRPr="00CC30E2">
                    <w:rPr>
                      <w:color w:val="1F497D" w:themeColor="text2"/>
                    </w:rPr>
                    <w:t>Medical: Yes</w:t>
                  </w:r>
                </w:p>
                <w:p w14:paraId="1BF1171C" w14:textId="77777777" w:rsidR="00E677B5" w:rsidRPr="00CC30E2" w:rsidRDefault="00E677B5" w:rsidP="00E677B5">
                  <w:pPr>
                    <w:rPr>
                      <w:color w:val="1F497D" w:themeColor="text2"/>
                    </w:rPr>
                  </w:pPr>
                  <w:r w:rsidRPr="00CC30E2">
                    <w:rPr>
                      <w:color w:val="1F497D" w:themeColor="text2"/>
                    </w:rPr>
                    <w:t>Special Issue:</w:t>
                  </w:r>
                  <w:r>
                    <w:rPr>
                      <w:color w:val="1F497D" w:themeColor="text2"/>
                    </w:rPr>
                    <w:t xml:space="preserve"> N/A Special Issue are claim based</w:t>
                  </w:r>
                </w:p>
              </w:tc>
            </w:tr>
          </w:tbl>
          <w:p w14:paraId="582AF1FF" w14:textId="77777777" w:rsidR="00C86BF8" w:rsidRDefault="00C86BF8" w:rsidP="006B13DA">
            <w:pPr>
              <w:rPr>
                <w:b w:val="0"/>
              </w:rPr>
            </w:pPr>
          </w:p>
          <w:p w14:paraId="72748CA4" w14:textId="4A5D7EE3" w:rsidR="00401821" w:rsidRPr="004D0F4D" w:rsidRDefault="004D0F4D" w:rsidP="004D0F4D">
            <w:pPr>
              <w:pStyle w:val="ListParagraph"/>
              <w:numPr>
                <w:ilvl w:val="0"/>
                <w:numId w:val="1"/>
              </w:numPr>
              <w:rPr>
                <w:b w:val="0"/>
                <w:bCs w:val="0"/>
              </w:rPr>
            </w:pPr>
            <w:bookmarkStart w:id="0" w:name="_Hlk9406940"/>
            <w:r w:rsidRPr="004D0F4D">
              <w:rPr>
                <w:b w:val="0"/>
                <w:bCs w:val="0"/>
              </w:rPr>
              <w:t>As exams</w:t>
            </w:r>
            <w:r>
              <w:rPr>
                <w:b w:val="0"/>
                <w:bCs w:val="0"/>
              </w:rPr>
              <w:t xml:space="preserve"> are</w:t>
            </w:r>
            <w:r w:rsidRPr="004D0F4D">
              <w:rPr>
                <w:b w:val="0"/>
                <w:bCs w:val="0"/>
              </w:rPr>
              <w:t xml:space="preserve"> needed, the trainee will need to generate an ERRA Request. </w:t>
            </w:r>
            <w:r w:rsidRPr="004D0F4D">
              <w:t>IMPORTANT</w:t>
            </w:r>
            <w:r w:rsidRPr="004D0F4D">
              <w:rPr>
                <w:b w:val="0"/>
                <w:bCs w:val="0"/>
              </w:rPr>
              <w:t>: The exam will be done in VBMS Demo. Please ensure the trainee checks “Use Exam Destination Mock Data” under the fly wheel or they will receive an error when trying to submit the exam.</w:t>
            </w:r>
          </w:p>
          <w:p w14:paraId="0360C71E" w14:textId="77777777" w:rsidR="00401821" w:rsidRPr="00401821" w:rsidRDefault="00401821" w:rsidP="004D0F4D">
            <w:pPr>
              <w:rPr>
                <w:b w:val="0"/>
              </w:rPr>
            </w:pPr>
          </w:p>
          <w:p w14:paraId="57DA37E6" w14:textId="0A6D35F9" w:rsidR="00713770" w:rsidRPr="004D0F4D" w:rsidRDefault="00A86832" w:rsidP="004D0F4D">
            <w:pPr>
              <w:pStyle w:val="ListParagraph"/>
              <w:numPr>
                <w:ilvl w:val="0"/>
                <w:numId w:val="1"/>
              </w:numPr>
              <w:rPr>
                <w:b w:val="0"/>
                <w:bCs w:val="0"/>
              </w:rPr>
            </w:pPr>
            <w:r w:rsidRPr="004D0F4D">
              <w:rPr>
                <w:b w:val="0"/>
                <w:bCs w:val="0"/>
              </w:rPr>
              <w:t xml:space="preserve">The trainee will </w:t>
            </w:r>
            <w:r w:rsidR="006B13DA" w:rsidRPr="004D0F4D">
              <w:rPr>
                <w:b w:val="0"/>
                <w:bCs w:val="0"/>
              </w:rPr>
              <w:t>request</w:t>
            </w:r>
            <w:r w:rsidRPr="004D0F4D">
              <w:rPr>
                <w:b w:val="0"/>
                <w:bCs w:val="0"/>
              </w:rPr>
              <w:t xml:space="preserve"> a General Medical Exam</w:t>
            </w:r>
            <w:r w:rsidR="006B13DA" w:rsidRPr="004D0F4D">
              <w:rPr>
                <w:b w:val="0"/>
                <w:bCs w:val="0"/>
              </w:rPr>
              <w:t xml:space="preserve"> DBQ for the back and knees and </w:t>
            </w:r>
            <w:r w:rsidR="004D0F4D">
              <w:rPr>
                <w:b w:val="0"/>
                <w:bCs w:val="0"/>
              </w:rPr>
              <w:t xml:space="preserve">AUDIO </w:t>
            </w:r>
            <w:r w:rsidR="006B13DA" w:rsidRPr="004D0F4D">
              <w:rPr>
                <w:b w:val="0"/>
                <w:bCs w:val="0"/>
              </w:rPr>
              <w:t>Hearing Loss DBQ with MOS opinion for the hearing loss and tinnitus</w:t>
            </w:r>
            <w:r w:rsidRPr="004D0F4D">
              <w:rPr>
                <w:b w:val="0"/>
                <w:bCs w:val="0"/>
              </w:rPr>
              <w:t xml:space="preserve"> in VBMS</w:t>
            </w:r>
            <w:r w:rsidR="004D0F4D">
              <w:rPr>
                <w:b w:val="0"/>
                <w:bCs w:val="0"/>
              </w:rPr>
              <w:t xml:space="preserve"> </w:t>
            </w:r>
            <w:r w:rsidRPr="004D0F4D">
              <w:rPr>
                <w:b w:val="0"/>
                <w:bCs w:val="0"/>
              </w:rPr>
              <w:t>Demo</w:t>
            </w:r>
            <w:r w:rsidR="004D0F4D">
              <w:rPr>
                <w:b w:val="0"/>
                <w:bCs w:val="0"/>
              </w:rPr>
              <w:t>,</w:t>
            </w:r>
            <w:r w:rsidRPr="004D0F4D">
              <w:rPr>
                <w:b w:val="0"/>
                <w:bCs w:val="0"/>
              </w:rPr>
              <w:t xml:space="preserve"> as the veteran submitted his claim within a year of discharge.</w:t>
            </w:r>
            <w:r w:rsidR="00B94637" w:rsidRPr="004D0F4D">
              <w:rPr>
                <w:b w:val="0"/>
                <w:bCs w:val="0"/>
              </w:rPr>
              <w:t xml:space="preserve">  </w:t>
            </w:r>
            <w:r w:rsidR="00F50B2A" w:rsidRPr="004D0F4D">
              <w:rPr>
                <w:b w:val="0"/>
                <w:bCs w:val="0"/>
              </w:rPr>
              <w:t xml:space="preserve">Bilateral Hearing Loss and Tinnitus are ACE eligible; however, the Veteran must report for the general medical examination for the bilateral knee condition and low back condition </w:t>
            </w:r>
          </w:p>
          <w:p w14:paraId="211FBAE6" w14:textId="77777777" w:rsidR="00713770" w:rsidRDefault="00713770" w:rsidP="00713770">
            <w:pPr>
              <w:pStyle w:val="ListParagraph"/>
              <w:rPr>
                <w:bCs w:val="0"/>
              </w:rPr>
            </w:pPr>
          </w:p>
          <w:p w14:paraId="7AF75487" w14:textId="1BC2D1DC" w:rsidR="00A73C19" w:rsidRDefault="00A73C19" w:rsidP="00A73C19">
            <w:pPr>
              <w:pStyle w:val="ListParagraph"/>
              <w:rPr>
                <w:bCs w:val="0"/>
              </w:rPr>
            </w:pPr>
            <w:r>
              <w:rPr>
                <w:b w:val="0"/>
              </w:rPr>
              <w:t>Bookmark the following documents in VBMS Demo</w:t>
            </w:r>
          </w:p>
          <w:p w14:paraId="1BF99494" w14:textId="4A3F73CC" w:rsidR="00A73C19" w:rsidRPr="00A73C19" w:rsidRDefault="00A73C19" w:rsidP="00A73C19">
            <w:pPr>
              <w:pStyle w:val="ListParagraph"/>
              <w:rPr>
                <w:b w:val="0"/>
              </w:rPr>
            </w:pPr>
            <w:r>
              <w:rPr>
                <w:b w:val="0"/>
              </w:rPr>
              <w:t>DD214 (Tab A)</w:t>
            </w:r>
          </w:p>
          <w:p w14:paraId="6A9C9BB6" w14:textId="19C3D502" w:rsidR="00A86832" w:rsidRPr="00754C4D" w:rsidRDefault="00A73C19">
            <w:pPr>
              <w:pStyle w:val="ListParagraph"/>
              <w:rPr>
                <w:bCs w:val="0"/>
              </w:rPr>
            </w:pPr>
            <w:r w:rsidRPr="00A73C19">
              <w:rPr>
                <w:b w:val="0"/>
              </w:rPr>
              <w:t>STRs (Tab B)</w:t>
            </w:r>
            <w:r w:rsidR="006B13DA">
              <w:rPr>
                <w:b w:val="0"/>
              </w:rPr>
              <w:br/>
            </w:r>
            <w:r w:rsidR="006B13DA">
              <w:rPr>
                <w:b w:val="0"/>
              </w:rPr>
              <w:br/>
            </w:r>
            <w:r w:rsidR="004D0F4D">
              <w:rPr>
                <w:b w:val="0"/>
              </w:rPr>
              <w:lastRenderedPageBreak/>
              <w:t xml:space="preserve">If the student asks why we are </w:t>
            </w:r>
            <w:proofErr w:type="gramStart"/>
            <w:r w:rsidR="004D0F4D" w:rsidRPr="00754C4D">
              <w:rPr>
                <w:b w:val="0"/>
              </w:rPr>
              <w:t>ordering  an</w:t>
            </w:r>
            <w:proofErr w:type="gramEnd"/>
            <w:r w:rsidR="004D0F4D" w:rsidRPr="00754C4D">
              <w:rPr>
                <w:b w:val="0"/>
              </w:rPr>
              <w:t xml:space="preserve"> Audio exam without current medical evidence or a </w:t>
            </w:r>
            <w:r w:rsidR="004D0F4D" w:rsidRPr="00754C4D">
              <w:rPr>
                <w:rFonts w:cstheme="minorHAnsi"/>
                <w:b w:val="0"/>
              </w:rPr>
              <w:t xml:space="preserve">lay statement, refer them to </w:t>
            </w:r>
            <w:r w:rsidR="006C4A7F" w:rsidRPr="00754C4D">
              <w:rPr>
                <w:rFonts w:cstheme="minorHAnsi"/>
                <w:b w:val="0"/>
              </w:rPr>
              <w:t xml:space="preserve"> </w:t>
            </w:r>
            <w:r w:rsidR="006C4A7F" w:rsidRPr="00754C4D">
              <w:rPr>
                <w:rFonts w:cstheme="minorHAnsi"/>
                <w:b w:val="0"/>
                <w:rPrChange w:id="1" w:author="EDWARDS, LARRY D., VBADENV Trng Facility" w:date="2021-10-19T15:19:00Z">
                  <w:rPr>
                    <w:rFonts w:cstheme="minorHAnsi"/>
                  </w:rPr>
                </w:rPrChange>
              </w:rPr>
              <w:t xml:space="preserve">M21-1 </w:t>
            </w:r>
            <w:r w:rsidR="006C4A7F" w:rsidRPr="00754C4D">
              <w:rPr>
                <w:rFonts w:cstheme="minorHAnsi"/>
                <w:b w:val="0"/>
                <w:color w:val="000000"/>
                <w:rPrChange w:id="2" w:author="EDWARDS, LARRY D., VBADENV Trng Facility" w:date="2021-10-19T15:19:00Z">
                  <w:rPr>
                    <w:rFonts w:ascii="Arial" w:hAnsi="Arial" w:cs="Arial"/>
                    <w:color w:val="000000"/>
                    <w:sz w:val="21"/>
                    <w:szCs w:val="21"/>
                  </w:rPr>
                </w:rPrChange>
              </w:rPr>
              <w:t>V.iii.2.B.1.d,</w:t>
            </w:r>
            <w:r w:rsidR="004D0F4D" w:rsidRPr="00754C4D">
              <w:rPr>
                <w:rFonts w:cstheme="minorHAnsi"/>
                <w:b w:val="0"/>
                <w:rPrChange w:id="3" w:author="EDWARDS, LARRY D., VBADENV Trng Facility" w:date="2021-10-19T15:19:00Z">
                  <w:rPr/>
                </w:rPrChange>
              </w:rPr>
              <w:t xml:space="preserve"> </w:t>
            </w:r>
            <w:r w:rsidR="004D0F4D" w:rsidRPr="00754C4D">
              <w:rPr>
                <w:rStyle w:val="Strong"/>
                <w:rFonts w:cstheme="minorHAnsi"/>
                <w:bCs/>
                <w:rPrChange w:id="4" w:author="EDWARDS, LARRY D., VBADENV Trng Facility" w:date="2021-10-19T15:19:00Z">
                  <w:rPr>
                    <w:rStyle w:val="Strong"/>
                    <w:rFonts w:cstheme="minorHAnsi"/>
                  </w:rPr>
                </w:rPrChange>
              </w:rPr>
              <w:t>Requesting Audiometric Examinations and Medical Opinions</w:t>
            </w:r>
            <w:r w:rsidR="004D0F4D" w:rsidRPr="00754C4D">
              <w:rPr>
                <w:rFonts w:cstheme="minorHAnsi"/>
                <w:b w:val="0"/>
                <w:rPrChange w:id="5" w:author="EDWARDS, LARRY D., VBADENV Trng Facility" w:date="2021-10-19T15:19:00Z">
                  <w:rPr>
                    <w:rFonts w:cstheme="minorHAnsi"/>
                  </w:rPr>
                </w:rPrChange>
              </w:rPr>
              <w:t>.</w:t>
            </w:r>
            <w:r w:rsidR="006B13DA" w:rsidRPr="006C4A7F">
              <w:br/>
            </w:r>
            <w:r w:rsidR="006B13DA" w:rsidRPr="006C4A7F">
              <w:br/>
            </w:r>
            <w:r w:rsidR="00F50B2A" w:rsidRPr="006C4A7F">
              <w:t>A sample exam request is included within this package.</w:t>
            </w:r>
          </w:p>
          <w:bookmarkEnd w:id="0"/>
          <w:p w14:paraId="7FB2BA86" w14:textId="77777777" w:rsidR="006B13DA" w:rsidRPr="009B7EA5" w:rsidRDefault="006B13DA" w:rsidP="00807B83"/>
          <w:p w14:paraId="2771FB20" w14:textId="77777777" w:rsidR="00807B83" w:rsidRPr="009B7EA5" w:rsidRDefault="00807B83" w:rsidP="004D0F4D">
            <w:pPr>
              <w:pStyle w:val="ListParagraph"/>
              <w:numPr>
                <w:ilvl w:val="0"/>
                <w:numId w:val="1"/>
              </w:numPr>
              <w:rPr>
                <w:b w:val="0"/>
              </w:rPr>
            </w:pPr>
            <w:bookmarkStart w:id="6" w:name="_Hlk533746582"/>
            <w:r w:rsidRPr="009B7EA5">
              <w:rPr>
                <w:b w:val="0"/>
              </w:rPr>
              <w:t>Tracked items should be:</w:t>
            </w:r>
          </w:p>
          <w:p w14:paraId="04C0B771" w14:textId="65FF99DA" w:rsidR="00A86832" w:rsidRPr="00A86832" w:rsidRDefault="00A86832" w:rsidP="004D0F4D">
            <w:pPr>
              <w:pStyle w:val="ListParagraph"/>
              <w:numPr>
                <w:ilvl w:val="1"/>
                <w:numId w:val="1"/>
              </w:numPr>
              <w:rPr>
                <w:b w:val="0"/>
              </w:rPr>
            </w:pPr>
            <w:r>
              <w:rPr>
                <w:b w:val="0"/>
              </w:rPr>
              <w:t>Exam Request – Processing</w:t>
            </w:r>
          </w:p>
          <w:p w14:paraId="4EEBA116" w14:textId="140E45F6" w:rsidR="00ED5BD4" w:rsidRPr="00A86832" w:rsidRDefault="00ED5BD4" w:rsidP="004D0F4D">
            <w:pPr>
              <w:pStyle w:val="ListParagraph"/>
              <w:numPr>
                <w:ilvl w:val="1"/>
                <w:numId w:val="1"/>
              </w:numPr>
              <w:rPr>
                <w:b w:val="0"/>
              </w:rPr>
            </w:pPr>
            <w:r>
              <w:rPr>
                <w:b w:val="0"/>
              </w:rPr>
              <w:t xml:space="preserve">Exam </w:t>
            </w:r>
            <w:r w:rsidR="00A86832">
              <w:rPr>
                <w:b w:val="0"/>
              </w:rPr>
              <w:t xml:space="preserve">Request </w:t>
            </w:r>
            <w:r>
              <w:rPr>
                <w:b w:val="0"/>
              </w:rPr>
              <w:t>– bilateral hearing loss</w:t>
            </w:r>
          </w:p>
          <w:p w14:paraId="751416E3" w14:textId="6AB95AB2" w:rsidR="00A86832" w:rsidRPr="00ED5BD4" w:rsidRDefault="00A86832" w:rsidP="004D0F4D">
            <w:pPr>
              <w:pStyle w:val="ListParagraph"/>
              <w:numPr>
                <w:ilvl w:val="1"/>
                <w:numId w:val="1"/>
              </w:numPr>
              <w:rPr>
                <w:b w:val="0"/>
              </w:rPr>
            </w:pPr>
            <w:r>
              <w:rPr>
                <w:b w:val="0"/>
              </w:rPr>
              <w:t>Exam Request</w:t>
            </w:r>
            <w:r w:rsidR="006B13DA">
              <w:rPr>
                <w:b w:val="0"/>
              </w:rPr>
              <w:t xml:space="preserve"> – t</w:t>
            </w:r>
            <w:r>
              <w:rPr>
                <w:b w:val="0"/>
              </w:rPr>
              <w:t>innitus</w:t>
            </w:r>
          </w:p>
          <w:p w14:paraId="4D18D528" w14:textId="05049B1D" w:rsidR="00ED5BD4" w:rsidRPr="00ED5BD4" w:rsidRDefault="00ED5BD4" w:rsidP="004D0F4D">
            <w:pPr>
              <w:pStyle w:val="ListParagraph"/>
              <w:numPr>
                <w:ilvl w:val="1"/>
                <w:numId w:val="1"/>
              </w:numPr>
              <w:rPr>
                <w:b w:val="0"/>
              </w:rPr>
            </w:pPr>
            <w:r>
              <w:rPr>
                <w:b w:val="0"/>
              </w:rPr>
              <w:t xml:space="preserve">Exam </w:t>
            </w:r>
            <w:r w:rsidR="00A86832">
              <w:rPr>
                <w:b w:val="0"/>
              </w:rPr>
              <w:t>Re</w:t>
            </w:r>
            <w:r w:rsidR="006B13DA">
              <w:rPr>
                <w:b w:val="0"/>
              </w:rPr>
              <w:t>quest</w:t>
            </w:r>
            <w:r w:rsidR="00A86832">
              <w:rPr>
                <w:b w:val="0"/>
              </w:rPr>
              <w:t xml:space="preserve"> </w:t>
            </w:r>
            <w:r>
              <w:rPr>
                <w:b w:val="0"/>
              </w:rPr>
              <w:t>– low back</w:t>
            </w:r>
            <w:r w:rsidR="00A86832">
              <w:rPr>
                <w:b w:val="0"/>
              </w:rPr>
              <w:t xml:space="preserve"> strain</w:t>
            </w:r>
          </w:p>
          <w:p w14:paraId="25165858" w14:textId="1CBF5445" w:rsidR="00ED5BD4" w:rsidRPr="00A86832" w:rsidRDefault="00ED5BD4" w:rsidP="004D0F4D">
            <w:pPr>
              <w:pStyle w:val="ListParagraph"/>
              <w:numPr>
                <w:ilvl w:val="1"/>
                <w:numId w:val="1"/>
              </w:numPr>
              <w:rPr>
                <w:b w:val="0"/>
              </w:rPr>
            </w:pPr>
            <w:r>
              <w:rPr>
                <w:b w:val="0"/>
              </w:rPr>
              <w:t xml:space="preserve">Exam </w:t>
            </w:r>
            <w:r w:rsidR="00A86832">
              <w:rPr>
                <w:b w:val="0"/>
              </w:rPr>
              <w:t xml:space="preserve">Request </w:t>
            </w:r>
            <w:r>
              <w:rPr>
                <w:b w:val="0"/>
              </w:rPr>
              <w:t xml:space="preserve">– </w:t>
            </w:r>
            <w:r w:rsidR="00A86832">
              <w:rPr>
                <w:b w:val="0"/>
              </w:rPr>
              <w:t>bilateral knee condition</w:t>
            </w:r>
          </w:p>
          <w:p w14:paraId="4FC68E8D" w14:textId="77777777" w:rsidR="00A86832" w:rsidRPr="00A86832" w:rsidRDefault="00A86832" w:rsidP="00A86832">
            <w:pPr>
              <w:pStyle w:val="ListParagraph"/>
              <w:ind w:left="1440"/>
              <w:rPr>
                <w:b w:val="0"/>
              </w:rPr>
            </w:pPr>
          </w:p>
          <w:p w14:paraId="5B20C218" w14:textId="3FF024CD" w:rsidR="00A86832" w:rsidRPr="009B7EA5" w:rsidRDefault="00A86832" w:rsidP="004D0F4D">
            <w:pPr>
              <w:pStyle w:val="ListParagraph"/>
              <w:numPr>
                <w:ilvl w:val="0"/>
                <w:numId w:val="1"/>
              </w:numPr>
              <w:rPr>
                <w:b w:val="0"/>
              </w:rPr>
            </w:pPr>
            <w:r w:rsidRPr="009B7EA5">
              <w:rPr>
                <w:b w:val="0"/>
              </w:rPr>
              <w:t xml:space="preserve">Trainee must enter a note into VBMS: </w:t>
            </w:r>
            <w:r>
              <w:rPr>
                <w:b w:val="0"/>
              </w:rPr>
              <w:t>“Exam Review completed for all issues</w:t>
            </w:r>
            <w:r w:rsidR="004D0F4D">
              <w:rPr>
                <w:b w:val="0"/>
              </w:rPr>
              <w:t xml:space="preserve">. </w:t>
            </w:r>
            <w:r w:rsidR="004D0F4D" w:rsidRPr="00942923">
              <w:rPr>
                <w:b w:val="0"/>
                <w:bCs w:val="0"/>
              </w:rPr>
              <w:t>General Medical</w:t>
            </w:r>
            <w:r w:rsidR="004D0F4D">
              <w:rPr>
                <w:b w:val="0"/>
                <w:bCs w:val="0"/>
              </w:rPr>
              <w:t xml:space="preserve"> and</w:t>
            </w:r>
            <w:r w:rsidR="004D0F4D" w:rsidRPr="00942923">
              <w:rPr>
                <w:b w:val="0"/>
                <w:bCs w:val="0"/>
              </w:rPr>
              <w:t xml:space="preserve"> Audio exams ordered</w:t>
            </w:r>
            <w:r w:rsidR="004D0F4D">
              <w:rPr>
                <w:b w:val="0"/>
                <w:bCs w:val="0"/>
              </w:rPr>
              <w:t>.</w:t>
            </w:r>
            <w:r>
              <w:rPr>
                <w:b w:val="0"/>
              </w:rPr>
              <w:t xml:space="preserve"> </w:t>
            </w:r>
            <w:r w:rsidRPr="009B7EA5">
              <w:rPr>
                <w:b w:val="0"/>
              </w:rPr>
              <w:t>CAPRI enterprise search completed, with a negative response</w:t>
            </w:r>
            <w:r>
              <w:rPr>
                <w:b w:val="0"/>
              </w:rPr>
              <w:t>”</w:t>
            </w:r>
            <w:r w:rsidRPr="009B7EA5">
              <w:rPr>
                <w:b w:val="0"/>
              </w:rPr>
              <w:t>.</w:t>
            </w:r>
          </w:p>
          <w:p w14:paraId="2BD0755B" w14:textId="77777777" w:rsidR="00A86832" w:rsidRPr="00ED5BD4" w:rsidRDefault="00A86832" w:rsidP="00A86832">
            <w:pPr>
              <w:pStyle w:val="ListParagraph"/>
              <w:ind w:left="1440"/>
              <w:rPr>
                <w:b w:val="0"/>
              </w:rPr>
            </w:pPr>
          </w:p>
          <w:bookmarkEnd w:id="6"/>
          <w:p w14:paraId="1BF11736" w14:textId="77777777" w:rsidR="00E677B5" w:rsidRDefault="00E677B5" w:rsidP="00E677B5">
            <w:r>
              <w:t>References:</w:t>
            </w:r>
          </w:p>
          <w:p w14:paraId="1BF11737" w14:textId="77777777" w:rsidR="00E677B5" w:rsidRDefault="00E677B5" w:rsidP="00E677B5"/>
          <w:tbl>
            <w:tblPr>
              <w:tblStyle w:val="TableGrid"/>
              <w:tblW w:w="9445" w:type="dxa"/>
              <w:tblLook w:val="04A0" w:firstRow="1" w:lastRow="0" w:firstColumn="1" w:lastColumn="0" w:noHBand="0" w:noVBand="1"/>
            </w:tblPr>
            <w:tblGrid>
              <w:gridCol w:w="984"/>
              <w:gridCol w:w="2712"/>
              <w:gridCol w:w="5554"/>
              <w:gridCol w:w="195"/>
            </w:tblGrid>
            <w:tr w:rsidR="00E677B5" w14:paraId="1BF1173B" w14:textId="77777777" w:rsidTr="00754C4D">
              <w:trPr>
                <w:gridAfter w:val="1"/>
                <w:wAfter w:w="195" w:type="dxa"/>
              </w:trPr>
              <w:tc>
                <w:tcPr>
                  <w:tcW w:w="984" w:type="dxa"/>
                  <w:vAlign w:val="center"/>
                </w:tcPr>
                <w:p w14:paraId="1BF11738" w14:textId="77777777" w:rsidR="00E677B5" w:rsidRPr="001574E6" w:rsidRDefault="00E677B5" w:rsidP="0092645F">
                  <w:pPr>
                    <w:jc w:val="center"/>
                    <w:rPr>
                      <w:color w:val="365F91" w:themeColor="accent1" w:themeShade="BF"/>
                    </w:rPr>
                  </w:pPr>
                  <w:r w:rsidRPr="001574E6">
                    <w:rPr>
                      <w:color w:val="365F91" w:themeColor="accent1" w:themeShade="BF"/>
                    </w:rPr>
                    <w:t>Scenario</w:t>
                  </w:r>
                </w:p>
              </w:tc>
              <w:tc>
                <w:tcPr>
                  <w:tcW w:w="2712" w:type="dxa"/>
                </w:tcPr>
                <w:p w14:paraId="1BF11739" w14:textId="77777777" w:rsidR="00E677B5" w:rsidRPr="001574E6" w:rsidRDefault="00E677B5" w:rsidP="0092645F">
                  <w:pPr>
                    <w:rPr>
                      <w:color w:val="365F91" w:themeColor="accent1" w:themeShade="BF"/>
                    </w:rPr>
                  </w:pPr>
                  <w:r w:rsidRPr="001574E6">
                    <w:rPr>
                      <w:color w:val="365F91" w:themeColor="accent1" w:themeShade="BF"/>
                    </w:rPr>
                    <w:t>Reference</w:t>
                  </w:r>
                </w:p>
              </w:tc>
              <w:tc>
                <w:tcPr>
                  <w:tcW w:w="5554" w:type="dxa"/>
                </w:tcPr>
                <w:p w14:paraId="1BF1173A" w14:textId="77777777" w:rsidR="00E677B5" w:rsidRPr="001574E6" w:rsidRDefault="00E677B5" w:rsidP="0092645F">
                  <w:pPr>
                    <w:rPr>
                      <w:color w:val="365F91" w:themeColor="accent1" w:themeShade="BF"/>
                    </w:rPr>
                  </w:pPr>
                  <w:r w:rsidRPr="001574E6">
                    <w:rPr>
                      <w:color w:val="365F91" w:themeColor="accent1" w:themeShade="BF"/>
                    </w:rPr>
                    <w:t>Title</w:t>
                  </w:r>
                </w:p>
              </w:tc>
            </w:tr>
            <w:tr w:rsidR="00E677B5" w14:paraId="1BF1173F" w14:textId="77777777" w:rsidTr="00754C4D">
              <w:trPr>
                <w:gridAfter w:val="1"/>
                <w:wAfter w:w="195" w:type="dxa"/>
              </w:trPr>
              <w:tc>
                <w:tcPr>
                  <w:tcW w:w="984" w:type="dxa"/>
                  <w:vAlign w:val="center"/>
                </w:tcPr>
                <w:p w14:paraId="1BF1173C" w14:textId="77777777" w:rsidR="00E677B5" w:rsidRPr="001574E6" w:rsidRDefault="00E677B5" w:rsidP="0092645F">
                  <w:pPr>
                    <w:jc w:val="center"/>
                    <w:rPr>
                      <w:color w:val="365F91" w:themeColor="accent1" w:themeShade="BF"/>
                    </w:rPr>
                  </w:pPr>
                  <w:r>
                    <w:rPr>
                      <w:color w:val="365F91" w:themeColor="accent1" w:themeShade="BF"/>
                    </w:rPr>
                    <w:t>2</w:t>
                  </w:r>
                  <w:r w:rsidR="00835A65">
                    <w:rPr>
                      <w:color w:val="365F91" w:themeColor="accent1" w:themeShade="BF"/>
                    </w:rPr>
                    <w:t>-5</w:t>
                  </w:r>
                </w:p>
              </w:tc>
              <w:tc>
                <w:tcPr>
                  <w:tcW w:w="2712" w:type="dxa"/>
                </w:tcPr>
                <w:p w14:paraId="1BF1173D" w14:textId="242DE14E" w:rsidR="00E677B5" w:rsidRPr="001574E6" w:rsidRDefault="00A55AF8" w:rsidP="0092645F">
                  <w:pPr>
                    <w:rPr>
                      <w:color w:val="365F91" w:themeColor="accent1" w:themeShade="BF"/>
                    </w:rPr>
                  </w:pPr>
                  <w:r>
                    <w:rPr>
                      <w:color w:val="365F91" w:themeColor="accent1" w:themeShade="BF"/>
                    </w:rPr>
                    <w:t xml:space="preserve"> </w:t>
                  </w:r>
                  <w:r w:rsidRPr="00A55AF8">
                    <w:rPr>
                      <w:color w:val="365F91" w:themeColor="accent1" w:themeShade="BF"/>
                    </w:rPr>
                    <w:t>M21-1 II.ii.</w:t>
                  </w:r>
                  <w:proofErr w:type="gramStart"/>
                  <w:r w:rsidRPr="00A55AF8">
                    <w:rPr>
                      <w:color w:val="365F91" w:themeColor="accent1" w:themeShade="BF"/>
                    </w:rPr>
                    <w:t>2.A</w:t>
                  </w:r>
                  <w:proofErr w:type="gramEnd"/>
                </w:p>
              </w:tc>
              <w:tc>
                <w:tcPr>
                  <w:tcW w:w="5554" w:type="dxa"/>
                </w:tcPr>
                <w:p w14:paraId="1BF1173E" w14:textId="36194D44" w:rsidR="00E677B5" w:rsidRPr="001574E6" w:rsidRDefault="004D0F4D" w:rsidP="0092645F">
                  <w:pPr>
                    <w:rPr>
                      <w:color w:val="365F91" w:themeColor="accent1" w:themeShade="BF"/>
                    </w:rPr>
                  </w:pPr>
                  <w:r w:rsidRPr="00682300">
                    <w:rPr>
                      <w:color w:val="365F91" w:themeColor="accent1" w:themeShade="BF"/>
                    </w:rPr>
                    <w:t>Electronic Claims Folder (eFolder) Maintenance</w:t>
                  </w:r>
                </w:p>
              </w:tc>
            </w:tr>
            <w:tr w:rsidR="00E677B5" w14:paraId="1BF1174B" w14:textId="77777777" w:rsidTr="00754C4D">
              <w:trPr>
                <w:gridAfter w:val="1"/>
                <w:wAfter w:w="195" w:type="dxa"/>
              </w:trPr>
              <w:tc>
                <w:tcPr>
                  <w:tcW w:w="984" w:type="dxa"/>
                  <w:vAlign w:val="center"/>
                </w:tcPr>
                <w:p w14:paraId="1BF11740" w14:textId="77777777" w:rsidR="00E677B5" w:rsidRPr="00285787" w:rsidRDefault="00E677B5" w:rsidP="00ED5CEF">
                  <w:pPr>
                    <w:jc w:val="center"/>
                    <w:rPr>
                      <w:color w:val="365F91" w:themeColor="accent1" w:themeShade="BF"/>
                    </w:rPr>
                  </w:pPr>
                  <w:r w:rsidRPr="00285787">
                    <w:rPr>
                      <w:color w:val="365F91" w:themeColor="accent1" w:themeShade="BF"/>
                    </w:rPr>
                    <w:t>6</w:t>
                  </w:r>
                  <w:r>
                    <w:rPr>
                      <w:color w:val="365F91" w:themeColor="accent1" w:themeShade="BF"/>
                    </w:rPr>
                    <w:t xml:space="preserve"> </w:t>
                  </w:r>
                </w:p>
              </w:tc>
              <w:tc>
                <w:tcPr>
                  <w:tcW w:w="2712" w:type="dxa"/>
                </w:tcPr>
                <w:p w14:paraId="1BF11741" w14:textId="0F29362B" w:rsidR="00E677B5" w:rsidRDefault="00A55AF8" w:rsidP="0092645F">
                  <w:pPr>
                    <w:rPr>
                      <w:color w:val="365F91" w:themeColor="accent1" w:themeShade="BF"/>
                    </w:rPr>
                  </w:pPr>
                  <w:r>
                    <w:rPr>
                      <w:color w:val="365F91" w:themeColor="accent1" w:themeShade="BF"/>
                    </w:rPr>
                    <w:t xml:space="preserve"> </w:t>
                  </w:r>
                  <w:r w:rsidRPr="00A55AF8">
                    <w:rPr>
                      <w:color w:val="365F91" w:themeColor="accent1" w:themeShade="BF"/>
                    </w:rPr>
                    <w:t>M21-1 II.ii.2.A</w:t>
                  </w:r>
                </w:p>
                <w:p w14:paraId="048D2EF1" w14:textId="1CE8B849" w:rsidR="007A0C42" w:rsidRDefault="007A0C42" w:rsidP="0092645F">
                  <w:pPr>
                    <w:rPr>
                      <w:color w:val="365F91" w:themeColor="accent1" w:themeShade="BF"/>
                    </w:rPr>
                  </w:pPr>
                  <w:r>
                    <w:rPr>
                      <w:color w:val="365F91" w:themeColor="accent1" w:themeShade="BF"/>
                    </w:rPr>
                    <w:t>M21-1 III.iii.</w:t>
                  </w:r>
                  <w:proofErr w:type="gramStart"/>
                  <w:r>
                    <w:rPr>
                      <w:color w:val="365F91" w:themeColor="accent1" w:themeShade="BF"/>
                    </w:rPr>
                    <w:t>1.F.2.a</w:t>
                  </w:r>
                  <w:proofErr w:type="gramEnd"/>
                </w:p>
                <w:p w14:paraId="4112A5B8" w14:textId="77777777" w:rsidR="004D0F4D" w:rsidRDefault="004D0F4D" w:rsidP="004D0F4D">
                  <w:pPr>
                    <w:rPr>
                      <w:color w:val="365F91" w:themeColor="accent1" w:themeShade="BF"/>
                    </w:rPr>
                  </w:pPr>
                  <w:r w:rsidRPr="00285787">
                    <w:rPr>
                      <w:color w:val="365F91" w:themeColor="accent1" w:themeShade="BF"/>
                    </w:rPr>
                    <w:t>M21-1 III.i.3.A</w:t>
                  </w:r>
                </w:p>
                <w:p w14:paraId="036C6C39" w14:textId="77777777" w:rsidR="004D0F4D" w:rsidRDefault="004D0F4D" w:rsidP="004D0F4D">
                  <w:pPr>
                    <w:rPr>
                      <w:color w:val="365F91" w:themeColor="accent1" w:themeShade="BF"/>
                    </w:rPr>
                  </w:pPr>
                </w:p>
                <w:p w14:paraId="26F28630" w14:textId="7B8D8F6D" w:rsidR="004D0F4D" w:rsidRDefault="004D0F4D" w:rsidP="0092645F">
                  <w:pPr>
                    <w:rPr>
                      <w:color w:val="365F91" w:themeColor="accent1" w:themeShade="BF"/>
                    </w:rPr>
                  </w:pPr>
                  <w:r w:rsidRPr="00CF51EE">
                    <w:rPr>
                      <w:color w:val="365F91" w:themeColor="accent1" w:themeShade="BF"/>
                    </w:rPr>
                    <w:t>M21-1 III.i.3.B</w:t>
                  </w:r>
                </w:p>
                <w:p w14:paraId="08EA78B6" w14:textId="77777777" w:rsidR="00A55AF8" w:rsidRDefault="00A55AF8" w:rsidP="004A0832">
                  <w:pPr>
                    <w:rPr>
                      <w:color w:val="365F91" w:themeColor="accent1" w:themeShade="BF"/>
                    </w:rPr>
                  </w:pPr>
                </w:p>
                <w:p w14:paraId="1BF11744" w14:textId="2A0B272B" w:rsidR="004A0832" w:rsidRDefault="004A0832" w:rsidP="004A0832">
                  <w:pPr>
                    <w:rPr>
                      <w:color w:val="365F91" w:themeColor="accent1" w:themeShade="BF"/>
                    </w:rPr>
                  </w:pPr>
                  <w:r>
                    <w:rPr>
                      <w:color w:val="365F91" w:themeColor="accent1" w:themeShade="BF"/>
                    </w:rPr>
                    <w:t>M21-4 Manual</w:t>
                  </w:r>
                </w:p>
                <w:p w14:paraId="1BF11745" w14:textId="77777777" w:rsidR="004A0832" w:rsidRPr="00285787" w:rsidRDefault="004A0832" w:rsidP="0092645F">
                  <w:pPr>
                    <w:rPr>
                      <w:color w:val="365F91" w:themeColor="accent1" w:themeShade="BF"/>
                    </w:rPr>
                  </w:pPr>
                </w:p>
              </w:tc>
              <w:tc>
                <w:tcPr>
                  <w:tcW w:w="5554" w:type="dxa"/>
                </w:tcPr>
                <w:p w14:paraId="1BF11746" w14:textId="77777777" w:rsidR="00E677B5" w:rsidRDefault="00E677B5" w:rsidP="0092645F">
                  <w:pPr>
                    <w:rPr>
                      <w:color w:val="365F91" w:themeColor="accent1" w:themeShade="BF"/>
                    </w:rPr>
                  </w:pPr>
                  <w:r w:rsidRPr="00285787">
                    <w:rPr>
                      <w:color w:val="365F91" w:themeColor="accent1" w:themeShade="BF"/>
                    </w:rPr>
                    <w:t>Claims Establishment</w:t>
                  </w:r>
                </w:p>
                <w:p w14:paraId="78F93D51" w14:textId="53F90A76" w:rsidR="007A0C42" w:rsidRDefault="007A0C42" w:rsidP="004A0832">
                  <w:pPr>
                    <w:rPr>
                      <w:color w:val="365F91" w:themeColor="accent1" w:themeShade="BF"/>
                    </w:rPr>
                  </w:pPr>
                  <w:r>
                    <w:rPr>
                      <w:color w:val="365F91" w:themeColor="accent1" w:themeShade="BF"/>
                    </w:rPr>
                    <w:t>Identifying Contentions</w:t>
                  </w:r>
                </w:p>
                <w:p w14:paraId="4228A796" w14:textId="77777777" w:rsidR="004D0F4D" w:rsidRDefault="004D0F4D" w:rsidP="004D0F4D">
                  <w:pPr>
                    <w:rPr>
                      <w:color w:val="365F91" w:themeColor="accent1" w:themeShade="BF"/>
                    </w:rPr>
                  </w:pPr>
                  <w:r w:rsidRPr="00285787">
                    <w:rPr>
                      <w:color w:val="365F91" w:themeColor="accent1" w:themeShade="BF"/>
                    </w:rPr>
                    <w:t>General Information about the Fully Developed Claim (FDC) Program</w:t>
                  </w:r>
                </w:p>
                <w:p w14:paraId="1413441C" w14:textId="69018D10" w:rsidR="004D0F4D" w:rsidRDefault="004D0F4D" w:rsidP="004A0832">
                  <w:pPr>
                    <w:rPr>
                      <w:color w:val="365F91" w:themeColor="accent1" w:themeShade="BF"/>
                    </w:rPr>
                  </w:pPr>
                  <w:r w:rsidRPr="00CF51EE">
                    <w:rPr>
                      <w:color w:val="365F91" w:themeColor="accent1" w:themeShade="BF"/>
                    </w:rPr>
                    <w:t xml:space="preserve">Processing Fully </w:t>
                  </w:r>
                  <w:r>
                    <w:rPr>
                      <w:color w:val="365F91" w:themeColor="accent1" w:themeShade="BF"/>
                    </w:rPr>
                    <w:t>D</w:t>
                  </w:r>
                  <w:r w:rsidRPr="00CF51EE">
                    <w:rPr>
                      <w:color w:val="365F91" w:themeColor="accent1" w:themeShade="BF"/>
                    </w:rPr>
                    <w:t>eveloped Claims (FDC)</w:t>
                  </w:r>
                </w:p>
                <w:p w14:paraId="0BAB163F" w14:textId="2844328F" w:rsidR="00A55AF8" w:rsidRDefault="00A55AF8" w:rsidP="004A0832">
                  <w:pPr>
                    <w:rPr>
                      <w:color w:val="365F91" w:themeColor="accent1" w:themeShade="BF"/>
                    </w:rPr>
                  </w:pPr>
                  <w:r w:rsidRPr="00754C4D">
                    <w:rPr>
                      <w:rFonts w:ascii="Calibri" w:hAnsi="Calibri" w:cs="Calibri"/>
                      <w:color w:val="365F91"/>
                    </w:rPr>
                    <w:t>Appendix A: Regional Office Station Numbers, Payee Codes, and Work-Rate Standards</w:t>
                  </w:r>
                </w:p>
                <w:p w14:paraId="1BF11748" w14:textId="3B0FD861" w:rsidR="004A0832" w:rsidRDefault="004A0832" w:rsidP="004A0832">
                  <w:pPr>
                    <w:rPr>
                      <w:color w:val="365F91" w:themeColor="accent1" w:themeShade="BF"/>
                    </w:rPr>
                  </w:pPr>
                  <w:r>
                    <w:rPr>
                      <w:color w:val="365F91" w:themeColor="accent1" w:themeShade="BF"/>
                    </w:rPr>
                    <w:t xml:space="preserve">Appendix B: </w:t>
                  </w:r>
                  <w:proofErr w:type="gramStart"/>
                  <w:r>
                    <w:rPr>
                      <w:color w:val="365F91" w:themeColor="accent1" w:themeShade="BF"/>
                    </w:rPr>
                    <w:t>End Product</w:t>
                  </w:r>
                  <w:proofErr w:type="gramEnd"/>
                  <w:r>
                    <w:rPr>
                      <w:color w:val="365F91" w:themeColor="accent1" w:themeShade="BF"/>
                    </w:rPr>
                    <w:t xml:space="preserve"> Codes </w:t>
                  </w:r>
                </w:p>
                <w:p w14:paraId="1BF11749" w14:textId="69ECC306" w:rsidR="004A0832" w:rsidRDefault="004A0832" w:rsidP="004A0832">
                  <w:pPr>
                    <w:rPr>
                      <w:color w:val="365F91" w:themeColor="accent1" w:themeShade="BF"/>
                    </w:rPr>
                  </w:pPr>
                  <w:r>
                    <w:rPr>
                      <w:color w:val="365F91" w:themeColor="accent1" w:themeShade="BF"/>
                    </w:rPr>
                    <w:t xml:space="preserve">Appendix C: Index of Claim </w:t>
                  </w:r>
                  <w:r w:rsidR="00A55AF8">
                    <w:rPr>
                      <w:color w:val="365F91" w:themeColor="accent1" w:themeShade="BF"/>
                    </w:rPr>
                    <w:t>Labels</w:t>
                  </w:r>
                </w:p>
                <w:p w14:paraId="07CFB15D" w14:textId="77777777" w:rsidR="004A0832" w:rsidRDefault="004A0832" w:rsidP="004A0832">
                  <w:pPr>
                    <w:rPr>
                      <w:color w:val="365F91" w:themeColor="accent1" w:themeShade="BF"/>
                    </w:rPr>
                  </w:pPr>
                  <w:r>
                    <w:rPr>
                      <w:color w:val="365F91" w:themeColor="accent1" w:themeShade="BF"/>
                    </w:rPr>
                    <w:t>Appendix D: Index of Claim Stage Indicators</w:t>
                  </w:r>
                </w:p>
                <w:p w14:paraId="1BF1174A" w14:textId="47E6548A" w:rsidR="00A55AF8" w:rsidRPr="001574E6" w:rsidRDefault="00A55AF8" w:rsidP="004A0832">
                  <w:pPr>
                    <w:rPr>
                      <w:color w:val="365F91" w:themeColor="accent1" w:themeShade="BF"/>
                    </w:rPr>
                  </w:pPr>
                  <w:r w:rsidRPr="00A55AF8">
                    <w:rPr>
                      <w:color w:val="365F91" w:themeColor="accent1" w:themeShade="BF"/>
                    </w:rPr>
                    <w:t>Appendix E: Index of Corporate Flashes and Special Issues</w:t>
                  </w:r>
                </w:p>
              </w:tc>
            </w:tr>
            <w:tr w:rsidR="00E677B5" w14:paraId="1BF11759" w14:textId="77777777" w:rsidTr="009D4B28">
              <w:tc>
                <w:tcPr>
                  <w:tcW w:w="984" w:type="dxa"/>
                  <w:vAlign w:val="center"/>
                </w:tcPr>
                <w:p w14:paraId="1BF11756" w14:textId="3273C54C" w:rsidR="00E677B5" w:rsidRPr="001574E6" w:rsidRDefault="009D4B28" w:rsidP="001C4899">
                  <w:pPr>
                    <w:jc w:val="center"/>
                    <w:rPr>
                      <w:color w:val="365F91" w:themeColor="accent1" w:themeShade="BF"/>
                    </w:rPr>
                  </w:pPr>
                  <w:r>
                    <w:rPr>
                      <w:color w:val="365F91" w:themeColor="accent1" w:themeShade="BF"/>
                    </w:rPr>
                    <w:t>7-</w:t>
                  </w:r>
                  <w:r w:rsidR="004D0F4D">
                    <w:rPr>
                      <w:color w:val="365F91" w:themeColor="accent1" w:themeShade="BF"/>
                    </w:rPr>
                    <w:t>8</w:t>
                  </w:r>
                </w:p>
              </w:tc>
              <w:tc>
                <w:tcPr>
                  <w:tcW w:w="2712" w:type="dxa"/>
                </w:tcPr>
                <w:p w14:paraId="614A9FB1" w14:textId="51C091E7" w:rsidR="00615E92" w:rsidRDefault="00615E92" w:rsidP="00807B83">
                  <w:pPr>
                    <w:rPr>
                      <w:color w:val="365F91" w:themeColor="accent1" w:themeShade="BF"/>
                    </w:rPr>
                  </w:pPr>
                  <w:r>
                    <w:rPr>
                      <w:color w:val="365F91" w:themeColor="accent1" w:themeShade="BF"/>
                    </w:rPr>
                    <w:t xml:space="preserve">  </w:t>
                  </w:r>
                </w:p>
                <w:p w14:paraId="16F7A3E9" w14:textId="438DB0E4" w:rsidR="00401821" w:rsidRPr="00754C4D" w:rsidRDefault="00754C4D" w:rsidP="00754C4D">
                  <w:pPr>
                    <w:pStyle w:val="Heading3"/>
                    <w:spacing w:before="0" w:beforeAutospacing="0" w:after="150" w:afterAutospacing="0"/>
                    <w:rPr>
                      <w:rFonts w:asciiTheme="minorHAnsi" w:hAnsiTheme="minorHAnsi" w:cstheme="minorHAnsi"/>
                      <w:b w:val="0"/>
                      <w:bCs w:val="0"/>
                      <w:color w:val="17365D" w:themeColor="text2" w:themeShade="BF"/>
                      <w:sz w:val="22"/>
                      <w:szCs w:val="22"/>
                      <w:rPrChange w:id="7" w:author="EDWARDS, LARRY D., VBADENV Trng Facility" w:date="2021-10-19T15:19:00Z">
                        <w:rPr>
                          <w:rFonts w:ascii="inherit" w:hAnsi="inherit" w:cs="Arial"/>
                          <w:color w:val="17365D" w:themeColor="text2" w:themeShade="BF"/>
                          <w:sz w:val="20"/>
                          <w:szCs w:val="20"/>
                        </w:rPr>
                      </w:rPrChange>
                    </w:rPr>
                  </w:pPr>
                  <w:ins w:id="8" w:author="EDWARDS, LARRY D., VBADENV Trng Facility" w:date="2021-10-19T15:19:00Z">
                    <w:r w:rsidRPr="00754C4D">
                      <w:rPr>
                        <w:rFonts w:asciiTheme="minorHAnsi" w:hAnsiTheme="minorHAnsi" w:cstheme="minorHAnsi"/>
                        <w:b w:val="0"/>
                        <w:bCs w:val="0"/>
                        <w:color w:val="17365D" w:themeColor="text2" w:themeShade="BF"/>
                        <w:sz w:val="22"/>
                        <w:szCs w:val="22"/>
                        <w:rPrChange w:id="9" w:author="EDWARDS, LARRY D., VBADENV Trng Facility" w:date="2021-10-19T15:19:00Z">
                          <w:rPr>
                            <w:rFonts w:ascii="Arial" w:hAnsi="Arial" w:cs="Arial"/>
                            <w:color w:val="17365D" w:themeColor="text2" w:themeShade="BF"/>
                            <w:sz w:val="20"/>
                            <w:szCs w:val="20"/>
                          </w:rPr>
                        </w:rPrChange>
                      </w:rPr>
                      <w:t xml:space="preserve">M21-1 </w:t>
                    </w:r>
                  </w:ins>
                  <w:r w:rsidR="00615E92" w:rsidRPr="00754C4D">
                    <w:rPr>
                      <w:rFonts w:asciiTheme="minorHAnsi" w:hAnsiTheme="minorHAnsi" w:cstheme="minorHAnsi"/>
                      <w:b w:val="0"/>
                      <w:bCs w:val="0"/>
                      <w:color w:val="17365D" w:themeColor="text2" w:themeShade="BF"/>
                      <w:sz w:val="22"/>
                      <w:szCs w:val="22"/>
                      <w:rPrChange w:id="10" w:author="EDWARDS, LARRY D., VBADENV Trng Facility" w:date="2021-10-19T15:19:00Z">
                        <w:rPr>
                          <w:rFonts w:ascii="Arial" w:hAnsi="Arial" w:cs="Arial"/>
                          <w:color w:val="17365D" w:themeColor="text2" w:themeShade="BF"/>
                          <w:sz w:val="20"/>
                          <w:szCs w:val="20"/>
                        </w:rPr>
                      </w:rPrChange>
                    </w:rPr>
                    <w:t>IV.i.2.A.1.d</w:t>
                  </w:r>
                  <w:bookmarkStart w:id="11" w:name="1d"/>
                  <w:r w:rsidR="00615E92" w:rsidRPr="00754C4D">
                    <w:rPr>
                      <w:rFonts w:asciiTheme="minorHAnsi" w:hAnsiTheme="minorHAnsi" w:cstheme="minorHAnsi"/>
                      <w:b w:val="0"/>
                      <w:bCs w:val="0"/>
                      <w:color w:val="17365D" w:themeColor="text2" w:themeShade="BF"/>
                      <w:sz w:val="22"/>
                      <w:szCs w:val="22"/>
                      <w:rPrChange w:id="12" w:author="EDWARDS, LARRY D., VBADENV Trng Facility" w:date="2021-10-19T15:19:00Z">
                        <w:rPr>
                          <w:rFonts w:ascii="Arial" w:hAnsi="Arial" w:cs="Arial"/>
                          <w:color w:val="17365D" w:themeColor="text2" w:themeShade="BF"/>
                          <w:sz w:val="20"/>
                          <w:szCs w:val="20"/>
                        </w:rPr>
                      </w:rPrChange>
                    </w:rPr>
                    <w:t>.</w:t>
                  </w:r>
                  <w:bookmarkEnd w:id="11"/>
                </w:p>
                <w:p w14:paraId="1BF11757" w14:textId="564F475F" w:rsidR="001C4899" w:rsidRPr="001574E6" w:rsidRDefault="00615E92" w:rsidP="0092645F">
                  <w:pPr>
                    <w:rPr>
                      <w:color w:val="365F91" w:themeColor="accent1" w:themeShade="BF"/>
                    </w:rPr>
                  </w:pPr>
                  <w:r>
                    <w:rPr>
                      <w:color w:val="365F91" w:themeColor="accent1" w:themeShade="BF"/>
                    </w:rPr>
                    <w:t xml:space="preserve"> M21-1 V.iii.</w:t>
                  </w:r>
                  <w:proofErr w:type="gramStart"/>
                  <w:r>
                    <w:rPr>
                      <w:color w:val="365F91" w:themeColor="accent1" w:themeShade="BF"/>
                    </w:rPr>
                    <w:t>2.B</w:t>
                  </w:r>
                  <w:proofErr w:type="gramEnd"/>
                </w:p>
              </w:tc>
              <w:tc>
                <w:tcPr>
                  <w:tcW w:w="5749" w:type="dxa"/>
                  <w:gridSpan w:val="2"/>
                </w:tcPr>
                <w:p w14:paraId="1EF7CFA5" w14:textId="5BD61F2C" w:rsidR="00401821" w:rsidRDefault="00401821" w:rsidP="00807B83">
                  <w:pPr>
                    <w:rPr>
                      <w:color w:val="365F91" w:themeColor="accent1" w:themeShade="BF"/>
                    </w:rPr>
                  </w:pPr>
                  <w:r>
                    <w:rPr>
                      <w:color w:val="365F91" w:themeColor="accent1" w:themeShade="BF"/>
                    </w:rPr>
                    <w:t>Mandatory use of the ERRA Tool</w:t>
                  </w:r>
                </w:p>
                <w:p w14:paraId="1BF11758" w14:textId="75CDC9B3" w:rsidR="001C4899" w:rsidRPr="001574E6" w:rsidRDefault="004D0F4D" w:rsidP="001C4899">
                  <w:pPr>
                    <w:rPr>
                      <w:color w:val="365F91" w:themeColor="accent1" w:themeShade="BF"/>
                    </w:rPr>
                  </w:pPr>
                  <w:r>
                    <w:rPr>
                      <w:color w:val="365F91" w:themeColor="accent1" w:themeShade="BF"/>
                    </w:rPr>
                    <w:t>Conditions of the Auditory System</w:t>
                  </w:r>
                  <w:r w:rsidRPr="001574E6">
                    <w:rPr>
                      <w:color w:val="365F91" w:themeColor="accent1" w:themeShade="BF"/>
                    </w:rPr>
                    <w:t xml:space="preserve"> </w:t>
                  </w:r>
                </w:p>
              </w:tc>
            </w:tr>
            <w:tr w:rsidR="004D0F4D" w14:paraId="1540ABA2" w14:textId="77777777" w:rsidTr="009D4B28">
              <w:tc>
                <w:tcPr>
                  <w:tcW w:w="984" w:type="dxa"/>
                  <w:vAlign w:val="center"/>
                </w:tcPr>
                <w:p w14:paraId="7626E9C7" w14:textId="07C989EF" w:rsidR="004D0F4D" w:rsidRDefault="004D0F4D" w:rsidP="001C4899">
                  <w:pPr>
                    <w:jc w:val="center"/>
                    <w:rPr>
                      <w:color w:val="365F91" w:themeColor="accent1" w:themeShade="BF"/>
                    </w:rPr>
                  </w:pPr>
                  <w:r>
                    <w:rPr>
                      <w:color w:val="365F91" w:themeColor="accent1" w:themeShade="BF"/>
                    </w:rPr>
                    <w:t>9-10</w:t>
                  </w:r>
                </w:p>
              </w:tc>
              <w:tc>
                <w:tcPr>
                  <w:tcW w:w="2712" w:type="dxa"/>
                </w:tcPr>
                <w:p w14:paraId="7D4DE927" w14:textId="77777777" w:rsidR="004D0F4D" w:rsidRDefault="004D0F4D" w:rsidP="004D0F4D">
                  <w:pPr>
                    <w:rPr>
                      <w:color w:val="365F91" w:themeColor="accent1" w:themeShade="BF"/>
                    </w:rPr>
                  </w:pPr>
                  <w:r w:rsidRPr="00285787">
                    <w:rPr>
                      <w:color w:val="365F91" w:themeColor="accent1" w:themeShade="BF"/>
                    </w:rPr>
                    <w:t>M21-1 I.1.C.3.l</w:t>
                  </w:r>
                </w:p>
                <w:p w14:paraId="4DE37AB7" w14:textId="5C29BD64" w:rsidR="004D0F4D" w:rsidRDefault="004D0F4D" w:rsidP="00807B83">
                  <w:pPr>
                    <w:rPr>
                      <w:color w:val="365F91" w:themeColor="accent1" w:themeShade="BF"/>
                    </w:rPr>
                  </w:pPr>
                  <w:r>
                    <w:rPr>
                      <w:color w:val="365F91" w:themeColor="accent1" w:themeShade="BF"/>
                    </w:rPr>
                    <w:t>M21-1 III.iii.</w:t>
                  </w:r>
                  <w:proofErr w:type="gramStart"/>
                  <w:r>
                    <w:rPr>
                      <w:color w:val="365F91" w:themeColor="accent1" w:themeShade="BF"/>
                    </w:rPr>
                    <w:t>1.C.2.b</w:t>
                  </w:r>
                  <w:proofErr w:type="gramEnd"/>
                  <w:r w:rsidR="00615E92">
                    <w:rPr>
                      <w:color w:val="365F91" w:themeColor="accent1" w:themeShade="BF"/>
                    </w:rPr>
                    <w:t xml:space="preserve"> </w:t>
                  </w:r>
                </w:p>
              </w:tc>
              <w:tc>
                <w:tcPr>
                  <w:tcW w:w="5749" w:type="dxa"/>
                  <w:gridSpan w:val="2"/>
                </w:tcPr>
                <w:p w14:paraId="7CAFD67B" w14:textId="77777777" w:rsidR="004D0F4D" w:rsidRDefault="004D0F4D" w:rsidP="004D0F4D">
                  <w:pPr>
                    <w:rPr>
                      <w:color w:val="365F91" w:themeColor="accent1" w:themeShade="BF"/>
                    </w:rPr>
                  </w:pPr>
                  <w:r w:rsidRPr="00285787">
                    <w:rPr>
                      <w:color w:val="365F91" w:themeColor="accent1" w:themeShade="BF"/>
                    </w:rPr>
                    <w:t>Documentation of the Status of Examination Review</w:t>
                  </w:r>
                </w:p>
                <w:p w14:paraId="2AE7AF66" w14:textId="7F9C21FC" w:rsidR="004D0F4D" w:rsidRDefault="004D0F4D" w:rsidP="00807B83">
                  <w:pPr>
                    <w:rPr>
                      <w:color w:val="365F91" w:themeColor="accent1" w:themeShade="BF"/>
                    </w:rPr>
                  </w:pPr>
                  <w:r>
                    <w:rPr>
                      <w:color w:val="365F91" w:themeColor="accent1" w:themeShade="BF"/>
                    </w:rPr>
                    <w:t>Requirement to Obtain VA Medical Records</w:t>
                  </w:r>
                </w:p>
              </w:tc>
            </w:tr>
          </w:tbl>
          <w:p w14:paraId="1BF1175A" w14:textId="77777777" w:rsidR="00E677B5" w:rsidRDefault="00E677B5" w:rsidP="00F25B57"/>
          <w:p w14:paraId="1BF11761" w14:textId="77777777" w:rsidR="00547E6B" w:rsidRPr="00F06AB6" w:rsidRDefault="00547E6B" w:rsidP="00F06AB6">
            <w:pPr>
              <w:rPr>
                <w:b w:val="0"/>
                <w:bCs w:val="0"/>
              </w:rPr>
            </w:pPr>
          </w:p>
        </w:tc>
      </w:tr>
    </w:tbl>
    <w:p w14:paraId="1BF11765" w14:textId="77777777" w:rsidR="00D732E7" w:rsidRPr="00F06AB6" w:rsidRDefault="00D732E7"/>
    <w:sectPr w:rsidR="00D732E7" w:rsidRPr="00F06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E0DE3"/>
    <w:multiLevelType w:val="hybridMultilevel"/>
    <w:tmpl w:val="4628F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56B93"/>
    <w:multiLevelType w:val="hybridMultilevel"/>
    <w:tmpl w:val="9F9CAA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9F495C"/>
    <w:multiLevelType w:val="hybridMultilevel"/>
    <w:tmpl w:val="01904B7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4C12698"/>
    <w:multiLevelType w:val="hybridMultilevel"/>
    <w:tmpl w:val="4628F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ARDS, LARRY D., VBADENV Trng Facility">
    <w15:presenceInfo w15:providerId="AD" w15:userId="S::larry.edwards3@va.gov::64a752fa-d972-49da-bbd7-3ec837d3f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16C"/>
    <w:rsid w:val="00021DAB"/>
    <w:rsid w:val="0002521C"/>
    <w:rsid w:val="00053DD4"/>
    <w:rsid w:val="00065685"/>
    <w:rsid w:val="00080FB6"/>
    <w:rsid w:val="000810E9"/>
    <w:rsid w:val="000A30C8"/>
    <w:rsid w:val="000F3EC9"/>
    <w:rsid w:val="00110862"/>
    <w:rsid w:val="00120524"/>
    <w:rsid w:val="00176748"/>
    <w:rsid w:val="001C4899"/>
    <w:rsid w:val="001D7DD2"/>
    <w:rsid w:val="001E6DC7"/>
    <w:rsid w:val="001F0BB5"/>
    <w:rsid w:val="00245703"/>
    <w:rsid w:val="002534BA"/>
    <w:rsid w:val="00253E31"/>
    <w:rsid w:val="00272DDD"/>
    <w:rsid w:val="002F51BB"/>
    <w:rsid w:val="00307DFD"/>
    <w:rsid w:val="00331B39"/>
    <w:rsid w:val="00331FF9"/>
    <w:rsid w:val="00341949"/>
    <w:rsid w:val="00362970"/>
    <w:rsid w:val="003A577F"/>
    <w:rsid w:val="003C6661"/>
    <w:rsid w:val="003E6546"/>
    <w:rsid w:val="003F51A1"/>
    <w:rsid w:val="00401821"/>
    <w:rsid w:val="00452536"/>
    <w:rsid w:val="00460925"/>
    <w:rsid w:val="00473452"/>
    <w:rsid w:val="004A0832"/>
    <w:rsid w:val="004D0F4D"/>
    <w:rsid w:val="004E34A3"/>
    <w:rsid w:val="00547E6B"/>
    <w:rsid w:val="005627D4"/>
    <w:rsid w:val="005755DB"/>
    <w:rsid w:val="005C7FA1"/>
    <w:rsid w:val="005F4688"/>
    <w:rsid w:val="006011C7"/>
    <w:rsid w:val="0060530B"/>
    <w:rsid w:val="00615E92"/>
    <w:rsid w:val="00630588"/>
    <w:rsid w:val="00644F67"/>
    <w:rsid w:val="00680B3E"/>
    <w:rsid w:val="00684A92"/>
    <w:rsid w:val="00685A03"/>
    <w:rsid w:val="006B13DA"/>
    <w:rsid w:val="006C4A7F"/>
    <w:rsid w:val="006E184F"/>
    <w:rsid w:val="006F0B83"/>
    <w:rsid w:val="00713770"/>
    <w:rsid w:val="007358C3"/>
    <w:rsid w:val="00754C4D"/>
    <w:rsid w:val="00760D74"/>
    <w:rsid w:val="007A0C42"/>
    <w:rsid w:val="007B0A5A"/>
    <w:rsid w:val="007B3511"/>
    <w:rsid w:val="00807B83"/>
    <w:rsid w:val="00835A65"/>
    <w:rsid w:val="008A0C11"/>
    <w:rsid w:val="008B72E1"/>
    <w:rsid w:val="009012FC"/>
    <w:rsid w:val="00904D37"/>
    <w:rsid w:val="009057FA"/>
    <w:rsid w:val="00916238"/>
    <w:rsid w:val="00916FEF"/>
    <w:rsid w:val="00917D1D"/>
    <w:rsid w:val="009C0F9D"/>
    <w:rsid w:val="009D4B28"/>
    <w:rsid w:val="00A32DF5"/>
    <w:rsid w:val="00A5308E"/>
    <w:rsid w:val="00A5426A"/>
    <w:rsid w:val="00A54690"/>
    <w:rsid w:val="00A55AF8"/>
    <w:rsid w:val="00A73C19"/>
    <w:rsid w:val="00A86832"/>
    <w:rsid w:val="00AA61F4"/>
    <w:rsid w:val="00AE7168"/>
    <w:rsid w:val="00B0316C"/>
    <w:rsid w:val="00B14E2B"/>
    <w:rsid w:val="00B23D58"/>
    <w:rsid w:val="00B7647E"/>
    <w:rsid w:val="00B8626C"/>
    <w:rsid w:val="00B94637"/>
    <w:rsid w:val="00BB54B6"/>
    <w:rsid w:val="00C05B64"/>
    <w:rsid w:val="00C07C00"/>
    <w:rsid w:val="00C81ADE"/>
    <w:rsid w:val="00C86BF8"/>
    <w:rsid w:val="00CB34C0"/>
    <w:rsid w:val="00CD3F31"/>
    <w:rsid w:val="00D712D0"/>
    <w:rsid w:val="00D732E7"/>
    <w:rsid w:val="00DC5281"/>
    <w:rsid w:val="00E677B5"/>
    <w:rsid w:val="00E91A20"/>
    <w:rsid w:val="00ED5BD4"/>
    <w:rsid w:val="00ED5CEF"/>
    <w:rsid w:val="00F06AB6"/>
    <w:rsid w:val="00F203BB"/>
    <w:rsid w:val="00F25B57"/>
    <w:rsid w:val="00F32ACA"/>
    <w:rsid w:val="00F50B2A"/>
    <w:rsid w:val="00F71F69"/>
    <w:rsid w:val="00F8200F"/>
    <w:rsid w:val="00F92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1672"/>
  <w15:docId w15:val="{601FAE09-D5AB-4F50-988F-74096A9C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C4A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021D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21DA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021DA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547E6B"/>
    <w:pPr>
      <w:ind w:left="720"/>
      <w:contextualSpacing/>
    </w:pPr>
  </w:style>
  <w:style w:type="character" w:styleId="CommentReference">
    <w:name w:val="annotation reference"/>
    <w:basedOn w:val="DefaultParagraphFont"/>
    <w:uiPriority w:val="99"/>
    <w:semiHidden/>
    <w:unhideWhenUsed/>
    <w:rsid w:val="00760D74"/>
    <w:rPr>
      <w:sz w:val="16"/>
      <w:szCs w:val="16"/>
    </w:rPr>
  </w:style>
  <w:style w:type="paragraph" w:styleId="CommentText">
    <w:name w:val="annotation text"/>
    <w:basedOn w:val="Normal"/>
    <w:link w:val="CommentTextChar"/>
    <w:uiPriority w:val="99"/>
    <w:semiHidden/>
    <w:unhideWhenUsed/>
    <w:rsid w:val="00760D74"/>
    <w:pPr>
      <w:spacing w:line="240" w:lineRule="auto"/>
    </w:pPr>
    <w:rPr>
      <w:sz w:val="20"/>
      <w:szCs w:val="20"/>
    </w:rPr>
  </w:style>
  <w:style w:type="character" w:customStyle="1" w:styleId="CommentTextChar">
    <w:name w:val="Comment Text Char"/>
    <w:basedOn w:val="DefaultParagraphFont"/>
    <w:link w:val="CommentText"/>
    <w:uiPriority w:val="99"/>
    <w:semiHidden/>
    <w:rsid w:val="00760D74"/>
    <w:rPr>
      <w:sz w:val="20"/>
      <w:szCs w:val="20"/>
    </w:rPr>
  </w:style>
  <w:style w:type="paragraph" w:styleId="CommentSubject">
    <w:name w:val="annotation subject"/>
    <w:basedOn w:val="CommentText"/>
    <w:next w:val="CommentText"/>
    <w:link w:val="CommentSubjectChar"/>
    <w:uiPriority w:val="99"/>
    <w:semiHidden/>
    <w:unhideWhenUsed/>
    <w:rsid w:val="00760D74"/>
    <w:rPr>
      <w:b/>
      <w:bCs/>
    </w:rPr>
  </w:style>
  <w:style w:type="character" w:customStyle="1" w:styleId="CommentSubjectChar">
    <w:name w:val="Comment Subject Char"/>
    <w:basedOn w:val="CommentTextChar"/>
    <w:link w:val="CommentSubject"/>
    <w:uiPriority w:val="99"/>
    <w:semiHidden/>
    <w:rsid w:val="00760D74"/>
    <w:rPr>
      <w:b/>
      <w:bCs/>
      <w:sz w:val="20"/>
      <w:szCs w:val="20"/>
    </w:rPr>
  </w:style>
  <w:style w:type="paragraph" w:styleId="BalloonText">
    <w:name w:val="Balloon Text"/>
    <w:basedOn w:val="Normal"/>
    <w:link w:val="BalloonTextChar"/>
    <w:uiPriority w:val="99"/>
    <w:semiHidden/>
    <w:unhideWhenUsed/>
    <w:rsid w:val="00760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D74"/>
    <w:rPr>
      <w:rFonts w:ascii="Tahoma" w:hAnsi="Tahoma" w:cs="Tahoma"/>
      <w:sz w:val="16"/>
      <w:szCs w:val="16"/>
    </w:rPr>
  </w:style>
  <w:style w:type="character" w:styleId="Strong">
    <w:name w:val="Strong"/>
    <w:basedOn w:val="DefaultParagraphFont"/>
    <w:uiPriority w:val="22"/>
    <w:qFormat/>
    <w:rsid w:val="004D0F4D"/>
    <w:rPr>
      <w:b/>
      <w:bCs/>
    </w:rPr>
  </w:style>
  <w:style w:type="character" w:customStyle="1" w:styleId="Heading3Char">
    <w:name w:val="Heading 3 Char"/>
    <w:basedOn w:val="DefaultParagraphFont"/>
    <w:link w:val="Heading3"/>
    <w:uiPriority w:val="9"/>
    <w:rsid w:val="006C4A7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197798">
      <w:bodyDiv w:val="1"/>
      <w:marLeft w:val="0"/>
      <w:marRight w:val="0"/>
      <w:marTop w:val="0"/>
      <w:marBottom w:val="0"/>
      <w:divBdr>
        <w:top w:val="none" w:sz="0" w:space="0" w:color="auto"/>
        <w:left w:val="none" w:sz="0" w:space="0" w:color="auto"/>
        <w:bottom w:val="none" w:sz="0" w:space="0" w:color="auto"/>
        <w:right w:val="none" w:sz="0" w:space="0" w:color="auto"/>
      </w:divBdr>
    </w:div>
    <w:div w:id="544483338">
      <w:bodyDiv w:val="1"/>
      <w:marLeft w:val="0"/>
      <w:marRight w:val="0"/>
      <w:marTop w:val="0"/>
      <w:marBottom w:val="0"/>
      <w:divBdr>
        <w:top w:val="none" w:sz="0" w:space="0" w:color="auto"/>
        <w:left w:val="none" w:sz="0" w:space="0" w:color="auto"/>
        <w:bottom w:val="none" w:sz="0" w:space="0" w:color="auto"/>
        <w:right w:val="none" w:sz="0" w:space="0" w:color="auto"/>
      </w:divBdr>
    </w:div>
    <w:div w:id="1112214427">
      <w:bodyDiv w:val="1"/>
      <w:marLeft w:val="0"/>
      <w:marRight w:val="0"/>
      <w:marTop w:val="0"/>
      <w:marBottom w:val="0"/>
      <w:divBdr>
        <w:top w:val="none" w:sz="0" w:space="0" w:color="auto"/>
        <w:left w:val="none" w:sz="0" w:space="0" w:color="auto"/>
        <w:bottom w:val="none" w:sz="0" w:space="0" w:color="auto"/>
        <w:right w:val="none" w:sz="0" w:space="0" w:color="auto"/>
      </w:divBdr>
    </w:div>
    <w:div w:id="131013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p:Policy xmlns:p="office.server.policy" id="" local="true">
  <p:Name>Document</p:Name>
  <p:Description/>
  <p:Statement/>
  <p:PolicyItems>
    <p:PolicyItem featureId="Microsoft.Office.RecordsManagement.PolicyFeatures.Expiration" staticId="0x01010057640AF553597D44B31F5AB80BE46B3F" UniqueId="7d0fd78c-ac36-460e-b644-5451cdd76573">
      <p:Name>Retention</p:Name>
      <p:Description>Automatic scheduling of content for processing, and performing a retention action on content that has reached its due date.</p:Description>
      <p:CustomData/>
    </p:PolicyItem>
  </p:PolicyItems>
</p:Policy>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ase xmlns="e7051302-9b46-46bd-8277-192cffac2459">Cornblatt</Case>
    <Category xmlns="e7051302-9b46-46bd-8277-192cffac2459">IN</Category>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57640AF553597D44B31F5AB80BE46B3F" ma:contentTypeVersion="28" ma:contentTypeDescription="Create a new document." ma:contentTypeScope="" ma:versionID="0228a488412659737b3b106fa0932aae">
  <xsd:schema xmlns:xsd="http://www.w3.org/2001/XMLSchema" xmlns:xs="http://www.w3.org/2001/XMLSchema" xmlns:p="http://schemas.microsoft.com/office/2006/metadata/properties" xmlns:ns1="e7051302-9b46-46bd-8277-192cffac2459" xmlns:ns2="http://schemas.microsoft.com/sharepoint/v3" xmlns:ns3="b93d3c31-0eb5-47c5-ab2d-5adf83a5459c" targetNamespace="http://schemas.microsoft.com/office/2006/metadata/properties" ma:root="true" ma:fieldsID="c60d01352469d51efffe2cb95a42b0ea" ns1:_="" ns2:_="" ns3:_="">
    <xsd:import namespace="e7051302-9b46-46bd-8277-192cffac2459"/>
    <xsd:import namespace="http://schemas.microsoft.com/sharepoint/v3"/>
    <xsd:import namespace="b93d3c31-0eb5-47c5-ab2d-5adf83a5459c"/>
    <xsd:element name="properties">
      <xsd:complexType>
        <xsd:sequence>
          <xsd:element name="documentManagement">
            <xsd:complexType>
              <xsd:all>
                <xsd:element ref="ns1:Category" minOccurs="0"/>
                <xsd:element ref="ns1:Case" minOccurs="0"/>
                <xsd:element ref="ns1:MediaServiceMetadata" minOccurs="0"/>
                <xsd:element ref="ns1:MediaServiceFastMetadata" minOccurs="0"/>
                <xsd:element ref="ns2:_dlc_Exempt" minOccurs="0"/>
                <xsd:element ref="ns2:_dlc_ExpireDateSaved" minOccurs="0"/>
                <xsd:element ref="ns2:_dlc_Expire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51302-9b46-46bd-8277-192cffac2459" elementFormDefault="qualified">
    <xsd:import namespace="http://schemas.microsoft.com/office/2006/documentManagement/types"/>
    <xsd:import namespace="http://schemas.microsoft.com/office/infopath/2007/PartnerControls"/>
    <xsd:element name="Category" ma:index="0" nillable="true" ma:displayName="Category" ma:format="Dropdown" ma:internalName="Category">
      <xsd:simpleType>
        <xsd:restriction base="dms:Choice">
          <xsd:enumeration value="_Other"/>
          <xsd:enumeration value="AO"/>
          <xsd:enumeration value="Demonstrations"/>
          <xsd:enumeration value="GB"/>
          <xsd:enumeration value="IN"/>
          <xsd:enumeration value="IU"/>
          <xsd:enumeration value="NO"/>
          <xsd:enumeration value="PTSD"/>
          <xsd:enumeration value="SubDev"/>
          <xsd:enumeration value="SWA"/>
          <xsd:enumeration value="UAT Checklists"/>
          <xsd:enumeration value="UAT Feedback Documents"/>
          <xsd:enumeration value="Dependency"/>
        </xsd:restriction>
      </xsd:simpleType>
    </xsd:element>
    <xsd:element name="Case" ma:index="1" nillable="true" ma:displayName="Case" ma:format="Dropdown" ma:internalName="Case">
      <xsd:simpleType>
        <xsd:restriction base="dms:Choice">
          <xsd:enumeration value="01_CEST"/>
          <xsd:enumeration value="02_FDC"/>
          <xsd:enumeration value="03_Non-Original"/>
          <xsd:enumeration value="04_AO"/>
          <xsd:enumeration value="05_PTSD"/>
          <xsd:enumeration value="06_Subdev"/>
          <xsd:enumeration value="Allen"/>
          <xsd:enumeration value="Andrews"/>
          <xsd:enumeration value="Barrett"/>
          <xsd:enumeration value="Baxter"/>
          <xsd:enumeration value="Bocephis"/>
          <xsd:enumeration value="Brown"/>
          <xsd:enumeration value="Burnheim"/>
          <xsd:enumeration value="Burns"/>
          <xsd:enumeration value="Collins"/>
          <xsd:enumeration value="Cornblatt"/>
          <xsd:enumeration value="Dyen (demo)"/>
          <xsd:enumeration value="Feinstein"/>
          <xsd:enumeration value="Hamilton"/>
          <xsd:enumeration value="Heinz"/>
          <xsd:enumeration value="Johnson"/>
          <xsd:enumeration value="Ludlum"/>
          <xsd:enumeration value="McDillard"/>
          <xsd:enumeration value="Peterson"/>
          <xsd:enumeration value="Richards"/>
          <xsd:enumeration value="Stevens"/>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3d3c31-0eb5-47c5-ab2d-5adf83a5459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Note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PolicyDirtyBag xmlns="microsoft.office.server.policy.changes">
  <Microsoft.Office.RecordsManagement.PolicyFeatures.Expiration op="Change"/>
</PolicyDirtyBag>
</file>

<file path=customXml/itemProps1.xml><?xml version="1.0" encoding="utf-8"?>
<ds:datastoreItem xmlns:ds="http://schemas.openxmlformats.org/officeDocument/2006/customXml" ds:itemID="{2465815B-C967-4E48-962B-9C486683053E}">
  <ds:schemaRefs>
    <ds:schemaRef ds:uri="office.server.policy"/>
  </ds:schemaRefs>
</ds:datastoreItem>
</file>

<file path=customXml/itemProps2.xml><?xml version="1.0" encoding="utf-8"?>
<ds:datastoreItem xmlns:ds="http://schemas.openxmlformats.org/officeDocument/2006/customXml" ds:itemID="{5215E963-0785-41FC-B68C-51B8A7671C1D}">
  <ds:schemaRefs>
    <ds:schemaRef ds:uri="http://schemas.microsoft.com/sharepoint/v3/contenttype/forms"/>
  </ds:schemaRefs>
</ds:datastoreItem>
</file>

<file path=customXml/itemProps3.xml><?xml version="1.0" encoding="utf-8"?>
<ds:datastoreItem xmlns:ds="http://schemas.openxmlformats.org/officeDocument/2006/customXml" ds:itemID="{727014E2-5E09-4D0F-93D4-FCA657431C4E}">
  <ds:schemaRefs>
    <ds:schemaRef ds:uri="http://schemas.microsoft.com/office/2006/metadata/properties"/>
    <ds:schemaRef ds:uri="http://schemas.microsoft.com/office/infopath/2007/PartnerControls"/>
    <ds:schemaRef ds:uri="e7051302-9b46-46bd-8277-192cffac2459"/>
  </ds:schemaRefs>
</ds:datastoreItem>
</file>

<file path=customXml/itemProps4.xml><?xml version="1.0" encoding="utf-8"?>
<ds:datastoreItem xmlns:ds="http://schemas.openxmlformats.org/officeDocument/2006/customXml" ds:itemID="{0A33F97C-AF4E-48A2-8DD2-B9A37716E276}">
  <ds:schemaRefs>
    <ds:schemaRef ds:uri="http://schemas.openxmlformats.org/officeDocument/2006/bibliography"/>
  </ds:schemaRefs>
</ds:datastoreItem>
</file>

<file path=customXml/itemProps5.xml><?xml version="1.0" encoding="utf-8"?>
<ds:datastoreItem xmlns:ds="http://schemas.openxmlformats.org/officeDocument/2006/customXml" ds:itemID="{EBD290FE-ACB0-481A-9CF0-500224F13F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51302-9b46-46bd-8277-192cffac2459"/>
    <ds:schemaRef ds:uri="http://schemas.microsoft.com/sharepoint/v3"/>
    <ds:schemaRef ds:uri="b93d3c31-0eb5-47c5-ab2d-5adf83a54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15DE2094-B990-4EC3-98FC-33E3D5406D8B}">
  <ds:schemaRefs>
    <ds:schemaRef ds:uri="microsoft.office.server.policy.changes"/>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James C., VBABALT\ACAD</dc:creator>
  <cp:lastModifiedBy>EDWARDS, LARRY D., VBADENV Trng Facility</cp:lastModifiedBy>
  <cp:revision>17</cp:revision>
  <cp:lastPrinted>2019-03-05T14:22:00Z</cp:lastPrinted>
  <dcterms:created xsi:type="dcterms:W3CDTF">2019-05-22T12:51:00Z</dcterms:created>
  <dcterms:modified xsi:type="dcterms:W3CDTF">2021-10-19T21:19:00Z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0x01010057640AF553597D44B31F5AB80BE46B3F</vt:lpwstr>
  </property>
  <property fmtid="{D5CDD505-2E9C-101B-9397-08002B2CF9AE}" pid="3" name="_dlc_DocIdItemGuid">
    <vt:lpwstr>91f5a8fb-9304-4ba4-9f95-a56bf413b1a2</vt:lpwstr>
  </property>
  <property fmtid="{D5CDD505-2E9C-101B-9397-08002B2CF9AE}" pid="4" name="_dlc_policyId">
    <vt:lpwstr>0x01010057640AF553597D44B31F5AB80BE46B3F</vt:lpwstr>
  </property>
  <property fmtid="{D5CDD505-2E9C-101B-9397-08002B2CF9AE}" pid="5" name="ItemRetentionFormula">
    <vt:lpwstr/>
  </property>
</Properties>
</file>