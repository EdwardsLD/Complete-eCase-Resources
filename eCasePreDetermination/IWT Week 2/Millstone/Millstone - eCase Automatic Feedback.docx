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22B15" w14:textId="0BD5FDB9" w:rsidR="004A75D8" w:rsidRPr="00237691" w:rsidRDefault="0067228A" w:rsidP="004A75D8">
      <w:pPr>
        <w:pStyle w:val="Heading2"/>
        <w:spacing w:before="0"/>
      </w:pPr>
      <w:r>
        <w:t>MILLSTONE, Lester -</w:t>
      </w:r>
      <w:r w:rsidR="004A75D8" w:rsidRPr="00237691">
        <w:t xml:space="preserve"> eCase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2C5C465" w14:textId="77777777" w:rsidR="004A75D8" w:rsidRPr="00237691" w:rsidRDefault="004A75D8" w:rsidP="004A75D8">
      <w:pPr>
        <w:autoSpaceDE w:val="0"/>
        <w:autoSpaceDN w:val="0"/>
        <w:adjustRightInd w:val="0"/>
        <w:spacing w:after="120" w:line="240" w:lineRule="auto"/>
        <w:rPr>
          <w:rFonts w:ascii="Arial" w:hAnsi="Arial" w:cs="Arial"/>
          <w:sz w:val="20"/>
          <w:szCs w:val="20"/>
        </w:rPr>
      </w:pPr>
      <w:r w:rsidRPr="00237691">
        <w:rPr>
          <w:rFonts w:ascii="Arial" w:hAnsi="Arial" w:cs="Arial"/>
          <w:sz w:val="20"/>
          <w:szCs w:val="20"/>
        </w:rPr>
        <w:t>Instructions: Please review the eCase provided and determine the following:</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77777777"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C47438">
        <w:rPr>
          <w:rFonts w:ascii="Arial" w:hAnsi="Arial" w:cs="Arial"/>
          <w:bCs/>
          <w:sz w:val="20"/>
          <w:szCs w:val="20"/>
        </w:rPr>
        <w:t>XXXXXXXXXX</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r w:rsidR="00BA598E" w:rsidRPr="00BA598E">
              <w:rPr>
                <w:rFonts w:ascii="Arial" w:hAnsi="Arial" w:cs="Arial"/>
                <w:color w:val="000000"/>
                <w:sz w:val="20"/>
                <w:szCs w:val="20"/>
              </w:rPr>
              <w:t>firstmiddlelastsuffix</w:t>
            </w:r>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2432EAAF" w:rsidR="00E00655" w:rsidRPr="00257D18" w:rsidRDefault="00E00655" w:rsidP="00257D18">
            <w:pPr>
              <w:autoSpaceDE w:val="0"/>
              <w:autoSpaceDN w:val="0"/>
            </w:pPr>
            <w:r w:rsidRPr="0001757E">
              <w:rPr>
                <w:rFonts w:ascii="Arial" w:hAnsi="Arial" w:cs="Arial"/>
                <w:i/>
                <w:iCs/>
                <w:sz w:val="20"/>
                <w:szCs w:val="20"/>
              </w:rPr>
              <w:t>VA Form 21-526EZ</w:t>
            </w:r>
            <w:r w:rsidRPr="00237691">
              <w:rPr>
                <w:rFonts w:ascii="Arial" w:hAnsi="Arial" w:cs="Arial"/>
                <w:sz w:val="20"/>
                <w:szCs w:val="20"/>
              </w:rPr>
              <w:t xml:space="preserve">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r w:rsidR="00257D18" w:rsidRPr="00BA598E">
              <w:rPr>
                <w:rFonts w:ascii="Arial" w:hAnsi="Arial" w:cs="Arial"/>
                <w:color w:val="000000"/>
                <w:sz w:val="20"/>
                <w:szCs w:val="20"/>
              </w:rPr>
              <w:t>receivedon</w:t>
            </w:r>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3273D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4B2F4A0D" w14:textId="77777777" w:rsidR="00E51A0B" w:rsidRPr="00237691" w:rsidRDefault="00E51A0B" w:rsidP="00C76277">
            <w:pPr>
              <w:autoSpaceDE w:val="0"/>
              <w:autoSpaceDN w:val="0"/>
              <w:adjustRightInd w:val="0"/>
              <w:rPr>
                <w:rFonts w:ascii="Arial" w:hAnsi="Arial" w:cs="Arial"/>
                <w:sz w:val="20"/>
                <w:szCs w:val="20"/>
              </w:rPr>
            </w:pP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5C7AC516" w:rsidR="004A75D8" w:rsidRPr="00FE50BA"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 xml:space="preserve">The </w:t>
            </w:r>
            <w:r w:rsidRPr="00FE50BA">
              <w:rPr>
                <w:rFonts w:ascii="Arial" w:hAnsi="Arial" w:cs="Arial"/>
                <w:sz w:val="20"/>
                <w:szCs w:val="20"/>
              </w:rPr>
              <w:t>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II.iii.1.B.1.c-e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33E91872" w14:textId="77777777" w:rsidR="004A75D8" w:rsidRPr="00FE50BA" w:rsidRDefault="004A75D8" w:rsidP="00D143E9">
            <w:pPr>
              <w:autoSpaceDE w:val="0"/>
              <w:autoSpaceDN w:val="0"/>
              <w:adjustRightInd w:val="0"/>
              <w:rPr>
                <w:rFonts w:ascii="Arial" w:hAnsi="Arial" w:cs="Arial"/>
                <w:sz w:val="20"/>
                <w:szCs w:val="20"/>
              </w:rPr>
            </w:pPr>
          </w:p>
          <w:p w14:paraId="105B9653" w14:textId="77777777" w:rsidR="004A75D8" w:rsidRPr="00FE50BA" w:rsidRDefault="004A75D8" w:rsidP="00D143E9">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 xml:space="preserve">: </w:t>
            </w:r>
          </w:p>
          <w:p w14:paraId="24A29784" w14:textId="1185EDBC" w:rsidR="004A75D8" w:rsidRPr="00237691" w:rsidRDefault="00E00655" w:rsidP="00D143E9">
            <w:pPr>
              <w:autoSpaceDE w:val="0"/>
              <w:autoSpaceDN w:val="0"/>
              <w:adjustRightInd w:val="0"/>
              <w:rPr>
                <w:rFonts w:ascii="Arial" w:hAnsi="Arial" w:cs="Arial"/>
                <w:sz w:val="20"/>
                <w:szCs w:val="20"/>
              </w:rPr>
            </w:pPr>
            <w:r w:rsidRPr="00FE50BA">
              <w:rPr>
                <w:rFonts w:ascii="Arial" w:hAnsi="Arial" w:cs="Arial"/>
                <w:sz w:val="20"/>
                <w:szCs w:val="20"/>
              </w:rPr>
              <w:t xml:space="preserve">That is incorrect. </w:t>
            </w:r>
            <w:r w:rsidR="00140FC3" w:rsidRPr="00FE50BA">
              <w:rPr>
                <w:rFonts w:ascii="Arial" w:hAnsi="Arial" w:cs="Arial"/>
                <w:sz w:val="20"/>
                <w:szCs w:val="20"/>
              </w:rPr>
              <w:t xml:space="preserve">The date of receipt for these documents is /* receivedon */. </w:t>
            </w:r>
            <w:r w:rsidRPr="00FE50BA">
              <w:rPr>
                <w:rFonts w:ascii="Arial" w:hAnsi="Arial" w:cs="Arial"/>
                <w:sz w:val="20"/>
                <w:szCs w:val="20"/>
              </w:rPr>
              <w:t>The date of receipt is the date the documents were received by a VA facility.  </w:t>
            </w:r>
            <w:r w:rsidR="003273D5" w:rsidRPr="00FE50BA">
              <w:rPr>
                <w:rFonts w:ascii="Arial" w:hAnsi="Arial" w:cs="Arial"/>
                <w:sz w:val="20"/>
                <w:szCs w:val="20"/>
              </w:rPr>
              <w:t xml:space="preserve"> </w:t>
            </w:r>
            <w:r w:rsidR="003273D5" w:rsidRPr="00234C5B">
              <w:rPr>
                <w:rFonts w:ascii="Arial" w:hAnsi="Arial" w:cs="Arial"/>
                <w:sz w:val="20"/>
                <w:szCs w:val="20"/>
              </w:rPr>
              <w:t>M21-1</w:t>
            </w:r>
            <w:r w:rsidR="00C01540" w:rsidRPr="00234C5B">
              <w:rPr>
                <w:rFonts w:ascii="Arial" w:hAnsi="Arial" w:cs="Arial"/>
                <w:sz w:val="20"/>
                <w:szCs w:val="20"/>
              </w:rPr>
              <w:t xml:space="preserve"> II.iii.1.B.1.c-e – Claims for Disability Compensation, Pension, and Survivor Benefits</w:t>
            </w:r>
            <w:r w:rsidR="00C01540" w:rsidRPr="00FE50BA">
              <w:rPr>
                <w:rFonts w:ascii="Arial" w:hAnsi="Arial" w:cs="Arial"/>
                <w:sz w:val="20"/>
                <w:szCs w:val="20"/>
              </w:rPr>
              <w:t xml:space="preserve"> </w:t>
            </w:r>
            <w:r w:rsidRPr="00FE50BA">
              <w:rPr>
                <w:rFonts w:ascii="Arial" w:hAnsi="Arial" w:cs="Arial"/>
                <w:sz w:val="20"/>
                <w:szCs w:val="20"/>
              </w:rPr>
              <w:t>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0836F0C2" w:rsidR="00873867" w:rsidRPr="00873867" w:rsidRDefault="00873867" w:rsidP="00557186">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24F23AE3"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85079D">
              <w:rPr>
                <w:rFonts w:ascii="Arial" w:hAnsi="Arial" w:cs="Arial"/>
                <w:sz w:val="20"/>
                <w:szCs w:val="20"/>
              </w:rPr>
              <w:t>Power of Attorney (</w:t>
            </w:r>
            <w:r w:rsidRPr="00237691">
              <w:rPr>
                <w:rFonts w:ascii="Arial" w:hAnsi="Arial" w:cs="Arial"/>
                <w:sz w:val="20"/>
                <w:szCs w:val="20"/>
              </w:rPr>
              <w:t>POA</w:t>
            </w:r>
            <w:r w:rsidR="0085079D">
              <w:rPr>
                <w:rFonts w:ascii="Arial" w:hAnsi="Arial" w:cs="Arial"/>
                <w:sz w:val="20"/>
                <w:szCs w:val="20"/>
              </w:rPr>
              <w:t>)</w:t>
            </w:r>
            <w:r w:rsidRPr="00237691">
              <w:rPr>
                <w:rFonts w:ascii="Arial" w:hAnsi="Arial" w:cs="Arial"/>
                <w:sz w:val="20"/>
                <w:szCs w:val="20"/>
              </w:rPr>
              <w:t>?</w:t>
            </w:r>
          </w:p>
          <w:p w14:paraId="6054F0CD" w14:textId="77777777" w:rsidR="00F053E4" w:rsidRPr="009D2C5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9D2C5A">
              <w:rPr>
                <w:rFonts w:ascii="Arial" w:hAnsi="Arial" w:cs="Arial"/>
                <w:sz w:val="20"/>
                <w:szCs w:val="20"/>
              </w:rPr>
              <w:t>Yes</w:t>
            </w:r>
          </w:p>
          <w:p w14:paraId="35A6C8D5" w14:textId="77777777" w:rsidR="00F053E4" w:rsidRPr="00677075"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11CC8CE" w14:textId="298D451D"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6A4E8765" w14:textId="64EA6850" w:rsidR="0067228A" w:rsidRPr="00140FC3" w:rsidRDefault="00E51A0B" w:rsidP="0067228A">
            <w:pPr>
              <w:overflowPunct w:val="0"/>
              <w:autoSpaceDE w:val="0"/>
              <w:autoSpaceDN w:val="0"/>
              <w:adjustRightInd w:val="0"/>
              <w:spacing w:before="120"/>
              <w:textAlignment w:val="baseline"/>
              <w:rPr>
                <w:rFonts w:asciiTheme="majorHAnsi" w:eastAsia="Times New Roman" w:hAnsiTheme="majorHAnsi" w:cstheme="majorHAnsi"/>
                <w:b/>
                <w:bCs/>
                <w:color w:val="000000" w:themeColor="text1"/>
                <w:sz w:val="24"/>
                <w:szCs w:val="24"/>
              </w:rPr>
            </w:pPr>
            <w:r w:rsidRPr="00237691">
              <w:rPr>
                <w:rFonts w:ascii="Arial" w:hAnsi="Arial" w:cs="Arial"/>
                <w:sz w:val="20"/>
                <w:szCs w:val="20"/>
              </w:rPr>
              <w:t xml:space="preserve">Sorry, that is incorrect. </w:t>
            </w:r>
            <w:r w:rsidR="009D2C5A">
              <w:rPr>
                <w:rFonts w:ascii="Arial" w:hAnsi="Arial" w:cs="Arial"/>
                <w:sz w:val="20"/>
                <w:szCs w:val="20"/>
              </w:rPr>
              <w:t xml:space="preserve">No </w:t>
            </w:r>
            <w:r w:rsidR="009D2C5A" w:rsidRPr="0001757E">
              <w:rPr>
                <w:rFonts w:ascii="Arial" w:hAnsi="Arial" w:cs="Arial"/>
                <w:i/>
                <w:iCs/>
                <w:sz w:val="20"/>
                <w:szCs w:val="20"/>
              </w:rPr>
              <w:t>VA Form 21-22</w:t>
            </w:r>
            <w:r w:rsidR="009D2C5A" w:rsidRPr="00237691">
              <w:rPr>
                <w:rFonts w:ascii="Arial" w:hAnsi="Arial" w:cs="Arial"/>
                <w:sz w:val="20"/>
                <w:szCs w:val="20"/>
              </w:rPr>
              <w:t xml:space="preserve">, </w:t>
            </w:r>
            <w:r w:rsidR="009D2C5A" w:rsidRPr="00CE15A0">
              <w:rPr>
                <w:rFonts w:ascii="Arial" w:hAnsi="Arial" w:cs="Arial"/>
                <w:i/>
                <w:sz w:val="20"/>
                <w:szCs w:val="20"/>
              </w:rPr>
              <w:t>Appointment of Veterans Service Organization as Claimant's Representative</w:t>
            </w:r>
            <w:r w:rsidR="009D2C5A">
              <w:rPr>
                <w:rFonts w:ascii="Arial" w:hAnsi="Arial" w:cs="Arial"/>
                <w:sz w:val="20"/>
                <w:szCs w:val="20"/>
              </w:rPr>
              <w:t xml:space="preserve"> was submitted with this claim.</w:t>
            </w: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7AC239F9" w:rsidR="00110A0D" w:rsidRPr="00110A0D" w:rsidRDefault="00110A0D" w:rsidP="00110A0D">
            <w:pPr>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36380F03" w:rsidR="00C1663A" w:rsidRPr="00237691" w:rsidRDefault="0001757E" w:rsidP="00C1663A">
            <w:pPr>
              <w:tabs>
                <w:tab w:val="left" w:pos="7710"/>
              </w:tabs>
              <w:autoSpaceDE w:val="0"/>
              <w:autoSpaceDN w:val="0"/>
              <w:adjustRightInd w:val="0"/>
              <w:rPr>
                <w:rFonts w:ascii="Arial" w:hAnsi="Arial" w:cs="Arial"/>
                <w:sz w:val="20"/>
                <w:szCs w:val="20"/>
              </w:rPr>
            </w:pPr>
            <w:r w:rsidRPr="00611122">
              <w:rPr>
                <w:rFonts w:ascii="Arial" w:hAnsi="Arial" w:cs="Arial"/>
                <w:sz w:val="20"/>
                <w:szCs w:val="20"/>
              </w:rPr>
              <w:t xml:space="preserve">Did you verify and update (if needed) the correct </w:t>
            </w:r>
            <w:r w:rsidRPr="00E06AC6">
              <w:rPr>
                <w:rFonts w:ascii="Arial" w:hAnsi="Arial" w:cs="Arial"/>
                <w:sz w:val="20"/>
                <w:szCs w:val="20"/>
              </w:rPr>
              <w:t>electronic funds transfer (EFT)</w:t>
            </w:r>
            <w:r w:rsidR="00611122" w:rsidRPr="00611122">
              <w:rPr>
                <w:rFonts w:ascii="Arial" w:hAnsi="Arial" w:cs="Arial"/>
                <w:sz w:val="20"/>
                <w:szCs w:val="20"/>
              </w:rPr>
              <w:t xml:space="preserve"> Direct Deposit information</w:t>
            </w:r>
            <w:r w:rsidR="00B2727C" w:rsidRPr="00611122">
              <w:rPr>
                <w:rFonts w:ascii="Arial" w:hAnsi="Arial" w:cs="Arial"/>
                <w:sz w:val="20"/>
                <w:szCs w:val="20"/>
              </w:rPr>
              <w:t xml:space="preserve"> </w:t>
            </w:r>
            <w:r w:rsidRPr="00611122">
              <w:rPr>
                <w:rFonts w:ascii="Arial" w:hAnsi="Arial" w:cs="Arial"/>
                <w:sz w:val="20"/>
                <w:szCs w:val="20"/>
              </w:rPr>
              <w:t>for this</w:t>
            </w:r>
            <w:r w:rsidRPr="0001757E">
              <w:rPr>
                <w:rFonts w:ascii="Arial" w:hAnsi="Arial" w:cs="Arial"/>
                <w:sz w:val="20"/>
                <w:szCs w:val="20"/>
              </w:rPr>
              <w:t xml:space="preserve"> Veteran</w:t>
            </w:r>
            <w:r w:rsidR="00C1663A" w:rsidRPr="00237691">
              <w:rPr>
                <w:rFonts w:ascii="Arial" w:hAnsi="Arial" w:cs="Arial"/>
                <w:sz w:val="20"/>
                <w:szCs w:val="20"/>
              </w:rPr>
              <w:t>?</w:t>
            </w:r>
          </w:p>
          <w:p w14:paraId="3C86736A" w14:textId="77777777" w:rsidR="00C1663A" w:rsidRPr="00677075"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ADAABDD" w14:textId="585BDFD6" w:rsidR="00C1663A" w:rsidRPr="00FE50BA" w:rsidRDefault="00C1663A" w:rsidP="00557186">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557186" w:rsidRPr="00237691">
              <w:rPr>
                <w:rFonts w:ascii="Arial" w:hAnsi="Arial" w:cs="Arial"/>
                <w:sz w:val="20"/>
                <w:szCs w:val="20"/>
              </w:rPr>
              <w:t xml:space="preserve">Veteran provided direct deposit information on </w:t>
            </w:r>
            <w:r w:rsidR="00557186" w:rsidRPr="0001757E">
              <w:rPr>
                <w:rFonts w:ascii="Arial" w:hAnsi="Arial" w:cs="Arial"/>
                <w:i/>
                <w:iCs/>
                <w:sz w:val="20"/>
                <w:szCs w:val="20"/>
              </w:rPr>
              <w:t>VA Form 21-526EZ</w:t>
            </w:r>
            <w:r w:rsidR="00557186" w:rsidRPr="00237691">
              <w:rPr>
                <w:rFonts w:ascii="Arial" w:hAnsi="Arial" w:cs="Arial"/>
                <w:sz w:val="20"/>
                <w:szCs w:val="20"/>
              </w:rPr>
              <w:t xml:space="preserve">. VSR Task Based </w:t>
            </w:r>
            <w:r w:rsidR="00557186" w:rsidRPr="00FE50BA">
              <w:rPr>
                <w:rFonts w:ascii="Arial" w:hAnsi="Arial" w:cs="Arial"/>
                <w:sz w:val="20"/>
                <w:szCs w:val="20"/>
              </w:rPr>
              <w:t>Quality Review Checklist Task 11 requires you to enter EFT information.  </w:t>
            </w:r>
            <w:r w:rsidR="003273D5" w:rsidRPr="00FE50BA">
              <w:rPr>
                <w:rFonts w:ascii="Arial" w:hAnsi="Arial" w:cs="Arial"/>
                <w:sz w:val="20"/>
                <w:szCs w:val="20"/>
              </w:rPr>
              <w:t xml:space="preserve"> </w:t>
            </w:r>
            <w:r w:rsidR="00425AAE" w:rsidRPr="00234C5B">
              <w:rPr>
                <w:rFonts w:ascii="Arial" w:hAnsi="Arial" w:cs="Arial"/>
                <w:sz w:val="20"/>
                <w:szCs w:val="20"/>
              </w:rPr>
              <w:t xml:space="preserve"> M21-1</w:t>
            </w:r>
            <w:r w:rsidR="00B2727C" w:rsidRPr="00234C5B">
              <w:rPr>
                <w:rFonts w:ascii="Arial" w:hAnsi="Arial" w:cs="Arial"/>
                <w:sz w:val="20"/>
                <w:szCs w:val="20"/>
              </w:rPr>
              <w:t xml:space="preserve"> II.iii.3.B</w:t>
            </w:r>
            <w:r w:rsidR="008B35C5" w:rsidRPr="00234C5B">
              <w:rPr>
                <w:rFonts w:ascii="Arial" w:hAnsi="Arial" w:cs="Arial"/>
                <w:sz w:val="20"/>
                <w:szCs w:val="20"/>
              </w:rPr>
              <w:t xml:space="preserve"> – System Updates at Intake</w:t>
            </w:r>
            <w:r w:rsidR="00557186" w:rsidRPr="00234C5B">
              <w:rPr>
                <w:rFonts w:ascii="Arial" w:hAnsi="Arial" w:cs="Arial"/>
                <w:sz w:val="20"/>
                <w:szCs w:val="20"/>
              </w:rPr>
              <w:t>,</w:t>
            </w:r>
            <w:r w:rsidR="00557186" w:rsidRPr="00FE50BA">
              <w:rPr>
                <w:rFonts w:ascii="Arial" w:hAnsi="Arial" w:cs="Arial"/>
                <w:sz w:val="20"/>
                <w:szCs w:val="20"/>
              </w:rPr>
              <w:t xml:space="preserve"> M21-4 6.A.a - VSR Task Based Quality Review Checklist</w:t>
            </w:r>
          </w:p>
          <w:p w14:paraId="51FFF029" w14:textId="77777777" w:rsidR="00C1663A" w:rsidRPr="00FE50BA"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FE50BA" w:rsidRDefault="00C1663A" w:rsidP="00C1663A">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2AD23DDB" w14:textId="14D6FDEB" w:rsidR="00C1663A" w:rsidRPr="00237691" w:rsidRDefault="00C1663A" w:rsidP="00557186">
            <w:pPr>
              <w:autoSpaceDE w:val="0"/>
              <w:autoSpaceDN w:val="0"/>
              <w:adjustRightInd w:val="0"/>
              <w:rPr>
                <w:rFonts w:ascii="Arial" w:hAnsi="Arial" w:cs="Arial"/>
                <w:sz w:val="20"/>
                <w:szCs w:val="20"/>
              </w:rPr>
            </w:pPr>
            <w:r w:rsidRPr="00FE50BA">
              <w:rPr>
                <w:rFonts w:ascii="Arial" w:hAnsi="Arial" w:cs="Arial"/>
                <w:sz w:val="20"/>
                <w:szCs w:val="20"/>
              </w:rPr>
              <w:t xml:space="preserve">Incorrect. </w:t>
            </w:r>
            <w:r w:rsidR="00557186" w:rsidRPr="00FE50BA">
              <w:rPr>
                <w:rFonts w:ascii="Arial" w:hAnsi="Arial" w:cs="Arial"/>
                <w:sz w:val="20"/>
                <w:szCs w:val="20"/>
              </w:rPr>
              <w:t xml:space="preserve">Veteran provided direct deposit information on </w:t>
            </w:r>
            <w:r w:rsidR="00557186" w:rsidRPr="00FE50BA">
              <w:rPr>
                <w:rFonts w:ascii="Arial" w:hAnsi="Arial" w:cs="Arial"/>
                <w:i/>
                <w:iCs/>
                <w:sz w:val="20"/>
                <w:szCs w:val="20"/>
              </w:rPr>
              <w:t>VA Form 21-526EZ</w:t>
            </w:r>
            <w:r w:rsidR="00557186" w:rsidRPr="00FE50BA">
              <w:rPr>
                <w:rFonts w:ascii="Arial" w:hAnsi="Arial" w:cs="Arial"/>
                <w:sz w:val="20"/>
                <w:szCs w:val="20"/>
              </w:rPr>
              <w:t>. VSR Task Based Quality Review Checklist Task 11 requires you to enter EFT information.  </w:t>
            </w:r>
            <w:r w:rsidR="003273D5" w:rsidRPr="00FE50BA">
              <w:rPr>
                <w:rFonts w:ascii="Arial" w:hAnsi="Arial" w:cs="Arial"/>
                <w:sz w:val="20"/>
                <w:szCs w:val="20"/>
              </w:rPr>
              <w:t xml:space="preserve"> </w:t>
            </w:r>
            <w:r w:rsidR="008B35C5" w:rsidRPr="00234C5B">
              <w:rPr>
                <w:rFonts w:ascii="Arial" w:hAnsi="Arial" w:cs="Arial"/>
                <w:sz w:val="20"/>
                <w:szCs w:val="20"/>
              </w:rPr>
              <w:t xml:space="preserve"> M21-1 II.iii.3.B – System Updates at Intake</w:t>
            </w:r>
            <w:r w:rsidR="00557186" w:rsidRPr="00FE50BA">
              <w:rPr>
                <w:rFonts w:ascii="Arial" w:hAnsi="Arial" w:cs="Arial"/>
                <w:sz w:val="20"/>
                <w:szCs w:val="20"/>
              </w:rPr>
              <w:t>, M21-4 6.A.a - VSR Task Based Quality Review Checklist</w:t>
            </w: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47966280"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5C2658DA"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serviceentrydate */</w:t>
            </w:r>
            <w:r w:rsidR="006771CD">
              <w:rPr>
                <w:rFonts w:ascii="Arial" w:hAnsi="Arial" w:cs="Arial"/>
                <w:color w:val="000000"/>
                <w:sz w:val="20"/>
                <w:szCs w:val="20"/>
              </w:rPr>
              <w:t xml:space="preserve"> </w:t>
            </w:r>
            <w:r w:rsidR="00050702">
              <w:rPr>
                <w:rFonts w:ascii="Arial" w:hAnsi="Arial" w:cs="Arial"/>
                <w:color w:val="000000"/>
                <w:sz w:val="20"/>
                <w:szCs w:val="20"/>
              </w:rPr>
              <w:t>11/20/2015</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6FA7F6BE"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serviceexitdate */</w:t>
            </w:r>
            <w:r w:rsidR="006771CD">
              <w:rPr>
                <w:rFonts w:ascii="Arial" w:hAnsi="Arial" w:cs="Arial"/>
                <w:color w:val="000000"/>
                <w:sz w:val="20"/>
                <w:szCs w:val="20"/>
              </w:rPr>
              <w:t xml:space="preserve"> </w:t>
            </w:r>
            <w:r w:rsidR="00050702">
              <w:rPr>
                <w:rFonts w:ascii="Arial" w:hAnsi="Arial" w:cs="Arial"/>
                <w:color w:val="000000"/>
                <w:sz w:val="20"/>
                <w:szCs w:val="20"/>
              </w:rPr>
              <w:t>11/19/2019</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677075"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ED079A"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sidRPr="00ED079A">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CD4DAF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Verified in VBMS</w:t>
            </w:r>
          </w:p>
          <w:p w14:paraId="7C12E0FB" w14:textId="77777777" w:rsidR="00194910" w:rsidRPr="00677075"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2CA6232E" w:rsidR="00194910" w:rsidRDefault="00194910" w:rsidP="00194910">
            <w:pPr>
              <w:tabs>
                <w:tab w:val="left" w:pos="7710"/>
              </w:tabs>
              <w:autoSpaceDE w:val="0"/>
              <w:autoSpaceDN w:val="0"/>
              <w:adjustRightInd w:val="0"/>
              <w:rPr>
                <w:rFonts w:ascii="Arial" w:hAnsi="Arial" w:cs="Arial"/>
                <w:sz w:val="20"/>
                <w:szCs w:val="20"/>
              </w:rPr>
            </w:pPr>
          </w:p>
          <w:p w14:paraId="7CA0777F" w14:textId="61B663D0" w:rsidR="00ED079A" w:rsidRDefault="00E57196" w:rsidP="00194910">
            <w:pPr>
              <w:tabs>
                <w:tab w:val="left" w:pos="7710"/>
              </w:tabs>
              <w:autoSpaceDE w:val="0"/>
              <w:autoSpaceDN w:val="0"/>
              <w:adjustRightInd w:val="0"/>
              <w:rPr>
                <w:rFonts w:ascii="Arial" w:hAnsi="Arial" w:cs="Arial"/>
                <w:sz w:val="20"/>
                <w:szCs w:val="20"/>
              </w:rPr>
            </w:pPr>
            <w:r>
              <w:rPr>
                <w:rFonts w:ascii="Arial" w:hAnsi="Arial" w:cs="Arial"/>
                <w:sz w:val="20"/>
                <w:szCs w:val="20"/>
              </w:rPr>
              <w:t>Did the Veteran leave active duty with an obligation for further service?</w:t>
            </w:r>
          </w:p>
          <w:p w14:paraId="6F716C6E" w14:textId="4CBD8CD7" w:rsidR="00E57196" w:rsidRPr="00677075" w:rsidRDefault="00E57196" w:rsidP="00E57196">
            <w:pPr>
              <w:pStyle w:val="ListParagraph"/>
              <w:numPr>
                <w:ilvl w:val="0"/>
                <w:numId w:val="27"/>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1ED10181" w14:textId="76E2FF57" w:rsidR="00E57196" w:rsidRPr="00AB0485" w:rsidRDefault="00E57196" w:rsidP="00AB0485">
            <w:pPr>
              <w:pStyle w:val="ListParagraph"/>
              <w:numPr>
                <w:ilvl w:val="0"/>
                <w:numId w:val="27"/>
              </w:numPr>
              <w:tabs>
                <w:tab w:val="left" w:pos="7710"/>
              </w:tabs>
              <w:autoSpaceDE w:val="0"/>
              <w:autoSpaceDN w:val="0"/>
              <w:adjustRightInd w:val="0"/>
              <w:spacing w:after="0" w:line="240" w:lineRule="auto"/>
              <w:rPr>
                <w:rFonts w:ascii="Arial" w:hAnsi="Arial" w:cs="Arial"/>
                <w:sz w:val="20"/>
                <w:szCs w:val="20"/>
              </w:rPr>
            </w:pPr>
            <w:r>
              <w:rPr>
                <w:rFonts w:ascii="Arial" w:hAnsi="Arial" w:cs="Arial"/>
                <w:sz w:val="20"/>
                <w:szCs w:val="20"/>
              </w:rPr>
              <w:t>No</w:t>
            </w:r>
          </w:p>
          <w:p w14:paraId="61985949" w14:textId="597B3253" w:rsidR="00ED079A" w:rsidRDefault="00ED079A" w:rsidP="00194910">
            <w:pPr>
              <w:tabs>
                <w:tab w:val="left" w:pos="7710"/>
              </w:tabs>
              <w:autoSpaceDE w:val="0"/>
              <w:autoSpaceDN w:val="0"/>
              <w:adjustRightInd w:val="0"/>
              <w:rPr>
                <w:rFonts w:ascii="Arial" w:hAnsi="Arial" w:cs="Arial"/>
                <w:sz w:val="20"/>
                <w:szCs w:val="20"/>
              </w:rPr>
            </w:pPr>
          </w:p>
          <w:p w14:paraId="66467BC8" w14:textId="00678AE0" w:rsidR="00DF6C89" w:rsidRDefault="00F21256" w:rsidP="00194910">
            <w:pPr>
              <w:tabs>
                <w:tab w:val="left" w:pos="7710"/>
              </w:tabs>
              <w:autoSpaceDE w:val="0"/>
              <w:autoSpaceDN w:val="0"/>
              <w:adjustRightInd w:val="0"/>
              <w:rPr>
                <w:rFonts w:ascii="Arial" w:hAnsi="Arial" w:cs="Arial"/>
                <w:sz w:val="20"/>
                <w:szCs w:val="20"/>
              </w:rPr>
            </w:pPr>
            <w:r>
              <w:rPr>
                <w:rFonts w:ascii="Arial" w:hAnsi="Arial" w:cs="Arial"/>
                <w:sz w:val="20"/>
                <w:szCs w:val="20"/>
              </w:rPr>
              <w:t>Has the Veteran completed their obligation in the Reserve or National Guard?</w:t>
            </w:r>
          </w:p>
          <w:p w14:paraId="1F4772D7" w14:textId="59E2D98E" w:rsidR="00056DB8" w:rsidRPr="00056DB8"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rPr>
            </w:pPr>
            <w:r w:rsidRPr="00056DB8">
              <w:rPr>
                <w:rFonts w:ascii="Arial" w:hAnsi="Arial" w:cs="Arial"/>
                <w:sz w:val="20"/>
                <w:szCs w:val="20"/>
              </w:rPr>
              <w:t>Yes</w:t>
            </w:r>
          </w:p>
          <w:p w14:paraId="6EC0FC7E" w14:textId="4C8F07B1" w:rsidR="00056DB8" w:rsidRPr="00677075" w:rsidRDefault="00056DB8" w:rsidP="00056DB8">
            <w:pPr>
              <w:pStyle w:val="ListParagraph"/>
              <w:numPr>
                <w:ilvl w:val="0"/>
                <w:numId w:val="28"/>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2626F09D" w14:textId="774C0A09" w:rsidR="00056DB8" w:rsidRDefault="00056DB8" w:rsidP="00056DB8">
            <w:pPr>
              <w:tabs>
                <w:tab w:val="left" w:pos="7710"/>
              </w:tabs>
              <w:autoSpaceDE w:val="0"/>
              <w:autoSpaceDN w:val="0"/>
              <w:adjustRightInd w:val="0"/>
              <w:rPr>
                <w:rFonts w:ascii="Arial" w:hAnsi="Arial" w:cs="Arial"/>
                <w:sz w:val="20"/>
                <w:szCs w:val="20"/>
                <w:highlight w:val="yellow"/>
              </w:rPr>
            </w:pPr>
          </w:p>
          <w:p w14:paraId="3B29E2BF" w14:textId="63798FD4" w:rsidR="00056DB8" w:rsidRPr="00AB0485" w:rsidRDefault="00056DB8" w:rsidP="00056DB8">
            <w:pPr>
              <w:tabs>
                <w:tab w:val="left" w:pos="7710"/>
              </w:tabs>
              <w:autoSpaceDE w:val="0"/>
              <w:autoSpaceDN w:val="0"/>
              <w:adjustRightInd w:val="0"/>
              <w:rPr>
                <w:rFonts w:ascii="Arial" w:hAnsi="Arial" w:cs="Arial"/>
                <w:sz w:val="20"/>
                <w:szCs w:val="20"/>
              </w:rPr>
            </w:pPr>
            <w:r w:rsidRPr="00AB0485">
              <w:rPr>
                <w:rFonts w:ascii="Arial" w:hAnsi="Arial" w:cs="Arial"/>
                <w:sz w:val="20"/>
                <w:szCs w:val="20"/>
              </w:rPr>
              <w:t>Does the evidence of record indicate the Veteran is currently an active member of the Reserve or National Guard?</w:t>
            </w:r>
          </w:p>
          <w:p w14:paraId="498F9A52" w14:textId="5B2DF1BC" w:rsidR="00056DB8" w:rsidRPr="00677075" w:rsidRDefault="00056DB8" w:rsidP="00056DB8">
            <w:pPr>
              <w:pStyle w:val="ListParagraph"/>
              <w:numPr>
                <w:ilvl w:val="0"/>
                <w:numId w:val="29"/>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Yes</w:t>
            </w:r>
          </w:p>
          <w:p w14:paraId="0C9FB11C" w14:textId="52E25E9E" w:rsidR="00056DB8" w:rsidRPr="00AB0485" w:rsidRDefault="00056DB8" w:rsidP="00AB0485">
            <w:pPr>
              <w:pStyle w:val="ListParagraph"/>
              <w:numPr>
                <w:ilvl w:val="0"/>
                <w:numId w:val="29"/>
              </w:numPr>
              <w:tabs>
                <w:tab w:val="left" w:pos="7710"/>
              </w:tabs>
              <w:autoSpaceDE w:val="0"/>
              <w:autoSpaceDN w:val="0"/>
              <w:adjustRightInd w:val="0"/>
              <w:spacing w:after="0" w:line="240" w:lineRule="auto"/>
              <w:rPr>
                <w:rFonts w:ascii="Arial" w:hAnsi="Arial" w:cs="Arial"/>
                <w:sz w:val="20"/>
                <w:szCs w:val="20"/>
              </w:rPr>
            </w:pPr>
            <w:r w:rsidRPr="00AB0485">
              <w:rPr>
                <w:rFonts w:ascii="Arial" w:hAnsi="Arial" w:cs="Arial"/>
                <w:sz w:val="20"/>
                <w:szCs w:val="20"/>
              </w:rPr>
              <w:t>No</w:t>
            </w:r>
          </w:p>
          <w:p w14:paraId="73E529EE" w14:textId="608DC1DC" w:rsidR="00DF6C89" w:rsidRPr="00237691" w:rsidRDefault="00DF6C89"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52083835" w:rsidR="00194910" w:rsidRPr="00FE50BA" w:rsidRDefault="00194910" w:rsidP="00194910">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Good Job! </w:t>
            </w:r>
            <w:r w:rsidR="005C1C93" w:rsidRPr="00AB0485">
              <w:rPr>
                <w:rFonts w:ascii="Arial" w:hAnsi="Arial" w:cs="Arial"/>
                <w:sz w:val="20"/>
                <w:szCs w:val="20"/>
              </w:rPr>
              <w:t xml:space="preserve">The </w:t>
            </w:r>
            <w:r w:rsidRPr="0001757E">
              <w:rPr>
                <w:rFonts w:ascii="Arial" w:hAnsi="Arial" w:cs="Arial"/>
                <w:i/>
                <w:iCs/>
                <w:sz w:val="20"/>
                <w:szCs w:val="20"/>
              </w:rPr>
              <w:t>VA Form 21-526EZ</w:t>
            </w:r>
            <w:r w:rsidR="00056DB8" w:rsidRPr="00AB0485">
              <w:rPr>
                <w:rFonts w:ascii="Arial" w:hAnsi="Arial" w:cs="Arial"/>
                <w:sz w:val="20"/>
                <w:szCs w:val="20"/>
              </w:rPr>
              <w:t>, Veteran Information Solution (VIS)</w:t>
            </w:r>
            <w:r w:rsidRPr="00AB0485">
              <w:rPr>
                <w:rFonts w:ascii="Arial" w:hAnsi="Arial" w:cs="Arial"/>
                <w:sz w:val="20"/>
                <w:szCs w:val="20"/>
              </w:rPr>
              <w:t xml:space="preserve"> </w:t>
            </w:r>
            <w:r w:rsidRPr="000C36E2">
              <w:rPr>
                <w:rFonts w:ascii="Arial" w:hAnsi="Arial" w:cs="Arial"/>
                <w:sz w:val="20"/>
                <w:szCs w:val="20"/>
              </w:rPr>
              <w:t xml:space="preserve">and </w:t>
            </w:r>
            <w:r w:rsidRPr="0001757E">
              <w:rPr>
                <w:rFonts w:ascii="Arial" w:hAnsi="Arial" w:cs="Arial"/>
                <w:i/>
                <w:iCs/>
                <w:sz w:val="20"/>
                <w:szCs w:val="20"/>
              </w:rPr>
              <w:t xml:space="preserve">DD Form 214 </w:t>
            </w:r>
            <w:r w:rsidR="005C1C93" w:rsidRPr="000C36E2">
              <w:rPr>
                <w:rFonts w:ascii="Arial" w:hAnsi="Arial" w:cs="Arial"/>
                <w:sz w:val="20"/>
                <w:szCs w:val="20"/>
              </w:rPr>
              <w:t xml:space="preserve">indicate </w:t>
            </w:r>
            <w:r w:rsidRPr="00FE50BA">
              <w:rPr>
                <w:rFonts w:ascii="Arial" w:hAnsi="Arial" w:cs="Arial"/>
                <w:sz w:val="20"/>
                <w:szCs w:val="20"/>
              </w:rPr>
              <w:t xml:space="preserve">the Veteran </w:t>
            </w:r>
            <w:r w:rsidR="005C1C93" w:rsidRPr="00FE50BA">
              <w:rPr>
                <w:rFonts w:ascii="Arial" w:hAnsi="Arial" w:cs="Arial"/>
                <w:sz w:val="20"/>
                <w:szCs w:val="20"/>
              </w:rPr>
              <w:t>served active duty in the</w:t>
            </w:r>
            <w:r w:rsidRPr="00FE50BA">
              <w:rPr>
                <w:rFonts w:ascii="Arial" w:hAnsi="Arial" w:cs="Arial"/>
                <w:sz w:val="20"/>
                <w:szCs w:val="20"/>
              </w:rPr>
              <w:t xml:space="preserve"> United States </w:t>
            </w:r>
            <w:r w:rsidR="005C1C93" w:rsidRPr="00FE50BA">
              <w:rPr>
                <w:rFonts w:ascii="Arial" w:hAnsi="Arial" w:cs="Arial"/>
                <w:sz w:val="20"/>
                <w:szCs w:val="20"/>
              </w:rPr>
              <w:t xml:space="preserve">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w:t>
            </w:r>
            <w:r w:rsidRPr="00FE50BA">
              <w:rPr>
                <w:rFonts w:ascii="Arial" w:hAnsi="Arial" w:cs="Arial"/>
                <w:sz w:val="20"/>
                <w:szCs w:val="20"/>
              </w:rPr>
              <w:t>.  </w:t>
            </w:r>
            <w:r w:rsidR="00611122">
              <w:rPr>
                <w:rFonts w:ascii="Arial" w:hAnsi="Arial" w:cs="Arial"/>
                <w:sz w:val="20"/>
                <w:szCs w:val="20"/>
              </w:rPr>
              <w:t xml:space="preserve"> </w:t>
            </w:r>
            <w:r w:rsidR="008B35C5" w:rsidRPr="00234C5B">
              <w:rPr>
                <w:rFonts w:ascii="Arial" w:hAnsi="Arial" w:cs="Arial"/>
                <w:sz w:val="20"/>
                <w:szCs w:val="20"/>
              </w:rPr>
              <w:t xml:space="preserve"> M21-1 II.iii.3.B – System Updates at Intake</w:t>
            </w:r>
            <w:r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and </w:t>
            </w:r>
            <w:r w:rsidR="00611122">
              <w:rPr>
                <w:rFonts w:ascii="Arial" w:hAnsi="Arial" w:cs="Arial"/>
                <w:sz w:val="20"/>
                <w:szCs w:val="20"/>
              </w:rPr>
              <w:t xml:space="preserve"> </w:t>
            </w:r>
            <w:r w:rsidR="006D56E1" w:rsidRPr="00234C5B">
              <w:rPr>
                <w:rFonts w:ascii="Arial" w:hAnsi="Arial" w:cs="Arial"/>
                <w:sz w:val="20"/>
                <w:szCs w:val="20"/>
              </w:rPr>
              <w:t>M21-1 II.iii.1.B - Screening Applications for Benefit Eligibility</w:t>
            </w:r>
          </w:p>
          <w:p w14:paraId="6A4C10E5"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4318372" w14:textId="499A80BE" w:rsidR="005C1C93" w:rsidRPr="00237691" w:rsidRDefault="00F509C9" w:rsidP="005C1C93">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Sorry, that is incorrect.  </w:t>
            </w:r>
            <w:r w:rsidR="005C1C93" w:rsidRPr="00FE50BA">
              <w:rPr>
                <w:rFonts w:ascii="Arial" w:hAnsi="Arial" w:cs="Arial"/>
                <w:sz w:val="20"/>
                <w:szCs w:val="20"/>
              </w:rPr>
              <w:t xml:space="preserve">The </w:t>
            </w:r>
            <w:r w:rsidR="005C1C93" w:rsidRPr="00FE50BA">
              <w:rPr>
                <w:rFonts w:ascii="Arial" w:hAnsi="Arial" w:cs="Arial"/>
                <w:i/>
                <w:iCs/>
                <w:sz w:val="20"/>
                <w:szCs w:val="20"/>
              </w:rPr>
              <w:t>VA Form 21-526EZ</w:t>
            </w:r>
            <w:r w:rsidR="005C1C93" w:rsidRPr="00FE50BA">
              <w:rPr>
                <w:rFonts w:ascii="Arial" w:hAnsi="Arial" w:cs="Arial"/>
                <w:sz w:val="20"/>
                <w:szCs w:val="20"/>
              </w:rPr>
              <w:t xml:space="preserve">, Veteran Information Solution (VIS) and </w:t>
            </w:r>
            <w:r w:rsidR="005C1C93" w:rsidRPr="00FE50BA">
              <w:rPr>
                <w:rFonts w:ascii="Arial" w:hAnsi="Arial" w:cs="Arial"/>
                <w:i/>
                <w:iCs/>
                <w:sz w:val="20"/>
                <w:szCs w:val="20"/>
              </w:rPr>
              <w:t>DD Form 214</w:t>
            </w:r>
            <w:r w:rsidR="005C1C93" w:rsidRPr="00FE50BA">
              <w:rPr>
                <w:rFonts w:ascii="Arial" w:hAnsi="Arial" w:cs="Arial"/>
                <w:sz w:val="20"/>
                <w:szCs w:val="20"/>
              </w:rPr>
              <w:t xml:space="preserve"> indicate the Veteran served active duty in the United States Army, left active duty with a service obligation, and is </w:t>
            </w:r>
            <w:r w:rsidR="00EB69B5" w:rsidRPr="00FE50BA">
              <w:rPr>
                <w:rFonts w:ascii="Arial" w:hAnsi="Arial" w:cs="Arial"/>
                <w:sz w:val="20"/>
                <w:szCs w:val="20"/>
              </w:rPr>
              <w:t xml:space="preserve">currently </w:t>
            </w:r>
            <w:r w:rsidR="005C1C93" w:rsidRPr="00FE50BA">
              <w:rPr>
                <w:rFonts w:ascii="Arial" w:hAnsi="Arial" w:cs="Arial"/>
                <w:sz w:val="20"/>
                <w:szCs w:val="20"/>
              </w:rPr>
              <w:t>an active member of the Reserves.  </w:t>
            </w:r>
            <w:r w:rsidR="00185866" w:rsidRPr="00FE50BA">
              <w:rPr>
                <w:rFonts w:ascii="Arial" w:hAnsi="Arial" w:cs="Arial"/>
                <w:sz w:val="20"/>
                <w:szCs w:val="20"/>
              </w:rPr>
              <w:t xml:space="preserve"> </w:t>
            </w:r>
            <w:r w:rsidR="008B35C5" w:rsidRPr="00234C5B">
              <w:rPr>
                <w:rFonts w:ascii="Arial" w:hAnsi="Arial" w:cs="Arial"/>
                <w:sz w:val="20"/>
                <w:szCs w:val="20"/>
              </w:rPr>
              <w:t xml:space="preserve"> M21-1 II.iii.3.B – System Updates at Intake</w:t>
            </w:r>
            <w:r w:rsidR="005C1C93" w:rsidRPr="00FE50BA">
              <w:rPr>
                <w:rFonts w:ascii="Arial" w:hAnsi="Arial" w:cs="Arial"/>
                <w:sz w:val="20"/>
                <w:szCs w:val="20"/>
              </w:rPr>
              <w:t xml:space="preserve">, </w:t>
            </w:r>
            <w:r w:rsidR="00185866" w:rsidRPr="00FE50BA">
              <w:rPr>
                <w:rFonts w:ascii="Arial" w:hAnsi="Arial" w:cs="Arial"/>
                <w:sz w:val="20"/>
                <w:szCs w:val="20"/>
              </w:rPr>
              <w:t xml:space="preserve"> </w:t>
            </w:r>
            <w:r w:rsidR="006D56E1" w:rsidRPr="00FE50BA">
              <w:rPr>
                <w:rFonts w:ascii="Arial" w:hAnsi="Arial" w:cs="Arial"/>
                <w:sz w:val="20"/>
                <w:szCs w:val="20"/>
              </w:rPr>
              <w:t xml:space="preserve"> and </w:t>
            </w:r>
            <w:r w:rsidR="00611122">
              <w:rPr>
                <w:rFonts w:ascii="Arial" w:hAnsi="Arial" w:cs="Arial"/>
                <w:sz w:val="20"/>
                <w:szCs w:val="20"/>
              </w:rPr>
              <w:t xml:space="preserve"> </w:t>
            </w:r>
            <w:r w:rsidR="00611122" w:rsidRPr="00234C5B">
              <w:rPr>
                <w:rFonts w:ascii="Arial" w:hAnsi="Arial" w:cs="Arial"/>
                <w:sz w:val="20"/>
                <w:szCs w:val="20"/>
              </w:rPr>
              <w:t xml:space="preserve"> </w:t>
            </w:r>
            <w:r w:rsidR="006D56E1" w:rsidRPr="00234C5B">
              <w:rPr>
                <w:rFonts w:ascii="Arial" w:hAnsi="Arial" w:cs="Arial"/>
                <w:sz w:val="20"/>
                <w:szCs w:val="20"/>
              </w:rPr>
              <w:t>M21-1 II.iii.1.B - Screening Applications for Benefit Eligibility</w:t>
            </w:r>
            <w:r w:rsidR="006D56E1">
              <w:rPr>
                <w:rFonts w:ascii="Arial" w:hAnsi="Arial" w:cs="Arial"/>
                <w:sz w:val="20"/>
                <w:szCs w:val="20"/>
              </w:rPr>
              <w:t xml:space="preserve"> </w:t>
            </w:r>
          </w:p>
          <w:p w14:paraId="0C291068" w14:textId="60B7EC1E" w:rsidR="00194910" w:rsidRPr="00873867" w:rsidRDefault="00194910" w:rsidP="00873867">
            <w:pPr>
              <w:autoSpaceDE w:val="0"/>
              <w:autoSpaceDN w:val="0"/>
              <w:rPr>
                <w:rFonts w:ascii="Arial" w:hAnsi="Arial" w:cs="Arial"/>
              </w:rPr>
            </w:pPr>
          </w:p>
        </w:tc>
        <w:tc>
          <w:tcPr>
            <w:tcW w:w="6971" w:type="dxa"/>
          </w:tcPr>
          <w:p w14:paraId="1E246878" w14:textId="39E277E9"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bl>
    <w:p w14:paraId="11644235" w14:textId="77777777" w:rsidR="006A0F48" w:rsidRDefault="006A0F48">
      <w:r>
        <w:br w:type="page"/>
      </w:r>
    </w:p>
    <w:tbl>
      <w:tblPr>
        <w:tblStyle w:val="TableGrid"/>
        <w:tblW w:w="14616" w:type="dxa"/>
        <w:tblLayout w:type="fixed"/>
        <w:tblLook w:val="04A0" w:firstRow="1" w:lastRow="0" w:firstColumn="1" w:lastColumn="0" w:noHBand="0" w:noVBand="1"/>
      </w:tblPr>
      <w:tblGrid>
        <w:gridCol w:w="7308"/>
        <w:gridCol w:w="7308"/>
      </w:tblGrid>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242CAE50" w14:textId="5501F713"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010LCOMP – Initial Compensation 8+ Issues</w:t>
            </w:r>
          </w:p>
          <w:p w14:paraId="47708A10" w14:textId="492BC262"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020CLMINC – Claim for Increase</w:t>
            </w:r>
          </w:p>
          <w:p w14:paraId="2ECD0E02" w14:textId="6B3535E1"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020NEW – New</w:t>
            </w:r>
          </w:p>
          <w:p w14:paraId="503FEFCB" w14:textId="5F39813F"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020NO – New/Increase</w:t>
            </w:r>
          </w:p>
          <w:p w14:paraId="3C2045FF" w14:textId="7C05B034" w:rsidR="00091C59" w:rsidRPr="00ED1768"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rPr>
            </w:pPr>
            <w:r w:rsidRPr="00ED1768">
              <w:rPr>
                <w:rFonts w:ascii="Arial" w:hAnsi="Arial" w:cs="Arial"/>
                <w:sz w:val="20"/>
                <w:szCs w:val="20"/>
              </w:rPr>
              <w:t>040 – Supplemental Claim Rating</w:t>
            </w:r>
          </w:p>
          <w:p w14:paraId="0145B806" w14:textId="7F522804" w:rsidR="00091C59" w:rsidRPr="00677075"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4192EDAC" w14:textId="2D91E40A" w:rsidR="00194910" w:rsidRPr="00FE50BA" w:rsidRDefault="00F509C9" w:rsidP="00194910">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Awesome! </w:t>
            </w:r>
            <w:r w:rsidR="005C1C93" w:rsidRPr="00FE50BA">
              <w:rPr>
                <w:rFonts w:ascii="Arial" w:hAnsi="Arial" w:cs="Arial"/>
                <w:sz w:val="20"/>
                <w:szCs w:val="20"/>
              </w:rPr>
              <w:t>This is an initial disability claim with seven issues or less</w:t>
            </w:r>
            <w:r w:rsidR="005F4D80" w:rsidRPr="00FE50BA">
              <w:rPr>
                <w:rFonts w:ascii="Arial" w:hAnsi="Arial" w:cs="Arial"/>
                <w:sz w:val="20"/>
                <w:szCs w:val="20"/>
              </w:rPr>
              <w:t xml:space="preserve">. </w:t>
            </w:r>
            <w:r w:rsidR="00733EA3" w:rsidRPr="00FE50BA">
              <w:rPr>
                <w:rFonts w:ascii="Arial" w:hAnsi="Arial" w:cs="Arial"/>
                <w:sz w:val="20"/>
                <w:szCs w:val="20"/>
              </w:rPr>
              <w:t xml:space="preserve">M21-4 Appendix B End Product Codes </w:t>
            </w:r>
            <w:r w:rsidR="00185866" w:rsidRPr="00FE50BA">
              <w:rPr>
                <w:rFonts w:ascii="Arial" w:hAnsi="Arial" w:cs="Arial"/>
                <w:strike/>
                <w:sz w:val="20"/>
                <w:szCs w:val="20"/>
              </w:rPr>
              <w:t xml:space="preserve"> </w:t>
            </w:r>
            <w:r w:rsidR="00733EA3" w:rsidRPr="00FE50BA">
              <w:rPr>
                <w:rFonts w:ascii="Arial" w:hAnsi="Arial" w:cs="Arial"/>
                <w:strike/>
                <w:sz w:val="20"/>
                <w:szCs w:val="20"/>
              </w:rPr>
              <w:t xml:space="preserve"> </w:t>
            </w:r>
            <w:r w:rsidR="00733EA3" w:rsidRPr="00FE50BA">
              <w:rPr>
                <w:rFonts w:ascii="Arial" w:hAnsi="Arial" w:cs="Arial"/>
                <w:sz w:val="20"/>
                <w:szCs w:val="20"/>
              </w:rPr>
              <w:t xml:space="preserve">and </w:t>
            </w:r>
            <w:r w:rsidR="00185866" w:rsidRPr="00FE50BA">
              <w:rPr>
                <w:rFonts w:ascii="Arial" w:hAnsi="Arial" w:cs="Arial"/>
                <w:sz w:val="20"/>
                <w:szCs w:val="20"/>
              </w:rPr>
              <w:t xml:space="preserve"> </w:t>
            </w:r>
            <w:r w:rsidR="00185866" w:rsidRPr="00234C5B">
              <w:rPr>
                <w:rFonts w:ascii="Arial" w:hAnsi="Arial" w:cs="Arial"/>
                <w:sz w:val="20"/>
                <w:szCs w:val="20"/>
              </w:rPr>
              <w:t>M21-1 II.iii.3.A – Claims Establishment</w:t>
            </w:r>
            <w:r w:rsidR="00733EA3" w:rsidRPr="00FE50BA">
              <w:rPr>
                <w:rFonts w:ascii="Arial" w:eastAsia="Times New Roman" w:hAnsi="Arial" w:cs="Arial"/>
                <w:sz w:val="20"/>
                <w:szCs w:val="20"/>
              </w:rPr>
              <w:t xml:space="preserve">.  </w:t>
            </w:r>
          </w:p>
          <w:p w14:paraId="3CB4BB0C" w14:textId="77777777" w:rsidR="00F509C9" w:rsidRPr="00FE50BA"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38CCD987" w14:textId="78C33C14" w:rsidR="00194910" w:rsidRPr="00237691" w:rsidRDefault="00F509C9" w:rsidP="00194910">
            <w:pPr>
              <w:spacing w:after="158"/>
              <w:rPr>
                <w:rFonts w:ascii="Arial" w:eastAsia="Times New Roman" w:hAnsi="Arial" w:cs="Arial"/>
                <w:sz w:val="20"/>
                <w:szCs w:val="20"/>
              </w:rPr>
            </w:pPr>
            <w:r w:rsidRPr="00FE50BA">
              <w:rPr>
                <w:rFonts w:ascii="Arial" w:eastAsia="Times New Roman" w:hAnsi="Arial" w:cs="Arial"/>
                <w:sz w:val="20"/>
                <w:szCs w:val="20"/>
              </w:rPr>
              <w:t xml:space="preserve">Incorrect. </w:t>
            </w:r>
            <w:r w:rsidR="005C1C93" w:rsidRPr="00FE50BA">
              <w:rPr>
                <w:rFonts w:ascii="Arial" w:eastAsia="Times New Roman" w:hAnsi="Arial" w:cs="Arial"/>
                <w:sz w:val="20"/>
                <w:szCs w:val="20"/>
              </w:rPr>
              <w:t>This is an initial disability claim with seven issues or less</w:t>
            </w:r>
            <w:r w:rsidR="005F4D80" w:rsidRPr="00FE50BA">
              <w:rPr>
                <w:rFonts w:ascii="Arial" w:hAnsi="Arial" w:cs="Arial"/>
                <w:sz w:val="20"/>
                <w:szCs w:val="20"/>
              </w:rPr>
              <w:t>.</w:t>
            </w:r>
            <w:r w:rsidRPr="00FE50BA">
              <w:rPr>
                <w:rFonts w:ascii="Arial" w:eastAsia="Times New Roman" w:hAnsi="Arial" w:cs="Arial"/>
                <w:sz w:val="20"/>
                <w:szCs w:val="20"/>
              </w:rPr>
              <w:t xml:space="preserve"> </w:t>
            </w:r>
            <w:r w:rsidR="00733EA3" w:rsidRPr="00FE50BA">
              <w:rPr>
                <w:rFonts w:ascii="Arial" w:hAnsi="Arial" w:cs="Arial"/>
                <w:sz w:val="20"/>
                <w:szCs w:val="20"/>
              </w:rPr>
              <w:t xml:space="preserve">M21-4 Appendix B End Product Codes </w:t>
            </w:r>
            <w:r w:rsidR="00611122">
              <w:rPr>
                <w:rFonts w:ascii="Arial" w:hAnsi="Arial" w:cs="Arial"/>
                <w:strike/>
                <w:sz w:val="20"/>
                <w:szCs w:val="20"/>
              </w:rPr>
              <w:t xml:space="preserve"> </w:t>
            </w:r>
            <w:r w:rsidR="00733EA3" w:rsidRPr="00FE50BA">
              <w:rPr>
                <w:rFonts w:ascii="Arial" w:hAnsi="Arial" w:cs="Arial"/>
                <w:sz w:val="20"/>
                <w:szCs w:val="20"/>
              </w:rPr>
              <w:t xml:space="preserve"> and </w:t>
            </w:r>
            <w:r w:rsidR="00185866" w:rsidRPr="00234C5B">
              <w:rPr>
                <w:rFonts w:ascii="Arial" w:hAnsi="Arial" w:cs="Arial"/>
                <w:sz w:val="20"/>
                <w:szCs w:val="20"/>
              </w:rPr>
              <w:t>M21-1 II.iii.3.A – Claims Establishment</w:t>
            </w:r>
            <w:r w:rsidR="00733EA3" w:rsidRPr="00FE50BA">
              <w:rPr>
                <w:rFonts w:ascii="Arial" w:eastAsia="Times New Roman" w:hAnsi="Arial" w:cs="Arial"/>
                <w:sz w:val="20"/>
                <w:szCs w:val="20"/>
              </w:rPr>
              <w:t>.</w:t>
            </w:r>
            <w:r w:rsidR="00733EA3" w:rsidRPr="00FC5EAE">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tcPr>
          <w:p w14:paraId="1AC359F3" w14:textId="4F130B3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31944C33"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receivedon */</w:t>
            </w:r>
            <w:r>
              <w:rPr>
                <w:rFonts w:ascii="Arial" w:hAnsi="Arial" w:cs="Arial"/>
                <w:color w:val="000000"/>
                <w:sz w:val="20"/>
                <w:szCs w:val="20"/>
              </w:rPr>
              <w:t xml:space="preserve"> </w:t>
            </w:r>
            <w:r w:rsidR="00C014A5">
              <w:rPr>
                <w:rFonts w:ascii="Arial" w:hAnsi="Arial" w:cs="Arial"/>
                <w:color w:val="FF0000"/>
                <w:sz w:val="20"/>
                <w:szCs w:val="20"/>
              </w:rPr>
              <w:t xml:space="preserve"> </w:t>
            </w:r>
            <w:r w:rsidR="00677075" w:rsidRPr="00FE50BA">
              <w:rPr>
                <w:rFonts w:ascii="Arial" w:hAnsi="Arial" w:cs="Arial"/>
                <w:color w:val="FF0000"/>
                <w:sz w:val="20"/>
                <w:szCs w:val="20"/>
                <w:highlight w:val="yellow"/>
              </w:rPr>
              <w:t xml:space="preserve"> 10/06/2021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CD5B80A" w14:textId="185C6A60" w:rsidR="00ED1768" w:rsidRPr="00FE50BA" w:rsidRDefault="00194910" w:rsidP="00ED1768">
            <w:pPr>
              <w:rPr>
                <w:rFonts w:ascii="Arial" w:eastAsia="Times New Roman" w:hAnsi="Arial" w:cs="Arial"/>
                <w:bCs/>
                <w:color w:val="000000" w:themeColor="text1"/>
                <w:sz w:val="20"/>
                <w:szCs w:val="20"/>
              </w:rPr>
            </w:pPr>
            <w:r w:rsidRPr="00237691">
              <w:rPr>
                <w:rFonts w:ascii="Arial" w:hAnsi="Arial" w:cs="Arial"/>
                <w:sz w:val="20"/>
                <w:szCs w:val="20"/>
              </w:rPr>
              <w:t xml:space="preserve">Correct. </w:t>
            </w:r>
            <w:r w:rsidR="00ED1768" w:rsidRPr="00FE50BA">
              <w:rPr>
                <w:rFonts w:ascii="Arial" w:eastAsia="Times New Roman" w:hAnsi="Arial" w:cs="Arial"/>
                <w:bCs/>
                <w:color w:val="000000" w:themeColor="text1"/>
                <w:sz w:val="20"/>
                <w:szCs w:val="20"/>
              </w:rPr>
              <w:t xml:space="preserve">The date of claim is the date VA received the </w:t>
            </w:r>
            <w:r w:rsidR="00ED1768"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526EZ</w:t>
            </w:r>
            <w:r w:rsidR="00ED1768"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eastAsia="Times New Roman" w:hAnsi="Arial" w:cs="Arial"/>
                <w:bCs/>
                <w:color w:val="000000" w:themeColor="text1"/>
                <w:sz w:val="20"/>
                <w:szCs w:val="20"/>
              </w:rPr>
              <w:t>M21-1</w:t>
            </w:r>
            <w:r w:rsidR="00940C53" w:rsidRPr="00234C5B">
              <w:rPr>
                <w:rFonts w:ascii="Arial" w:eastAsia="Times New Roman" w:hAnsi="Arial" w:cs="Arial"/>
                <w:bCs/>
                <w:color w:val="000000" w:themeColor="text1"/>
                <w:sz w:val="20"/>
                <w:szCs w:val="20"/>
              </w:rPr>
              <w:t xml:space="preserve"> II.iii.1.A</w:t>
            </w:r>
            <w:r w:rsidR="00940C53" w:rsidRPr="00234C5B">
              <w:t xml:space="preserve"> </w:t>
            </w:r>
            <w:r w:rsidR="00940C53" w:rsidRPr="00234C5B">
              <w:rPr>
                <w:rFonts w:ascii="Arial" w:eastAsia="Times New Roman" w:hAnsi="Arial" w:cs="Arial"/>
                <w:bCs/>
                <w:color w:val="000000" w:themeColor="text1"/>
                <w:sz w:val="20"/>
                <w:szCs w:val="20"/>
              </w:rPr>
              <w:t>Applications for Benefits</w:t>
            </w:r>
            <w:r w:rsidR="00940C53" w:rsidRPr="00FE50BA">
              <w:rPr>
                <w:rFonts w:ascii="Arial" w:eastAsia="Times New Roman" w:hAnsi="Arial" w:cs="Arial"/>
                <w:bCs/>
                <w:color w:val="000000" w:themeColor="text1"/>
                <w:sz w:val="20"/>
                <w:szCs w:val="20"/>
              </w:rPr>
              <w:t xml:space="preserve"> </w:t>
            </w:r>
            <w:r w:rsidR="00ED1768" w:rsidRPr="00FE50BA">
              <w:rPr>
                <w:rFonts w:ascii="Arial" w:eastAsia="Times New Roman" w:hAnsi="Arial" w:cs="Arial"/>
                <w:bCs/>
                <w:color w:val="000000" w:themeColor="text1"/>
                <w:sz w:val="20"/>
                <w:szCs w:val="20"/>
              </w:rPr>
              <w:t>and 38 CFR 3.155(d)(1)</w:t>
            </w:r>
          </w:p>
          <w:p w14:paraId="51C04749"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791277A" w14:textId="43742CB9" w:rsidR="0089396B" w:rsidRPr="0089396B" w:rsidRDefault="0089396B" w:rsidP="0089396B">
            <w:pPr>
              <w:overflowPunct w:val="0"/>
              <w:autoSpaceDE w:val="0"/>
              <w:autoSpaceDN w:val="0"/>
              <w:adjustRightInd w:val="0"/>
              <w:spacing w:before="120"/>
              <w:textAlignment w:val="baseline"/>
              <w:rPr>
                <w:rFonts w:ascii="Arial" w:eastAsia="Times New Roman" w:hAnsi="Arial" w:cs="Arial"/>
                <w:b/>
                <w:bCs/>
                <w:color w:val="000000" w:themeColor="text1"/>
                <w:sz w:val="20"/>
                <w:szCs w:val="20"/>
              </w:rPr>
            </w:pPr>
            <w:r w:rsidRPr="00FE50BA">
              <w:rPr>
                <w:rFonts w:ascii="Arial" w:eastAsia="Times New Roman" w:hAnsi="Arial" w:cs="Arial"/>
                <w:color w:val="000000" w:themeColor="text1"/>
                <w:sz w:val="20"/>
                <w:szCs w:val="20"/>
              </w:rPr>
              <w:t>Sorry, that is incorrect. The</w:t>
            </w:r>
            <w:r w:rsidRPr="00FE50BA">
              <w:rPr>
                <w:rFonts w:ascii="Arial" w:eastAsia="Times New Roman" w:hAnsi="Arial" w:cs="Arial"/>
                <w:bCs/>
                <w:color w:val="000000" w:themeColor="text1"/>
                <w:sz w:val="20"/>
                <w:szCs w:val="20"/>
              </w:rPr>
              <w:t xml:space="preserve"> correct date of claim is </w:t>
            </w:r>
            <w:r w:rsidR="001F6F94" w:rsidRPr="00FE50BA">
              <w:rPr>
                <w:rFonts w:ascii="Arial" w:hAnsi="Arial" w:cs="Arial"/>
                <w:color w:val="000000"/>
                <w:sz w:val="20"/>
                <w:szCs w:val="20"/>
              </w:rPr>
              <w:t>/* receivedon */</w:t>
            </w:r>
            <w:r w:rsidRPr="00FE50BA">
              <w:rPr>
                <w:rFonts w:ascii="Arial" w:eastAsia="Times New Roman" w:hAnsi="Arial" w:cs="Arial"/>
                <w:bCs/>
                <w:color w:val="000000" w:themeColor="text1"/>
                <w:sz w:val="20"/>
                <w:szCs w:val="20"/>
              </w:rPr>
              <w:t xml:space="preserve">. The date of claim is the date VA received the </w:t>
            </w:r>
            <w:r w:rsidRPr="00FE50BA">
              <w:rPr>
                <w:rFonts w:ascii="Arial" w:eastAsia="Times New Roman" w:hAnsi="Arial" w:cs="Arial"/>
                <w:bCs/>
                <w:i/>
                <w:iCs/>
                <w:color w:val="000000" w:themeColor="text1"/>
                <w:sz w:val="20"/>
                <w:szCs w:val="20"/>
              </w:rPr>
              <w:t>VA Form 21-</w:t>
            </w:r>
            <w:r w:rsidR="005C1C93" w:rsidRPr="00FE50BA">
              <w:rPr>
                <w:rFonts w:ascii="Arial" w:eastAsia="Times New Roman" w:hAnsi="Arial" w:cs="Arial"/>
                <w:bCs/>
                <w:i/>
                <w:iCs/>
                <w:color w:val="000000" w:themeColor="text1"/>
                <w:sz w:val="20"/>
                <w:szCs w:val="20"/>
              </w:rPr>
              <w:t>526EZ</w:t>
            </w:r>
            <w:r w:rsidRPr="00FE50BA">
              <w:rPr>
                <w:rFonts w:ascii="Arial" w:eastAsia="Times New Roman" w:hAnsi="Arial" w:cs="Arial"/>
                <w:bCs/>
                <w:color w:val="000000" w:themeColor="text1"/>
                <w:sz w:val="20"/>
                <w:szCs w:val="20"/>
              </w:rPr>
              <w:t xml:space="preserve">, </w:t>
            </w:r>
            <w:r w:rsidR="00C014A5" w:rsidRPr="00FE50BA">
              <w:rPr>
                <w:rFonts w:ascii="Arial" w:eastAsia="Times New Roman" w:hAnsi="Arial" w:cs="Arial"/>
                <w:bCs/>
                <w:color w:val="000000" w:themeColor="text1"/>
                <w:sz w:val="20"/>
                <w:szCs w:val="20"/>
              </w:rPr>
              <w:t xml:space="preserve"> </w:t>
            </w:r>
            <w:r w:rsidR="00C014A5" w:rsidRPr="00234C5B">
              <w:rPr>
                <w:rFonts w:ascii="Arial" w:hAnsi="Arial" w:cs="Arial"/>
                <w:sz w:val="20"/>
                <w:szCs w:val="20"/>
              </w:rPr>
              <w:t>M21-1 II.iii.3.A – Claims Establishment</w:t>
            </w:r>
            <w:r w:rsidR="00940C53" w:rsidRPr="00FE50BA">
              <w:rPr>
                <w:rFonts w:ascii="Arial" w:eastAsia="Times New Roman" w:hAnsi="Arial" w:cs="Arial"/>
                <w:bCs/>
                <w:color w:val="000000" w:themeColor="text1"/>
                <w:sz w:val="20"/>
                <w:szCs w:val="20"/>
              </w:rPr>
              <w:t xml:space="preserve"> </w:t>
            </w:r>
            <w:r w:rsidRPr="00FE50BA">
              <w:rPr>
                <w:rFonts w:ascii="Arial" w:eastAsia="Times New Roman" w:hAnsi="Arial" w:cs="Arial"/>
                <w:bCs/>
                <w:color w:val="000000" w:themeColor="text1"/>
                <w:sz w:val="20"/>
                <w:szCs w:val="20"/>
              </w:rPr>
              <w:t>and 38 CFR 3.155(d)(1)</w:t>
            </w:r>
          </w:p>
          <w:p w14:paraId="7E9B2A48" w14:textId="77777777" w:rsidR="00194910" w:rsidRPr="00237691" w:rsidRDefault="00194910" w:rsidP="00194910">
            <w:pPr>
              <w:rPr>
                <w:rFonts w:ascii="Arial" w:hAnsi="Arial" w:cs="Arial"/>
                <w:sz w:val="20"/>
                <w:szCs w:val="20"/>
              </w:rPr>
            </w:pPr>
          </w:p>
        </w:tc>
        <w:tc>
          <w:tcPr>
            <w:tcW w:w="7308" w:type="dxa"/>
          </w:tcPr>
          <w:p w14:paraId="21B21773" w14:textId="5A0246E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3014F7B6"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1F6F94">
              <w:rPr>
                <w:rFonts w:ascii="Arial" w:hAnsi="Arial" w:cs="Arial"/>
                <w:sz w:val="20"/>
                <w:szCs w:val="20"/>
              </w:rPr>
              <w:t>Fully Developed Claim (</w:t>
            </w:r>
            <w:r w:rsidRPr="00237691">
              <w:rPr>
                <w:rFonts w:ascii="Arial" w:hAnsi="Arial" w:cs="Arial"/>
                <w:sz w:val="20"/>
                <w:szCs w:val="20"/>
              </w:rPr>
              <w:t>FDC</w:t>
            </w:r>
            <w:r w:rsidR="001F6F94">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D8698B6" w14:textId="77777777" w:rsidR="00194910" w:rsidRPr="00677075"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6D993792" w14:textId="1F881764" w:rsidR="00194910" w:rsidRPr="00FE50BA" w:rsidRDefault="00194910" w:rsidP="00AB0485">
            <w:pPr>
              <w:rPr>
                <w:rFonts w:ascii="Arial" w:hAnsi="Arial" w:cs="Arial"/>
                <w:sz w:val="20"/>
                <w:szCs w:val="20"/>
              </w:rPr>
            </w:pPr>
            <w:r w:rsidRPr="00FE50BA">
              <w:rPr>
                <w:rFonts w:ascii="Arial" w:hAnsi="Arial" w:cs="Arial"/>
                <w:sz w:val="20"/>
                <w:szCs w:val="20"/>
              </w:rPr>
              <w:t xml:space="preserve">Good job! </w:t>
            </w:r>
            <w:r w:rsidR="008242DD" w:rsidRPr="00FE50BA">
              <w:rPr>
                <w:rFonts w:ascii="Arial" w:hAnsi="Arial" w:cs="Arial"/>
                <w:sz w:val="20"/>
                <w:szCs w:val="20"/>
              </w:rPr>
              <w:t xml:space="preserve"> This case would not be excluded from the FDC Program. </w:t>
            </w:r>
            <w:r w:rsidR="00C014A5" w:rsidRPr="00FE50BA">
              <w:rPr>
                <w:rFonts w:ascii="Arial" w:hAnsi="Arial" w:cs="Arial"/>
                <w:sz w:val="20"/>
                <w:szCs w:val="20"/>
              </w:rPr>
              <w:t xml:space="preserve"> </w:t>
            </w:r>
            <w:r w:rsidR="00940C53" w:rsidRPr="00234C5B">
              <w:rPr>
                <w:rFonts w:ascii="Arial" w:hAnsi="Arial" w:cs="Arial"/>
                <w:sz w:val="20"/>
                <w:szCs w:val="20"/>
              </w:rPr>
              <w:t xml:space="preserve"> </w:t>
            </w:r>
            <w:r w:rsidR="00C014A5" w:rsidRPr="00234C5B">
              <w:rPr>
                <w:rFonts w:ascii="Arial" w:hAnsi="Arial" w:cs="Arial"/>
                <w:sz w:val="20"/>
                <w:szCs w:val="20"/>
              </w:rPr>
              <w:t xml:space="preserve">M21-1 </w:t>
            </w:r>
            <w:r w:rsidR="00940C53" w:rsidRPr="00234C5B">
              <w:rPr>
                <w:rFonts w:ascii="Arial" w:hAnsi="Arial" w:cs="Arial"/>
                <w:sz w:val="20"/>
                <w:szCs w:val="20"/>
              </w:rPr>
              <w:t xml:space="preserve">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29F5D713"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07FBAFC" w14:textId="20A31C47" w:rsidR="008242DD" w:rsidRDefault="00194910" w:rsidP="008242DD">
            <w:pPr>
              <w:rPr>
                <w:rFonts w:ascii="Arial" w:hAnsi="Arial" w:cs="Arial"/>
                <w:sz w:val="20"/>
                <w:szCs w:val="20"/>
              </w:rPr>
            </w:pPr>
            <w:r w:rsidRPr="00FE50BA">
              <w:rPr>
                <w:rFonts w:ascii="Arial" w:hAnsi="Arial" w:cs="Arial"/>
                <w:sz w:val="20"/>
                <w:szCs w:val="20"/>
              </w:rPr>
              <w:t xml:space="preserve">Incorrect. </w:t>
            </w:r>
            <w:r w:rsidR="008242DD" w:rsidRPr="00FE50BA">
              <w:rPr>
                <w:rFonts w:ascii="Arial" w:hAnsi="Arial" w:cs="Arial"/>
                <w:sz w:val="20"/>
                <w:szCs w:val="20"/>
              </w:rPr>
              <w:t xml:space="preserve">Do not exclude the claim from the FDC Program if the claim requires development for National Guard or Reserve unit records or Federal records. </w:t>
            </w:r>
            <w:r w:rsidR="00C014A5" w:rsidRPr="00FE50BA">
              <w:rPr>
                <w:rFonts w:ascii="Arial" w:hAnsi="Arial" w:cs="Arial"/>
                <w:sz w:val="20"/>
                <w:szCs w:val="20"/>
              </w:rPr>
              <w:t xml:space="preserve"> </w:t>
            </w:r>
            <w:r w:rsidR="00C014A5" w:rsidRPr="00234C5B">
              <w:rPr>
                <w:rFonts w:ascii="Arial" w:hAnsi="Arial" w:cs="Arial"/>
                <w:sz w:val="20"/>
                <w:szCs w:val="20"/>
              </w:rPr>
              <w:t>M21-1</w:t>
            </w:r>
            <w:r w:rsidR="00940C53" w:rsidRPr="00234C5B">
              <w:rPr>
                <w:rFonts w:ascii="Arial" w:hAnsi="Arial" w:cs="Arial"/>
                <w:sz w:val="20"/>
                <w:szCs w:val="20"/>
              </w:rPr>
              <w:t xml:space="preserve"> X.i.2.B </w:t>
            </w:r>
            <w:r w:rsidR="008B35C5" w:rsidRPr="00234C5B">
              <w:rPr>
                <w:rFonts w:ascii="Arial" w:hAnsi="Arial" w:cs="Arial"/>
                <w:sz w:val="20"/>
                <w:szCs w:val="20"/>
              </w:rPr>
              <w:t xml:space="preserve">- </w:t>
            </w:r>
            <w:r w:rsidR="00940C53" w:rsidRPr="00234C5B">
              <w:rPr>
                <w:rFonts w:ascii="Arial" w:hAnsi="Arial" w:cs="Arial"/>
                <w:sz w:val="20"/>
                <w:szCs w:val="20"/>
              </w:rPr>
              <w:t>Processing Fully Developed Claims (FDCs)</w:t>
            </w:r>
          </w:p>
          <w:p w14:paraId="1E350D45" w14:textId="3F34FA43"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tcPr>
          <w:p w14:paraId="17997A6C" w14:textId="77777777" w:rsidR="00CF2A97" w:rsidRPr="00237691" w:rsidRDefault="00CF2A97" w:rsidP="008242DD">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5F4D80">
        <w:trPr>
          <w:trHeight w:val="215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66F68992"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23E8AD1B" w14:textId="4EBBC053"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Lumbosacral strain</w:t>
            </w:r>
          </w:p>
          <w:p w14:paraId="0E805BFE" w14:textId="39E500B2" w:rsidR="00091C59" w:rsidRPr="00677075" w:rsidRDefault="00091C59"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677075">
              <w:rPr>
                <w:rFonts w:ascii="Arial" w:hAnsi="Arial" w:cs="Arial"/>
                <w:sz w:val="20"/>
                <w:szCs w:val="20"/>
                <w:highlight w:val="green"/>
              </w:rPr>
              <w:t xml:space="preserve">Right </w:t>
            </w:r>
            <w:r w:rsidR="006A0B21" w:rsidRPr="00677075">
              <w:rPr>
                <w:rFonts w:ascii="Arial" w:hAnsi="Arial" w:cs="Arial"/>
                <w:sz w:val="20"/>
                <w:szCs w:val="20"/>
                <w:highlight w:val="green"/>
              </w:rPr>
              <w:t>s</w:t>
            </w:r>
            <w:r w:rsidRPr="00677075">
              <w:rPr>
                <w:rFonts w:ascii="Arial" w:hAnsi="Arial" w:cs="Arial"/>
                <w:sz w:val="20"/>
                <w:szCs w:val="20"/>
                <w:highlight w:val="green"/>
              </w:rPr>
              <w:t>houlder condition</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74E4D222"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3B1B80">
              <w:rPr>
                <w:rFonts w:ascii="Arial" w:hAnsi="Arial" w:cs="Arial"/>
                <w:sz w:val="20"/>
                <w:szCs w:val="20"/>
              </w:rPr>
              <w:t>/*</w:t>
            </w:r>
            <w:r w:rsidR="008E167C">
              <w:rPr>
                <w:rFonts w:ascii="Arial" w:hAnsi="Arial" w:cs="Arial"/>
                <w:sz w:val="20"/>
                <w:szCs w:val="20"/>
              </w:rPr>
              <w:t xml:space="preserve"> </w:t>
            </w:r>
            <w:r w:rsidR="003B1B80">
              <w:rPr>
                <w:rFonts w:ascii="Arial" w:hAnsi="Arial" w:cs="Arial"/>
                <w:sz w:val="20"/>
                <w:szCs w:val="20"/>
              </w:rPr>
              <w:t>hisher</w:t>
            </w:r>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w:t>
            </w:r>
            <w:r w:rsidR="005F4D80" w:rsidRPr="00FC5EAE">
              <w:rPr>
                <w:rFonts w:ascii="Arial" w:hAnsi="Arial" w:cs="Arial"/>
                <w:sz w:val="20"/>
                <w:szCs w:val="20"/>
              </w:rPr>
              <w:t xml:space="preserve"> Enter issues as contentions when they are expressly claimed by the claimant/Veteran/authorized representative. M21-</w:t>
            </w:r>
            <w:r w:rsidR="00A76F82" w:rsidRPr="00A76F82">
              <w:rPr>
                <w:rFonts w:ascii="Arial" w:hAnsi="Arial" w:cs="Arial"/>
                <w:sz w:val="20"/>
                <w:szCs w:val="20"/>
              </w:rPr>
              <w:t>III.i.2.F</w:t>
            </w:r>
            <w:r w:rsidR="005F4D80" w:rsidRPr="00FC5EAE">
              <w:rPr>
                <w:rFonts w:ascii="Arial" w:hAnsi="Arial" w:cs="Arial"/>
                <w:sz w:val="20"/>
                <w:szCs w:val="20"/>
              </w:rPr>
              <w:t>-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5C7FDCB" w14:textId="095E60C2"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 xml:space="preserve">Enter issues as contentions when they are expressly claimed by the claimant/Veteran/authorized representative. M21-1 </w:t>
            </w:r>
            <w:r w:rsidR="00A76F82" w:rsidRPr="00A76F82">
              <w:rPr>
                <w:rFonts w:ascii="Arial" w:hAnsi="Arial" w:cs="Arial"/>
                <w:sz w:val="20"/>
                <w:szCs w:val="20"/>
              </w:rPr>
              <w:t>III.i.2.F</w:t>
            </w:r>
            <w:r w:rsidR="005F4D80" w:rsidRPr="00FC5EAE">
              <w:rPr>
                <w:rFonts w:ascii="Arial" w:hAnsi="Arial" w:cs="Arial"/>
                <w:sz w:val="20"/>
                <w:szCs w:val="20"/>
              </w:rPr>
              <w:t>- Record Maintenance During the Development Process</w:t>
            </w:r>
            <w:r w:rsidR="005F4D80" w:rsidRPr="00237691">
              <w:rPr>
                <w:rFonts w:ascii="Arial" w:hAnsi="Arial" w:cs="Arial"/>
                <w:sz w:val="20"/>
                <w:szCs w:val="20"/>
              </w:rPr>
              <w:t xml:space="preserve"> </w:t>
            </w:r>
          </w:p>
          <w:p w14:paraId="74604343" w14:textId="77777777" w:rsidR="005F4D80" w:rsidRDefault="005F4D80" w:rsidP="00194910">
            <w:pPr>
              <w:autoSpaceDE w:val="0"/>
              <w:autoSpaceDN w:val="0"/>
              <w:adjustRightInd w:val="0"/>
              <w:rPr>
                <w:rFonts w:ascii="Arial" w:hAnsi="Arial" w:cs="Arial"/>
                <w:sz w:val="20"/>
                <w:szCs w:val="20"/>
              </w:rPr>
            </w:pPr>
          </w:p>
          <w:p w14:paraId="2C015E79"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3B1B80">
              <w:rPr>
                <w:rFonts w:ascii="Arial" w:hAnsi="Arial" w:cs="Arial"/>
                <w:sz w:val="20"/>
                <w:szCs w:val="20"/>
              </w:rPr>
              <w:t>/*</w:t>
            </w:r>
            <w:r w:rsidR="008E167C">
              <w:rPr>
                <w:rFonts w:ascii="Arial" w:hAnsi="Arial" w:cs="Arial"/>
                <w:sz w:val="20"/>
                <w:szCs w:val="20"/>
              </w:rPr>
              <w:t xml:space="preserve"> </w:t>
            </w:r>
            <w:r w:rsidR="003B1B80">
              <w:rPr>
                <w:rFonts w:ascii="Arial" w:hAnsi="Arial" w:cs="Arial"/>
                <w:sz w:val="20"/>
                <w:szCs w:val="20"/>
              </w:rPr>
              <w:t>hisher</w:t>
            </w:r>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w:t>
            </w:r>
            <w:r w:rsidRPr="0001757E">
              <w:rPr>
                <w:rFonts w:ascii="Arial" w:hAnsi="Arial" w:cs="Arial"/>
                <w:i/>
                <w:iCs/>
                <w:sz w:val="20"/>
                <w:szCs w:val="20"/>
              </w:rPr>
              <w:t>VA Form 21-526EZ</w:t>
            </w:r>
            <w:r w:rsidRPr="00237691">
              <w:rPr>
                <w:rFonts w:ascii="Arial" w:hAnsi="Arial" w:cs="Arial"/>
                <w:sz w:val="20"/>
                <w:szCs w:val="20"/>
              </w:rPr>
              <w:t xml:space="preserve"> are: </w:t>
            </w:r>
          </w:p>
          <w:p w14:paraId="4B92089F" w14:textId="77777777" w:rsidR="005F4D80" w:rsidRDefault="005F4D80" w:rsidP="00194910">
            <w:pPr>
              <w:autoSpaceDE w:val="0"/>
              <w:autoSpaceDN w:val="0"/>
              <w:adjustRightInd w:val="0"/>
              <w:rPr>
                <w:rFonts w:ascii="Arial" w:hAnsi="Arial" w:cs="Arial"/>
                <w:sz w:val="20"/>
                <w:szCs w:val="20"/>
              </w:rPr>
            </w:pPr>
          </w:p>
          <w:p w14:paraId="44CF9137" w14:textId="77777777" w:rsidR="00300D1C" w:rsidRPr="00AB0485"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Lumbosacral strain</w:t>
            </w:r>
          </w:p>
          <w:p w14:paraId="054DB6C9" w14:textId="5A08CF3B" w:rsidR="00300D1C" w:rsidRPr="005F4D80" w:rsidRDefault="00300D1C"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0C36E2">
              <w:rPr>
                <w:rFonts w:ascii="Arial" w:hAnsi="Arial" w:cs="Arial"/>
                <w:sz w:val="20"/>
                <w:szCs w:val="20"/>
              </w:rPr>
              <w:t xml:space="preserve">Right </w:t>
            </w:r>
            <w:r w:rsidR="00FA04FD" w:rsidRPr="000C36E2">
              <w:rPr>
                <w:rFonts w:ascii="Arial" w:hAnsi="Arial" w:cs="Arial"/>
                <w:sz w:val="20"/>
                <w:szCs w:val="20"/>
              </w:rPr>
              <w:t>s</w:t>
            </w:r>
            <w:r w:rsidRPr="000C36E2">
              <w:rPr>
                <w:rFonts w:ascii="Arial" w:hAnsi="Arial" w:cs="Arial"/>
                <w:sz w:val="20"/>
                <w:szCs w:val="20"/>
              </w:rPr>
              <w:t>houlder condition</w:t>
            </w:r>
          </w:p>
        </w:tc>
        <w:tc>
          <w:tcPr>
            <w:tcW w:w="7308" w:type="dxa"/>
          </w:tcPr>
          <w:p w14:paraId="211B806A" w14:textId="371A25CB" w:rsidR="00831AB0" w:rsidRDefault="00831AB0" w:rsidP="00733EA3">
            <w:pPr>
              <w:tabs>
                <w:tab w:val="left" w:pos="7710"/>
              </w:tabs>
              <w:autoSpaceDE w:val="0"/>
              <w:autoSpaceDN w:val="0"/>
              <w:adjustRightInd w:val="0"/>
              <w:rPr>
                <w:rFonts w:ascii="Arial" w:hAnsi="Arial" w:cs="Arial"/>
                <w:b/>
                <w:color w:val="FF0000"/>
                <w:sz w:val="20"/>
                <w:szCs w:val="20"/>
              </w:rPr>
            </w:pPr>
          </w:p>
          <w:p w14:paraId="0128BAEF" w14:textId="129822AB" w:rsidR="00831AB0" w:rsidRDefault="00831AB0" w:rsidP="00733EA3">
            <w:pPr>
              <w:tabs>
                <w:tab w:val="left" w:pos="7710"/>
              </w:tabs>
              <w:autoSpaceDE w:val="0"/>
              <w:autoSpaceDN w:val="0"/>
              <w:adjustRightInd w:val="0"/>
              <w:rPr>
                <w:rFonts w:ascii="Arial" w:hAnsi="Arial" w:cs="Arial"/>
                <w:b/>
                <w:color w:val="FF0000"/>
                <w:sz w:val="20"/>
                <w:szCs w:val="20"/>
              </w:rPr>
            </w:pPr>
          </w:p>
          <w:p w14:paraId="7176A44E" w14:textId="77777777" w:rsidR="00831AB0" w:rsidRDefault="00831AB0" w:rsidP="00733EA3">
            <w:pPr>
              <w:tabs>
                <w:tab w:val="left" w:pos="7710"/>
              </w:tabs>
              <w:autoSpaceDE w:val="0"/>
              <w:autoSpaceDN w:val="0"/>
              <w:adjustRightInd w:val="0"/>
              <w:rPr>
                <w:rFonts w:ascii="Arial" w:hAnsi="Arial" w:cs="Arial"/>
                <w:b/>
                <w:color w:val="FF0000"/>
                <w:sz w:val="20"/>
                <w:szCs w:val="20"/>
              </w:rPr>
            </w:pPr>
          </w:p>
          <w:p w14:paraId="32C7F0FB" w14:textId="5048F5C0" w:rsidR="00733EA3" w:rsidRPr="00733EA3" w:rsidRDefault="000C36E2" w:rsidP="00733EA3">
            <w:pPr>
              <w:tabs>
                <w:tab w:val="left" w:pos="7710"/>
              </w:tabs>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r w:rsidDel="000C36E2">
              <w:rPr>
                <w:rFonts w:ascii="Arial" w:hAnsi="Arial" w:cs="Arial"/>
                <w:b/>
                <w:color w:val="FF0000"/>
                <w:sz w:val="20"/>
                <w:szCs w:val="20"/>
              </w:rPr>
              <w:t xml:space="preserve"> </w:t>
            </w: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08F873B1" w14:textId="7B9DA4E8"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01757E">
              <w:rPr>
                <w:rFonts w:ascii="Arial" w:hAnsi="Arial" w:cs="Arial"/>
                <w:sz w:val="20"/>
                <w:szCs w:val="20"/>
              </w:rPr>
              <w:t xml:space="preserve">  </w:t>
            </w:r>
            <w:r w:rsidR="0001757E" w:rsidRPr="0003109D">
              <w:rPr>
                <w:rFonts w:ascii="Arial" w:hAnsi="Arial" w:cs="Arial"/>
                <w:sz w:val="20"/>
                <w:szCs w:val="20"/>
              </w:rPr>
              <w:t>If Fully Developed Claim, FDC Excluded or Local Mentor Review special issue indicators are needed, only answer on the first contention below.</w:t>
            </w:r>
          </w:p>
          <w:p w14:paraId="5CEC4806" w14:textId="6F93E9F7" w:rsidR="00FA04FD" w:rsidRDefault="00FA04FD" w:rsidP="00831AB0">
            <w:pPr>
              <w:rPr>
                <w:color w:val="FF0000"/>
              </w:rPr>
            </w:pPr>
          </w:p>
          <w:p w14:paraId="18839621" w14:textId="56CB25BC" w:rsidR="00FA04FD" w:rsidRPr="00FA04FD" w:rsidRDefault="00FA04FD" w:rsidP="00831AB0">
            <w:pPr>
              <w:rPr>
                <w:u w:val="single"/>
              </w:rPr>
            </w:pPr>
            <w:r w:rsidRPr="00FA04FD">
              <w:rPr>
                <w:u w:val="single"/>
              </w:rPr>
              <w:t>Lumbosacral strain</w:t>
            </w:r>
          </w:p>
          <w:p w14:paraId="7968B614" w14:textId="36486C34" w:rsidR="00FA04FD" w:rsidRPr="00FA04FD" w:rsidRDefault="00FA04FD" w:rsidP="00FA04FD">
            <w:pPr>
              <w:rPr>
                <w:rFonts w:ascii="Arial" w:hAnsi="Arial" w:cs="Arial"/>
                <w:sz w:val="20"/>
                <w:szCs w:val="20"/>
              </w:rPr>
            </w:pPr>
            <w:r w:rsidRPr="00FA04FD">
              <w:rPr>
                <w:rFonts w:ascii="Arial" w:hAnsi="Arial" w:cs="Arial"/>
                <w:sz w:val="20"/>
                <w:szCs w:val="20"/>
              </w:rPr>
              <w:t xml:space="preserve">Classification: </w:t>
            </w:r>
            <w:r w:rsidR="00AB0485" w:rsidRPr="00AA3876">
              <w:rPr>
                <w:rFonts w:ascii="Arial" w:hAnsi="Arial" w:cs="Arial"/>
                <w:sz w:val="20"/>
                <w:szCs w:val="20"/>
              </w:rPr>
              <w:t>Musculoskeletal - Mid/Lower Back (Thoracolumbar Spine)</w:t>
            </w:r>
          </w:p>
          <w:p w14:paraId="411E0471" w14:textId="49A74F86" w:rsidR="00FA04FD" w:rsidRPr="00FA04FD" w:rsidRDefault="00FA04FD" w:rsidP="00FA04FD">
            <w:r w:rsidRPr="00FA04FD">
              <w:rPr>
                <w:rFonts w:ascii="Arial" w:hAnsi="Arial" w:cs="Arial"/>
                <w:sz w:val="20"/>
                <w:szCs w:val="20"/>
              </w:rPr>
              <w:t xml:space="preserve">Date: </w:t>
            </w:r>
            <w:r w:rsidRPr="00FA04FD">
              <w:t xml:space="preserve">/* receivedon */ </w:t>
            </w:r>
            <w:r w:rsidR="00C014A5">
              <w:rPr>
                <w:color w:val="FF0000"/>
              </w:rPr>
              <w:t xml:space="preserve"> </w:t>
            </w:r>
            <w:r w:rsidR="00677075" w:rsidRPr="00FE50BA">
              <w:rPr>
                <w:color w:val="FF0000"/>
                <w:highlight w:val="yellow"/>
              </w:rPr>
              <w:t xml:space="preserve"> 10/06/2021</w:t>
            </w:r>
          </w:p>
          <w:p w14:paraId="379D4189" w14:textId="77777777" w:rsidR="00FA04FD" w:rsidRPr="00FA04FD" w:rsidRDefault="00FA04FD" w:rsidP="00FA04FD">
            <w:r w:rsidRPr="00FA04FD">
              <w:t xml:space="preserve">Type: </w:t>
            </w:r>
            <w:r w:rsidRPr="00677075">
              <w:rPr>
                <w:highlight w:val="green"/>
              </w:rPr>
              <w:t>New</w:t>
            </w:r>
          </w:p>
          <w:p w14:paraId="26E8007C" w14:textId="77777777" w:rsidR="00FA04FD" w:rsidRPr="00FA04FD" w:rsidRDefault="00FA04FD" w:rsidP="00FA04FD">
            <w:r w:rsidRPr="00FA04FD">
              <w:t xml:space="preserve">Medical?: </w:t>
            </w:r>
            <w:r w:rsidRPr="00677075">
              <w:rPr>
                <w:highlight w:val="green"/>
              </w:rPr>
              <w:t>Yes</w:t>
            </w:r>
          </w:p>
          <w:p w14:paraId="2D67551D" w14:textId="73E488D1" w:rsidR="00FA04FD" w:rsidRPr="00FA04FD" w:rsidRDefault="00FA04FD" w:rsidP="00FA04FD">
            <w:r w:rsidRPr="00FA04FD">
              <w:t xml:space="preserve">Special Issue Indicators: </w:t>
            </w:r>
            <w:r w:rsidR="00AA57E8" w:rsidRPr="00677075">
              <w:rPr>
                <w:rFonts w:ascii="Arial" w:hAnsi="Arial" w:cs="Arial"/>
                <w:sz w:val="20"/>
                <w:szCs w:val="20"/>
                <w:highlight w:val="green"/>
              </w:rPr>
              <w:t>Fully Developed Claim, Local Mentor Review</w:t>
            </w:r>
          </w:p>
          <w:p w14:paraId="5D1C94F9" w14:textId="77777777" w:rsidR="00FA04FD" w:rsidRDefault="00FA04FD" w:rsidP="00FA04FD">
            <w:pPr>
              <w:rPr>
                <w:rFonts w:ascii="Arial" w:hAnsi="Arial" w:cs="Arial"/>
                <w:sz w:val="20"/>
                <w:szCs w:val="20"/>
              </w:rPr>
            </w:pPr>
          </w:p>
          <w:p w14:paraId="54A6E9B7" w14:textId="3AF0E2A8"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01B2D33C" w14:textId="2715CE28" w:rsidR="00FA04FD" w:rsidRDefault="00FA04FD" w:rsidP="00FA04FD">
            <w:pPr>
              <w:rPr>
                <w:rFonts w:ascii="Arial" w:hAnsi="Arial" w:cs="Arial"/>
                <w:sz w:val="20"/>
                <w:szCs w:val="20"/>
              </w:rPr>
            </w:pPr>
            <w:r>
              <w:rPr>
                <w:rFonts w:ascii="Arial" w:hAnsi="Arial" w:cs="Arial"/>
                <w:sz w:val="20"/>
                <w:szCs w:val="20"/>
              </w:rPr>
              <w:t xml:space="preserve">Classification: </w:t>
            </w:r>
            <w:r w:rsidR="00AB0485" w:rsidRPr="00AB0485">
              <w:rPr>
                <w:rFonts w:ascii="Arial" w:hAnsi="Arial" w:cs="Arial"/>
                <w:sz w:val="20"/>
                <w:szCs w:val="20"/>
              </w:rPr>
              <w:t>Musculoskeletal - Shoulder</w:t>
            </w:r>
          </w:p>
          <w:p w14:paraId="445E678F" w14:textId="38D11A9C" w:rsidR="00FA04FD" w:rsidRDefault="00FA04FD" w:rsidP="00FA04FD">
            <w:pPr>
              <w:rPr>
                <w:color w:val="FF0000"/>
              </w:rPr>
            </w:pPr>
            <w:r>
              <w:rPr>
                <w:rFonts w:ascii="Arial" w:hAnsi="Arial" w:cs="Arial"/>
                <w:sz w:val="20"/>
                <w:szCs w:val="20"/>
              </w:rPr>
              <w:t xml:space="preserve">Date: </w:t>
            </w:r>
            <w:r w:rsidRPr="00733EA3">
              <w:rPr>
                <w:color w:val="000000"/>
              </w:rPr>
              <w:t>/* receivedon */</w:t>
            </w:r>
            <w:r>
              <w:rPr>
                <w:color w:val="000000"/>
              </w:rPr>
              <w:t xml:space="preserve"> </w:t>
            </w:r>
            <w:r w:rsidR="00C014A5">
              <w:rPr>
                <w:color w:val="FF0000"/>
              </w:rPr>
              <w:t xml:space="preserve"> </w:t>
            </w:r>
            <w:r w:rsidR="00677075" w:rsidRPr="00CE038E">
              <w:rPr>
                <w:color w:val="FF0000"/>
                <w:highlight w:val="yellow"/>
              </w:rPr>
              <w:t xml:space="preserve"> 10/06/2021</w:t>
            </w:r>
          </w:p>
          <w:p w14:paraId="74B7ACB8" w14:textId="77777777" w:rsidR="00FA04FD" w:rsidRPr="00FA04FD" w:rsidRDefault="00FA04FD" w:rsidP="00FA04FD">
            <w:r w:rsidRPr="00FA04FD">
              <w:t xml:space="preserve">Type: </w:t>
            </w:r>
            <w:r w:rsidRPr="00677075">
              <w:rPr>
                <w:highlight w:val="green"/>
              </w:rPr>
              <w:t>New</w:t>
            </w:r>
          </w:p>
          <w:p w14:paraId="456A0288" w14:textId="77777777" w:rsidR="00FA04FD" w:rsidRPr="00FA04FD" w:rsidRDefault="00FA04FD" w:rsidP="00FA04FD">
            <w:r w:rsidRPr="00FA04FD">
              <w:t xml:space="preserve">Medical?: </w:t>
            </w:r>
            <w:r w:rsidRPr="00677075">
              <w:rPr>
                <w:highlight w:val="green"/>
              </w:rPr>
              <w:t>Yes</w:t>
            </w:r>
          </w:p>
          <w:p w14:paraId="0EF006A2" w14:textId="77777777" w:rsidR="00FA04FD" w:rsidRPr="00FA04FD" w:rsidRDefault="00FA04FD" w:rsidP="00FA04FD">
            <w:r w:rsidRPr="00FA04FD">
              <w:t xml:space="preserve">Special Issue Indicators: </w:t>
            </w:r>
            <w:r w:rsidRPr="00677075">
              <w:rPr>
                <w:highlight w:val="green"/>
              </w:rPr>
              <w:t>N/A</w:t>
            </w:r>
          </w:p>
          <w:p w14:paraId="7D24A3F4" w14:textId="77777777" w:rsidR="00FA04FD" w:rsidRDefault="00FA04FD" w:rsidP="00FA04FD">
            <w:pPr>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04B2B671" w:rsidR="00194910" w:rsidRPr="00FE50BA"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F37FCC">
              <w:rPr>
                <w:rFonts w:ascii="Arial" w:hAnsi="Arial" w:cs="Arial"/>
                <w:sz w:val="20"/>
                <w:szCs w:val="20"/>
              </w:rPr>
              <w:t>Classification</w:t>
            </w:r>
            <w:r w:rsidRPr="00237691">
              <w:rPr>
                <w:rFonts w:ascii="Arial" w:hAnsi="Arial" w:cs="Arial"/>
                <w:sz w:val="20"/>
                <w:szCs w:val="20"/>
              </w:rPr>
              <w:t xml:space="preserve"> and </w:t>
            </w:r>
            <w:r w:rsidR="00F37FCC">
              <w:rPr>
                <w:rFonts w:ascii="Arial" w:hAnsi="Arial" w:cs="Arial"/>
                <w:sz w:val="20"/>
                <w:szCs w:val="20"/>
              </w:rPr>
              <w:t>Medical</w:t>
            </w:r>
            <w:r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F37FCC">
              <w:rPr>
                <w:rFonts w:ascii="Arial" w:hAnsi="Arial" w:cs="Arial"/>
                <w:sz w:val="20"/>
                <w:szCs w:val="20"/>
              </w:rPr>
              <w:t>I</w:t>
            </w:r>
            <w:r w:rsidRPr="00237691">
              <w:rPr>
                <w:rFonts w:ascii="Arial" w:hAnsi="Arial" w:cs="Arial"/>
                <w:sz w:val="20"/>
                <w:szCs w:val="20"/>
              </w:rPr>
              <w:t xml:space="preserve">ssues must be identified and </w:t>
            </w:r>
            <w:r w:rsidR="00F37FCC">
              <w:rPr>
                <w:rFonts w:ascii="Arial" w:hAnsi="Arial" w:cs="Arial"/>
                <w:sz w:val="20"/>
                <w:szCs w:val="20"/>
              </w:rPr>
              <w:t>applied/added</w:t>
            </w:r>
            <w:r w:rsidRPr="00237691">
              <w:rPr>
                <w:rFonts w:ascii="Arial" w:hAnsi="Arial" w:cs="Arial"/>
                <w:sz w:val="20"/>
                <w:szCs w:val="20"/>
              </w:rPr>
              <w:t xml:space="preserve"> when applicable. If a </w:t>
            </w:r>
            <w:r w:rsidR="00F37FCC">
              <w:rPr>
                <w:rFonts w:ascii="Arial" w:hAnsi="Arial" w:cs="Arial"/>
                <w:sz w:val="20"/>
                <w:szCs w:val="20"/>
              </w:rPr>
              <w:t>S</w:t>
            </w:r>
            <w:r w:rsidRPr="00237691">
              <w:rPr>
                <w:rFonts w:ascii="Arial" w:hAnsi="Arial" w:cs="Arial"/>
                <w:sz w:val="20"/>
                <w:szCs w:val="20"/>
              </w:rPr>
              <w:t xml:space="preserve">pecial </w:t>
            </w:r>
            <w:r w:rsidR="00F37FCC">
              <w:rPr>
                <w:rFonts w:ascii="Arial" w:hAnsi="Arial" w:cs="Arial"/>
                <w:sz w:val="20"/>
                <w:szCs w:val="20"/>
              </w:rPr>
              <w:t>I</w:t>
            </w:r>
            <w:r w:rsidRPr="00237691">
              <w:rPr>
                <w:rFonts w:ascii="Arial" w:hAnsi="Arial" w:cs="Arial"/>
                <w:sz w:val="20"/>
                <w:szCs w:val="20"/>
              </w:rPr>
              <w:t xml:space="preserve">ssue exists and applies to the </w:t>
            </w:r>
            <w:r w:rsidRPr="00FE50BA">
              <w:rPr>
                <w:rFonts w:ascii="Arial" w:hAnsi="Arial" w:cs="Arial"/>
                <w:sz w:val="20"/>
                <w:szCs w:val="20"/>
              </w:rPr>
              <w:t xml:space="preserve">claim, it is required.  M21-1 </w:t>
            </w:r>
            <w:r w:rsidR="00A76F82" w:rsidRPr="00A76F82">
              <w:rPr>
                <w:rFonts w:ascii="Arial" w:hAnsi="Arial" w:cs="Arial"/>
                <w:sz w:val="20"/>
                <w:szCs w:val="20"/>
              </w:rPr>
              <w:t>III.i.2.F.</w:t>
            </w:r>
            <w:r w:rsidRPr="00FE50BA">
              <w:rPr>
                <w:rFonts w:ascii="Arial" w:hAnsi="Arial" w:cs="Arial"/>
                <w:sz w:val="20"/>
                <w:szCs w:val="20"/>
              </w:rPr>
              <w:t xml:space="preserve"> - Record Maintenance During the Development 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M21-4 Appendix E. Index of Corporate Flashes and Special Issues</w:t>
            </w:r>
          </w:p>
          <w:p w14:paraId="6553C5FF" w14:textId="77777777" w:rsidR="00194910" w:rsidRPr="00FE50BA"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FE50BA" w:rsidRDefault="00194910" w:rsidP="00194910">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77CBE2BE" w14:textId="570DB6DC" w:rsidR="00194910" w:rsidRDefault="00194910" w:rsidP="00194910">
            <w:pPr>
              <w:rPr>
                <w:rFonts w:ascii="Arial" w:hAnsi="Arial" w:cs="Arial"/>
                <w:sz w:val="20"/>
                <w:szCs w:val="20"/>
              </w:rPr>
            </w:pPr>
            <w:r w:rsidRPr="00FE50BA">
              <w:rPr>
                <w:rFonts w:ascii="Arial" w:hAnsi="Arial" w:cs="Arial"/>
                <w:sz w:val="20"/>
                <w:szCs w:val="20"/>
              </w:rPr>
              <w:t xml:space="preserve">Incorrect. The </w:t>
            </w:r>
            <w:r w:rsidR="00F37FCC" w:rsidRPr="00FE50BA">
              <w:rPr>
                <w:rFonts w:ascii="Arial" w:hAnsi="Arial" w:cs="Arial"/>
                <w:sz w:val="20"/>
                <w:szCs w:val="20"/>
              </w:rPr>
              <w:t>Classification</w:t>
            </w:r>
            <w:r w:rsidRPr="00FE50BA">
              <w:rPr>
                <w:rFonts w:ascii="Arial" w:hAnsi="Arial" w:cs="Arial"/>
                <w:sz w:val="20"/>
                <w:szCs w:val="20"/>
              </w:rPr>
              <w:t xml:space="preserve"> and </w:t>
            </w:r>
            <w:r w:rsidR="00F37FCC" w:rsidRPr="00FE50BA">
              <w:rPr>
                <w:rFonts w:ascii="Arial" w:hAnsi="Arial" w:cs="Arial"/>
                <w:sz w:val="20"/>
                <w:szCs w:val="20"/>
              </w:rPr>
              <w:t>Medical</w:t>
            </w:r>
            <w:r w:rsidRPr="00FE50BA">
              <w:rPr>
                <w:rFonts w:ascii="Arial" w:hAnsi="Arial" w:cs="Arial"/>
                <w:sz w:val="20"/>
                <w:szCs w:val="20"/>
              </w:rPr>
              <w:t xml:space="preserve"> fields are required components when entering a contention. Each contention must also have the correct claim type associated with it. Additionally, Special </w:t>
            </w:r>
            <w:r w:rsidR="00F37FCC" w:rsidRPr="00FE50BA">
              <w:rPr>
                <w:rFonts w:ascii="Arial" w:hAnsi="Arial" w:cs="Arial"/>
                <w:sz w:val="20"/>
                <w:szCs w:val="20"/>
              </w:rPr>
              <w:t>I</w:t>
            </w:r>
            <w:r w:rsidRPr="00FE50BA">
              <w:rPr>
                <w:rFonts w:ascii="Arial" w:hAnsi="Arial" w:cs="Arial"/>
                <w:sz w:val="20"/>
                <w:szCs w:val="20"/>
              </w:rPr>
              <w:t xml:space="preserve">ssues must be identified and </w:t>
            </w:r>
            <w:r w:rsidR="00F37FCC" w:rsidRPr="00FE50BA">
              <w:rPr>
                <w:rFonts w:ascii="Arial" w:hAnsi="Arial" w:cs="Arial"/>
                <w:sz w:val="20"/>
                <w:szCs w:val="20"/>
              </w:rPr>
              <w:t>applied/added</w:t>
            </w:r>
            <w:r w:rsidRPr="00FE50BA">
              <w:rPr>
                <w:rFonts w:ascii="Arial" w:hAnsi="Arial" w:cs="Arial"/>
                <w:sz w:val="20"/>
                <w:szCs w:val="20"/>
              </w:rPr>
              <w:t xml:space="preserve"> when applicable. If a Special </w:t>
            </w:r>
            <w:r w:rsidR="00F37FCC" w:rsidRPr="00FE50BA">
              <w:rPr>
                <w:rFonts w:ascii="Arial" w:hAnsi="Arial" w:cs="Arial"/>
                <w:sz w:val="20"/>
                <w:szCs w:val="20"/>
              </w:rPr>
              <w:t>I</w:t>
            </w:r>
            <w:r w:rsidRPr="00FE50BA">
              <w:rPr>
                <w:rFonts w:ascii="Arial" w:hAnsi="Arial" w:cs="Arial"/>
                <w:sz w:val="20"/>
                <w:szCs w:val="20"/>
              </w:rPr>
              <w:t xml:space="preserve">ssue exists and applies to the claim, it is required.  M21-1 </w:t>
            </w:r>
            <w:r w:rsidR="001F4F1D" w:rsidRPr="001F4F1D">
              <w:rPr>
                <w:rFonts w:ascii="Arial" w:hAnsi="Arial" w:cs="Arial"/>
                <w:sz w:val="20"/>
                <w:szCs w:val="20"/>
              </w:rPr>
              <w:t>III.i.2.F.</w:t>
            </w:r>
            <w:r w:rsidR="001F4F1D" w:rsidRPr="001F4F1D" w:rsidDel="001F4F1D">
              <w:rPr>
                <w:rFonts w:ascii="Arial" w:hAnsi="Arial" w:cs="Arial"/>
                <w:sz w:val="20"/>
                <w:szCs w:val="20"/>
              </w:rPr>
              <w:t xml:space="preserve"> </w:t>
            </w:r>
            <w:r w:rsidRPr="00FE50BA">
              <w:rPr>
                <w:rFonts w:ascii="Arial" w:hAnsi="Arial" w:cs="Arial"/>
                <w:sz w:val="20"/>
                <w:szCs w:val="20"/>
              </w:rPr>
              <w:t xml:space="preserve">- Record Maintenance During the Development Process, </w:t>
            </w:r>
            <w:r w:rsidR="00C014A5" w:rsidRPr="00FE50BA">
              <w:rPr>
                <w:rFonts w:ascii="Arial" w:hAnsi="Arial" w:cs="Arial"/>
                <w:sz w:val="20"/>
                <w:szCs w:val="20"/>
              </w:rPr>
              <w:t xml:space="preserve"> </w:t>
            </w:r>
            <w:r w:rsidR="00052045" w:rsidRPr="00234C5B">
              <w:rPr>
                <w:rFonts w:ascii="Arial" w:hAnsi="Arial" w:cs="Arial"/>
                <w:sz w:val="20"/>
                <w:szCs w:val="20"/>
              </w:rPr>
              <w:t xml:space="preserve"> M21-4 Appendix E. Index of Corporate Flashes and Special Issues</w:t>
            </w:r>
          </w:p>
          <w:p w14:paraId="63C6837D" w14:textId="77777777" w:rsidR="005F4D80" w:rsidRDefault="005F4D80" w:rsidP="00194910">
            <w:pPr>
              <w:rPr>
                <w:rFonts w:ascii="Arial" w:hAnsi="Arial" w:cs="Arial"/>
                <w:sz w:val="20"/>
                <w:szCs w:val="20"/>
              </w:rPr>
            </w:pPr>
          </w:p>
          <w:p w14:paraId="51AF44FA"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66DF0B4D" w14:textId="77777777" w:rsidR="00FA04FD" w:rsidRPr="00AB0485" w:rsidRDefault="00FA04FD" w:rsidP="00FA04FD">
            <w:pPr>
              <w:rPr>
                <w:u w:val="single"/>
              </w:rPr>
            </w:pPr>
            <w:r w:rsidRPr="00AB0485">
              <w:rPr>
                <w:u w:val="single"/>
              </w:rPr>
              <w:t>Lumbosacral strain</w:t>
            </w:r>
          </w:p>
          <w:p w14:paraId="15C1892E" w14:textId="07A2D25F"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Mid/Lower Back (Thoracolumbar Spine)</w:t>
            </w:r>
          </w:p>
          <w:p w14:paraId="3CB85505" w14:textId="540D9185" w:rsidR="00FA04FD" w:rsidRPr="00AB0485" w:rsidRDefault="00FA04FD" w:rsidP="00FA04FD">
            <w:r w:rsidRPr="00AB0485">
              <w:rPr>
                <w:rFonts w:ascii="Arial" w:hAnsi="Arial" w:cs="Arial"/>
                <w:sz w:val="20"/>
                <w:szCs w:val="20"/>
              </w:rPr>
              <w:t xml:space="preserve">Date: </w:t>
            </w:r>
            <w:r w:rsidRPr="00AB0485">
              <w:t xml:space="preserve">/* receivedon */ </w:t>
            </w:r>
            <w:r w:rsidR="00C014A5">
              <w:rPr>
                <w:color w:val="FF0000"/>
              </w:rPr>
              <w:t xml:space="preserve"> </w:t>
            </w:r>
            <w:r w:rsidR="00A73A39" w:rsidRPr="00CE038E">
              <w:rPr>
                <w:color w:val="FF0000"/>
                <w:highlight w:val="yellow"/>
              </w:rPr>
              <w:t xml:space="preserve"> 10/06/2021</w:t>
            </w:r>
          </w:p>
          <w:p w14:paraId="06A27A36" w14:textId="77777777" w:rsidR="00FA04FD" w:rsidRPr="00AB0485" w:rsidRDefault="00FA04FD" w:rsidP="00FA04FD">
            <w:r w:rsidRPr="00AB0485">
              <w:t>Type: New</w:t>
            </w:r>
          </w:p>
          <w:p w14:paraId="2237117B" w14:textId="77777777" w:rsidR="00FA04FD" w:rsidRPr="00AB0485" w:rsidRDefault="00FA04FD" w:rsidP="00FA04FD">
            <w:r w:rsidRPr="00AB0485">
              <w:t>Medical?: Yes</w:t>
            </w:r>
          </w:p>
          <w:p w14:paraId="35A66770" w14:textId="6DD118F8" w:rsidR="00FA04FD" w:rsidRPr="00AB0485" w:rsidRDefault="00FA04FD" w:rsidP="00FA04FD">
            <w:r w:rsidRPr="00AB0485">
              <w:t xml:space="preserve">Special Issue Indicators: </w:t>
            </w:r>
            <w:r w:rsidR="00AA57E8" w:rsidRPr="00AB0485">
              <w:rPr>
                <w:rFonts w:ascii="Arial" w:hAnsi="Arial" w:cs="Arial"/>
                <w:sz w:val="20"/>
                <w:szCs w:val="20"/>
              </w:rPr>
              <w:t>Fully Developed Claim, Local Mentor Review</w:t>
            </w:r>
          </w:p>
          <w:p w14:paraId="4BDAFFAA" w14:textId="77777777" w:rsidR="00FA04FD" w:rsidRPr="00AB0485" w:rsidRDefault="00FA04FD" w:rsidP="00FA04FD">
            <w:pPr>
              <w:rPr>
                <w:rFonts w:ascii="Arial" w:hAnsi="Arial" w:cs="Arial"/>
                <w:sz w:val="20"/>
                <w:szCs w:val="20"/>
              </w:rPr>
            </w:pPr>
          </w:p>
          <w:p w14:paraId="2B8EFDA4" w14:textId="77777777" w:rsidR="00FA04FD" w:rsidRPr="00AB0485" w:rsidRDefault="00FA04FD" w:rsidP="00FA04FD">
            <w:pPr>
              <w:rPr>
                <w:rFonts w:ascii="Arial" w:hAnsi="Arial" w:cs="Arial"/>
                <w:sz w:val="20"/>
                <w:szCs w:val="20"/>
                <w:u w:val="single"/>
              </w:rPr>
            </w:pPr>
            <w:r w:rsidRPr="00AB0485">
              <w:rPr>
                <w:rFonts w:ascii="Arial" w:hAnsi="Arial" w:cs="Arial"/>
                <w:sz w:val="20"/>
                <w:szCs w:val="20"/>
                <w:u w:val="single"/>
              </w:rPr>
              <w:t>Right shoulder condition</w:t>
            </w:r>
          </w:p>
          <w:p w14:paraId="27A55119" w14:textId="51DE44C6" w:rsidR="00FA04FD" w:rsidRPr="00AB0485" w:rsidRDefault="00FA04FD" w:rsidP="00FA04FD">
            <w:pPr>
              <w:rPr>
                <w:rFonts w:ascii="Arial" w:hAnsi="Arial" w:cs="Arial"/>
                <w:sz w:val="20"/>
                <w:szCs w:val="20"/>
              </w:rPr>
            </w:pPr>
            <w:r w:rsidRPr="00AB0485">
              <w:rPr>
                <w:rFonts w:ascii="Arial" w:hAnsi="Arial" w:cs="Arial"/>
                <w:sz w:val="20"/>
                <w:szCs w:val="20"/>
              </w:rPr>
              <w:t xml:space="preserve">Classification: </w:t>
            </w:r>
            <w:r w:rsidR="00AB0485" w:rsidRPr="00AB0485">
              <w:rPr>
                <w:rFonts w:ascii="Arial" w:hAnsi="Arial" w:cs="Arial"/>
                <w:sz w:val="20"/>
                <w:szCs w:val="20"/>
              </w:rPr>
              <w:t>Musculoskeletal - Shoulder</w:t>
            </w:r>
          </w:p>
          <w:p w14:paraId="0C2501BB" w14:textId="7F197D40" w:rsidR="00FA04FD" w:rsidRPr="00AB0485" w:rsidRDefault="00FA04FD" w:rsidP="00FA04FD">
            <w:pPr>
              <w:rPr>
                <w:color w:val="FF0000"/>
              </w:rPr>
            </w:pPr>
            <w:r w:rsidRPr="00AB0485">
              <w:rPr>
                <w:rFonts w:ascii="Arial" w:hAnsi="Arial" w:cs="Arial"/>
                <w:sz w:val="20"/>
                <w:szCs w:val="20"/>
              </w:rPr>
              <w:t xml:space="preserve">Date: </w:t>
            </w:r>
            <w:r w:rsidRPr="00AB0485">
              <w:rPr>
                <w:color w:val="000000"/>
              </w:rPr>
              <w:t xml:space="preserve">/* receivedon */ </w:t>
            </w:r>
            <w:r w:rsidR="00C014A5">
              <w:rPr>
                <w:color w:val="FF0000"/>
              </w:rPr>
              <w:t xml:space="preserve"> </w:t>
            </w:r>
            <w:r w:rsidR="00A73A39" w:rsidRPr="00CE038E">
              <w:rPr>
                <w:color w:val="FF0000"/>
                <w:highlight w:val="yellow"/>
              </w:rPr>
              <w:t xml:space="preserve"> 10/06/2021</w:t>
            </w:r>
          </w:p>
          <w:p w14:paraId="02C007A7" w14:textId="77777777" w:rsidR="00FA04FD" w:rsidRPr="00AB0485" w:rsidRDefault="00FA04FD" w:rsidP="00FA04FD">
            <w:r w:rsidRPr="00AB0485">
              <w:t>Type: New</w:t>
            </w:r>
          </w:p>
          <w:p w14:paraId="1BF2454C" w14:textId="77777777" w:rsidR="00FA04FD" w:rsidRPr="00AB0485" w:rsidRDefault="00FA04FD" w:rsidP="00FA04FD">
            <w:r w:rsidRPr="00AB0485">
              <w:t>Medical?: Yes</w:t>
            </w:r>
          </w:p>
          <w:p w14:paraId="38592DDC" w14:textId="77777777" w:rsidR="00FA04FD" w:rsidRPr="00FA04FD" w:rsidRDefault="00FA04FD" w:rsidP="00FA04FD">
            <w:r w:rsidRPr="00AB0485">
              <w:t>Special Issue Indicators: N/A</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tcBorders>
              <w:bottom w:val="single" w:sz="4" w:space="0" w:color="auto"/>
            </w:tcBorders>
          </w:tcPr>
          <w:p w14:paraId="7076CA7B" w14:textId="679AC277"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Was a 5103 letter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A73A39" w:rsidRDefault="00881267" w:rsidP="009355CF">
            <w:pPr>
              <w:pStyle w:val="ListParagraph"/>
              <w:numPr>
                <w:ilvl w:val="0"/>
                <w:numId w:val="15"/>
              </w:numPr>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C4A996" w14:textId="1DEEF089" w:rsidR="00831AB0" w:rsidRPr="00FE50BA" w:rsidRDefault="00CE2E06" w:rsidP="00831AB0">
            <w:pPr>
              <w:rPr>
                <w:rFonts w:ascii="Arial" w:hAnsi="Arial" w:cs="Arial"/>
                <w:sz w:val="20"/>
                <w:szCs w:val="20"/>
              </w:rPr>
            </w:pPr>
            <w:r w:rsidRPr="00237691">
              <w:rPr>
                <w:rFonts w:ascii="Arial" w:hAnsi="Arial" w:cs="Arial"/>
                <w:sz w:val="20"/>
                <w:szCs w:val="20"/>
              </w:rPr>
              <w:t>Great Job!!</w:t>
            </w:r>
            <w:r w:rsidR="00831AB0" w:rsidRPr="005A04D5">
              <w:rPr>
                <w:rFonts w:ascii="Arial" w:hAnsi="Arial" w:cs="Arial"/>
                <w:sz w:val="20"/>
                <w:szCs w:val="20"/>
              </w:rPr>
              <w:t xml:space="preserve"> A 5103 letter is not </w:t>
            </w:r>
            <w:r w:rsidR="00831AB0" w:rsidRPr="00237691">
              <w:rPr>
                <w:rFonts w:ascii="Arial" w:hAnsi="Arial" w:cs="Arial"/>
                <w:sz w:val="20"/>
                <w:szCs w:val="20"/>
              </w:rPr>
              <w:t xml:space="preserve">required because the Veteran filed </w:t>
            </w:r>
            <w:r w:rsidR="00831AB0">
              <w:rPr>
                <w:rFonts w:ascii="Arial" w:hAnsi="Arial" w:cs="Arial"/>
                <w:sz w:val="20"/>
                <w:szCs w:val="20"/>
              </w:rPr>
              <w:t>/* hisher */</w:t>
            </w:r>
            <w:r w:rsidR="00831AB0" w:rsidRPr="00237691">
              <w:rPr>
                <w:rFonts w:ascii="Arial" w:hAnsi="Arial" w:cs="Arial"/>
                <w:sz w:val="20"/>
                <w:szCs w:val="20"/>
              </w:rPr>
              <w:t xml:space="preserve"> claim on a </w:t>
            </w:r>
            <w:r w:rsidR="00831AB0" w:rsidRPr="0001757E">
              <w:rPr>
                <w:rFonts w:ascii="Arial" w:hAnsi="Arial" w:cs="Arial"/>
                <w:i/>
                <w:iCs/>
                <w:sz w:val="20"/>
                <w:szCs w:val="20"/>
              </w:rPr>
              <w:t>VA Form 21-526EZ</w:t>
            </w:r>
            <w:r w:rsidR="00831AB0" w:rsidRPr="00237691">
              <w:rPr>
                <w:rFonts w:ascii="Arial" w:hAnsi="Arial" w:cs="Arial"/>
                <w:sz w:val="20"/>
                <w:szCs w:val="20"/>
              </w:rPr>
              <w:t xml:space="preserve">, which contains the 5103 Notice and What the </w:t>
            </w:r>
            <w:r w:rsidR="00831AB0" w:rsidRPr="00FE50BA">
              <w:rPr>
                <w:rFonts w:ascii="Arial" w:hAnsi="Arial" w:cs="Arial"/>
                <w:sz w:val="20"/>
                <w:szCs w:val="20"/>
              </w:rPr>
              <w:t>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 38 CFR 3.159(c)</w:t>
            </w:r>
          </w:p>
          <w:p w14:paraId="0ADB809F" w14:textId="77777777" w:rsidR="00CE2E06" w:rsidRPr="00FE50BA"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FE50BA" w:rsidRDefault="00133242" w:rsidP="00133242">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09B7AE7F" w14:textId="19BE5710" w:rsidR="00831AB0" w:rsidRDefault="00CE2E06" w:rsidP="00831AB0">
            <w:pPr>
              <w:rPr>
                <w:rFonts w:ascii="Arial" w:hAnsi="Arial" w:cs="Arial"/>
                <w:sz w:val="20"/>
                <w:szCs w:val="20"/>
              </w:rPr>
            </w:pPr>
            <w:r w:rsidRPr="00FE50BA">
              <w:rPr>
                <w:rFonts w:ascii="Arial" w:hAnsi="Arial" w:cs="Arial"/>
                <w:sz w:val="20"/>
                <w:szCs w:val="20"/>
              </w:rPr>
              <w:t xml:space="preserve">Sorry, that is not correct. </w:t>
            </w:r>
            <w:r w:rsidR="00831AB0" w:rsidRPr="00FE50BA">
              <w:rPr>
                <w:rFonts w:ascii="Arial" w:hAnsi="Arial" w:cs="Arial"/>
                <w:sz w:val="20"/>
                <w:szCs w:val="20"/>
              </w:rPr>
              <w:t xml:space="preserve">A 5103 letter is not required because the Veteran filed /* hisher */ claim on a </w:t>
            </w:r>
            <w:r w:rsidR="00831AB0" w:rsidRPr="00FE50BA">
              <w:rPr>
                <w:rFonts w:ascii="Arial" w:hAnsi="Arial" w:cs="Arial"/>
                <w:i/>
                <w:iCs/>
                <w:sz w:val="20"/>
                <w:szCs w:val="20"/>
              </w:rPr>
              <w:t>VA Form 21-526EZ</w:t>
            </w:r>
            <w:r w:rsidR="00831AB0" w:rsidRPr="00FE50BA">
              <w:rPr>
                <w:rFonts w:ascii="Arial" w:hAnsi="Arial" w:cs="Arial"/>
                <w:sz w:val="20"/>
                <w:szCs w:val="20"/>
              </w:rPr>
              <w:t>, which contains the 5103 Notice and What the Evidence Must Show information.  </w:t>
            </w:r>
            <w:r w:rsidR="00C014A5" w:rsidRPr="00FE50BA">
              <w:rPr>
                <w:rFonts w:ascii="Arial" w:hAnsi="Arial" w:cs="Arial"/>
                <w:sz w:val="20"/>
                <w:szCs w:val="20"/>
              </w:rPr>
              <w:t xml:space="preserve"> </w:t>
            </w:r>
            <w:r w:rsidR="00C014A5" w:rsidRPr="00234C5B">
              <w:rPr>
                <w:rFonts w:ascii="Arial" w:hAnsi="Arial" w:cs="Arial"/>
                <w:sz w:val="20"/>
                <w:szCs w:val="20"/>
              </w:rPr>
              <w:t>M21-1</w:t>
            </w:r>
            <w:r w:rsidR="00154241" w:rsidRPr="00234C5B">
              <w:rPr>
                <w:rFonts w:ascii="Arial" w:hAnsi="Arial" w:cs="Arial"/>
                <w:sz w:val="20"/>
                <w:szCs w:val="20"/>
              </w:rPr>
              <w:t xml:space="preserve"> II.iii.1.C </w:t>
            </w:r>
            <w:r w:rsidR="008B35C5" w:rsidRPr="00234C5B">
              <w:rPr>
                <w:rFonts w:ascii="Arial" w:hAnsi="Arial" w:cs="Arial"/>
                <w:sz w:val="20"/>
                <w:szCs w:val="20"/>
              </w:rPr>
              <w:t xml:space="preserve">- </w:t>
            </w:r>
            <w:r w:rsidR="00154241" w:rsidRPr="00234C5B">
              <w:rPr>
                <w:rFonts w:ascii="Arial" w:hAnsi="Arial" w:cs="Arial"/>
                <w:sz w:val="20"/>
                <w:szCs w:val="20"/>
              </w:rPr>
              <w:t>Screening Applications for Substantial Completeness and Notification Requirements</w:t>
            </w:r>
            <w:r w:rsidR="00831AB0" w:rsidRPr="00FE50BA">
              <w:rPr>
                <w:rFonts w:ascii="Arial" w:hAnsi="Arial" w:cs="Arial"/>
                <w:sz w:val="20"/>
                <w:szCs w:val="20"/>
              </w:rPr>
              <w:t xml:space="preserve"> and</w:t>
            </w:r>
            <w:r w:rsidR="00831AB0" w:rsidRPr="00237691">
              <w:rPr>
                <w:rFonts w:ascii="Arial" w:hAnsi="Arial" w:cs="Arial"/>
                <w:sz w:val="20"/>
                <w:szCs w:val="20"/>
              </w:rPr>
              <w:t xml:space="preserve"> 38 CFR 3.159</w:t>
            </w:r>
            <w:r w:rsidR="00831AB0">
              <w:rPr>
                <w:rFonts w:ascii="Arial" w:hAnsi="Arial" w:cs="Arial"/>
                <w:sz w:val="20"/>
                <w:szCs w:val="20"/>
              </w:rPr>
              <w:t>(c)</w:t>
            </w:r>
          </w:p>
          <w:p w14:paraId="7A52FD44" w14:textId="66ADEF5D"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rsidP="00831AB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586905EF" w14:textId="1AF8A8CB" w:rsidR="00AB0485" w:rsidRPr="00AB0485" w:rsidRDefault="00AB0485" w:rsidP="00AB0485">
            <w:pPr>
              <w:tabs>
                <w:tab w:val="left" w:pos="7710"/>
              </w:tabs>
              <w:autoSpaceDE w:val="0"/>
              <w:autoSpaceDN w:val="0"/>
              <w:adjustRightInd w:val="0"/>
              <w:rPr>
                <w:rFonts w:ascii="Arial" w:hAnsi="Arial" w:cs="Arial"/>
                <w:sz w:val="20"/>
                <w:szCs w:val="20"/>
              </w:rPr>
            </w:pPr>
            <w:r w:rsidRPr="00AB0485">
              <w:rPr>
                <w:rFonts w:ascii="Arial" w:hAnsi="Arial" w:cs="Arial"/>
                <w:sz w:val="20"/>
                <w:szCs w:val="20"/>
              </w:rPr>
              <w:t xml:space="preserve">Does this claim require notification, form development, Federal record, or non-Federal record development? (excluding exams or medical opinions) </w:t>
            </w:r>
          </w:p>
          <w:p w14:paraId="5453FFD2" w14:textId="77777777" w:rsidR="00044AFA" w:rsidRPr="00A73A39" w:rsidRDefault="00044AFA" w:rsidP="00AB0485">
            <w:pPr>
              <w:pStyle w:val="ListParagraph"/>
              <w:numPr>
                <w:ilvl w:val="0"/>
                <w:numId w:val="30"/>
              </w:numPr>
              <w:spacing w:after="0" w:line="240" w:lineRule="auto"/>
              <w:rPr>
                <w:highlight w:val="green"/>
              </w:rPr>
            </w:pPr>
            <w:r w:rsidRPr="00A73A39">
              <w:rPr>
                <w:highlight w:val="green"/>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C518358" w14:textId="2CA9A2D9"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AB0485">
              <w:rPr>
                <w:rFonts w:ascii="Arial" w:hAnsi="Arial" w:cs="Arial"/>
                <w:sz w:val="20"/>
                <w:szCs w:val="20"/>
              </w:rPr>
              <w:t>This claim does require additional development. More information is needed in order to move the claim to the next step of the claims process.</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0F981D" w14:textId="442CFD66" w:rsidR="00AB0485" w:rsidRDefault="00044AFA" w:rsidP="00AB0485">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AB0485">
              <w:rPr>
                <w:rFonts w:ascii="Arial" w:hAnsi="Arial" w:cs="Arial"/>
                <w:sz w:val="20"/>
                <w:szCs w:val="20"/>
              </w:rPr>
              <w:t xml:space="preserve">This claim does require additional development. </w:t>
            </w:r>
            <w:r w:rsidR="0089182D">
              <w:rPr>
                <w:rFonts w:ascii="Arial" w:hAnsi="Arial" w:cs="Arial"/>
                <w:sz w:val="20"/>
                <w:szCs w:val="20"/>
              </w:rPr>
              <w:t xml:space="preserve"> There are no further requirements to notify or request forms from the Veteran</w:t>
            </w:r>
            <w:r w:rsidR="00E964FF">
              <w:rPr>
                <w:rFonts w:ascii="Arial" w:hAnsi="Arial" w:cs="Arial"/>
                <w:sz w:val="20"/>
                <w:szCs w:val="20"/>
              </w:rPr>
              <w:t xml:space="preserve"> as 5103 notification has been met and there are no special issues that require additional forms or information</w:t>
            </w:r>
            <w:r w:rsidR="0089182D">
              <w:rPr>
                <w:rFonts w:ascii="Arial" w:hAnsi="Arial" w:cs="Arial"/>
                <w:sz w:val="20"/>
                <w:szCs w:val="20"/>
              </w:rPr>
              <w:t xml:space="preserve">.  The Veteran hasn’t mentioned any treatment at a non-Federal facility, so no development is required.  Required personnel records have been requested (per instructions) and VAMC treatment records are not found.  The only development required is to request Service Treatment Records (STRs).  </w:t>
            </w:r>
            <w:r w:rsidR="0089182D"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89182D">
              <w:rPr>
                <w:rFonts w:ascii="Arial" w:hAnsi="Arial" w:cs="Arial"/>
                <w:color w:val="000000" w:themeColor="text1"/>
                <w:sz w:val="20"/>
                <w:szCs w:val="20"/>
              </w:rPr>
              <w:t xml:space="preserve">the Reserve </w:t>
            </w:r>
            <w:r w:rsidR="0089182D" w:rsidRPr="006C10A2">
              <w:rPr>
                <w:rFonts w:ascii="Arial" w:hAnsi="Arial" w:cs="Arial"/>
                <w:color w:val="000000" w:themeColor="text1"/>
                <w:sz w:val="20"/>
                <w:szCs w:val="20"/>
              </w:rPr>
              <w:t xml:space="preserve">unit for storage and maintenance.  Additionally, STRs were </w:t>
            </w:r>
            <w:r w:rsidR="0089182D">
              <w:rPr>
                <w:rFonts w:ascii="Arial" w:hAnsi="Arial" w:cs="Arial"/>
                <w:color w:val="000000" w:themeColor="text1"/>
                <w:sz w:val="20"/>
                <w:szCs w:val="20"/>
              </w:rPr>
              <w:t xml:space="preserve">not </w:t>
            </w:r>
            <w:r w:rsidR="0089182D" w:rsidRPr="006C10A2">
              <w:rPr>
                <w:rFonts w:ascii="Arial" w:hAnsi="Arial" w:cs="Arial"/>
                <w:color w:val="000000" w:themeColor="text1"/>
                <w:sz w:val="20"/>
                <w:szCs w:val="20"/>
              </w:rPr>
              <w:t xml:space="preserve">available in JLV, so submitting a PIES RV1 is appropriate.  </w:t>
            </w:r>
            <w:r w:rsidR="0089182D">
              <w:rPr>
                <w:rFonts w:ascii="Arial" w:hAnsi="Arial" w:cs="Arial"/>
                <w:color w:val="000000" w:themeColor="text1"/>
                <w:sz w:val="20"/>
                <w:szCs w:val="20"/>
              </w:rPr>
              <w:t xml:space="preserve">See steps 4 and 5 from </w:t>
            </w:r>
            <w:r w:rsidR="0089182D" w:rsidRPr="006C10A2">
              <w:rPr>
                <w:rFonts w:ascii="Arial" w:hAnsi="Arial" w:cs="Arial"/>
                <w:color w:val="000000" w:themeColor="text1"/>
                <w:sz w:val="20"/>
                <w:szCs w:val="20"/>
              </w:rPr>
              <w:t xml:space="preserve">M21-1 </w:t>
            </w:r>
            <w:r w:rsidR="001F4F1D" w:rsidRPr="001F4F1D">
              <w:rPr>
                <w:rFonts w:ascii="Arial" w:hAnsi="Arial" w:cs="Arial"/>
                <w:color w:val="000000" w:themeColor="text1"/>
                <w:sz w:val="20"/>
                <w:szCs w:val="20"/>
              </w:rPr>
              <w:t>III.ii.2.B.1.b</w:t>
            </w:r>
            <w:r w:rsidR="001F4F1D" w:rsidRPr="001F4F1D" w:rsidDel="001F4F1D">
              <w:rPr>
                <w:rFonts w:ascii="Arial" w:hAnsi="Arial" w:cs="Arial"/>
                <w:color w:val="000000" w:themeColor="text1"/>
                <w:sz w:val="20"/>
                <w:szCs w:val="20"/>
              </w:rPr>
              <w:t xml:space="preserve"> </w:t>
            </w:r>
            <w:r w:rsidR="0089182D" w:rsidRPr="006C10A2">
              <w:rPr>
                <w:rFonts w:ascii="Arial" w:hAnsi="Arial" w:cs="Arial"/>
                <w:color w:val="000000" w:themeColor="text1"/>
                <w:sz w:val="20"/>
                <w:szCs w:val="20"/>
              </w:rPr>
              <w:t>– Obtaining STRs for Members of the Reserve or National Guard.</w:t>
            </w:r>
          </w:p>
          <w:p w14:paraId="06063C33" w14:textId="1E4B5A58" w:rsidR="00044AFA" w:rsidRPr="00237691" w:rsidRDefault="00044AFA" w:rsidP="00044AFA">
            <w:pPr>
              <w:tabs>
                <w:tab w:val="left" w:pos="7710"/>
              </w:tabs>
              <w:autoSpaceDE w:val="0"/>
              <w:autoSpaceDN w:val="0"/>
              <w:adjustRightInd w:val="0"/>
              <w:rPr>
                <w:rFonts w:ascii="Arial" w:hAnsi="Arial" w:cs="Arial"/>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32A0653F"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658F8CB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r w:rsidRPr="00237691">
              <w:rPr>
                <w:rFonts w:ascii="Arial" w:hAnsi="Arial" w:cs="Arial"/>
                <w:sz w:val="20"/>
                <w:szCs w:val="20"/>
              </w:rPr>
              <w:t xml:space="preserve"> </w:t>
            </w:r>
          </w:p>
          <w:p w14:paraId="5E06B0B8" w14:textId="77777777" w:rsidR="004A75D8" w:rsidRPr="00237691" w:rsidRDefault="004A75D8" w:rsidP="00D143E9">
            <w:pPr>
              <w:rPr>
                <w:rFonts w:ascii="Arial" w:hAnsi="Arial" w:cs="Arial"/>
                <w:sz w:val="20"/>
                <w:szCs w:val="20"/>
              </w:rPr>
            </w:pPr>
          </w:p>
          <w:p w14:paraId="0D590861" w14:textId="23F2731D" w:rsidR="004D2036" w:rsidRPr="00A73A39" w:rsidRDefault="00EC128D" w:rsidP="00EC128D">
            <w:pPr>
              <w:pStyle w:val="ListParagraph"/>
              <w:numPr>
                <w:ilvl w:val="0"/>
                <w:numId w:val="16"/>
              </w:numPr>
              <w:rPr>
                <w:highlight w:val="green"/>
              </w:rPr>
            </w:pPr>
            <w:r w:rsidRPr="00A73A39">
              <w:rPr>
                <w:rFonts w:ascii="Arial" w:hAnsi="Arial" w:cs="Arial"/>
                <w:sz w:val="20"/>
                <w:szCs w:val="20"/>
                <w:highlight w:val="green"/>
              </w:rPr>
              <w:t>Submit a PIES RV1 request code to obtain STRs</w:t>
            </w: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AAACA56" w14:textId="0D0205FA"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6B2D75" w:rsidRPr="006C10A2">
              <w:rPr>
                <w:rFonts w:ascii="Arial" w:hAnsi="Arial" w:cs="Arial"/>
                <w:sz w:val="20"/>
                <w:szCs w:val="20"/>
              </w:rPr>
              <w:t xml:space="preserve">Since </w:t>
            </w:r>
            <w:r w:rsidR="006C10A2">
              <w:rPr>
                <w:rFonts w:ascii="Arial" w:hAnsi="Arial" w:cs="Arial"/>
                <w:sz w:val="20"/>
                <w:szCs w:val="20"/>
              </w:rPr>
              <w:t xml:space="preserve">the Veteran was immediately assigned to a Reserve unit after </w:t>
            </w:r>
            <w:r w:rsidR="006C10A2" w:rsidRPr="006C10A2">
              <w:rPr>
                <w:rFonts w:ascii="Arial" w:hAnsi="Arial" w:cs="Arial"/>
                <w:sz w:val="20"/>
                <w:szCs w:val="20"/>
              </w:rPr>
              <w:t xml:space="preserve">separation from active duty service and </w:t>
            </w:r>
            <w:r w:rsidR="006B2D75" w:rsidRPr="006C10A2">
              <w:rPr>
                <w:rFonts w:ascii="Arial" w:hAnsi="Arial" w:cs="Arial"/>
                <w:sz w:val="20"/>
                <w:szCs w:val="20"/>
              </w:rPr>
              <w:t xml:space="preserve">STRs were </w:t>
            </w:r>
            <w:r w:rsidR="001667F2">
              <w:rPr>
                <w:rFonts w:ascii="Arial" w:hAnsi="Arial" w:cs="Arial"/>
                <w:sz w:val="20"/>
                <w:szCs w:val="20"/>
              </w:rPr>
              <w:t>not available in JLV</w:t>
            </w:r>
            <w:r w:rsidR="006B2D75" w:rsidRPr="006C10A2">
              <w:rPr>
                <w:rFonts w:ascii="Arial" w:hAnsi="Arial" w:cs="Arial"/>
                <w:sz w:val="20"/>
                <w:szCs w:val="20"/>
              </w:rPr>
              <w:t xml:space="preserve">, </w:t>
            </w:r>
            <w:r w:rsidR="006C10A2" w:rsidRPr="006C10A2">
              <w:rPr>
                <w:rFonts w:ascii="Arial" w:hAnsi="Arial" w:cs="Arial"/>
                <w:sz w:val="20"/>
                <w:szCs w:val="20"/>
              </w:rPr>
              <w:t xml:space="preserve">submitting a PIES RV1 is appropriate.  </w:t>
            </w:r>
            <w:r w:rsidR="001667F2">
              <w:rPr>
                <w:rFonts w:ascii="Arial" w:hAnsi="Arial" w:cs="Arial"/>
                <w:sz w:val="20"/>
                <w:szCs w:val="20"/>
              </w:rPr>
              <w:t xml:space="preserve">See steps 4 and 5 from </w:t>
            </w:r>
            <w:r w:rsidR="006C10A2" w:rsidRPr="006C10A2">
              <w:rPr>
                <w:rFonts w:ascii="Arial" w:hAnsi="Arial" w:cs="Arial"/>
                <w:sz w:val="20"/>
                <w:szCs w:val="20"/>
              </w:rPr>
              <w:t xml:space="preserve">M21-1 </w:t>
            </w:r>
            <w:r w:rsidR="00A76F82" w:rsidRPr="00A76F82">
              <w:rPr>
                <w:rFonts w:ascii="Arial" w:hAnsi="Arial" w:cs="Arial"/>
                <w:sz w:val="20"/>
                <w:szCs w:val="20"/>
              </w:rPr>
              <w:t>III.ii.2.B.1.b</w:t>
            </w:r>
            <w:r w:rsidR="00A76F82" w:rsidRPr="00A76F82" w:rsidDel="00A76F82">
              <w:rPr>
                <w:rFonts w:ascii="Arial" w:hAnsi="Arial" w:cs="Arial"/>
                <w:sz w:val="20"/>
                <w:szCs w:val="20"/>
              </w:rPr>
              <w:t xml:space="preserve"> </w:t>
            </w:r>
            <w:r w:rsidR="006C10A2" w:rsidRPr="006C10A2">
              <w:rPr>
                <w:rFonts w:ascii="Arial" w:hAnsi="Arial" w:cs="Arial"/>
                <w:sz w:val="20"/>
                <w:szCs w:val="20"/>
              </w:rPr>
              <w:t>– Obtaining STRs for Members of the Reserve or National Guard.</w:t>
            </w:r>
          </w:p>
          <w:p w14:paraId="75212200"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88F946D" w14:textId="21AC0C15" w:rsidR="006C10A2" w:rsidRPr="006C10A2" w:rsidRDefault="004D2036" w:rsidP="006C10A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C10A2" w:rsidRPr="006C10A2">
              <w:rPr>
                <w:rFonts w:ascii="Arial" w:hAnsi="Arial" w:cs="Arial"/>
                <w:color w:val="000000" w:themeColor="text1"/>
                <w:sz w:val="20"/>
                <w:szCs w:val="20"/>
              </w:rPr>
              <w:t xml:space="preserve">Evidence shows that this Veteran was immediately assigned to a Reserve unit after being released from active duty, so the Army sent his STRs to </w:t>
            </w:r>
            <w:r w:rsidR="001667F2">
              <w:rPr>
                <w:rFonts w:ascii="Arial" w:hAnsi="Arial" w:cs="Arial"/>
                <w:color w:val="000000" w:themeColor="text1"/>
                <w:sz w:val="20"/>
                <w:szCs w:val="20"/>
              </w:rPr>
              <w:t xml:space="preserve">the Reserve </w:t>
            </w:r>
            <w:r w:rsidR="006C10A2" w:rsidRPr="006C10A2">
              <w:rPr>
                <w:rFonts w:ascii="Arial" w:hAnsi="Arial" w:cs="Arial"/>
                <w:color w:val="000000" w:themeColor="text1"/>
                <w:sz w:val="20"/>
                <w:szCs w:val="20"/>
              </w:rPr>
              <w:t xml:space="preserve">unit for storage and maintenance.  Additionally, STRs were </w:t>
            </w:r>
            <w:r w:rsidR="001667F2">
              <w:rPr>
                <w:rFonts w:ascii="Arial" w:hAnsi="Arial" w:cs="Arial"/>
                <w:color w:val="000000" w:themeColor="text1"/>
                <w:sz w:val="20"/>
                <w:szCs w:val="20"/>
              </w:rPr>
              <w:t xml:space="preserve">not </w:t>
            </w:r>
            <w:r w:rsidR="006C10A2" w:rsidRPr="006C10A2">
              <w:rPr>
                <w:rFonts w:ascii="Arial" w:hAnsi="Arial" w:cs="Arial"/>
                <w:color w:val="000000" w:themeColor="text1"/>
                <w:sz w:val="20"/>
                <w:szCs w:val="20"/>
              </w:rPr>
              <w:t xml:space="preserve">available in JLV, so submitting a PIES RV1 is appropriate.  </w:t>
            </w:r>
            <w:r w:rsidR="001667F2">
              <w:rPr>
                <w:rFonts w:ascii="Arial" w:hAnsi="Arial" w:cs="Arial"/>
                <w:color w:val="000000" w:themeColor="text1"/>
                <w:sz w:val="20"/>
                <w:szCs w:val="20"/>
              </w:rPr>
              <w:t xml:space="preserve">See steps 4 and 5 from </w:t>
            </w:r>
            <w:r w:rsidR="006C10A2" w:rsidRPr="006C10A2">
              <w:rPr>
                <w:rFonts w:ascii="Arial" w:hAnsi="Arial" w:cs="Arial"/>
                <w:color w:val="000000" w:themeColor="text1"/>
                <w:sz w:val="20"/>
                <w:szCs w:val="20"/>
              </w:rPr>
              <w:t xml:space="preserve">M21-1 </w:t>
            </w:r>
            <w:r w:rsidR="00A76F82" w:rsidRPr="00A76F82">
              <w:rPr>
                <w:rFonts w:ascii="Arial" w:hAnsi="Arial" w:cs="Arial"/>
                <w:color w:val="000000" w:themeColor="text1"/>
                <w:sz w:val="20"/>
                <w:szCs w:val="20"/>
              </w:rPr>
              <w:t>III.ii.2.B.1.b</w:t>
            </w:r>
            <w:r w:rsidR="00A76F82" w:rsidRPr="00A76F82" w:rsidDel="00A76F82">
              <w:rPr>
                <w:rFonts w:ascii="Arial" w:hAnsi="Arial" w:cs="Arial"/>
                <w:color w:val="000000" w:themeColor="text1"/>
                <w:sz w:val="20"/>
                <w:szCs w:val="20"/>
              </w:rPr>
              <w:t xml:space="preserve"> </w:t>
            </w:r>
            <w:r w:rsidR="006C10A2" w:rsidRPr="006C10A2">
              <w:rPr>
                <w:rFonts w:ascii="Arial" w:hAnsi="Arial" w:cs="Arial"/>
                <w:color w:val="000000" w:themeColor="text1"/>
                <w:sz w:val="20"/>
                <w:szCs w:val="20"/>
              </w:rPr>
              <w:t>– Obtaining STRs for Members of the Reserve or National Guard.</w:t>
            </w:r>
          </w:p>
          <w:p w14:paraId="272D972D" w14:textId="61613C8D" w:rsidR="004A75D8" w:rsidRPr="006A0F48" w:rsidRDefault="004A75D8" w:rsidP="006A0F48">
            <w:pPr>
              <w:tabs>
                <w:tab w:val="left" w:pos="7710"/>
              </w:tabs>
              <w:autoSpaceDE w:val="0"/>
              <w:autoSpaceDN w:val="0"/>
              <w:adjustRightInd w:val="0"/>
              <w:rPr>
                <w:rStyle w:val="Hyperlink"/>
                <w:rFonts w:ascii="Arial" w:hAnsi="Arial" w:cs="Arial"/>
                <w:color w:val="FF0000"/>
                <w:sz w:val="20"/>
                <w:szCs w:val="20"/>
                <w:u w:val="none"/>
              </w:rPr>
            </w:pP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1DBAD3A7" w:rsidR="004A75D8" w:rsidRPr="002971D3" w:rsidRDefault="000C36E2" w:rsidP="00D143E9">
            <w:pPr>
              <w:autoSpaceDE w:val="0"/>
              <w:autoSpaceDN w:val="0"/>
              <w:adjustRightInd w:val="0"/>
              <w:rPr>
                <w:rFonts w:ascii="Arial" w:hAnsi="Arial" w:cs="Arial"/>
                <w:b/>
                <w:sz w:val="20"/>
                <w:szCs w:val="20"/>
              </w:rPr>
            </w:pPr>
            <w:r w:rsidRPr="0011252B">
              <w:rPr>
                <w:rFonts w:ascii="Arial" w:hAnsi="Arial" w:cs="Arial"/>
                <w:color w:val="FF0000"/>
                <w:sz w:val="20"/>
                <w:szCs w:val="20"/>
              </w:rPr>
              <w:t>Correct answer</w:t>
            </w:r>
            <w:r>
              <w:rPr>
                <w:rFonts w:ascii="Arial" w:hAnsi="Arial" w:cs="Arial"/>
                <w:color w:val="FF0000"/>
                <w:sz w:val="20"/>
                <w:szCs w:val="20"/>
              </w:rPr>
              <w:t>(</w:t>
            </w:r>
            <w:r w:rsidRPr="0011252B">
              <w:rPr>
                <w:rFonts w:ascii="Arial" w:hAnsi="Arial" w:cs="Arial"/>
                <w:color w:val="FF0000"/>
                <w:sz w:val="20"/>
                <w:szCs w:val="20"/>
              </w:rPr>
              <w:t>s</w:t>
            </w:r>
            <w:r>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45FFB534"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711BC">
              <w:rPr>
                <w:rFonts w:ascii="Arial" w:hAnsi="Arial" w:cs="Arial"/>
                <w:sz w:val="20"/>
                <w:szCs w:val="20"/>
              </w:rPr>
              <w:t>Intent to File (</w:t>
            </w:r>
            <w:r w:rsidRPr="00237691">
              <w:rPr>
                <w:rFonts w:ascii="Arial" w:hAnsi="Arial" w:cs="Arial"/>
                <w:sz w:val="20"/>
                <w:szCs w:val="20"/>
              </w:rPr>
              <w:t>ITF</w:t>
            </w:r>
            <w:r w:rsidR="009711BC">
              <w:rPr>
                <w:rFonts w:ascii="Arial" w:hAnsi="Arial" w:cs="Arial"/>
                <w:sz w:val="20"/>
                <w:szCs w:val="20"/>
              </w:rPr>
              <w:t>)</w:t>
            </w:r>
            <w:r w:rsidRPr="00237691">
              <w:rPr>
                <w:rFonts w:ascii="Arial" w:hAnsi="Arial" w:cs="Arial"/>
                <w:sz w:val="20"/>
                <w:szCs w:val="20"/>
              </w:rPr>
              <w:t xml:space="preserve"> of record with this claim?</w:t>
            </w:r>
          </w:p>
          <w:p w14:paraId="4928A123" w14:textId="77777777" w:rsidR="009355CF" w:rsidRPr="00A73A39" w:rsidRDefault="009355CF" w:rsidP="009355CF">
            <w:pPr>
              <w:pStyle w:val="ListParagraph"/>
              <w:numPr>
                <w:ilvl w:val="0"/>
                <w:numId w:val="18"/>
              </w:numPr>
              <w:spacing w:after="0" w:line="240" w:lineRule="auto"/>
              <w:rPr>
                <w:rFonts w:ascii="Arial" w:hAnsi="Arial" w:cs="Arial"/>
                <w:sz w:val="20"/>
                <w:szCs w:val="20"/>
              </w:rPr>
            </w:pPr>
            <w:r w:rsidRPr="00A73A39">
              <w:rPr>
                <w:rFonts w:ascii="Arial" w:hAnsi="Arial" w:cs="Arial"/>
                <w:sz w:val="20"/>
                <w:szCs w:val="20"/>
              </w:rPr>
              <w:t>Yes</w:t>
            </w:r>
          </w:p>
          <w:p w14:paraId="36BAA7D6" w14:textId="77777777" w:rsidR="009355CF" w:rsidRPr="00A73A39" w:rsidRDefault="009355CF" w:rsidP="002E7753">
            <w:pPr>
              <w:pStyle w:val="ListParagraph"/>
              <w:numPr>
                <w:ilvl w:val="0"/>
                <w:numId w:val="18"/>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No</w:t>
            </w:r>
          </w:p>
          <w:p w14:paraId="31C59AB4" w14:textId="77777777" w:rsidR="009355CF" w:rsidRPr="00237691" w:rsidRDefault="009355CF" w:rsidP="009355CF">
            <w:pPr>
              <w:rPr>
                <w:rFonts w:ascii="Arial" w:hAnsi="Arial" w:cs="Arial"/>
                <w:sz w:val="20"/>
                <w:szCs w:val="20"/>
              </w:rPr>
            </w:pPr>
          </w:p>
          <w:p w14:paraId="04CCBCB1"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Correct Answer Feedback</w:t>
            </w:r>
            <w:r w:rsidRPr="00FE50BA">
              <w:rPr>
                <w:rFonts w:ascii="Arial" w:hAnsi="Arial" w:cs="Arial"/>
                <w:sz w:val="20"/>
                <w:szCs w:val="20"/>
              </w:rPr>
              <w:t xml:space="preserve">: </w:t>
            </w:r>
          </w:p>
          <w:p w14:paraId="3D6F88D9" w14:textId="52D1EE3C" w:rsidR="009355CF" w:rsidRPr="00FE50BA" w:rsidRDefault="009355CF" w:rsidP="009355CF">
            <w:pPr>
              <w:tabs>
                <w:tab w:val="left" w:pos="7710"/>
              </w:tabs>
              <w:autoSpaceDE w:val="0"/>
              <w:autoSpaceDN w:val="0"/>
              <w:adjustRightInd w:val="0"/>
              <w:rPr>
                <w:rFonts w:ascii="Arial" w:hAnsi="Arial" w:cs="Arial"/>
                <w:sz w:val="20"/>
                <w:szCs w:val="20"/>
              </w:rPr>
            </w:pPr>
            <w:r w:rsidRPr="00FE50BA">
              <w:rPr>
                <w:rFonts w:ascii="Arial" w:hAnsi="Arial" w:cs="Arial"/>
                <w:sz w:val="20"/>
                <w:szCs w:val="20"/>
              </w:rPr>
              <w:t xml:space="preserve">You are 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II.iii.2.A - Intent to File</w:t>
            </w:r>
          </w:p>
          <w:p w14:paraId="7AE1CFA9" w14:textId="77777777" w:rsidR="009355CF" w:rsidRPr="00FE50BA"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FE50BA" w:rsidRDefault="009355CF" w:rsidP="009355CF">
            <w:pPr>
              <w:autoSpaceDE w:val="0"/>
              <w:autoSpaceDN w:val="0"/>
              <w:adjustRightInd w:val="0"/>
              <w:rPr>
                <w:rFonts w:ascii="Arial" w:hAnsi="Arial" w:cs="Arial"/>
                <w:sz w:val="20"/>
                <w:szCs w:val="20"/>
              </w:rPr>
            </w:pPr>
            <w:r w:rsidRPr="00FE50BA">
              <w:rPr>
                <w:rFonts w:ascii="Arial" w:hAnsi="Arial" w:cs="Arial"/>
                <w:b/>
                <w:sz w:val="20"/>
                <w:szCs w:val="20"/>
              </w:rPr>
              <w:t>Incorrect Answer Feedback</w:t>
            </w:r>
            <w:r w:rsidRPr="00FE50BA">
              <w:rPr>
                <w:rFonts w:ascii="Arial" w:hAnsi="Arial" w:cs="Arial"/>
                <w:sz w:val="20"/>
                <w:szCs w:val="20"/>
              </w:rPr>
              <w:t>:</w:t>
            </w:r>
          </w:p>
          <w:p w14:paraId="481C28F3" w14:textId="47BE7E69" w:rsidR="009355CF" w:rsidRPr="00237691" w:rsidRDefault="009355CF" w:rsidP="009355CF">
            <w:pPr>
              <w:rPr>
                <w:rFonts w:ascii="Arial" w:hAnsi="Arial" w:cs="Arial"/>
                <w:sz w:val="20"/>
                <w:szCs w:val="20"/>
              </w:rPr>
            </w:pPr>
            <w:r w:rsidRPr="00FE50BA">
              <w:rPr>
                <w:rFonts w:ascii="Arial" w:hAnsi="Arial" w:cs="Arial"/>
                <w:sz w:val="20"/>
                <w:szCs w:val="20"/>
              </w:rPr>
              <w:t xml:space="preserve">That is incorrect. </w:t>
            </w:r>
            <w:r w:rsidR="0001757E" w:rsidRPr="00FE50BA">
              <w:rPr>
                <w:rFonts w:ascii="Arial" w:hAnsi="Arial" w:cs="Arial"/>
                <w:sz w:val="20"/>
                <w:szCs w:val="20"/>
              </w:rPr>
              <w:t xml:space="preserve">There is no evidence of a completed VA Form 21-0966, conversation with the call center or employee, or the initiation of an application for benefits electronically.  </w:t>
            </w:r>
            <w:r w:rsidR="00C014A5" w:rsidRPr="00FE50BA">
              <w:rPr>
                <w:rFonts w:ascii="Arial" w:hAnsi="Arial" w:cs="Arial"/>
                <w:sz w:val="20"/>
                <w:szCs w:val="20"/>
              </w:rPr>
              <w:t xml:space="preserve"> </w:t>
            </w:r>
            <w:r w:rsidR="009D0E44" w:rsidRPr="00234C5B">
              <w:rPr>
                <w:rFonts w:ascii="Arial" w:hAnsi="Arial" w:cs="Arial"/>
                <w:sz w:val="20"/>
                <w:szCs w:val="20"/>
              </w:rPr>
              <w:t>M21-1 II.iii.2.A - Intent to File</w:t>
            </w:r>
          </w:p>
          <w:p w14:paraId="7B5BD508" w14:textId="77777777" w:rsidR="009355CF" w:rsidRPr="00237691" w:rsidRDefault="009355CF" w:rsidP="009355CF">
            <w:pPr>
              <w:rPr>
                <w:rFonts w:ascii="Arial" w:hAnsi="Arial" w:cs="Arial"/>
                <w:sz w:val="20"/>
                <w:szCs w:val="20"/>
              </w:rPr>
            </w:pPr>
          </w:p>
        </w:tc>
        <w:tc>
          <w:tcPr>
            <w:tcW w:w="7308" w:type="dxa"/>
          </w:tcPr>
          <w:p w14:paraId="5624D29F" w14:textId="018FB097"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C014A5" w:rsidRDefault="009355CF" w:rsidP="000C36E2">
            <w:pPr>
              <w:pStyle w:val="ListParagraph"/>
              <w:numPr>
                <w:ilvl w:val="0"/>
                <w:numId w:val="19"/>
              </w:numPr>
              <w:shd w:val="clear" w:color="auto" w:fill="FFFF00"/>
              <w:spacing w:after="0" w:line="240" w:lineRule="auto"/>
              <w:rPr>
                <w:rFonts w:ascii="Arial" w:hAnsi="Arial" w:cs="Arial"/>
                <w:sz w:val="20"/>
                <w:szCs w:val="20"/>
                <w:highlight w:val="green"/>
              </w:rPr>
            </w:pPr>
            <w:r w:rsidRPr="00C014A5">
              <w:rPr>
                <w:rFonts w:ascii="Arial" w:hAnsi="Arial" w:cs="Arial"/>
                <w:sz w:val="20"/>
                <w:szCs w:val="20"/>
                <w:highlight w:val="green"/>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23EE4F3" w14:textId="77777777" w:rsidR="001F4F1D" w:rsidRPr="001F4F1D" w:rsidRDefault="009355CF" w:rsidP="001F4F1D">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2E7753">
              <w:rPr>
                <w:rFonts w:ascii="Arial" w:hAnsi="Arial" w:cs="Arial"/>
                <w:sz w:val="20"/>
                <w:szCs w:val="20"/>
              </w:rPr>
              <w:t xml:space="preserve">At this time, no exams are warranted for this claim as we are </w:t>
            </w:r>
            <w:r w:rsidR="00161F51">
              <w:rPr>
                <w:rFonts w:ascii="Arial" w:hAnsi="Arial" w:cs="Arial"/>
                <w:sz w:val="20"/>
                <w:szCs w:val="20"/>
              </w:rPr>
              <w:t>awaiting service treatment records</w:t>
            </w:r>
            <w:r w:rsidR="000C36E2">
              <w:rPr>
                <w:rFonts w:ascii="Arial" w:hAnsi="Arial" w:cs="Arial"/>
                <w:sz w:val="20"/>
                <w:szCs w:val="20"/>
              </w:rPr>
              <w:t xml:space="preserve"> to support an in-service event, injury, or disease</w:t>
            </w:r>
            <w:r w:rsidR="00EC128D">
              <w:rPr>
                <w:rFonts w:ascii="Arial" w:hAnsi="Arial" w:cs="Arial"/>
                <w:sz w:val="20"/>
                <w:szCs w:val="20"/>
              </w:rPr>
              <w:t>.</w:t>
            </w:r>
            <w:r w:rsidR="000C36E2">
              <w:rPr>
                <w:rFonts w:ascii="Arial" w:hAnsi="Arial" w:cs="Arial"/>
                <w:sz w:val="20"/>
                <w:szCs w:val="20"/>
              </w:rPr>
              <w:t xml:space="preserve">  </w:t>
            </w:r>
            <w:r w:rsidR="002E7753" w:rsidRPr="00237691">
              <w:rPr>
                <w:rFonts w:ascii="Arial" w:hAnsi="Arial" w:cs="Arial"/>
                <w:sz w:val="20"/>
                <w:szCs w:val="20"/>
              </w:rPr>
              <w:t xml:space="preserve">M21-1 </w:t>
            </w:r>
          </w:p>
          <w:p w14:paraId="736544CB" w14:textId="35B49F0E" w:rsidR="001F4F1D" w:rsidRPr="001F4F1D" w:rsidRDefault="001F4F1D" w:rsidP="001F4F1D">
            <w:pPr>
              <w:tabs>
                <w:tab w:val="left" w:pos="7710"/>
              </w:tabs>
              <w:autoSpaceDE w:val="0"/>
              <w:autoSpaceDN w:val="0"/>
              <w:adjustRightInd w:val="0"/>
              <w:rPr>
                <w:rFonts w:ascii="Arial" w:hAnsi="Arial" w:cs="Arial"/>
                <w:sz w:val="20"/>
                <w:szCs w:val="20"/>
              </w:rPr>
            </w:pPr>
            <w:r w:rsidRPr="001F4F1D">
              <w:rPr>
                <w:rFonts w:ascii="Arial" w:hAnsi="Arial" w:cs="Arial"/>
                <w:sz w:val="20"/>
                <w:szCs w:val="20"/>
              </w:rPr>
              <w:t>III.i.2.C.1</w:t>
            </w:r>
            <w:r w:rsidRPr="001F4F1D" w:rsidDel="001F4F1D">
              <w:rPr>
                <w:rFonts w:ascii="Arial" w:hAnsi="Arial" w:cs="Arial"/>
                <w:sz w:val="20"/>
                <w:szCs w:val="20"/>
              </w:rPr>
              <w:t xml:space="preserve"> </w:t>
            </w:r>
            <w:r w:rsidR="002E7753" w:rsidRPr="00237691">
              <w:rPr>
                <w:rFonts w:ascii="Arial" w:hAnsi="Arial" w:cs="Arial"/>
                <w:sz w:val="20"/>
                <w:szCs w:val="20"/>
              </w:rPr>
              <w:t xml:space="preserve">- </w:t>
            </w:r>
            <w:r w:rsidR="002E7753" w:rsidRPr="00F37FCC">
              <w:rPr>
                <w:rFonts w:ascii="Arial" w:hAnsi="Arial" w:cs="Arial"/>
                <w:sz w:val="20"/>
                <w:szCs w:val="20"/>
              </w:rPr>
              <w:t xml:space="preserve">Duty to Assist with Obtaining Records </w:t>
            </w:r>
            <w:r>
              <w:rPr>
                <w:rFonts w:ascii="Arial" w:hAnsi="Arial" w:cs="Arial"/>
                <w:sz w:val="20"/>
                <w:szCs w:val="20"/>
              </w:rPr>
              <w:t xml:space="preserve">, M21-1 </w:t>
            </w:r>
          </w:p>
          <w:p w14:paraId="5DB79542" w14:textId="4941F57B" w:rsidR="009355CF" w:rsidRPr="00237691" w:rsidRDefault="001F4F1D" w:rsidP="001F4F1D">
            <w:pPr>
              <w:tabs>
                <w:tab w:val="left" w:pos="7710"/>
              </w:tabs>
              <w:autoSpaceDE w:val="0"/>
              <w:autoSpaceDN w:val="0"/>
              <w:adjustRightInd w:val="0"/>
              <w:rPr>
                <w:rFonts w:ascii="Arial" w:hAnsi="Arial" w:cs="Arial"/>
                <w:sz w:val="20"/>
                <w:szCs w:val="20"/>
              </w:rPr>
            </w:pPr>
            <w:r w:rsidRPr="001F4F1D">
              <w:rPr>
                <w:rFonts w:ascii="Arial" w:hAnsi="Arial" w:cs="Arial"/>
                <w:sz w:val="20"/>
                <w:szCs w:val="20"/>
              </w:rPr>
              <w:t>IV.i.1.A.1Duty to Provide a Medical Examination or Opinion</w:t>
            </w:r>
            <w:r w:rsidRPr="001F4F1D" w:rsidDel="001F4F1D">
              <w:rPr>
                <w:rFonts w:ascii="Arial" w:hAnsi="Arial" w:cs="Arial"/>
                <w:sz w:val="20"/>
                <w:szCs w:val="20"/>
              </w:rPr>
              <w:t xml:space="preserve"> </w:t>
            </w:r>
            <w:r w:rsidR="002E7753" w:rsidRPr="00237691">
              <w:rPr>
                <w:rFonts w:ascii="Arial" w:hAnsi="Arial" w:cs="Arial"/>
                <w:sz w:val="20"/>
                <w:szCs w:val="20"/>
              </w:rPr>
              <w:t>and 38 CFR 3.159(c)(4)</w:t>
            </w: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FD7ED9" w14:textId="1D95F74F" w:rsidR="00D370DB" w:rsidRPr="00D370DB" w:rsidRDefault="009355CF" w:rsidP="00D370DB">
            <w:pPr>
              <w:spacing w:after="158"/>
              <w:rPr>
                <w:rFonts w:ascii="Arial" w:hAnsi="Arial" w:cs="Arial"/>
                <w:sz w:val="20"/>
                <w:szCs w:val="20"/>
              </w:rPr>
            </w:pPr>
            <w:r w:rsidRPr="00237691">
              <w:rPr>
                <w:rFonts w:ascii="Arial" w:eastAsia="Times New Roman" w:hAnsi="Arial" w:cs="Arial"/>
                <w:sz w:val="20"/>
                <w:szCs w:val="20"/>
              </w:rPr>
              <w:t xml:space="preserve">That is incorrect. </w:t>
            </w:r>
            <w:r w:rsidR="000C36E2" w:rsidRPr="000C36E2">
              <w:rPr>
                <w:rFonts w:ascii="Arial" w:hAnsi="Arial" w:cs="Arial"/>
                <w:sz w:val="20"/>
                <w:szCs w:val="20"/>
              </w:rPr>
              <w:t xml:space="preserve">At this time, no exams are warranted for this claim as we are awaiting service treatment records to support an in-service event, injury, or disease.  M21-1 </w:t>
            </w:r>
            <w:r w:rsidR="00D370DB" w:rsidRPr="00D370DB">
              <w:rPr>
                <w:rFonts w:ascii="Arial" w:hAnsi="Arial" w:cs="Arial"/>
                <w:sz w:val="20"/>
                <w:szCs w:val="20"/>
              </w:rPr>
              <w:t xml:space="preserve">III.i.2.C.1 </w:t>
            </w:r>
            <w:r w:rsidR="000C36E2" w:rsidRPr="000C36E2">
              <w:rPr>
                <w:rFonts w:ascii="Arial" w:hAnsi="Arial" w:cs="Arial"/>
                <w:sz w:val="20"/>
                <w:szCs w:val="20"/>
              </w:rPr>
              <w:t xml:space="preserve">- Duty to Assist with Obtaining </w:t>
            </w:r>
            <w:r w:rsidR="00D370DB" w:rsidRPr="000C36E2">
              <w:rPr>
                <w:rFonts w:ascii="Arial" w:hAnsi="Arial" w:cs="Arial"/>
                <w:sz w:val="20"/>
                <w:szCs w:val="20"/>
              </w:rPr>
              <w:t>Records,</w:t>
            </w:r>
            <w:r w:rsidR="00D370DB" w:rsidRPr="00D370DB">
              <w:rPr>
                <w:rFonts w:ascii="Arial" w:hAnsi="Arial" w:cs="Arial"/>
                <w:sz w:val="20"/>
                <w:szCs w:val="20"/>
              </w:rPr>
              <w:t xml:space="preserve"> M21-1 </w:t>
            </w:r>
          </w:p>
          <w:p w14:paraId="6B5BE7DA" w14:textId="1D3D5224" w:rsidR="009355CF" w:rsidRPr="009355CF" w:rsidRDefault="00D370DB" w:rsidP="00D370DB">
            <w:pPr>
              <w:spacing w:after="158"/>
              <w:rPr>
                <w:rFonts w:ascii="Arial" w:eastAsia="Times New Roman" w:hAnsi="Arial" w:cs="Arial"/>
                <w:sz w:val="20"/>
                <w:szCs w:val="20"/>
              </w:rPr>
            </w:pPr>
            <w:r w:rsidRPr="00D370DB">
              <w:rPr>
                <w:rFonts w:ascii="Arial" w:hAnsi="Arial" w:cs="Arial"/>
                <w:sz w:val="20"/>
                <w:szCs w:val="20"/>
              </w:rPr>
              <w:t xml:space="preserve">IV.i.1.A.1 Duty to Provide a Medical Examination or Opinion </w:t>
            </w:r>
            <w:r w:rsidR="000C36E2" w:rsidRPr="000C36E2">
              <w:rPr>
                <w:rFonts w:ascii="Arial" w:hAnsi="Arial" w:cs="Arial"/>
                <w:sz w:val="20"/>
                <w:szCs w:val="20"/>
              </w:rPr>
              <w:t>and 38 CFR 3.159(c)(4)</w:t>
            </w:r>
          </w:p>
        </w:tc>
        <w:tc>
          <w:tcPr>
            <w:tcW w:w="7308" w:type="dxa"/>
          </w:tcPr>
          <w:p w14:paraId="0983C44F" w14:textId="0F338215" w:rsidR="00C4461C" w:rsidRPr="00237691" w:rsidRDefault="00C4461C" w:rsidP="009355CF">
            <w:pPr>
              <w:autoSpaceDE w:val="0"/>
              <w:autoSpaceDN w:val="0"/>
              <w:adjustRightInd w:val="0"/>
              <w:rPr>
                <w:rFonts w:ascii="Arial" w:hAnsi="Arial" w:cs="Arial"/>
                <w:sz w:val="20"/>
                <w:szCs w:val="20"/>
              </w:rPr>
            </w:pPr>
          </w:p>
        </w:tc>
      </w:tr>
    </w:tbl>
    <w:p w14:paraId="77419CC6" w14:textId="124E67F6" w:rsidR="006A0F48" w:rsidRDefault="006A0F48"/>
    <w:tbl>
      <w:tblPr>
        <w:tblStyle w:val="TableGrid"/>
        <w:tblW w:w="14616" w:type="dxa"/>
        <w:tblLayout w:type="fixed"/>
        <w:tblLook w:val="04A0" w:firstRow="1" w:lastRow="0" w:firstColumn="1" w:lastColumn="0" w:noHBand="0" w:noVBand="1"/>
      </w:tblPr>
      <w:tblGrid>
        <w:gridCol w:w="7308"/>
        <w:gridCol w:w="7308"/>
      </w:tblGrid>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57A7662B" w14:textId="7B099CBE" w:rsidR="00EE6713" w:rsidRPr="00A73A39" w:rsidRDefault="001C2550" w:rsidP="009355CF">
            <w:pPr>
              <w:pStyle w:val="ListParagraph"/>
              <w:numPr>
                <w:ilvl w:val="0"/>
                <w:numId w:val="3"/>
              </w:numPr>
              <w:spacing w:after="0" w:line="240" w:lineRule="auto"/>
              <w:rPr>
                <w:rFonts w:ascii="Arial" w:hAnsi="Arial" w:cs="Arial"/>
                <w:sz w:val="20"/>
                <w:szCs w:val="20"/>
                <w:highlight w:val="green"/>
              </w:rPr>
            </w:pPr>
            <w:del w:id="0" w:author="EDWARDS, LARRY D., VBADENV Trng Facility" w:date="2022-02-09T15:36:00Z">
              <w:r w:rsidRPr="00A73A39" w:rsidDel="00E06AC6">
                <w:rPr>
                  <w:rFonts w:ascii="Arial" w:hAnsi="Arial" w:cs="Arial"/>
                  <w:sz w:val="20"/>
                  <w:szCs w:val="20"/>
                  <w:highlight w:val="green"/>
                </w:rPr>
                <w:delText>Service records from Reserve/National Guard</w:delText>
              </w:r>
            </w:del>
            <w:ins w:id="1" w:author="EDWARDS, LARRY D., VBADENV Trng Facility" w:date="2022-02-09T15:36:00Z">
              <w:r w:rsidR="00E06AC6">
                <w:rPr>
                  <w:rFonts w:ascii="Arial" w:hAnsi="Arial" w:cs="Arial"/>
                  <w:sz w:val="20"/>
                  <w:szCs w:val="20"/>
                  <w:highlight w:val="green"/>
                </w:rPr>
                <w:t xml:space="preserve"> RV1-Reserve Records </w:t>
              </w:r>
            </w:ins>
            <w:ins w:id="2" w:author="EDWARDS, LARRY D., VBADENV Trng Facility" w:date="2022-02-09T15:37:00Z">
              <w:r w:rsidR="00E06AC6">
                <w:rPr>
                  <w:rFonts w:ascii="Arial" w:hAnsi="Arial" w:cs="Arial"/>
                  <w:sz w:val="20"/>
                  <w:szCs w:val="20"/>
                  <w:highlight w:val="green"/>
                </w:rPr>
                <w:t>Request</w:t>
              </w:r>
            </w:ins>
          </w:p>
          <w:p w14:paraId="7A23D5DB" w14:textId="17732601" w:rsidR="00EE6713" w:rsidRPr="00A73A39" w:rsidRDefault="00EE6713" w:rsidP="009355CF">
            <w:pPr>
              <w:pStyle w:val="ListParagraph"/>
              <w:numPr>
                <w:ilvl w:val="0"/>
                <w:numId w:val="3"/>
              </w:numPr>
              <w:spacing w:after="0" w:line="240" w:lineRule="auto"/>
              <w:rPr>
                <w:rFonts w:ascii="Arial" w:hAnsi="Arial" w:cs="Arial"/>
                <w:sz w:val="20"/>
                <w:szCs w:val="20"/>
                <w:highlight w:val="green"/>
              </w:rPr>
            </w:pPr>
            <w:r w:rsidRPr="00A73A39">
              <w:rPr>
                <w:rFonts w:ascii="Arial" w:hAnsi="Arial" w:cs="Arial"/>
                <w:sz w:val="20"/>
                <w:szCs w:val="20"/>
                <w:highlight w:val="green"/>
              </w:rPr>
              <w:t>Secondary Action Required</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548501A6" w:rsidR="009355CF" w:rsidRPr="000C36E2" w:rsidRDefault="009355CF" w:rsidP="009355CF">
            <w:pPr>
              <w:tabs>
                <w:tab w:val="left" w:pos="7710"/>
              </w:tabs>
              <w:autoSpaceDE w:val="0"/>
              <w:autoSpaceDN w:val="0"/>
              <w:adjustRightInd w:val="0"/>
              <w:rPr>
                <w:rFonts w:ascii="Arial" w:hAnsi="Arial" w:cs="Arial"/>
                <w:color w:val="000000" w:themeColor="text1"/>
                <w:sz w:val="20"/>
                <w:szCs w:val="20"/>
              </w:rPr>
            </w:pPr>
            <w:r w:rsidRPr="000C36E2">
              <w:rPr>
                <w:rFonts w:ascii="Arial" w:hAnsi="Arial" w:cs="Arial"/>
                <w:color w:val="000000" w:themeColor="text1"/>
                <w:sz w:val="20"/>
                <w:szCs w:val="20"/>
              </w:rPr>
              <w:t xml:space="preserve">Great job! Tracked items are required for all pending development. </w:t>
            </w:r>
            <w:r w:rsidR="00CD2689"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Pr="000C36E2">
              <w:rPr>
                <w:rFonts w:ascii="Arial" w:hAnsi="Arial" w:cs="Arial"/>
                <w:color w:val="000000" w:themeColor="text1"/>
                <w:sz w:val="20"/>
                <w:szCs w:val="20"/>
              </w:rPr>
              <w:t xml:space="preserve">.  M21-1 </w:t>
            </w:r>
            <w:r w:rsidR="00D370DB" w:rsidRPr="00D370DB">
              <w:rPr>
                <w:rFonts w:ascii="Arial" w:hAnsi="Arial" w:cs="Arial"/>
                <w:color w:val="000000" w:themeColor="text1"/>
                <w:sz w:val="20"/>
                <w:szCs w:val="20"/>
              </w:rPr>
              <w:t>III.i.2.F.1</w:t>
            </w:r>
            <w:r w:rsidR="00D370DB" w:rsidRPr="00D370DB" w:rsidDel="00D370DB">
              <w:rPr>
                <w:rFonts w:ascii="Arial" w:hAnsi="Arial" w:cs="Arial"/>
                <w:color w:val="000000" w:themeColor="text1"/>
                <w:sz w:val="20"/>
                <w:szCs w:val="20"/>
              </w:rPr>
              <w:t xml:space="preserve"> </w:t>
            </w:r>
            <w:r w:rsidRPr="000C36E2">
              <w:rPr>
                <w:rFonts w:ascii="Arial" w:hAnsi="Arial" w:cs="Arial"/>
                <w:color w:val="000000" w:themeColor="text1"/>
                <w:sz w:val="20"/>
                <w:szCs w:val="20"/>
              </w:rPr>
              <w:t>- Record Maintenance During the Development Process</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CDAB0A6" w14:textId="0D9D1D97" w:rsidR="009355CF" w:rsidRDefault="009355CF" w:rsidP="009355CF">
            <w:pPr>
              <w:rPr>
                <w:rFonts w:ascii="Arial" w:hAnsi="Arial" w:cs="Arial"/>
                <w:sz w:val="20"/>
              </w:rPr>
            </w:pPr>
            <w:r w:rsidRPr="00CC2FE5">
              <w:rPr>
                <w:rFonts w:ascii="Arial" w:hAnsi="Arial" w:cs="Arial"/>
                <w:sz w:val="20"/>
              </w:rPr>
              <w:t xml:space="preserve">Sorry, that is not correct. Tracked items are required for all pending development. </w:t>
            </w:r>
            <w:r w:rsidR="000C36E2" w:rsidRPr="000C36E2">
              <w:rPr>
                <w:rFonts w:ascii="Arial" w:hAnsi="Arial" w:cs="Arial"/>
                <w:color w:val="000000" w:themeColor="text1"/>
                <w:sz w:val="20"/>
                <w:szCs w:val="20"/>
              </w:rPr>
              <w:t xml:space="preserve">The tracked items for this case are </w:t>
            </w:r>
            <w:r w:rsidR="001667F2">
              <w:rPr>
                <w:rFonts w:ascii="Arial" w:hAnsi="Arial" w:cs="Arial"/>
                <w:color w:val="000000" w:themeColor="text1"/>
                <w:sz w:val="20"/>
                <w:szCs w:val="20"/>
              </w:rPr>
              <w:t>Service records from Reserve/National Guard</w:t>
            </w:r>
            <w:r w:rsidR="000C36E2" w:rsidRPr="000C36E2">
              <w:rPr>
                <w:rFonts w:ascii="Arial" w:hAnsi="Arial" w:cs="Arial"/>
                <w:color w:val="000000" w:themeColor="text1"/>
                <w:sz w:val="20"/>
                <w:szCs w:val="20"/>
              </w:rPr>
              <w:t xml:space="preserve"> and Secondary Action Required.</w:t>
            </w:r>
            <w:r w:rsidR="000C36E2">
              <w:rPr>
                <w:rFonts w:ascii="Arial" w:hAnsi="Arial" w:cs="Arial"/>
                <w:sz w:val="20"/>
              </w:rPr>
              <w:t xml:space="preserve">  </w:t>
            </w:r>
            <w:r w:rsidRPr="00CC2FE5">
              <w:rPr>
                <w:rFonts w:ascii="Arial" w:hAnsi="Arial" w:cs="Arial"/>
                <w:sz w:val="20"/>
              </w:rPr>
              <w:t xml:space="preserve">M21-1 </w:t>
            </w:r>
            <w:r w:rsidR="00D370DB" w:rsidRPr="00D370DB">
              <w:rPr>
                <w:rFonts w:ascii="Arial" w:hAnsi="Arial" w:cs="Arial"/>
                <w:sz w:val="20"/>
              </w:rPr>
              <w:t>III.i.2.F.1</w:t>
            </w:r>
            <w:r w:rsidR="00D370DB" w:rsidRPr="00D370DB" w:rsidDel="00D370DB">
              <w:rPr>
                <w:rFonts w:ascii="Arial" w:hAnsi="Arial" w:cs="Arial"/>
                <w:sz w:val="20"/>
              </w:rPr>
              <w:t xml:space="preserve"> </w:t>
            </w:r>
            <w:r w:rsidRPr="00CC2FE5">
              <w:rPr>
                <w:rFonts w:ascii="Arial" w:hAnsi="Arial" w:cs="Arial"/>
                <w:sz w:val="20"/>
              </w:rPr>
              <w:t>- Record Maintenance During the Development Process</w:t>
            </w:r>
          </w:p>
          <w:p w14:paraId="5CB7A14D" w14:textId="77777777" w:rsidR="00CD2689" w:rsidRPr="00CC2FE5" w:rsidRDefault="00CD2689" w:rsidP="009355CF">
            <w:pPr>
              <w:rPr>
                <w:rFonts w:ascii="Arial" w:hAnsi="Arial" w:cs="Arial"/>
              </w:rPr>
            </w:pPr>
          </w:p>
        </w:tc>
        <w:tc>
          <w:tcPr>
            <w:tcW w:w="7308" w:type="dxa"/>
          </w:tcPr>
          <w:p w14:paraId="10CCA5D4" w14:textId="77777777" w:rsidR="009355CF" w:rsidRDefault="009355CF" w:rsidP="009355CF">
            <w:pPr>
              <w:autoSpaceDE w:val="0"/>
              <w:autoSpaceDN w:val="0"/>
              <w:adjustRightInd w:val="0"/>
              <w:rPr>
                <w:rFonts w:ascii="Arial" w:hAnsi="Arial" w:cs="Arial"/>
                <w:sz w:val="20"/>
                <w:szCs w:val="20"/>
              </w:rPr>
            </w:pPr>
          </w:p>
          <w:p w14:paraId="16027E66" w14:textId="77777777" w:rsidR="0011252B" w:rsidRDefault="0011252B" w:rsidP="009355CF">
            <w:pPr>
              <w:autoSpaceDE w:val="0"/>
              <w:autoSpaceDN w:val="0"/>
              <w:adjustRightInd w:val="0"/>
              <w:rPr>
                <w:rFonts w:ascii="Arial" w:hAnsi="Arial" w:cs="Arial"/>
                <w:sz w:val="20"/>
                <w:szCs w:val="20"/>
              </w:rPr>
            </w:pPr>
          </w:p>
          <w:p w14:paraId="78B7D45C" w14:textId="77777777" w:rsidR="0011252B" w:rsidRDefault="0011252B" w:rsidP="009355CF">
            <w:pPr>
              <w:autoSpaceDE w:val="0"/>
              <w:autoSpaceDN w:val="0"/>
              <w:adjustRightInd w:val="0"/>
              <w:rPr>
                <w:rFonts w:ascii="Arial" w:hAnsi="Arial" w:cs="Arial"/>
                <w:sz w:val="20"/>
                <w:szCs w:val="20"/>
              </w:rPr>
            </w:pPr>
          </w:p>
          <w:p w14:paraId="3F5ACE4D" w14:textId="77777777" w:rsidR="0011252B" w:rsidRPr="00237691" w:rsidRDefault="0011252B" w:rsidP="009355CF">
            <w:pPr>
              <w:autoSpaceDE w:val="0"/>
              <w:autoSpaceDN w:val="0"/>
              <w:adjustRightInd w:val="0"/>
              <w:rPr>
                <w:rFonts w:ascii="Arial" w:hAnsi="Arial" w:cs="Arial"/>
                <w:sz w:val="20"/>
                <w:szCs w:val="20"/>
              </w:rPr>
            </w:pPr>
            <w:r w:rsidRPr="0011252B">
              <w:rPr>
                <w:rFonts w:ascii="Arial" w:hAnsi="Arial" w:cs="Arial"/>
                <w:color w:val="FF0000"/>
                <w:sz w:val="20"/>
                <w:szCs w:val="20"/>
              </w:rPr>
              <w:t>Correct answer</w:t>
            </w:r>
            <w:r w:rsidR="00CD2689">
              <w:rPr>
                <w:rFonts w:ascii="Arial" w:hAnsi="Arial" w:cs="Arial"/>
                <w:color w:val="FF0000"/>
                <w:sz w:val="20"/>
                <w:szCs w:val="20"/>
              </w:rPr>
              <w:t>(</w:t>
            </w:r>
            <w:r w:rsidRPr="0011252B">
              <w:rPr>
                <w:rFonts w:ascii="Arial" w:hAnsi="Arial" w:cs="Arial"/>
                <w:color w:val="FF0000"/>
                <w:sz w:val="20"/>
                <w:szCs w:val="20"/>
              </w:rPr>
              <w:t>s</w:t>
            </w:r>
            <w:r w:rsidR="00CD2689">
              <w:rPr>
                <w:rFonts w:ascii="Arial" w:hAnsi="Arial" w:cs="Arial"/>
                <w:color w:val="FF0000"/>
                <w:sz w:val="20"/>
                <w:szCs w:val="20"/>
              </w:rPr>
              <w:t>)</w:t>
            </w:r>
            <w:r w:rsidRPr="0011252B">
              <w:rPr>
                <w:rFonts w:ascii="Arial" w:hAnsi="Arial" w:cs="Arial"/>
                <w:color w:val="FF0000"/>
                <w:sz w:val="20"/>
                <w:szCs w:val="20"/>
              </w:rPr>
              <w:t xml:space="preserve"> + 4 distractors</w:t>
            </w: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65576E34" w:rsidR="009355CF" w:rsidRPr="00A73A39" w:rsidRDefault="009355CF" w:rsidP="00DB14B2">
            <w:pPr>
              <w:pStyle w:val="ListParagraph"/>
              <w:numPr>
                <w:ilvl w:val="0"/>
                <w:numId w:val="2"/>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Exam review – not yet performed</w:t>
            </w:r>
            <w:r w:rsidR="0011252B" w:rsidRPr="00A73A39">
              <w:rPr>
                <w:rFonts w:ascii="Arial" w:hAnsi="Arial" w:cs="Arial"/>
                <w:sz w:val="20"/>
                <w:szCs w:val="20"/>
                <w:highlight w:val="green"/>
              </w:rPr>
              <w:t>.</w:t>
            </w:r>
            <w:r w:rsidRPr="00A73A39">
              <w:rPr>
                <w:rFonts w:ascii="Arial" w:hAnsi="Arial" w:cs="Arial"/>
                <w:sz w:val="20"/>
                <w:szCs w:val="20"/>
                <w:highlight w:val="green"/>
              </w:rPr>
              <w:t xml:space="preserve"> Detailed explanation as to why the exam has yet to be performed</w:t>
            </w:r>
            <w:r w:rsidR="001667F2" w:rsidRPr="00A73A39">
              <w:rPr>
                <w:rFonts w:ascii="Arial" w:hAnsi="Arial" w:cs="Arial"/>
                <w:sz w:val="20"/>
                <w:szCs w:val="20"/>
                <w:highlight w:val="green"/>
              </w:rPr>
              <w:t>.</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D8F27F" w14:textId="09849C86" w:rsidR="00D370DB" w:rsidRPr="00D370DB" w:rsidRDefault="009355CF" w:rsidP="00D370DB">
            <w:pPr>
              <w:tabs>
                <w:tab w:val="left" w:pos="7710"/>
              </w:tabs>
              <w:autoSpaceDE w:val="0"/>
              <w:autoSpaceDN w:val="0"/>
              <w:adjustRightInd w:val="0"/>
              <w:rPr>
                <w:rFonts w:ascii="Arial" w:hAnsi="Arial" w:cs="Arial"/>
                <w:color w:val="000000" w:themeColor="text1"/>
                <w:sz w:val="20"/>
                <w:szCs w:val="20"/>
              </w:rPr>
            </w:pPr>
            <w:r w:rsidRPr="00237691">
              <w:rPr>
                <w:rFonts w:ascii="Arial" w:hAnsi="Arial" w:cs="Arial"/>
                <w:sz w:val="20"/>
                <w:szCs w:val="20"/>
              </w:rPr>
              <w:t xml:space="preserve">Great job!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xml:space="preserve">. The note is required to begin with "Exam Review" when entering the note in VBMS.  M21-1 </w:t>
            </w:r>
            <w:r w:rsidR="00D370DB" w:rsidRPr="00D370DB">
              <w:rPr>
                <w:rFonts w:ascii="Arial" w:hAnsi="Arial" w:cs="Arial"/>
                <w:color w:val="000000" w:themeColor="text1"/>
                <w:sz w:val="20"/>
                <w:szCs w:val="20"/>
              </w:rPr>
              <w:t xml:space="preserve">III.i.2.C.1 </w:t>
            </w:r>
            <w:r w:rsidRPr="003C043B">
              <w:rPr>
                <w:rFonts w:ascii="Arial" w:hAnsi="Arial" w:cs="Arial"/>
                <w:color w:val="000000" w:themeColor="text1"/>
                <w:sz w:val="20"/>
                <w:szCs w:val="20"/>
              </w:rPr>
              <w:t xml:space="preserve">- </w:t>
            </w:r>
            <w:r w:rsidR="00F37FCC" w:rsidRPr="003C043B">
              <w:rPr>
                <w:rFonts w:ascii="Arial" w:hAnsi="Arial" w:cs="Arial"/>
                <w:color w:val="000000" w:themeColor="text1"/>
                <w:sz w:val="20"/>
                <w:szCs w:val="20"/>
              </w:rPr>
              <w:t xml:space="preserve">Duty to Assist with Obtaining </w:t>
            </w:r>
            <w:r w:rsidR="00D370DB" w:rsidRPr="003C043B">
              <w:rPr>
                <w:rFonts w:ascii="Arial" w:hAnsi="Arial" w:cs="Arial"/>
                <w:color w:val="000000" w:themeColor="text1"/>
                <w:sz w:val="20"/>
                <w:szCs w:val="20"/>
              </w:rPr>
              <w:t>Records,</w:t>
            </w:r>
            <w:r w:rsidR="00D370DB" w:rsidRPr="00D370DB">
              <w:rPr>
                <w:rFonts w:ascii="Arial" w:hAnsi="Arial" w:cs="Arial"/>
                <w:color w:val="000000" w:themeColor="text1"/>
                <w:sz w:val="20"/>
                <w:szCs w:val="20"/>
              </w:rPr>
              <w:t xml:space="preserve"> M21-1 </w:t>
            </w:r>
          </w:p>
          <w:p w14:paraId="2F0B696B" w14:textId="1B0C70A4" w:rsidR="009355CF" w:rsidRPr="003C043B" w:rsidRDefault="00D370DB" w:rsidP="00D370DB">
            <w:pPr>
              <w:tabs>
                <w:tab w:val="left" w:pos="7710"/>
              </w:tabs>
              <w:autoSpaceDE w:val="0"/>
              <w:autoSpaceDN w:val="0"/>
              <w:adjustRightInd w:val="0"/>
              <w:rPr>
                <w:rFonts w:ascii="Arial" w:hAnsi="Arial" w:cs="Arial"/>
                <w:color w:val="000000" w:themeColor="text1"/>
                <w:sz w:val="20"/>
                <w:szCs w:val="20"/>
              </w:rPr>
            </w:pPr>
            <w:r w:rsidRPr="00D370DB">
              <w:rPr>
                <w:rFonts w:ascii="Arial" w:hAnsi="Arial" w:cs="Arial"/>
                <w:color w:val="000000" w:themeColor="text1"/>
                <w:sz w:val="20"/>
                <w:szCs w:val="20"/>
              </w:rPr>
              <w:t>IV.i.1.A.1 Duty to Provide a Medical Examination or Opinion</w:t>
            </w:r>
          </w:p>
          <w:p w14:paraId="63D80709" w14:textId="77777777" w:rsidR="009355CF" w:rsidRPr="003C043B" w:rsidRDefault="009355CF" w:rsidP="009355CF">
            <w:pPr>
              <w:tabs>
                <w:tab w:val="left" w:pos="7710"/>
              </w:tabs>
              <w:autoSpaceDE w:val="0"/>
              <w:autoSpaceDN w:val="0"/>
              <w:adjustRightInd w:val="0"/>
              <w:rPr>
                <w:rFonts w:ascii="Arial" w:hAnsi="Arial" w:cs="Arial"/>
                <w:color w:val="000000" w:themeColor="text1"/>
                <w:sz w:val="20"/>
                <w:szCs w:val="20"/>
              </w:rPr>
            </w:pPr>
          </w:p>
          <w:p w14:paraId="7192C3F3" w14:textId="77777777" w:rsidR="009355CF" w:rsidRPr="003C043B" w:rsidRDefault="009355CF" w:rsidP="009355CF">
            <w:pPr>
              <w:autoSpaceDE w:val="0"/>
              <w:autoSpaceDN w:val="0"/>
              <w:adjustRightInd w:val="0"/>
              <w:rPr>
                <w:rFonts w:ascii="Arial" w:hAnsi="Arial" w:cs="Arial"/>
                <w:color w:val="000000" w:themeColor="text1"/>
                <w:sz w:val="20"/>
                <w:szCs w:val="20"/>
              </w:rPr>
            </w:pPr>
            <w:r w:rsidRPr="003C043B">
              <w:rPr>
                <w:rFonts w:ascii="Arial" w:hAnsi="Arial" w:cs="Arial"/>
                <w:b/>
                <w:color w:val="000000" w:themeColor="text1"/>
                <w:sz w:val="20"/>
                <w:szCs w:val="20"/>
              </w:rPr>
              <w:t>Incorrect Answer Feedback</w:t>
            </w:r>
            <w:r w:rsidRPr="003C043B">
              <w:rPr>
                <w:rFonts w:ascii="Arial" w:hAnsi="Arial" w:cs="Arial"/>
                <w:color w:val="000000" w:themeColor="text1"/>
                <w:sz w:val="20"/>
                <w:szCs w:val="20"/>
              </w:rPr>
              <w:t>:</w:t>
            </w:r>
          </w:p>
          <w:p w14:paraId="6B9E32EB" w14:textId="7E29E824" w:rsidR="00D370DB" w:rsidRPr="00D370DB" w:rsidRDefault="009355CF" w:rsidP="00D370DB">
            <w:pPr>
              <w:rPr>
                <w:rFonts w:ascii="Arial" w:hAnsi="Arial" w:cs="Arial"/>
                <w:color w:val="000000" w:themeColor="text1"/>
                <w:sz w:val="20"/>
                <w:szCs w:val="20"/>
              </w:rPr>
            </w:pPr>
            <w:r w:rsidRPr="003C043B">
              <w:rPr>
                <w:rFonts w:ascii="Arial" w:hAnsi="Arial" w:cs="Arial"/>
                <w:color w:val="000000" w:themeColor="text1"/>
                <w:sz w:val="20"/>
                <w:szCs w:val="20"/>
              </w:rPr>
              <w:t xml:space="preserve">Sorry, that is not correct. The examination review is </w:t>
            </w:r>
            <w:r w:rsidR="003C043B" w:rsidRPr="003C043B">
              <w:rPr>
                <w:rFonts w:ascii="Arial" w:hAnsi="Arial" w:cs="Arial"/>
                <w:color w:val="000000" w:themeColor="text1"/>
                <w:sz w:val="20"/>
                <w:szCs w:val="20"/>
              </w:rPr>
              <w:t>not yet performed as we are awaiting the retrieval of STRs to determine if in-service event, injury, or disease is supported by STRs</w:t>
            </w:r>
            <w:r w:rsidRPr="003C043B">
              <w:rPr>
                <w:rFonts w:ascii="Arial" w:hAnsi="Arial" w:cs="Arial"/>
                <w:color w:val="000000" w:themeColor="text1"/>
                <w:sz w:val="20"/>
                <w:szCs w:val="20"/>
              </w:rPr>
              <w:t>. The note is required to begin with "Exam Review" when entering the note in VBMS.  M21-</w:t>
            </w:r>
            <w:r w:rsidR="00D370DB">
              <w:t xml:space="preserve"> </w:t>
            </w:r>
            <w:r w:rsidR="00D370DB" w:rsidRPr="00D370DB">
              <w:rPr>
                <w:rFonts w:ascii="Arial" w:hAnsi="Arial" w:cs="Arial"/>
                <w:color w:val="000000" w:themeColor="text1"/>
                <w:sz w:val="20"/>
                <w:szCs w:val="20"/>
              </w:rPr>
              <w:t xml:space="preserve">III.i.2.C.1 </w:t>
            </w:r>
            <w:r w:rsidRPr="003C043B">
              <w:rPr>
                <w:rFonts w:ascii="Arial" w:hAnsi="Arial" w:cs="Arial"/>
                <w:color w:val="000000" w:themeColor="text1"/>
                <w:sz w:val="20"/>
                <w:szCs w:val="20"/>
              </w:rPr>
              <w:t xml:space="preserve">- </w:t>
            </w:r>
            <w:r w:rsidR="00F37FCC" w:rsidRPr="003C043B">
              <w:rPr>
                <w:rFonts w:ascii="Arial" w:hAnsi="Arial" w:cs="Arial"/>
                <w:color w:val="000000" w:themeColor="text1"/>
                <w:sz w:val="20"/>
                <w:szCs w:val="20"/>
              </w:rPr>
              <w:t xml:space="preserve">Duty to Assist with Obtaining </w:t>
            </w:r>
            <w:r w:rsidR="00D370DB" w:rsidRPr="003C043B">
              <w:rPr>
                <w:rFonts w:ascii="Arial" w:hAnsi="Arial" w:cs="Arial"/>
                <w:color w:val="000000" w:themeColor="text1"/>
                <w:sz w:val="20"/>
                <w:szCs w:val="20"/>
              </w:rPr>
              <w:t>Records,</w:t>
            </w:r>
            <w:r w:rsidR="00D370DB" w:rsidRPr="00D370DB">
              <w:rPr>
                <w:rFonts w:ascii="Arial" w:hAnsi="Arial" w:cs="Arial"/>
                <w:color w:val="000000" w:themeColor="text1"/>
                <w:sz w:val="20"/>
                <w:szCs w:val="20"/>
              </w:rPr>
              <w:t xml:space="preserve"> M21-1 </w:t>
            </w:r>
          </w:p>
          <w:p w14:paraId="6D0A7A30" w14:textId="28BB95D4" w:rsidR="009355CF" w:rsidRPr="003C043B" w:rsidRDefault="00D370DB" w:rsidP="00D370DB">
            <w:pPr>
              <w:rPr>
                <w:rFonts w:ascii="Arial" w:hAnsi="Arial" w:cs="Arial"/>
                <w:color w:val="000000" w:themeColor="text1"/>
                <w:sz w:val="20"/>
                <w:szCs w:val="20"/>
              </w:rPr>
            </w:pPr>
            <w:r w:rsidRPr="00D370DB">
              <w:rPr>
                <w:rFonts w:ascii="Arial" w:hAnsi="Arial" w:cs="Arial"/>
                <w:color w:val="000000" w:themeColor="text1"/>
                <w:sz w:val="20"/>
                <w:szCs w:val="20"/>
              </w:rPr>
              <w:t>IV.i.1.A.1 Duty to Provide a Medical Examination or Opinion</w:t>
            </w:r>
          </w:p>
          <w:p w14:paraId="54BEC054" w14:textId="7A6E1AE3" w:rsidR="00F37FCC" w:rsidRPr="00237691" w:rsidRDefault="00F37FCC" w:rsidP="009355CF">
            <w:pPr>
              <w:rPr>
                <w:rFonts w:ascii="Arial" w:hAnsi="Arial" w:cs="Arial"/>
                <w:sz w:val="20"/>
                <w:szCs w:val="20"/>
              </w:rPr>
            </w:pPr>
          </w:p>
        </w:tc>
        <w:tc>
          <w:tcPr>
            <w:tcW w:w="7308" w:type="dxa"/>
          </w:tcPr>
          <w:p w14:paraId="127CE508" w14:textId="147F8A3C"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A73A39" w:rsidRDefault="009355CF" w:rsidP="00DB14B2">
            <w:pPr>
              <w:pStyle w:val="ListParagraph"/>
              <w:numPr>
                <w:ilvl w:val="0"/>
                <w:numId w:val="1"/>
              </w:numPr>
              <w:shd w:val="clear" w:color="auto" w:fill="FFFF00"/>
              <w:spacing w:after="0" w:line="240" w:lineRule="auto"/>
              <w:rPr>
                <w:rFonts w:ascii="Arial" w:hAnsi="Arial" w:cs="Arial"/>
                <w:sz w:val="20"/>
                <w:szCs w:val="20"/>
                <w:highlight w:val="green"/>
              </w:rPr>
            </w:pPr>
            <w:r w:rsidRPr="00A73A39">
              <w:rPr>
                <w:rFonts w:ascii="Arial" w:hAnsi="Arial" w:cs="Arial"/>
                <w:sz w:val="20"/>
                <w:szCs w:val="20"/>
                <w:highlight w:val="green"/>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3F6FBD75"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r w:rsidRPr="00DB14B2">
              <w:rPr>
                <w:rFonts w:ascii="Arial" w:hAnsi="Arial" w:cs="Arial"/>
                <w:color w:val="000000" w:themeColor="text1"/>
                <w:sz w:val="20"/>
                <w:szCs w:val="20"/>
              </w:rPr>
              <w:t xml:space="preserve">Great job! </w:t>
            </w:r>
            <w:r w:rsidR="0070586B" w:rsidRPr="00DB14B2">
              <w:rPr>
                <w:rFonts w:ascii="Arial" w:hAnsi="Arial" w:cs="Arial"/>
                <w:color w:val="000000" w:themeColor="text1"/>
                <w:sz w:val="20"/>
                <w:szCs w:val="20"/>
              </w:rPr>
              <w:t xml:space="preserve">The current status of this claim is </w:t>
            </w:r>
            <w:r w:rsidR="00DB14B2" w:rsidRPr="00DB14B2">
              <w:rPr>
                <w:rFonts w:ascii="Arial" w:hAnsi="Arial" w:cs="Arial"/>
                <w:color w:val="000000" w:themeColor="text1"/>
                <w:sz w:val="20"/>
                <w:szCs w:val="20"/>
              </w:rPr>
              <w:t>open as the claim is pending development prior to making a rating decision</w:t>
            </w:r>
            <w:r w:rsidRPr="00DB14B2">
              <w:rPr>
                <w:rFonts w:ascii="Arial" w:hAnsi="Arial" w:cs="Arial"/>
                <w:color w:val="000000" w:themeColor="text1"/>
                <w:sz w:val="20"/>
                <w:szCs w:val="20"/>
              </w:rPr>
              <w:t>.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 xml:space="preserve">M21-1 </w:t>
            </w:r>
            <w:r w:rsidR="00D370DB" w:rsidRPr="00D370DB">
              <w:rPr>
                <w:rFonts w:ascii="Arial" w:hAnsi="Arial" w:cs="Arial"/>
                <w:color w:val="000000" w:themeColor="text1"/>
                <w:sz w:val="20"/>
                <w:szCs w:val="20"/>
              </w:rPr>
              <w:t>III.i.2.F</w:t>
            </w:r>
            <w:r w:rsidRPr="00DB14B2">
              <w:rPr>
                <w:rFonts w:ascii="Arial" w:hAnsi="Arial" w:cs="Arial"/>
                <w:color w:val="000000" w:themeColor="text1"/>
                <w:sz w:val="20"/>
                <w:szCs w:val="20"/>
              </w:rPr>
              <w:t>- Record Maintenance During the Development Process</w:t>
            </w:r>
          </w:p>
          <w:p w14:paraId="5AF3B7DD" w14:textId="77777777" w:rsidR="009355CF" w:rsidRPr="00DB14B2" w:rsidRDefault="009355CF" w:rsidP="009355CF">
            <w:pPr>
              <w:tabs>
                <w:tab w:val="left" w:pos="7710"/>
              </w:tabs>
              <w:autoSpaceDE w:val="0"/>
              <w:autoSpaceDN w:val="0"/>
              <w:adjustRightInd w:val="0"/>
              <w:rPr>
                <w:rFonts w:ascii="Arial" w:hAnsi="Arial" w:cs="Arial"/>
                <w:color w:val="000000" w:themeColor="text1"/>
                <w:sz w:val="20"/>
                <w:szCs w:val="20"/>
              </w:rPr>
            </w:pPr>
          </w:p>
          <w:p w14:paraId="52E17525" w14:textId="77777777" w:rsidR="009355CF" w:rsidRPr="00DB14B2" w:rsidRDefault="009355CF" w:rsidP="009355CF">
            <w:pPr>
              <w:autoSpaceDE w:val="0"/>
              <w:autoSpaceDN w:val="0"/>
              <w:adjustRightInd w:val="0"/>
              <w:rPr>
                <w:rFonts w:ascii="Arial" w:hAnsi="Arial" w:cs="Arial"/>
                <w:color w:val="000000" w:themeColor="text1"/>
                <w:sz w:val="20"/>
                <w:szCs w:val="20"/>
              </w:rPr>
            </w:pPr>
            <w:r w:rsidRPr="00DB14B2">
              <w:rPr>
                <w:rFonts w:ascii="Arial" w:hAnsi="Arial" w:cs="Arial"/>
                <w:b/>
                <w:color w:val="000000" w:themeColor="text1"/>
                <w:sz w:val="20"/>
                <w:szCs w:val="20"/>
              </w:rPr>
              <w:t>Incorrect Answer Feedback</w:t>
            </w:r>
            <w:r w:rsidRPr="00DB14B2">
              <w:rPr>
                <w:rFonts w:ascii="Arial" w:hAnsi="Arial" w:cs="Arial"/>
                <w:color w:val="000000" w:themeColor="text1"/>
                <w:sz w:val="20"/>
                <w:szCs w:val="20"/>
              </w:rPr>
              <w:t>:</w:t>
            </w:r>
          </w:p>
          <w:p w14:paraId="2E5800CE" w14:textId="3CC40A5F" w:rsidR="009355CF" w:rsidRPr="00DB14B2" w:rsidRDefault="009355CF" w:rsidP="009355CF">
            <w:pPr>
              <w:rPr>
                <w:rFonts w:ascii="Arial" w:hAnsi="Arial" w:cs="Arial"/>
                <w:color w:val="000000" w:themeColor="text1"/>
                <w:sz w:val="20"/>
                <w:szCs w:val="20"/>
              </w:rPr>
            </w:pPr>
            <w:r w:rsidRPr="00DB14B2">
              <w:rPr>
                <w:rFonts w:ascii="Arial" w:hAnsi="Arial" w:cs="Arial"/>
                <w:color w:val="000000" w:themeColor="text1"/>
                <w:sz w:val="20"/>
                <w:szCs w:val="20"/>
              </w:rPr>
              <w:t xml:space="preserve">Sorry, that is not correct. </w:t>
            </w:r>
            <w:r w:rsidR="00CD2689" w:rsidRPr="00DB14B2">
              <w:rPr>
                <w:rFonts w:ascii="Arial" w:hAnsi="Arial" w:cs="Arial"/>
                <w:color w:val="000000" w:themeColor="text1"/>
                <w:sz w:val="20"/>
                <w:szCs w:val="20"/>
              </w:rPr>
              <w:t xml:space="preserve">The current status of this claim is </w:t>
            </w:r>
            <w:r w:rsidR="00DB14B2" w:rsidRPr="00DB14B2">
              <w:rPr>
                <w:rFonts w:ascii="Arial" w:hAnsi="Arial" w:cs="Arial"/>
                <w:color w:val="000000" w:themeColor="text1"/>
                <w:sz w:val="20"/>
                <w:szCs w:val="20"/>
              </w:rPr>
              <w:t>open as the claim is pending development prior to making a rating decision</w:t>
            </w:r>
            <w:r w:rsidR="00A15739" w:rsidRPr="00DB14B2">
              <w:rPr>
                <w:rFonts w:ascii="Arial" w:hAnsi="Arial" w:cs="Arial"/>
                <w:color w:val="000000" w:themeColor="text1"/>
                <w:sz w:val="20"/>
                <w:szCs w:val="20"/>
              </w:rPr>
              <w:t xml:space="preserve">. </w:t>
            </w:r>
            <w:r w:rsidR="00397A70" w:rsidRPr="00DB14B2">
              <w:rPr>
                <w:rFonts w:ascii="Arial" w:hAnsi="Arial" w:cs="Arial"/>
                <w:color w:val="000000" w:themeColor="text1"/>
                <w:sz w:val="20"/>
                <w:szCs w:val="20"/>
              </w:rPr>
              <w:t xml:space="preserve">M21-4, Appendix D, Index of Claim Stage Indicators and </w:t>
            </w:r>
            <w:r w:rsidRPr="00DB14B2">
              <w:rPr>
                <w:rFonts w:ascii="Arial" w:hAnsi="Arial" w:cs="Arial"/>
                <w:color w:val="000000" w:themeColor="text1"/>
                <w:sz w:val="20"/>
                <w:szCs w:val="20"/>
              </w:rPr>
              <w:t xml:space="preserve">M21-1 </w:t>
            </w:r>
            <w:r w:rsidR="00D370DB" w:rsidRPr="00D370DB">
              <w:rPr>
                <w:rFonts w:ascii="Arial" w:hAnsi="Arial" w:cs="Arial"/>
                <w:color w:val="000000" w:themeColor="text1"/>
                <w:sz w:val="20"/>
                <w:szCs w:val="20"/>
              </w:rPr>
              <w:t>III.i.2.F</w:t>
            </w:r>
            <w:r w:rsidRPr="00DB14B2">
              <w:rPr>
                <w:rFonts w:ascii="Arial" w:hAnsi="Arial" w:cs="Arial"/>
                <w:color w:val="000000" w:themeColor="text1"/>
                <w:sz w:val="20"/>
                <w:szCs w:val="20"/>
              </w:rPr>
              <w:t xml:space="preserve">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34D8F354"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F5CB5"/>
    <w:multiLevelType w:val="hybridMultilevel"/>
    <w:tmpl w:val="C03A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C78CE"/>
    <w:multiLevelType w:val="hybridMultilevel"/>
    <w:tmpl w:val="7E54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96B64"/>
    <w:multiLevelType w:val="hybridMultilevel"/>
    <w:tmpl w:val="4B4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821C7"/>
    <w:multiLevelType w:val="hybridMultilevel"/>
    <w:tmpl w:val="196E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A2766"/>
    <w:multiLevelType w:val="hybridMultilevel"/>
    <w:tmpl w:val="BC66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3"/>
  </w:num>
  <w:num w:numId="4">
    <w:abstractNumId w:val="10"/>
  </w:num>
  <w:num w:numId="5">
    <w:abstractNumId w:val="23"/>
  </w:num>
  <w:num w:numId="6">
    <w:abstractNumId w:val="24"/>
  </w:num>
  <w:num w:numId="7">
    <w:abstractNumId w:val="17"/>
  </w:num>
  <w:num w:numId="8">
    <w:abstractNumId w:val="15"/>
  </w:num>
  <w:num w:numId="9">
    <w:abstractNumId w:val="29"/>
  </w:num>
  <w:num w:numId="10">
    <w:abstractNumId w:val="11"/>
  </w:num>
  <w:num w:numId="11">
    <w:abstractNumId w:val="13"/>
  </w:num>
  <w:num w:numId="12">
    <w:abstractNumId w:val="5"/>
  </w:num>
  <w:num w:numId="13">
    <w:abstractNumId w:val="28"/>
  </w:num>
  <w:num w:numId="14">
    <w:abstractNumId w:val="2"/>
  </w:num>
  <w:num w:numId="15">
    <w:abstractNumId w:val="27"/>
  </w:num>
  <w:num w:numId="16">
    <w:abstractNumId w:val="25"/>
  </w:num>
  <w:num w:numId="17">
    <w:abstractNumId w:val="1"/>
  </w:num>
  <w:num w:numId="18">
    <w:abstractNumId w:val="4"/>
  </w:num>
  <w:num w:numId="19">
    <w:abstractNumId w:val="12"/>
  </w:num>
  <w:num w:numId="20">
    <w:abstractNumId w:val="19"/>
  </w:num>
  <w:num w:numId="21">
    <w:abstractNumId w:val="21"/>
  </w:num>
  <w:num w:numId="22">
    <w:abstractNumId w:val="18"/>
  </w:num>
  <w:num w:numId="23">
    <w:abstractNumId w:val="6"/>
  </w:num>
  <w:num w:numId="24">
    <w:abstractNumId w:val="8"/>
  </w:num>
  <w:num w:numId="25">
    <w:abstractNumId w:val="0"/>
  </w:num>
  <w:num w:numId="26">
    <w:abstractNumId w:val="20"/>
  </w:num>
  <w:num w:numId="27">
    <w:abstractNumId w:val="22"/>
  </w:num>
  <w:num w:numId="28">
    <w:abstractNumId w:val="14"/>
  </w:num>
  <w:num w:numId="29">
    <w:abstractNumId w:val="7"/>
  </w:num>
  <w:num w:numId="30">
    <w:abstractNumId w:val="1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57E"/>
    <w:rsid w:val="0003522E"/>
    <w:rsid w:val="000353E5"/>
    <w:rsid w:val="00044AFA"/>
    <w:rsid w:val="00050702"/>
    <w:rsid w:val="00052045"/>
    <w:rsid w:val="00056DB8"/>
    <w:rsid w:val="000709D9"/>
    <w:rsid w:val="00091C59"/>
    <w:rsid w:val="00091F84"/>
    <w:rsid w:val="0009272C"/>
    <w:rsid w:val="00094A33"/>
    <w:rsid w:val="000A0119"/>
    <w:rsid w:val="000C36E2"/>
    <w:rsid w:val="000D49CD"/>
    <w:rsid w:val="000E13F4"/>
    <w:rsid w:val="00110A0D"/>
    <w:rsid w:val="0011252B"/>
    <w:rsid w:val="001277E5"/>
    <w:rsid w:val="00133242"/>
    <w:rsid w:val="00140FC3"/>
    <w:rsid w:val="00154241"/>
    <w:rsid w:val="00161F51"/>
    <w:rsid w:val="00165B0E"/>
    <w:rsid w:val="001667F2"/>
    <w:rsid w:val="00170C52"/>
    <w:rsid w:val="001736F5"/>
    <w:rsid w:val="00185320"/>
    <w:rsid w:val="00185866"/>
    <w:rsid w:val="00186554"/>
    <w:rsid w:val="00192FA4"/>
    <w:rsid w:val="00194644"/>
    <w:rsid w:val="00194910"/>
    <w:rsid w:val="001C2550"/>
    <w:rsid w:val="001D10C8"/>
    <w:rsid w:val="001F4F1D"/>
    <w:rsid w:val="001F6F94"/>
    <w:rsid w:val="00213F12"/>
    <w:rsid w:val="00224DF2"/>
    <w:rsid w:val="00234C5B"/>
    <w:rsid w:val="00237691"/>
    <w:rsid w:val="00237AFB"/>
    <w:rsid w:val="002405F3"/>
    <w:rsid w:val="00257D18"/>
    <w:rsid w:val="00260F69"/>
    <w:rsid w:val="00270A7D"/>
    <w:rsid w:val="00292AFC"/>
    <w:rsid w:val="00296C1F"/>
    <w:rsid w:val="002971D3"/>
    <w:rsid w:val="002A00BA"/>
    <w:rsid w:val="002C32E8"/>
    <w:rsid w:val="002E2842"/>
    <w:rsid w:val="002E7753"/>
    <w:rsid w:val="00300D1C"/>
    <w:rsid w:val="003273D5"/>
    <w:rsid w:val="00336CC9"/>
    <w:rsid w:val="00387691"/>
    <w:rsid w:val="00397A70"/>
    <w:rsid w:val="003A42EF"/>
    <w:rsid w:val="003B1B80"/>
    <w:rsid w:val="003C043B"/>
    <w:rsid w:val="003C301E"/>
    <w:rsid w:val="003E1268"/>
    <w:rsid w:val="00407AD4"/>
    <w:rsid w:val="00424B04"/>
    <w:rsid w:val="0042567A"/>
    <w:rsid w:val="00425AAE"/>
    <w:rsid w:val="004311ED"/>
    <w:rsid w:val="00440CB6"/>
    <w:rsid w:val="004432EA"/>
    <w:rsid w:val="004439F9"/>
    <w:rsid w:val="00452AF9"/>
    <w:rsid w:val="00463F44"/>
    <w:rsid w:val="00470EAE"/>
    <w:rsid w:val="00474D5A"/>
    <w:rsid w:val="0049689D"/>
    <w:rsid w:val="004A41C4"/>
    <w:rsid w:val="004A75D8"/>
    <w:rsid w:val="004B3ADE"/>
    <w:rsid w:val="004C2FD2"/>
    <w:rsid w:val="004D2036"/>
    <w:rsid w:val="0051134F"/>
    <w:rsid w:val="005132C7"/>
    <w:rsid w:val="00536BC5"/>
    <w:rsid w:val="00557186"/>
    <w:rsid w:val="00563A18"/>
    <w:rsid w:val="0057656A"/>
    <w:rsid w:val="005A04D5"/>
    <w:rsid w:val="005B3FCA"/>
    <w:rsid w:val="005C1C93"/>
    <w:rsid w:val="005C2C61"/>
    <w:rsid w:val="005C390C"/>
    <w:rsid w:val="005D200E"/>
    <w:rsid w:val="005E2506"/>
    <w:rsid w:val="005E5C0F"/>
    <w:rsid w:val="005F3254"/>
    <w:rsid w:val="005F4D80"/>
    <w:rsid w:val="00606DE3"/>
    <w:rsid w:val="00611122"/>
    <w:rsid w:val="00615C61"/>
    <w:rsid w:val="0062548D"/>
    <w:rsid w:val="0065381E"/>
    <w:rsid w:val="0066364E"/>
    <w:rsid w:val="0067228A"/>
    <w:rsid w:val="00677075"/>
    <w:rsid w:val="006771CD"/>
    <w:rsid w:val="006A0B21"/>
    <w:rsid w:val="006A0D32"/>
    <w:rsid w:val="006A0F48"/>
    <w:rsid w:val="006B2D75"/>
    <w:rsid w:val="006C10A2"/>
    <w:rsid w:val="006C25B2"/>
    <w:rsid w:val="006C7F96"/>
    <w:rsid w:val="006D56E1"/>
    <w:rsid w:val="006F5C36"/>
    <w:rsid w:val="0070586B"/>
    <w:rsid w:val="00733EA3"/>
    <w:rsid w:val="00741EF2"/>
    <w:rsid w:val="00744B46"/>
    <w:rsid w:val="00745415"/>
    <w:rsid w:val="0076700A"/>
    <w:rsid w:val="00785791"/>
    <w:rsid w:val="00797568"/>
    <w:rsid w:val="007A441D"/>
    <w:rsid w:val="007B7269"/>
    <w:rsid w:val="007B759E"/>
    <w:rsid w:val="007E0461"/>
    <w:rsid w:val="007E52E4"/>
    <w:rsid w:val="007F5559"/>
    <w:rsid w:val="008242DD"/>
    <w:rsid w:val="00831AB0"/>
    <w:rsid w:val="00847CD7"/>
    <w:rsid w:val="0085079D"/>
    <w:rsid w:val="00873867"/>
    <w:rsid w:val="00875258"/>
    <w:rsid w:val="00881267"/>
    <w:rsid w:val="00887F2F"/>
    <w:rsid w:val="0089182D"/>
    <w:rsid w:val="0089367E"/>
    <w:rsid w:val="0089396B"/>
    <w:rsid w:val="008A2C07"/>
    <w:rsid w:val="008A32A1"/>
    <w:rsid w:val="008B35C5"/>
    <w:rsid w:val="008E167C"/>
    <w:rsid w:val="008E4A34"/>
    <w:rsid w:val="008E4DE0"/>
    <w:rsid w:val="0090258D"/>
    <w:rsid w:val="0091067C"/>
    <w:rsid w:val="00922CD7"/>
    <w:rsid w:val="009355CF"/>
    <w:rsid w:val="00940C53"/>
    <w:rsid w:val="009651DD"/>
    <w:rsid w:val="00970BB9"/>
    <w:rsid w:val="009711BC"/>
    <w:rsid w:val="00980BD2"/>
    <w:rsid w:val="009938B0"/>
    <w:rsid w:val="0099654B"/>
    <w:rsid w:val="009B0396"/>
    <w:rsid w:val="009B4F56"/>
    <w:rsid w:val="009C47DF"/>
    <w:rsid w:val="009C4A84"/>
    <w:rsid w:val="009C7583"/>
    <w:rsid w:val="009D0E44"/>
    <w:rsid w:val="009D2489"/>
    <w:rsid w:val="009D2C5A"/>
    <w:rsid w:val="009E4AD9"/>
    <w:rsid w:val="009F3709"/>
    <w:rsid w:val="009F4522"/>
    <w:rsid w:val="00A15739"/>
    <w:rsid w:val="00A45969"/>
    <w:rsid w:val="00A73A39"/>
    <w:rsid w:val="00A76F82"/>
    <w:rsid w:val="00A775AF"/>
    <w:rsid w:val="00A91AF0"/>
    <w:rsid w:val="00AA31E4"/>
    <w:rsid w:val="00AA57E8"/>
    <w:rsid w:val="00AB0485"/>
    <w:rsid w:val="00AC1291"/>
    <w:rsid w:val="00AC48ED"/>
    <w:rsid w:val="00B17065"/>
    <w:rsid w:val="00B17C39"/>
    <w:rsid w:val="00B21652"/>
    <w:rsid w:val="00B2727C"/>
    <w:rsid w:val="00B3433B"/>
    <w:rsid w:val="00B403F2"/>
    <w:rsid w:val="00B42B5B"/>
    <w:rsid w:val="00B521EC"/>
    <w:rsid w:val="00B64D20"/>
    <w:rsid w:val="00B73F55"/>
    <w:rsid w:val="00B80490"/>
    <w:rsid w:val="00BA48EE"/>
    <w:rsid w:val="00BA598E"/>
    <w:rsid w:val="00BC5CBC"/>
    <w:rsid w:val="00BE2005"/>
    <w:rsid w:val="00C014A5"/>
    <w:rsid w:val="00C01540"/>
    <w:rsid w:val="00C10CDF"/>
    <w:rsid w:val="00C1663A"/>
    <w:rsid w:val="00C4461C"/>
    <w:rsid w:val="00C47438"/>
    <w:rsid w:val="00C76277"/>
    <w:rsid w:val="00C85DE5"/>
    <w:rsid w:val="00C91586"/>
    <w:rsid w:val="00CB7986"/>
    <w:rsid w:val="00CC1D93"/>
    <w:rsid w:val="00CC2FE5"/>
    <w:rsid w:val="00CD163B"/>
    <w:rsid w:val="00CD2689"/>
    <w:rsid w:val="00CD5277"/>
    <w:rsid w:val="00CE15A0"/>
    <w:rsid w:val="00CE2E06"/>
    <w:rsid w:val="00CF2A97"/>
    <w:rsid w:val="00D143E9"/>
    <w:rsid w:val="00D370DB"/>
    <w:rsid w:val="00D508B5"/>
    <w:rsid w:val="00D51D68"/>
    <w:rsid w:val="00D731F1"/>
    <w:rsid w:val="00DB14B2"/>
    <w:rsid w:val="00DC2579"/>
    <w:rsid w:val="00DC46ED"/>
    <w:rsid w:val="00DE2C89"/>
    <w:rsid w:val="00DF6C89"/>
    <w:rsid w:val="00E00655"/>
    <w:rsid w:val="00E06AC6"/>
    <w:rsid w:val="00E172A5"/>
    <w:rsid w:val="00E51A0B"/>
    <w:rsid w:val="00E57196"/>
    <w:rsid w:val="00E91715"/>
    <w:rsid w:val="00E964FF"/>
    <w:rsid w:val="00EA3E3D"/>
    <w:rsid w:val="00EB69B5"/>
    <w:rsid w:val="00EC128D"/>
    <w:rsid w:val="00ED079A"/>
    <w:rsid w:val="00ED1768"/>
    <w:rsid w:val="00ED1975"/>
    <w:rsid w:val="00EE6713"/>
    <w:rsid w:val="00EF1192"/>
    <w:rsid w:val="00F053E4"/>
    <w:rsid w:val="00F21256"/>
    <w:rsid w:val="00F30508"/>
    <w:rsid w:val="00F3338D"/>
    <w:rsid w:val="00F37FCC"/>
    <w:rsid w:val="00F509C9"/>
    <w:rsid w:val="00F62350"/>
    <w:rsid w:val="00F71919"/>
    <w:rsid w:val="00FA04FD"/>
    <w:rsid w:val="00FC70EB"/>
    <w:rsid w:val="00FD7BAE"/>
    <w:rsid w:val="00FE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FA04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165780524">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96AF4-EC80-432E-8B6B-CFF635E3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2021-12-23T15:24:00Z</dcterms:created>
  <dcterms:modified xsi:type="dcterms:W3CDTF">2022-02-09T22:38:00Z</dcterms:modified>
</cp:coreProperties>
</file>