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09E75" w14:textId="7F4D4F73" w:rsidR="00B8626C" w:rsidRPr="00A54690" w:rsidRDefault="00A54690" w:rsidP="00A54690">
      <w:pPr>
        <w:jc w:val="center"/>
        <w:rPr>
          <w:b/>
          <w:i/>
          <w:sz w:val="40"/>
          <w:szCs w:val="40"/>
          <w:u w:val="single"/>
        </w:rPr>
      </w:pPr>
      <w:r w:rsidRPr="00A54690">
        <w:rPr>
          <w:b/>
          <w:i/>
          <w:sz w:val="40"/>
          <w:szCs w:val="40"/>
          <w:u w:val="single"/>
        </w:rPr>
        <w:t xml:space="preserve">VSR </w:t>
      </w:r>
      <w:r w:rsidR="00FD627A">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14:paraId="47E09E78"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6" w14:textId="77777777" w:rsidR="005627D4" w:rsidRDefault="00496DAE">
            <w:r>
              <w:t>Sequence</w:t>
            </w:r>
          </w:p>
        </w:tc>
        <w:tc>
          <w:tcPr>
            <w:tcW w:w="7380" w:type="dxa"/>
          </w:tcPr>
          <w:p w14:paraId="47E09E77" w14:textId="76624523" w:rsidR="005627D4" w:rsidRPr="00916FEF" w:rsidRDefault="00C56ED3" w:rsidP="00854D33">
            <w:pPr>
              <w:cnfStyle w:val="100000000000" w:firstRow="1" w:lastRow="0" w:firstColumn="0" w:lastColumn="0" w:oddVBand="0" w:evenVBand="0" w:oddHBand="0" w:evenHBand="0" w:firstRowFirstColumn="0" w:firstRowLastColumn="0" w:lastRowFirstColumn="0" w:lastRowLastColumn="0"/>
            </w:pPr>
            <w:r>
              <w:t>Initial</w:t>
            </w:r>
            <w:r w:rsidR="00804935">
              <w:t xml:space="preserve"> Case</w:t>
            </w:r>
          </w:p>
        </w:tc>
      </w:tr>
      <w:tr w:rsidR="005627D4" w14:paraId="47E09E7B"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9" w14:textId="77777777" w:rsidR="005627D4" w:rsidRDefault="005627D4">
            <w:r>
              <w:t>Name</w:t>
            </w:r>
          </w:p>
        </w:tc>
        <w:tc>
          <w:tcPr>
            <w:tcW w:w="7380" w:type="dxa"/>
          </w:tcPr>
          <w:p w14:paraId="47E09E7A" w14:textId="5420291F" w:rsidR="005627D4" w:rsidRPr="00916FEF" w:rsidRDefault="00B43375" w:rsidP="00854D33">
            <w:pPr>
              <w:cnfStyle w:val="000000100000" w:firstRow="0" w:lastRow="0" w:firstColumn="0" w:lastColumn="0" w:oddVBand="0" w:evenVBand="0" w:oddHBand="1" w:evenHBand="0" w:firstRowFirstColumn="0" w:firstRowLastColumn="0" w:lastRowFirstColumn="0" w:lastRowLastColumn="0"/>
              <w:rPr>
                <w:b/>
              </w:rPr>
            </w:pPr>
            <w:r>
              <w:rPr>
                <w:b/>
              </w:rPr>
              <w:t>MILLSTONE</w:t>
            </w:r>
            <w:r w:rsidR="000B1366">
              <w:rPr>
                <w:b/>
              </w:rPr>
              <w:t xml:space="preserve">, </w:t>
            </w:r>
            <w:r>
              <w:rPr>
                <w:b/>
              </w:rPr>
              <w:t>Lester</w:t>
            </w:r>
          </w:p>
        </w:tc>
      </w:tr>
      <w:tr w:rsidR="005627D4" w14:paraId="47E09E7E"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7C" w14:textId="77777777" w:rsidR="005627D4" w:rsidRDefault="005627D4">
            <w:r>
              <w:t>Claim #:</w:t>
            </w:r>
          </w:p>
        </w:tc>
        <w:tc>
          <w:tcPr>
            <w:tcW w:w="7380" w:type="dxa"/>
          </w:tcPr>
          <w:p w14:paraId="47E09E7D" w14:textId="03BCEDFA" w:rsidR="005627D4" w:rsidRPr="00916FEF" w:rsidRDefault="001A1519" w:rsidP="00854D33">
            <w:pPr>
              <w:cnfStyle w:val="000000000000" w:firstRow="0" w:lastRow="0" w:firstColumn="0" w:lastColumn="0" w:oddVBand="0" w:evenVBand="0" w:oddHBand="0" w:evenHBand="0" w:firstRowFirstColumn="0" w:firstRowLastColumn="0" w:lastRowFirstColumn="0" w:lastRowLastColumn="0"/>
              <w:rPr>
                <w:b/>
              </w:rPr>
            </w:pPr>
            <w:r>
              <w:t>6Y29XX</w:t>
            </w:r>
            <w:r w:rsidR="00406C37">
              <w:t>ZZ</w:t>
            </w:r>
          </w:p>
        </w:tc>
      </w:tr>
      <w:tr w:rsidR="005627D4" w14:paraId="47E09E81"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7F" w14:textId="77777777" w:rsidR="005627D4" w:rsidRDefault="005627D4">
            <w:r>
              <w:t>Branch of Service</w:t>
            </w:r>
          </w:p>
        </w:tc>
        <w:tc>
          <w:tcPr>
            <w:tcW w:w="7380" w:type="dxa"/>
          </w:tcPr>
          <w:p w14:paraId="47E09E80" w14:textId="7B411B5B" w:rsidR="005627D4" w:rsidRPr="00916FEF" w:rsidRDefault="00681A83" w:rsidP="00854D33">
            <w:pPr>
              <w:cnfStyle w:val="000000100000" w:firstRow="0" w:lastRow="0" w:firstColumn="0" w:lastColumn="0" w:oddVBand="0" w:evenVBand="0" w:oddHBand="1" w:evenHBand="0" w:firstRowFirstColumn="0" w:firstRowLastColumn="0" w:lastRowFirstColumn="0" w:lastRowLastColumn="0"/>
              <w:rPr>
                <w:b/>
              </w:rPr>
            </w:pPr>
            <w:r>
              <w:rPr>
                <w:b/>
              </w:rPr>
              <w:t>Army</w:t>
            </w:r>
          </w:p>
        </w:tc>
      </w:tr>
      <w:tr w:rsidR="005627D4" w14:paraId="47E09E84"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2" w14:textId="77777777" w:rsidR="005627D4" w:rsidRDefault="005627D4">
            <w:r>
              <w:t>Period of Service</w:t>
            </w:r>
          </w:p>
        </w:tc>
        <w:tc>
          <w:tcPr>
            <w:tcW w:w="7380" w:type="dxa"/>
          </w:tcPr>
          <w:p w14:paraId="47E09E83" w14:textId="3D0B24E8" w:rsidR="005627D4" w:rsidRPr="00916FEF" w:rsidRDefault="002A5324" w:rsidP="00496DAE">
            <w:pPr>
              <w:cnfStyle w:val="000000000000" w:firstRow="0" w:lastRow="0" w:firstColumn="0" w:lastColumn="0" w:oddVBand="0" w:evenVBand="0" w:oddHBand="0" w:evenHBand="0" w:firstRowFirstColumn="0" w:firstRowLastColumn="0" w:lastRowFirstColumn="0" w:lastRowLastColumn="0"/>
              <w:rPr>
                <w:b/>
              </w:rPr>
            </w:pPr>
            <w:r>
              <w:rPr>
                <w:b/>
              </w:rPr>
              <w:t>11/20/2015-11/19/2019</w:t>
            </w:r>
          </w:p>
        </w:tc>
      </w:tr>
      <w:tr w:rsidR="005627D4" w14:paraId="47E09E87"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5" w14:textId="77777777" w:rsidR="005627D4" w:rsidRDefault="005627D4">
            <w:r>
              <w:t>Type of Claim</w:t>
            </w:r>
          </w:p>
        </w:tc>
        <w:tc>
          <w:tcPr>
            <w:tcW w:w="7380" w:type="dxa"/>
          </w:tcPr>
          <w:p w14:paraId="47E09E86" w14:textId="21546520"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EP 110</w:t>
            </w:r>
            <w:r w:rsidR="00804935">
              <w:rPr>
                <w:b/>
              </w:rPr>
              <w:t>;</w:t>
            </w:r>
            <w:r>
              <w:rPr>
                <w:b/>
              </w:rPr>
              <w:t xml:space="preserve"> </w:t>
            </w:r>
            <w:r w:rsidR="001F280B">
              <w:rPr>
                <w:b/>
              </w:rPr>
              <w:t>Initial</w:t>
            </w:r>
          </w:p>
        </w:tc>
      </w:tr>
      <w:tr w:rsidR="005627D4" w14:paraId="47E09E8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8" w14:textId="77777777" w:rsidR="005627D4" w:rsidRDefault="005627D4">
            <w:r>
              <w:t>Contentions</w:t>
            </w:r>
          </w:p>
        </w:tc>
        <w:tc>
          <w:tcPr>
            <w:tcW w:w="7380" w:type="dxa"/>
          </w:tcPr>
          <w:p w14:paraId="47E09E89" w14:textId="0C80BCBC" w:rsidR="005627D4" w:rsidRPr="00916FEF" w:rsidRDefault="002A5324" w:rsidP="000050CC">
            <w:pPr>
              <w:cnfStyle w:val="000000000000" w:firstRow="0" w:lastRow="0" w:firstColumn="0" w:lastColumn="0" w:oddVBand="0" w:evenVBand="0" w:oddHBand="0" w:evenHBand="0" w:firstRowFirstColumn="0" w:firstRowLastColumn="0" w:lastRowFirstColumn="0" w:lastRowLastColumn="0"/>
              <w:rPr>
                <w:b/>
              </w:rPr>
            </w:pPr>
            <w:r>
              <w:rPr>
                <w:b/>
              </w:rPr>
              <w:t>Lumbosacral strain, Right shoulder condition</w:t>
            </w:r>
          </w:p>
        </w:tc>
      </w:tr>
      <w:tr w:rsidR="005627D4" w14:paraId="47E09E8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47E09E8B" w14:textId="77777777" w:rsidR="005627D4" w:rsidRDefault="005627D4">
            <w:r>
              <w:t>FDC Y/N</w:t>
            </w:r>
          </w:p>
        </w:tc>
        <w:tc>
          <w:tcPr>
            <w:tcW w:w="7380" w:type="dxa"/>
          </w:tcPr>
          <w:p w14:paraId="47E09E8C" w14:textId="77777777" w:rsidR="005627D4" w:rsidRPr="00916FEF" w:rsidRDefault="00496DAE" w:rsidP="00854D33">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47E09E9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47E09E8E" w14:textId="77777777" w:rsidR="005627D4" w:rsidRDefault="005627D4">
            <w:r>
              <w:t>FDC Exclusion Y/N</w:t>
            </w:r>
          </w:p>
        </w:tc>
        <w:tc>
          <w:tcPr>
            <w:tcW w:w="7380" w:type="dxa"/>
          </w:tcPr>
          <w:p w14:paraId="47E09E8F" w14:textId="757FA517" w:rsidR="005627D4" w:rsidRPr="00916FEF" w:rsidRDefault="00F2098D" w:rsidP="00854D33">
            <w:pPr>
              <w:cnfStyle w:val="000000000000" w:firstRow="0" w:lastRow="0" w:firstColumn="0" w:lastColumn="0" w:oddVBand="0" w:evenVBand="0" w:oddHBand="0" w:evenHBand="0" w:firstRowFirstColumn="0" w:firstRowLastColumn="0" w:lastRowFirstColumn="0" w:lastRowLastColumn="0"/>
              <w:rPr>
                <w:b/>
              </w:rPr>
            </w:pPr>
            <w:r>
              <w:rPr>
                <w:b/>
              </w:rPr>
              <w:t>N</w:t>
            </w:r>
          </w:p>
        </w:tc>
      </w:tr>
    </w:tbl>
    <w:p w14:paraId="47E09E91" w14:textId="77777777" w:rsidR="00B0316C" w:rsidRDefault="00B0316C"/>
    <w:tbl>
      <w:tblPr>
        <w:tblStyle w:val="LightShading-Accent1"/>
        <w:tblW w:w="0" w:type="auto"/>
        <w:tblLook w:val="04A0" w:firstRow="1" w:lastRow="0" w:firstColumn="1" w:lastColumn="0" w:noHBand="0" w:noVBand="1"/>
      </w:tblPr>
      <w:tblGrid>
        <w:gridCol w:w="2970"/>
        <w:gridCol w:w="35"/>
        <w:gridCol w:w="1809"/>
        <w:gridCol w:w="4546"/>
      </w:tblGrid>
      <w:tr w:rsidR="00176748" w14:paraId="47E09E95" w14:textId="77777777" w:rsidTr="00163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2" w14:textId="77777777" w:rsidR="00176748" w:rsidRDefault="00176748" w:rsidP="00021DAB">
            <w:r>
              <w:t>VA Forms and Revision Date</w:t>
            </w:r>
          </w:p>
        </w:tc>
        <w:tc>
          <w:tcPr>
            <w:tcW w:w="1512" w:type="dxa"/>
            <w:gridSpan w:val="2"/>
          </w:tcPr>
          <w:p w14:paraId="47E09E93" w14:textId="77777777" w:rsidR="00176748" w:rsidRDefault="00176748">
            <w:pPr>
              <w:cnfStyle w:val="100000000000" w:firstRow="1" w:lastRow="0" w:firstColumn="0" w:lastColumn="0" w:oddVBand="0" w:evenVBand="0" w:oddHBand="0" w:evenHBand="0" w:firstRowFirstColumn="0" w:firstRowLastColumn="0" w:lastRowFirstColumn="0" w:lastRowLastColumn="0"/>
            </w:pPr>
            <w:r>
              <w:t>Revision Date</w:t>
            </w:r>
          </w:p>
        </w:tc>
        <w:tc>
          <w:tcPr>
            <w:tcW w:w="5100" w:type="dxa"/>
          </w:tcPr>
          <w:p w14:paraId="47E09E94" w14:textId="77777777" w:rsidR="00176748" w:rsidRDefault="00176748">
            <w:pPr>
              <w:cnfStyle w:val="100000000000" w:firstRow="1" w:lastRow="0" w:firstColumn="0" w:lastColumn="0" w:oddVBand="0" w:evenVBand="0" w:oddHBand="0" w:evenHBand="0" w:firstRowFirstColumn="0" w:firstRowLastColumn="0" w:lastRowFirstColumn="0" w:lastRowLastColumn="0"/>
            </w:pPr>
            <w:r>
              <w:t>Required: Y/N and Details</w:t>
            </w:r>
          </w:p>
        </w:tc>
      </w:tr>
      <w:tr w:rsidR="001C417F" w14:paraId="47E09E99" w14:textId="77777777" w:rsidTr="00163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8" w:type="dxa"/>
          </w:tcPr>
          <w:p w14:paraId="47E09E96" w14:textId="77777777" w:rsidR="001C417F" w:rsidRDefault="001C417F">
            <w:r>
              <w:t xml:space="preserve">VA Form 21-526EZ     </w:t>
            </w:r>
          </w:p>
        </w:tc>
        <w:tc>
          <w:tcPr>
            <w:tcW w:w="1512" w:type="dxa"/>
            <w:gridSpan w:val="2"/>
          </w:tcPr>
          <w:p w14:paraId="47E09E97" w14:textId="299E1697" w:rsidR="001C417F" w:rsidRPr="00442A9F" w:rsidRDefault="00956126" w:rsidP="00444C70">
            <w:pPr>
              <w:cnfStyle w:val="000000100000" w:firstRow="0" w:lastRow="0" w:firstColumn="0" w:lastColumn="0" w:oddVBand="0" w:evenVBand="0" w:oddHBand="1" w:evenHBand="0" w:firstRowFirstColumn="0" w:firstRowLastColumn="0" w:lastRowFirstColumn="0" w:lastRowLastColumn="0"/>
            </w:pPr>
            <w:r>
              <w:t>09/2019</w:t>
            </w:r>
          </w:p>
        </w:tc>
        <w:tc>
          <w:tcPr>
            <w:tcW w:w="5100" w:type="dxa"/>
          </w:tcPr>
          <w:p w14:paraId="47E09E98" w14:textId="77777777" w:rsidR="001C417F" w:rsidRPr="00916FEF" w:rsidRDefault="001C417F">
            <w:pPr>
              <w:cnfStyle w:val="000000100000" w:firstRow="0" w:lastRow="0" w:firstColumn="0" w:lastColumn="0" w:oddVBand="0" w:evenVBand="0" w:oddHBand="1" w:evenHBand="0" w:firstRowFirstColumn="0" w:firstRowLastColumn="0" w:lastRowFirstColumn="0" w:lastRowLastColumn="0"/>
              <w:rPr>
                <w:b/>
              </w:rPr>
            </w:pPr>
            <w:r>
              <w:rPr>
                <w:b/>
              </w:rPr>
              <w:t>Y</w:t>
            </w:r>
          </w:p>
        </w:tc>
      </w:tr>
      <w:tr w:rsidR="005627D4" w14:paraId="47E09EDD" w14:textId="77777777" w:rsidTr="00B15E55">
        <w:tc>
          <w:tcPr>
            <w:cnfStyle w:val="001000000000" w:firstRow="0" w:lastRow="0" w:firstColumn="1" w:lastColumn="0" w:oddVBand="0" w:evenVBand="0" w:oddHBand="0" w:evenHBand="0" w:firstRowFirstColumn="0" w:firstRowLastColumn="0" w:lastRowFirstColumn="0" w:lastRowLastColumn="0"/>
            <w:tcW w:w="2766" w:type="dxa"/>
            <w:gridSpan w:val="2"/>
          </w:tcPr>
          <w:p w14:paraId="47E09EDB" w14:textId="77777777" w:rsidR="005627D4" w:rsidRDefault="005627D4">
            <w:r>
              <w:br w:type="page"/>
              <w:t>Supporting Documents</w:t>
            </w:r>
          </w:p>
        </w:tc>
        <w:tc>
          <w:tcPr>
            <w:tcW w:w="6594" w:type="dxa"/>
            <w:gridSpan w:val="2"/>
          </w:tcPr>
          <w:p w14:paraId="47E09EDC" w14:textId="77777777" w:rsidR="005627D4" w:rsidRDefault="005627D4">
            <w:pPr>
              <w:cnfStyle w:val="000000000000" w:firstRow="0" w:lastRow="0" w:firstColumn="0" w:lastColumn="0" w:oddVBand="0" w:evenVBand="0" w:oddHBand="0" w:evenHBand="0" w:firstRowFirstColumn="0" w:firstRowLastColumn="0" w:lastRowFirstColumn="0" w:lastRowLastColumn="0"/>
            </w:pPr>
            <w:r>
              <w:t>Required Y/N</w:t>
            </w:r>
          </w:p>
        </w:tc>
      </w:tr>
      <w:tr w:rsidR="005627D4" w14:paraId="47E09EE0" w14:textId="77777777" w:rsidTr="00B15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2"/>
          </w:tcPr>
          <w:p w14:paraId="47E09EDE" w14:textId="77777777" w:rsidR="005627D4" w:rsidRDefault="005627D4">
            <w:r>
              <w:t>DD214</w:t>
            </w:r>
          </w:p>
        </w:tc>
        <w:tc>
          <w:tcPr>
            <w:tcW w:w="6594" w:type="dxa"/>
            <w:gridSpan w:val="2"/>
          </w:tcPr>
          <w:p w14:paraId="47E09EDF" w14:textId="69FFF3DB" w:rsidR="005627D4" w:rsidRPr="005627D4" w:rsidRDefault="002A5324" w:rsidP="00EF7218">
            <w:pPr>
              <w:cnfStyle w:val="000000100000" w:firstRow="0" w:lastRow="0" w:firstColumn="0" w:lastColumn="0" w:oddVBand="0" w:evenVBand="0" w:oddHBand="1" w:evenHBand="0" w:firstRowFirstColumn="0" w:firstRowLastColumn="0" w:lastRowFirstColumn="0" w:lastRowLastColumn="0"/>
              <w:rPr>
                <w:b/>
              </w:rPr>
            </w:pPr>
            <w:r>
              <w:rPr>
                <w:b/>
              </w:rPr>
              <w:t>Y</w:t>
            </w:r>
          </w:p>
        </w:tc>
      </w:tr>
      <w:tr w:rsidR="00FD2ABA" w14:paraId="2FFF53C0" w14:textId="77777777" w:rsidTr="00B15E55">
        <w:tc>
          <w:tcPr>
            <w:cnfStyle w:val="001000000000" w:firstRow="0" w:lastRow="0" w:firstColumn="1" w:lastColumn="0" w:oddVBand="0" w:evenVBand="0" w:oddHBand="0" w:evenHBand="0" w:firstRowFirstColumn="0" w:firstRowLastColumn="0" w:lastRowFirstColumn="0" w:lastRowLastColumn="0"/>
            <w:tcW w:w="2766" w:type="dxa"/>
            <w:gridSpan w:val="2"/>
          </w:tcPr>
          <w:p w14:paraId="18CDE27B" w14:textId="39D00729" w:rsidR="00FD2ABA" w:rsidRDefault="00FD2ABA">
            <w:r>
              <w:t>CAPRI Enterprise Search</w:t>
            </w:r>
          </w:p>
        </w:tc>
        <w:tc>
          <w:tcPr>
            <w:tcW w:w="6594" w:type="dxa"/>
            <w:gridSpan w:val="2"/>
          </w:tcPr>
          <w:p w14:paraId="2D765749" w14:textId="1FFFA702" w:rsidR="00FD2ABA" w:rsidRPr="005627D4" w:rsidRDefault="00FD2ABA">
            <w:pPr>
              <w:cnfStyle w:val="000000000000" w:firstRow="0" w:lastRow="0" w:firstColumn="0" w:lastColumn="0" w:oddVBand="0" w:evenVBand="0" w:oddHBand="0" w:evenHBand="0" w:firstRowFirstColumn="0" w:firstRowLastColumn="0" w:lastRowFirstColumn="0" w:lastRowLastColumn="0"/>
              <w:rPr>
                <w:b/>
              </w:rPr>
            </w:pPr>
            <w:r>
              <w:rPr>
                <w:b/>
              </w:rPr>
              <w:t>Y, Negative</w:t>
            </w:r>
          </w:p>
        </w:tc>
      </w:tr>
      <w:tr w:rsidR="005627D4" w14:paraId="47E09EE3" w14:textId="77777777" w:rsidTr="00B15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dxa"/>
            <w:gridSpan w:val="2"/>
          </w:tcPr>
          <w:p w14:paraId="47E09EE1" w14:textId="08483AE2" w:rsidR="005627D4" w:rsidRDefault="00B15E55">
            <w:r>
              <w:t>VIS</w:t>
            </w:r>
            <w:r w:rsidR="00827512">
              <w:t xml:space="preserve"> Military History (VADIR)</w:t>
            </w:r>
          </w:p>
        </w:tc>
        <w:tc>
          <w:tcPr>
            <w:tcW w:w="6594" w:type="dxa"/>
            <w:gridSpan w:val="2"/>
          </w:tcPr>
          <w:p w14:paraId="47E09EE2" w14:textId="5DE830B7" w:rsidR="00F97937" w:rsidRPr="005627D4" w:rsidRDefault="00B15E55">
            <w:pPr>
              <w:cnfStyle w:val="000000100000" w:firstRow="0" w:lastRow="0" w:firstColumn="0" w:lastColumn="0" w:oddVBand="0" w:evenVBand="0" w:oddHBand="1" w:evenHBand="0" w:firstRowFirstColumn="0" w:firstRowLastColumn="0" w:lastRowFirstColumn="0" w:lastRowLastColumn="0"/>
              <w:rPr>
                <w:b/>
              </w:rPr>
            </w:pPr>
            <w:r>
              <w:rPr>
                <w:b/>
              </w:rPr>
              <w:t>Y</w:t>
            </w:r>
          </w:p>
        </w:tc>
      </w:tr>
      <w:tr w:rsidR="00331FF9" w14:paraId="47E09EF9" w14:textId="77777777" w:rsidTr="009B59A3">
        <w:tc>
          <w:tcPr>
            <w:cnfStyle w:val="001000000000" w:firstRow="0" w:lastRow="0" w:firstColumn="1" w:lastColumn="0" w:oddVBand="0" w:evenVBand="0" w:oddHBand="0" w:evenHBand="0" w:firstRowFirstColumn="0" w:firstRowLastColumn="0" w:lastRowFirstColumn="0" w:lastRowLastColumn="0"/>
            <w:tcW w:w="9360" w:type="dxa"/>
            <w:gridSpan w:val="4"/>
          </w:tcPr>
          <w:p w14:paraId="15E0EC61" w14:textId="77777777" w:rsidR="009B59A3" w:rsidRDefault="009B59A3">
            <w:pPr>
              <w:rPr>
                <w:b w:val="0"/>
              </w:rPr>
            </w:pPr>
          </w:p>
          <w:p w14:paraId="47E09EF8" w14:textId="17FE67CD" w:rsidR="00331FF9" w:rsidRPr="009B59A3" w:rsidRDefault="00331FF9">
            <w:pPr>
              <w:rPr>
                <w:bCs w:val="0"/>
              </w:rPr>
            </w:pPr>
            <w:r w:rsidRPr="009B59A3">
              <w:rPr>
                <w:bCs w:val="0"/>
              </w:rPr>
              <w:t>Scenario Comments</w:t>
            </w:r>
          </w:p>
        </w:tc>
      </w:tr>
      <w:tr w:rsidR="00331FF9" w14:paraId="47E09F55" w14:textId="77777777" w:rsidTr="009B59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4"/>
          </w:tcPr>
          <w:p w14:paraId="47E09EFA" w14:textId="5AA1DC87" w:rsidR="00126BBD" w:rsidRPr="00CF51EE" w:rsidRDefault="00126BBD" w:rsidP="004D1FD1">
            <w:pPr>
              <w:pStyle w:val="ListParagraph"/>
              <w:numPr>
                <w:ilvl w:val="0"/>
                <w:numId w:val="2"/>
              </w:numPr>
              <w:rPr>
                <w:b w:val="0"/>
              </w:rPr>
            </w:pPr>
            <w:r w:rsidRPr="00CF51EE">
              <w:rPr>
                <w:b w:val="0"/>
              </w:rPr>
              <w:t xml:space="preserve">Upload all documents for this scenario to the VBMS </w:t>
            </w:r>
            <w:r w:rsidR="00FD627A">
              <w:rPr>
                <w:b w:val="0"/>
              </w:rPr>
              <w:t>eFolder.</w:t>
            </w:r>
          </w:p>
          <w:p w14:paraId="47E09EFB" w14:textId="2F362709" w:rsidR="00126BBD" w:rsidRPr="00CF51EE" w:rsidRDefault="00126BBD" w:rsidP="004D1FD1">
            <w:pPr>
              <w:pStyle w:val="ListParagraph"/>
              <w:numPr>
                <w:ilvl w:val="0"/>
                <w:numId w:val="2"/>
              </w:numPr>
              <w:rPr>
                <w:b w:val="0"/>
              </w:rPr>
            </w:pPr>
            <w:r w:rsidRPr="00CF51EE">
              <w:rPr>
                <w:b w:val="0"/>
              </w:rPr>
              <w:t xml:space="preserve">Properly </w:t>
            </w:r>
            <w:r w:rsidR="00FD627A">
              <w:rPr>
                <w:b w:val="0"/>
              </w:rPr>
              <w:t>l</w:t>
            </w:r>
            <w:r w:rsidRPr="00CF51EE">
              <w:rPr>
                <w:b w:val="0"/>
              </w:rPr>
              <w:t xml:space="preserve">abel and establish date of receipt </w:t>
            </w:r>
          </w:p>
          <w:p w14:paraId="47E09EFC" w14:textId="77777777" w:rsidR="00126BBD" w:rsidRPr="00CF51EE" w:rsidRDefault="00126BBD" w:rsidP="004D1FD1">
            <w:pPr>
              <w:pStyle w:val="ListParagraph"/>
              <w:numPr>
                <w:ilvl w:val="0"/>
                <w:numId w:val="2"/>
              </w:numPr>
              <w:rPr>
                <w:b w:val="0"/>
              </w:rPr>
            </w:pPr>
            <w:r w:rsidRPr="00CF51EE">
              <w:rPr>
                <w:b w:val="0"/>
              </w:rPr>
              <w:t>Associating all documents to correct EP</w:t>
            </w:r>
          </w:p>
          <w:p w14:paraId="47E09EFD" w14:textId="5C0F2C60" w:rsidR="00126BBD" w:rsidRPr="00CF51EE" w:rsidRDefault="00126BBD" w:rsidP="004D1FD1">
            <w:pPr>
              <w:pStyle w:val="ListParagraph"/>
              <w:numPr>
                <w:ilvl w:val="0"/>
                <w:numId w:val="2"/>
              </w:numPr>
              <w:rPr>
                <w:b w:val="0"/>
              </w:rPr>
            </w:pPr>
            <w:r w:rsidRPr="00CF51EE">
              <w:rPr>
                <w:b w:val="0"/>
              </w:rPr>
              <w:t>Bookmark medical and dependency documents (</w:t>
            </w:r>
            <w:r w:rsidR="00C83B2D">
              <w:rPr>
                <w:b w:val="0"/>
              </w:rPr>
              <w:t>if appropriate</w:t>
            </w:r>
            <w:r w:rsidRPr="00CF51EE">
              <w:rPr>
                <w:b w:val="0"/>
              </w:rPr>
              <w:t>)</w:t>
            </w:r>
          </w:p>
          <w:p w14:paraId="47E09EFE" w14:textId="77777777" w:rsidR="00126BBD" w:rsidRPr="00CF51EE" w:rsidRDefault="00126BBD" w:rsidP="004D1FD1">
            <w:pPr>
              <w:pStyle w:val="ListParagraph"/>
              <w:numPr>
                <w:ilvl w:val="0"/>
                <w:numId w:val="2"/>
              </w:numPr>
              <w:rPr>
                <w:b w:val="0"/>
              </w:rPr>
            </w:pPr>
            <w:r w:rsidRPr="00CF51EE">
              <w:rPr>
                <w:b w:val="0"/>
              </w:rPr>
              <w:t xml:space="preserve">Update subject line </w:t>
            </w:r>
          </w:p>
          <w:p w14:paraId="097AFC48" w14:textId="77777777" w:rsidR="00C83B2D" w:rsidRPr="004B2F9D" w:rsidRDefault="00C83B2D" w:rsidP="00C83B2D">
            <w:pPr>
              <w:ind w:left="1440"/>
              <w:rPr>
                <w:b w:val="0"/>
              </w:rPr>
            </w:pPr>
            <w:r w:rsidRPr="004B2F9D">
              <w:rPr>
                <w:b w:val="0"/>
              </w:rPr>
              <w:t>Subject: VA Form 21-526EZ with additional documents</w:t>
            </w:r>
          </w:p>
          <w:p w14:paraId="4E2D1240" w14:textId="77777777" w:rsidR="00C83B2D" w:rsidRPr="004B2F9D" w:rsidRDefault="00C83B2D" w:rsidP="00C83B2D">
            <w:pPr>
              <w:ind w:left="1440"/>
              <w:rPr>
                <w:b w:val="0"/>
              </w:rPr>
            </w:pPr>
            <w:r w:rsidRPr="004B2F9D">
              <w:rPr>
                <w:b w:val="0"/>
              </w:rPr>
              <w:t>Category – Type: Applications – Original Claim: VA 21-526EZ, Fully Developed Claim (Compensation)</w:t>
            </w:r>
          </w:p>
          <w:p w14:paraId="3221EEA7" w14:textId="77777777" w:rsidR="00C83B2D" w:rsidRPr="004B2F9D" w:rsidRDefault="00C83B2D" w:rsidP="00C83B2D">
            <w:pPr>
              <w:ind w:left="1440"/>
              <w:rPr>
                <w:b w:val="0"/>
              </w:rPr>
            </w:pPr>
            <w:r w:rsidRPr="004B2F9D">
              <w:rPr>
                <w:b w:val="0"/>
              </w:rPr>
              <w:t>Content Source: VBMS</w:t>
            </w:r>
          </w:p>
          <w:p w14:paraId="5ACD487E" w14:textId="77777777" w:rsidR="00C83B2D" w:rsidRPr="004B2F9D" w:rsidRDefault="00C83B2D" w:rsidP="00C83B2D">
            <w:pPr>
              <w:ind w:left="1440"/>
              <w:rPr>
                <w:b w:val="0"/>
              </w:rPr>
            </w:pPr>
            <w:r w:rsidRPr="004B2F9D">
              <w:rPr>
                <w:b w:val="0"/>
              </w:rPr>
              <w:t>Date of Receipt – date of receipt on the 21-526EZ</w:t>
            </w:r>
          </w:p>
          <w:p w14:paraId="47E09F02" w14:textId="7AA35613" w:rsidR="00EE185C" w:rsidRPr="002A5324" w:rsidRDefault="00EE185C" w:rsidP="002A5324">
            <w:pPr>
              <w:pStyle w:val="ListParagraph"/>
              <w:numPr>
                <w:ilvl w:val="0"/>
                <w:numId w:val="2"/>
              </w:numPr>
              <w:rPr>
                <w:b w:val="0"/>
              </w:rPr>
            </w:pPr>
            <w:r w:rsidRPr="002A5324">
              <w:t>CEST EP 110LCOMP7 – Initial Live Comp &lt; 8 Issues</w:t>
            </w:r>
          </w:p>
          <w:p w14:paraId="47E09F03" w14:textId="77777777" w:rsidR="00EE185C" w:rsidRPr="00EE185C" w:rsidRDefault="00EE185C" w:rsidP="00EE185C">
            <w:pPr>
              <w:pStyle w:val="ListParagraph"/>
              <w:rPr>
                <w:b w:val="0"/>
              </w:rPr>
            </w:pPr>
            <w:r w:rsidRPr="00EE185C">
              <w:rPr>
                <w:b w:val="0"/>
              </w:rPr>
              <w:t xml:space="preserve"> Input Contentions:</w:t>
            </w:r>
          </w:p>
          <w:tbl>
            <w:tblPr>
              <w:tblStyle w:val="TableGrid"/>
              <w:tblW w:w="0" w:type="auto"/>
              <w:tblInd w:w="765" w:type="dxa"/>
              <w:tblLook w:val="04A0" w:firstRow="1" w:lastRow="0" w:firstColumn="1" w:lastColumn="0" w:noHBand="0" w:noVBand="1"/>
            </w:tblPr>
            <w:tblGrid>
              <w:gridCol w:w="4184"/>
              <w:gridCol w:w="4185"/>
            </w:tblGrid>
            <w:tr w:rsidR="00875A69" w:rsidRPr="00CC30E2" w14:paraId="47E09F1E" w14:textId="77777777" w:rsidTr="00875A69">
              <w:trPr>
                <w:trHeight w:val="1208"/>
              </w:trPr>
              <w:tc>
                <w:tcPr>
                  <w:tcW w:w="4184" w:type="dxa"/>
                </w:tcPr>
                <w:p w14:paraId="47E09F12" w14:textId="3E5400BD" w:rsidR="00875A69" w:rsidRPr="00126BBD" w:rsidRDefault="00875A69" w:rsidP="00126BBD">
                  <w:pPr>
                    <w:rPr>
                      <w:color w:val="365F91" w:themeColor="accent1" w:themeShade="BF"/>
                    </w:rPr>
                  </w:pPr>
                  <w:r w:rsidRPr="00126BBD">
                    <w:rPr>
                      <w:color w:val="365F91" w:themeColor="accent1" w:themeShade="BF"/>
                    </w:rPr>
                    <w:t xml:space="preserve">Contention: </w:t>
                  </w:r>
                  <w:r w:rsidR="002A5324">
                    <w:rPr>
                      <w:color w:val="365F91" w:themeColor="accent1" w:themeShade="BF"/>
                    </w:rPr>
                    <w:t>Lumbosacral strain</w:t>
                  </w:r>
                </w:p>
                <w:p w14:paraId="47E09F13" w14:textId="2723DBD8" w:rsidR="00875A69" w:rsidRPr="00126BBD" w:rsidRDefault="00875A69" w:rsidP="00126BBD">
                  <w:pPr>
                    <w:rPr>
                      <w:color w:val="365F91" w:themeColor="accent1" w:themeShade="BF"/>
                    </w:rPr>
                  </w:pPr>
                  <w:r w:rsidRPr="00126BBD">
                    <w:rPr>
                      <w:color w:val="365F91" w:themeColor="accent1" w:themeShade="BF"/>
                    </w:rPr>
                    <w:t>Classification:</w:t>
                  </w:r>
                  <w:r w:rsidR="00B647A6">
                    <w:rPr>
                      <w:color w:val="365F91" w:themeColor="accent1" w:themeShade="BF"/>
                    </w:rPr>
                    <w:t xml:space="preserve"> </w:t>
                  </w:r>
                  <w:r w:rsidRPr="00126BBD">
                    <w:rPr>
                      <w:color w:val="365F91" w:themeColor="accent1" w:themeShade="BF"/>
                    </w:rPr>
                    <w:t xml:space="preserve">Musculoskeletal </w:t>
                  </w:r>
                  <w:r w:rsidR="002A5324">
                    <w:rPr>
                      <w:color w:val="365F91" w:themeColor="accent1" w:themeShade="BF"/>
                    </w:rPr>
                    <w:t>–</w:t>
                  </w:r>
                  <w:r w:rsidRPr="00126BBD">
                    <w:rPr>
                      <w:color w:val="365F91" w:themeColor="accent1" w:themeShade="BF"/>
                    </w:rPr>
                    <w:t xml:space="preserve"> </w:t>
                  </w:r>
                  <w:r w:rsidR="002A5324">
                    <w:rPr>
                      <w:color w:val="365F91" w:themeColor="accent1" w:themeShade="BF"/>
                    </w:rPr>
                    <w:t>Mid/Lower Back (Thoracolumbar Spine)</w:t>
                  </w:r>
                </w:p>
                <w:p w14:paraId="47E09F14" w14:textId="588A2A43" w:rsidR="00875A69" w:rsidRPr="00126BBD" w:rsidRDefault="00875A69" w:rsidP="00126BBD">
                  <w:pPr>
                    <w:rPr>
                      <w:color w:val="365F91" w:themeColor="accent1" w:themeShade="BF"/>
                    </w:rPr>
                  </w:pPr>
                  <w:r w:rsidRPr="00126BBD">
                    <w:rPr>
                      <w:color w:val="365F91" w:themeColor="accent1" w:themeShade="BF"/>
                    </w:rPr>
                    <w:t xml:space="preserve">Date of Contention: </w:t>
                  </w:r>
                  <w:r w:rsidR="00E646C7">
                    <w:rPr>
                      <w:color w:val="1F497D" w:themeColor="text2"/>
                    </w:rPr>
                    <w:t>/10/06/2021</w:t>
                  </w:r>
                </w:p>
                <w:p w14:paraId="47E09F15"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6"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7" w14:textId="48AF11E7"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c>
                <w:tcPr>
                  <w:tcW w:w="4185" w:type="dxa"/>
                </w:tcPr>
                <w:p w14:paraId="47E09F18" w14:textId="72FCBBDE" w:rsidR="00875A69" w:rsidRPr="00126BBD" w:rsidRDefault="00875A69" w:rsidP="00126BBD">
                  <w:pPr>
                    <w:rPr>
                      <w:color w:val="365F91" w:themeColor="accent1" w:themeShade="BF"/>
                    </w:rPr>
                  </w:pPr>
                  <w:r w:rsidRPr="00126BBD">
                    <w:rPr>
                      <w:color w:val="365F91" w:themeColor="accent1" w:themeShade="BF"/>
                    </w:rPr>
                    <w:t xml:space="preserve">Contention: </w:t>
                  </w:r>
                  <w:r w:rsidR="002A5324">
                    <w:rPr>
                      <w:color w:val="365F91" w:themeColor="accent1" w:themeShade="BF"/>
                    </w:rPr>
                    <w:t>Right shoulder condition</w:t>
                  </w:r>
                </w:p>
                <w:p w14:paraId="47E09F19" w14:textId="29F04C42" w:rsidR="00875A69" w:rsidRPr="00126BBD" w:rsidRDefault="00875A69" w:rsidP="00126BBD">
                  <w:pPr>
                    <w:rPr>
                      <w:color w:val="365F91" w:themeColor="accent1" w:themeShade="BF"/>
                    </w:rPr>
                  </w:pPr>
                  <w:r w:rsidRPr="00126BBD">
                    <w:rPr>
                      <w:color w:val="365F91" w:themeColor="accent1" w:themeShade="BF"/>
                    </w:rPr>
                    <w:t>Classification</w:t>
                  </w:r>
                  <w:r w:rsidR="002A5324">
                    <w:rPr>
                      <w:color w:val="365F91" w:themeColor="accent1" w:themeShade="BF"/>
                    </w:rPr>
                    <w:t>: Musculoskeletal - Shoulder</w:t>
                  </w:r>
                </w:p>
                <w:p w14:paraId="47E09F1A" w14:textId="4784244E" w:rsidR="00875A69" w:rsidRPr="00126BBD" w:rsidRDefault="00875A69" w:rsidP="00126BBD">
                  <w:pPr>
                    <w:rPr>
                      <w:color w:val="365F91" w:themeColor="accent1" w:themeShade="BF"/>
                    </w:rPr>
                  </w:pPr>
                  <w:r w:rsidRPr="00126BBD">
                    <w:rPr>
                      <w:color w:val="365F91" w:themeColor="accent1" w:themeShade="BF"/>
                    </w:rPr>
                    <w:t xml:space="preserve">Date of Contention: </w:t>
                  </w:r>
                  <w:r w:rsidR="00E646C7">
                    <w:rPr>
                      <w:color w:val="1F497D" w:themeColor="text2"/>
                    </w:rPr>
                    <w:t>10/06/2021</w:t>
                  </w:r>
                </w:p>
                <w:p w14:paraId="47E09F1B" w14:textId="77777777" w:rsidR="00875A69" w:rsidRPr="00126BBD" w:rsidRDefault="00875A69" w:rsidP="00126BBD">
                  <w:pPr>
                    <w:rPr>
                      <w:color w:val="365F91" w:themeColor="accent1" w:themeShade="BF"/>
                    </w:rPr>
                  </w:pPr>
                  <w:r w:rsidRPr="00126BBD">
                    <w:rPr>
                      <w:color w:val="365F91" w:themeColor="accent1" w:themeShade="BF"/>
                    </w:rPr>
                    <w:t>Verified: Yes</w:t>
                  </w:r>
                  <w:r w:rsidRPr="00126BBD">
                    <w:rPr>
                      <w:color w:val="365F91" w:themeColor="accent1" w:themeShade="BF"/>
                    </w:rPr>
                    <w:tab/>
                  </w:r>
                  <w:r w:rsidRPr="00126BBD">
                    <w:rPr>
                      <w:color w:val="365F91" w:themeColor="accent1" w:themeShade="BF"/>
                    </w:rPr>
                    <w:tab/>
                  </w:r>
                  <w:r w:rsidRPr="00126BBD">
                    <w:rPr>
                      <w:color w:val="365F91" w:themeColor="accent1" w:themeShade="BF"/>
                    </w:rPr>
                    <w:tab/>
                  </w:r>
                  <w:r w:rsidRPr="00126BBD">
                    <w:rPr>
                      <w:color w:val="365F91" w:themeColor="accent1" w:themeShade="BF"/>
                    </w:rPr>
                    <w:tab/>
                    <w:t xml:space="preserve">              Type: New</w:t>
                  </w:r>
                </w:p>
                <w:p w14:paraId="47E09F1C" w14:textId="77777777" w:rsidR="00875A69" w:rsidRPr="00126BBD" w:rsidRDefault="00875A69" w:rsidP="00126BBD">
                  <w:pPr>
                    <w:rPr>
                      <w:color w:val="365F91" w:themeColor="accent1" w:themeShade="BF"/>
                    </w:rPr>
                  </w:pPr>
                  <w:r w:rsidRPr="00126BBD">
                    <w:rPr>
                      <w:color w:val="365F91" w:themeColor="accent1" w:themeShade="BF"/>
                    </w:rPr>
                    <w:t>Medical: Yes</w:t>
                  </w:r>
                </w:p>
                <w:p w14:paraId="47E09F1D" w14:textId="4E3DB929" w:rsidR="00875A69" w:rsidRPr="00126BBD" w:rsidRDefault="00875A69" w:rsidP="00126BBD">
                  <w:pPr>
                    <w:rPr>
                      <w:color w:val="365F91" w:themeColor="accent1" w:themeShade="BF"/>
                    </w:rPr>
                  </w:pPr>
                  <w:r w:rsidRPr="00126BBD">
                    <w:rPr>
                      <w:color w:val="365F91" w:themeColor="accent1" w:themeShade="BF"/>
                    </w:rPr>
                    <w:t xml:space="preserve">Special Issue: N/A </w:t>
                  </w:r>
                  <w:r w:rsidR="00FD627A">
                    <w:rPr>
                      <w:color w:val="365F91" w:themeColor="accent1" w:themeShade="BF"/>
                    </w:rPr>
                    <w:t xml:space="preserve">- </w:t>
                  </w:r>
                  <w:r w:rsidRPr="00126BBD">
                    <w:rPr>
                      <w:color w:val="365F91" w:themeColor="accent1" w:themeShade="BF"/>
                    </w:rPr>
                    <w:t>Special Issue are claim based</w:t>
                  </w:r>
                </w:p>
              </w:tc>
            </w:tr>
          </w:tbl>
          <w:p w14:paraId="19C5D253" w14:textId="53047D61" w:rsidR="00AD1AAF" w:rsidRDefault="00AD1AAF" w:rsidP="00AD1AAF">
            <w:pPr>
              <w:pStyle w:val="ListParagraph"/>
              <w:rPr>
                <w:bCs w:val="0"/>
              </w:rPr>
            </w:pPr>
          </w:p>
          <w:p w14:paraId="15BB0103" w14:textId="6DA42FB4" w:rsidR="00352D99" w:rsidRPr="00352D99" w:rsidRDefault="00D537DA" w:rsidP="009E122E">
            <w:pPr>
              <w:pStyle w:val="ListParagraph"/>
              <w:numPr>
                <w:ilvl w:val="0"/>
                <w:numId w:val="2"/>
              </w:numPr>
              <w:rPr>
                <w:b w:val="0"/>
              </w:rPr>
            </w:pPr>
            <w:r>
              <w:rPr>
                <w:b w:val="0"/>
              </w:rPr>
              <w:t>A review of the application shows that it’s signed and substantially complete.  5103 Notification requirements have been met</w:t>
            </w:r>
            <w:r w:rsidR="00F961C1">
              <w:rPr>
                <w:b w:val="0"/>
              </w:rPr>
              <w:t xml:space="preserve"> and no notification requirements for Special Issues</w:t>
            </w:r>
            <w:r w:rsidR="00B706D4">
              <w:rPr>
                <w:b w:val="0"/>
              </w:rPr>
              <w:t xml:space="preserve"> are needed.</w:t>
            </w:r>
          </w:p>
          <w:p w14:paraId="5160E84D" w14:textId="3DED0B5F" w:rsidR="00352D99" w:rsidRPr="00352D99" w:rsidRDefault="00B706D4" w:rsidP="009E122E">
            <w:pPr>
              <w:pStyle w:val="ListParagraph"/>
              <w:numPr>
                <w:ilvl w:val="0"/>
                <w:numId w:val="2"/>
              </w:numPr>
              <w:rPr>
                <w:b w:val="0"/>
              </w:rPr>
            </w:pPr>
            <w:r>
              <w:rPr>
                <w:b w:val="0"/>
              </w:rPr>
              <w:t>Discussion of Qualifying Service and</w:t>
            </w:r>
            <w:r w:rsidR="00352D99">
              <w:rPr>
                <w:b w:val="0"/>
              </w:rPr>
              <w:t xml:space="preserve"> Service Connection</w:t>
            </w:r>
          </w:p>
          <w:p w14:paraId="40DDA0E3" w14:textId="3EA4B5BA" w:rsidR="00352D99" w:rsidRPr="00352D99" w:rsidRDefault="00352D99" w:rsidP="00352D99">
            <w:pPr>
              <w:pStyle w:val="ListParagraph"/>
              <w:numPr>
                <w:ilvl w:val="0"/>
                <w:numId w:val="10"/>
              </w:numPr>
              <w:rPr>
                <w:b w:val="0"/>
              </w:rPr>
            </w:pPr>
            <w:r>
              <w:rPr>
                <w:b w:val="0"/>
              </w:rPr>
              <w:t xml:space="preserve">The Veteran claims </w:t>
            </w:r>
            <w:r w:rsidR="006E07FE">
              <w:rPr>
                <w:b w:val="0"/>
              </w:rPr>
              <w:t xml:space="preserve">a current Right shoulder condition </w:t>
            </w:r>
            <w:proofErr w:type="gramStart"/>
            <w:r w:rsidR="006E07FE">
              <w:rPr>
                <w:b w:val="0"/>
              </w:rPr>
              <w:t>as a result of</w:t>
            </w:r>
            <w:proofErr w:type="gramEnd"/>
            <w:r w:rsidR="006E07FE">
              <w:rPr>
                <w:b w:val="0"/>
              </w:rPr>
              <w:t xml:space="preserve"> dislocating their shoulder in 2017 (during active duty, which is a period of qualifying service and may be eligible for service connection)</w:t>
            </w:r>
          </w:p>
          <w:p w14:paraId="617F7D80" w14:textId="071517B1" w:rsidR="009E122E" w:rsidRPr="00F31832" w:rsidRDefault="00352D99" w:rsidP="00352D99">
            <w:pPr>
              <w:pStyle w:val="ListParagraph"/>
              <w:numPr>
                <w:ilvl w:val="0"/>
                <w:numId w:val="10"/>
              </w:numPr>
              <w:rPr>
                <w:b w:val="0"/>
              </w:rPr>
            </w:pPr>
            <w:r>
              <w:rPr>
                <w:b w:val="0"/>
              </w:rPr>
              <w:t>The</w:t>
            </w:r>
            <w:r w:rsidR="00B30670">
              <w:rPr>
                <w:b w:val="0"/>
              </w:rPr>
              <w:t xml:space="preserve"> Vetera</w:t>
            </w:r>
            <w:r>
              <w:rPr>
                <w:b w:val="0"/>
              </w:rPr>
              <w:t xml:space="preserve">n </w:t>
            </w:r>
            <w:r w:rsidR="006E07FE">
              <w:rPr>
                <w:b w:val="0"/>
              </w:rPr>
              <w:t>also claims a Lumbosacral Strain while lifting heavy gear during drill, citing that it happened in May 2020</w:t>
            </w:r>
            <w:r w:rsidR="005A1EB7">
              <w:rPr>
                <w:b w:val="0"/>
              </w:rPr>
              <w:t>.  IADT, which includes traditional drill weekends, is considered qualifying service when a claim for SC is based on disability resulting from injury incurred in the line of duty. (</w:t>
            </w:r>
            <w:r w:rsidR="00DF3123">
              <w:rPr>
                <w:b w:val="0"/>
              </w:rPr>
              <w:t>M21-1 III.i.1.A.1.c</w:t>
            </w:r>
            <w:r w:rsidR="005A1EB7">
              <w:rPr>
                <w:b w:val="0"/>
              </w:rPr>
              <w:t xml:space="preserve"> and </w:t>
            </w:r>
            <w:r w:rsidR="00DF3123">
              <w:rPr>
                <w:b w:val="0"/>
              </w:rPr>
              <w:t>M21-1 III.i.A.2.b</w:t>
            </w:r>
            <w:r w:rsidR="005A1EB7">
              <w:rPr>
                <w:b w:val="0"/>
              </w:rPr>
              <w:t>)</w:t>
            </w:r>
          </w:p>
          <w:p w14:paraId="45576367" w14:textId="556818D4" w:rsidR="00F31832" w:rsidRPr="005A1EB7" w:rsidRDefault="00F31832" w:rsidP="00352D99">
            <w:pPr>
              <w:pStyle w:val="ListParagraph"/>
              <w:numPr>
                <w:ilvl w:val="0"/>
                <w:numId w:val="10"/>
              </w:numPr>
              <w:rPr>
                <w:b w:val="0"/>
              </w:rPr>
            </w:pPr>
            <w:r>
              <w:rPr>
                <w:b w:val="0"/>
              </w:rPr>
              <w:t>All disabilities are considered claims for direct service connection, which require development for STRs, personnel records, and other relevant records to determine if examination(s) and medical opinions are warranted prior to a rating decision.</w:t>
            </w:r>
          </w:p>
          <w:p w14:paraId="1D5F0312" w14:textId="6894D50B" w:rsidR="009F0724" w:rsidRPr="002B19EC" w:rsidRDefault="00F961C1" w:rsidP="002B19EC">
            <w:pPr>
              <w:pStyle w:val="ListParagraph"/>
              <w:numPr>
                <w:ilvl w:val="0"/>
                <w:numId w:val="2"/>
              </w:numPr>
              <w:rPr>
                <w:b w:val="0"/>
              </w:rPr>
            </w:pPr>
            <w:r>
              <w:rPr>
                <w:b w:val="0"/>
              </w:rPr>
              <w:t>Service treatment records are</w:t>
            </w:r>
            <w:r w:rsidR="009E122E">
              <w:rPr>
                <w:b w:val="0"/>
              </w:rPr>
              <w:t xml:space="preserve"> not of recor</w:t>
            </w:r>
            <w:r>
              <w:rPr>
                <w:b w:val="0"/>
              </w:rPr>
              <w:t>d. Analyze the following to direct development:</w:t>
            </w:r>
          </w:p>
          <w:p w14:paraId="724381D4" w14:textId="1C08EC54" w:rsidR="00F80EBE" w:rsidRPr="00F80EBE" w:rsidRDefault="00F80EBE" w:rsidP="00F80EBE">
            <w:pPr>
              <w:ind w:left="720"/>
            </w:pPr>
            <w:r>
              <w:t>MILITARY HISTORY</w:t>
            </w:r>
          </w:p>
          <w:p w14:paraId="411D7184" w14:textId="36DAC502" w:rsidR="005607D5" w:rsidRPr="005607D5" w:rsidRDefault="005607D5" w:rsidP="005607D5">
            <w:pPr>
              <w:pStyle w:val="ListParagraph"/>
              <w:numPr>
                <w:ilvl w:val="1"/>
                <w:numId w:val="2"/>
              </w:numPr>
              <w:rPr>
                <w:b w:val="0"/>
              </w:rPr>
            </w:pPr>
            <w:r>
              <w:rPr>
                <w:b w:val="0"/>
              </w:rPr>
              <w:t>21-526EZ Service Information – The Veteran indicates active duty in the Army from 11/20/2015 to 11/19/2019.  Additionally, the Veteran indicates service in the Reserves with an obligation from 11/20/2019 to 11/20/2023 with the 313</w:t>
            </w:r>
            <w:r w:rsidRPr="005607D5">
              <w:rPr>
                <w:b w:val="0"/>
                <w:vertAlign w:val="superscript"/>
              </w:rPr>
              <w:t>th</w:t>
            </w:r>
            <w:r>
              <w:rPr>
                <w:b w:val="0"/>
              </w:rPr>
              <w:t xml:space="preserve"> Transportation (with address and phone number included).</w:t>
            </w:r>
          </w:p>
          <w:p w14:paraId="70132B56" w14:textId="2ABA8959" w:rsidR="005607D5" w:rsidRPr="005607D5" w:rsidRDefault="005607D5" w:rsidP="005607D5">
            <w:pPr>
              <w:pStyle w:val="ListParagraph"/>
              <w:numPr>
                <w:ilvl w:val="1"/>
                <w:numId w:val="2"/>
              </w:numPr>
              <w:rPr>
                <w:b w:val="0"/>
              </w:rPr>
            </w:pPr>
            <w:r>
              <w:rPr>
                <w:b w:val="0"/>
              </w:rPr>
              <w:t xml:space="preserve">DD Form 214 – This form confirms the </w:t>
            </w:r>
            <w:proofErr w:type="gramStart"/>
            <w:r>
              <w:rPr>
                <w:b w:val="0"/>
              </w:rPr>
              <w:t>active duty</w:t>
            </w:r>
            <w:proofErr w:type="gramEnd"/>
            <w:r>
              <w:rPr>
                <w:b w:val="0"/>
              </w:rPr>
              <w:t xml:space="preserve"> dates mentioned by the Veteran with honorable service in the Army from 11/20/2015 to 11/19/2019.  Additionally, there is evidence of a service obligation</w:t>
            </w:r>
            <w:r w:rsidR="00950137">
              <w:rPr>
                <w:b w:val="0"/>
              </w:rPr>
              <w:t xml:space="preserve"> and service with a Reserve Unit following release from active duty.</w:t>
            </w:r>
            <w:r w:rsidR="00F81C15">
              <w:rPr>
                <w:b w:val="0"/>
              </w:rPr>
              <w:t xml:space="preserve">  (</w:t>
            </w:r>
            <w:r w:rsidR="00DF3123">
              <w:rPr>
                <w:b w:val="0"/>
              </w:rPr>
              <w:t>M21-1 III.ii.2.A.2.b</w:t>
            </w:r>
            <w:r w:rsidR="00F81C15">
              <w:rPr>
                <w:b w:val="0"/>
              </w:rPr>
              <w:t>)</w:t>
            </w:r>
          </w:p>
          <w:p w14:paraId="73C6C506" w14:textId="25B02258" w:rsidR="005607D5" w:rsidRPr="005607D5" w:rsidRDefault="005607D5" w:rsidP="005607D5">
            <w:pPr>
              <w:pStyle w:val="ListParagraph"/>
              <w:numPr>
                <w:ilvl w:val="2"/>
                <w:numId w:val="2"/>
              </w:numPr>
              <w:rPr>
                <w:b w:val="0"/>
              </w:rPr>
            </w:pPr>
            <w:r>
              <w:rPr>
                <w:b w:val="0"/>
              </w:rPr>
              <w:t>Box 6 Reserve Obligation Termination Date is until 11/20/2023.</w:t>
            </w:r>
          </w:p>
          <w:p w14:paraId="0818508A" w14:textId="3BA0DFA2" w:rsidR="005607D5" w:rsidRPr="005607D5" w:rsidRDefault="005607D5" w:rsidP="005607D5">
            <w:pPr>
              <w:pStyle w:val="ListParagraph"/>
              <w:numPr>
                <w:ilvl w:val="2"/>
                <w:numId w:val="2"/>
              </w:numPr>
              <w:rPr>
                <w:b w:val="0"/>
              </w:rPr>
            </w:pPr>
            <w:r>
              <w:rPr>
                <w:b w:val="0"/>
              </w:rPr>
              <w:t>Box 9 Command to Which Transferred is a Reserve unit.</w:t>
            </w:r>
          </w:p>
          <w:p w14:paraId="6B661B85" w14:textId="0AD0403B" w:rsidR="009E122E" w:rsidRPr="00950137" w:rsidRDefault="005607D5" w:rsidP="005607D5">
            <w:pPr>
              <w:pStyle w:val="ListParagraph"/>
              <w:numPr>
                <w:ilvl w:val="2"/>
                <w:numId w:val="2"/>
              </w:numPr>
              <w:rPr>
                <w:b w:val="0"/>
              </w:rPr>
            </w:pPr>
            <w:r>
              <w:rPr>
                <w:b w:val="0"/>
              </w:rPr>
              <w:t>Box 23 Type of Separation shows Release from Active Duty (vs. Discharge).</w:t>
            </w:r>
          </w:p>
          <w:p w14:paraId="723CD7AF" w14:textId="5133DD0B" w:rsidR="00950137" w:rsidRPr="00F80EBE" w:rsidRDefault="00950137" w:rsidP="00950137">
            <w:pPr>
              <w:pStyle w:val="ListParagraph"/>
              <w:numPr>
                <w:ilvl w:val="1"/>
                <w:numId w:val="2"/>
              </w:numPr>
              <w:rPr>
                <w:b w:val="0"/>
              </w:rPr>
            </w:pPr>
            <w:r>
              <w:rPr>
                <w:b w:val="0"/>
              </w:rPr>
              <w:t xml:space="preserve">Veterans Information Solution (VIS) Military History (VADIR) – This again confirms </w:t>
            </w:r>
            <w:proofErr w:type="gramStart"/>
            <w:r>
              <w:rPr>
                <w:b w:val="0"/>
              </w:rPr>
              <w:t>active duty</w:t>
            </w:r>
            <w:proofErr w:type="gramEnd"/>
            <w:r>
              <w:rPr>
                <w:b w:val="0"/>
              </w:rPr>
              <w:t xml:space="preserve"> dates and service in the Army Reserves immediately following active duty.  The code in the RCC field is SA indicates they are </w:t>
            </w:r>
            <w:r w:rsidRPr="00950137">
              <w:rPr>
                <w:bCs w:val="0"/>
              </w:rPr>
              <w:t>currently an active member</w:t>
            </w:r>
            <w:r>
              <w:rPr>
                <w:b w:val="0"/>
              </w:rPr>
              <w:t xml:space="preserve"> in the Reserve and the RAD is absent.</w:t>
            </w:r>
            <w:r w:rsidR="00F81C15">
              <w:rPr>
                <w:b w:val="0"/>
              </w:rPr>
              <w:t xml:space="preserve">  (</w:t>
            </w:r>
            <w:r w:rsidR="00DF3123">
              <w:rPr>
                <w:b w:val="0"/>
              </w:rPr>
              <w:t>M21-1 III.ii.2.A.2.b</w:t>
            </w:r>
            <w:r w:rsidR="00F81C15">
              <w:rPr>
                <w:b w:val="0"/>
              </w:rPr>
              <w:t>)</w:t>
            </w:r>
          </w:p>
          <w:p w14:paraId="5CCA1C07" w14:textId="299F6F6B" w:rsidR="002B19EC" w:rsidRPr="00F80EBE" w:rsidRDefault="002B19EC" w:rsidP="002B19EC">
            <w:pPr>
              <w:ind w:left="720"/>
            </w:pPr>
            <w:r>
              <w:t>VBMS STR STATUS MESSAGE</w:t>
            </w:r>
          </w:p>
          <w:p w14:paraId="50A211EF" w14:textId="4886566E" w:rsidR="002B19EC" w:rsidRPr="002B19EC" w:rsidRDefault="002B19EC" w:rsidP="002B19EC">
            <w:pPr>
              <w:ind w:left="1080"/>
              <w:rPr>
                <w:b w:val="0"/>
                <w:bCs w:val="0"/>
              </w:rPr>
            </w:pPr>
            <w:r>
              <w:rPr>
                <w:b w:val="0"/>
                <w:bCs w:val="0"/>
              </w:rPr>
              <w:t>The status message of “</w:t>
            </w:r>
            <w:r w:rsidRPr="009F0724">
              <w:rPr>
                <w:b w:val="0"/>
                <w:bCs w:val="0"/>
              </w:rPr>
              <w:t xml:space="preserve">WARNING: Electronic STR requested.  Request date </w:t>
            </w:r>
            <w:r w:rsidR="00E646C7">
              <w:rPr>
                <w:b w:val="0"/>
                <w:bCs w:val="0"/>
              </w:rPr>
              <w:t>10/06/2021</w:t>
            </w:r>
            <w:r w:rsidRPr="009F0724">
              <w:rPr>
                <w:b w:val="0"/>
                <w:bCs w:val="0"/>
              </w:rPr>
              <w:t xml:space="preserve">. Request Successful.  Suspense Date </w:t>
            </w:r>
            <w:r w:rsidR="00222EFE">
              <w:rPr>
                <w:b w:val="0"/>
                <w:bCs w:val="0"/>
              </w:rPr>
              <w:t>1</w:t>
            </w:r>
            <w:r w:rsidR="00222EFE">
              <w:t>1/20/2021</w:t>
            </w:r>
            <w:r w:rsidRPr="009F0724">
              <w:rPr>
                <w:b w:val="0"/>
                <w:bCs w:val="0"/>
              </w:rPr>
              <w:t xml:space="preserve"> has Expired</w:t>
            </w:r>
            <w:r>
              <w:rPr>
                <w:b w:val="0"/>
                <w:bCs w:val="0"/>
              </w:rPr>
              <w:t xml:space="preserve">” indicates VBMS successfully sent a request to HAIMS but VBMS did not receive any STRs and the suspense date expired.  With the Veteran currently serving in the Reserve, it directs us to follow instructions in the table in </w:t>
            </w:r>
            <w:r w:rsidR="00EE3E92">
              <w:rPr>
                <w:b w:val="0"/>
                <w:bCs w:val="0"/>
              </w:rPr>
              <w:t>M21-1 III.ii.2.B.1.b</w:t>
            </w:r>
            <w:r>
              <w:rPr>
                <w:b w:val="0"/>
                <w:bCs w:val="0"/>
              </w:rPr>
              <w:t>, starting at Step 4. (</w:t>
            </w:r>
            <w:r w:rsidR="00EE3E92">
              <w:rPr>
                <w:b w:val="0"/>
                <w:bCs w:val="0"/>
              </w:rPr>
              <w:t>M21-1 III.ii.2.B.1.e</w:t>
            </w:r>
            <w:r w:rsidRPr="002B19EC">
              <w:rPr>
                <w:b w:val="0"/>
                <w:bCs w:val="0"/>
              </w:rPr>
              <w:t xml:space="preserve"> Status Messages Generated by VBMS for STR Requests to HAIMS</w:t>
            </w:r>
            <w:r>
              <w:rPr>
                <w:b w:val="0"/>
                <w:bCs w:val="0"/>
              </w:rPr>
              <w:t>)</w:t>
            </w:r>
          </w:p>
          <w:p w14:paraId="5227726D" w14:textId="77777777" w:rsidR="009B59A3" w:rsidRPr="00432F2D" w:rsidRDefault="009B59A3" w:rsidP="00432F2D"/>
          <w:p w14:paraId="70C29D09" w14:textId="590C911A" w:rsidR="004D1FD1" w:rsidRDefault="006158E5" w:rsidP="0093631A">
            <w:pPr>
              <w:pStyle w:val="ListParagraph"/>
              <w:rPr>
                <w:b w:val="0"/>
              </w:rPr>
            </w:pPr>
            <w:r>
              <w:rPr>
                <w:bCs w:val="0"/>
              </w:rPr>
              <w:t xml:space="preserve">STEP 4 OF </w:t>
            </w:r>
            <w:r w:rsidR="005237DE" w:rsidRPr="005237DE">
              <w:rPr>
                <w:bCs w:val="0"/>
              </w:rPr>
              <w:t>M21-1 III.iii.</w:t>
            </w:r>
            <w:proofErr w:type="gramStart"/>
            <w:r w:rsidR="005237DE" w:rsidRPr="005237DE">
              <w:rPr>
                <w:bCs w:val="0"/>
              </w:rPr>
              <w:t>2.B.3.b</w:t>
            </w:r>
            <w:proofErr w:type="gramEnd"/>
          </w:p>
          <w:p w14:paraId="1BD3F369" w14:textId="6CBB0D04" w:rsidR="005237DE" w:rsidRPr="005237DE" w:rsidRDefault="005237DE" w:rsidP="005237DE">
            <w:pPr>
              <w:pStyle w:val="ListParagraph"/>
              <w:numPr>
                <w:ilvl w:val="0"/>
                <w:numId w:val="9"/>
              </w:numPr>
              <w:rPr>
                <w:b w:val="0"/>
                <w:bCs w:val="0"/>
              </w:rPr>
            </w:pPr>
            <w:r w:rsidRPr="005237DE">
              <w:rPr>
                <w:b w:val="0"/>
                <w:bCs w:val="0"/>
              </w:rPr>
              <w:t>Determine if the Required Reserve STRs are certified and available in Joint Legacy Viewer (JLV)</w:t>
            </w:r>
            <w:r>
              <w:rPr>
                <w:b w:val="0"/>
                <w:bCs w:val="0"/>
              </w:rPr>
              <w:t xml:space="preserve">.  Since </w:t>
            </w:r>
            <w:r w:rsidRPr="005237DE">
              <w:rPr>
                <w:b w:val="0"/>
                <w:bCs w:val="0"/>
              </w:rPr>
              <w:t>trainee instructions indicate the records are not available, so proceed to the next step</w:t>
            </w:r>
            <w:r>
              <w:rPr>
                <w:b w:val="0"/>
                <w:bCs w:val="0"/>
              </w:rPr>
              <w:t xml:space="preserve"> (step 5)</w:t>
            </w:r>
            <w:r w:rsidRPr="005237DE">
              <w:rPr>
                <w:b w:val="0"/>
                <w:bCs w:val="0"/>
              </w:rPr>
              <w:t>.</w:t>
            </w:r>
          </w:p>
          <w:p w14:paraId="48C90D67" w14:textId="495B0F22" w:rsidR="005237DE" w:rsidRPr="00B30670" w:rsidRDefault="005237DE" w:rsidP="00B30670">
            <w:pPr>
              <w:pStyle w:val="ListParagraph"/>
              <w:numPr>
                <w:ilvl w:val="0"/>
                <w:numId w:val="9"/>
              </w:numPr>
              <w:rPr>
                <w:b w:val="0"/>
                <w:bCs w:val="0"/>
              </w:rPr>
            </w:pPr>
            <w:r>
              <w:rPr>
                <w:b w:val="0"/>
                <w:bCs w:val="0"/>
              </w:rPr>
              <w:t xml:space="preserve">Since STRs were not located using JLV, </w:t>
            </w:r>
            <w:r w:rsidR="00F159D7">
              <w:rPr>
                <w:b w:val="0"/>
                <w:bCs w:val="0"/>
              </w:rPr>
              <w:t xml:space="preserve">step 5 directs us to submit a PIES request code 07 using request code RV1 for a Reserve member, complete the information requested in the PIES request pop-up dialogue box, and add the </w:t>
            </w:r>
            <w:r w:rsidR="00F159D7" w:rsidRPr="00F159D7">
              <w:rPr>
                <w:b w:val="0"/>
                <w:bCs w:val="0"/>
                <w:i/>
                <w:iCs/>
              </w:rPr>
              <w:t>Service records from Reserve/National Guard</w:t>
            </w:r>
            <w:r w:rsidR="00F159D7">
              <w:rPr>
                <w:b w:val="0"/>
                <w:bCs w:val="0"/>
              </w:rPr>
              <w:t xml:space="preserve"> tracked item.</w:t>
            </w:r>
            <w:r w:rsidR="00F961C1">
              <w:rPr>
                <w:b w:val="0"/>
                <w:bCs w:val="0"/>
              </w:rPr>
              <w:t xml:space="preserve">  </w:t>
            </w:r>
            <w:r w:rsidR="00F961C1" w:rsidRPr="00F961C1">
              <w:t>Since PIES cannot be simulated with an eCase Veteran, assume you’ve made and uploaded the request.</w:t>
            </w:r>
          </w:p>
          <w:p w14:paraId="5FD2DDB0" w14:textId="589546CD" w:rsidR="00427B63" w:rsidRDefault="006D32DD" w:rsidP="0098649D">
            <w:pPr>
              <w:pStyle w:val="ListParagraph"/>
              <w:numPr>
                <w:ilvl w:val="0"/>
                <w:numId w:val="2"/>
              </w:numPr>
              <w:rPr>
                <w:b w:val="0"/>
              </w:rPr>
            </w:pPr>
            <w:r>
              <w:rPr>
                <w:b w:val="0"/>
              </w:rPr>
              <w:t>Personnel</w:t>
            </w:r>
            <w:r w:rsidR="004462B3">
              <w:rPr>
                <w:b w:val="0"/>
              </w:rPr>
              <w:t xml:space="preserve"> records</w:t>
            </w:r>
            <w:r w:rsidR="0009035F">
              <w:rPr>
                <w:b w:val="0"/>
              </w:rPr>
              <w:t xml:space="preserve"> should be requested </w:t>
            </w:r>
            <w:r w:rsidR="004462B3">
              <w:rPr>
                <w:b w:val="0"/>
              </w:rPr>
              <w:t xml:space="preserve">and reviewed </w:t>
            </w:r>
            <w:r w:rsidR="0009035F">
              <w:rPr>
                <w:b w:val="0"/>
              </w:rPr>
              <w:t xml:space="preserve">as </w:t>
            </w:r>
            <w:r w:rsidR="004462B3">
              <w:rPr>
                <w:b w:val="0"/>
              </w:rPr>
              <w:t>they may help determine the type and status of the service when the car accident occurred</w:t>
            </w:r>
            <w:r w:rsidR="00427B63">
              <w:rPr>
                <w:b w:val="0"/>
              </w:rPr>
              <w:t xml:space="preserve"> </w:t>
            </w:r>
            <w:r w:rsidR="00427B63" w:rsidRPr="0098649D">
              <w:t>(</w:t>
            </w:r>
            <w:r w:rsidR="00EE3E92">
              <w:t>M21-1 III.i.1.A.2.k</w:t>
            </w:r>
            <w:r w:rsidR="00427B63" w:rsidRPr="0098649D">
              <w:t>)</w:t>
            </w:r>
            <w:r w:rsidR="004462B3">
              <w:rPr>
                <w:b w:val="0"/>
              </w:rPr>
              <w:t xml:space="preserve">.  </w:t>
            </w:r>
            <w:r w:rsidR="0002078B" w:rsidRPr="0002078B">
              <w:rPr>
                <w:bCs w:val="0"/>
              </w:rPr>
              <w:t>Since DPRIS cannot be simulated in with an eCase Veteran, assume that you’ve requested, reviewed, and uploaded all records.</w:t>
            </w:r>
            <w:r w:rsidR="009813DA">
              <w:rPr>
                <w:bCs w:val="0"/>
              </w:rPr>
              <w:t xml:space="preserve"> </w:t>
            </w:r>
          </w:p>
          <w:p w14:paraId="63553CBE" w14:textId="48C0EC13" w:rsidR="00F159D7" w:rsidRPr="00427B63" w:rsidRDefault="00427B63" w:rsidP="00427B63">
            <w:pPr>
              <w:ind w:left="720"/>
            </w:pPr>
            <w:r>
              <w:t xml:space="preserve">Discuss: </w:t>
            </w:r>
            <w:r w:rsidR="006E07FE">
              <w:rPr>
                <w:b w:val="0"/>
                <w:bCs w:val="0"/>
              </w:rPr>
              <w:t>A lumbosacral strain from lifting heavy gear during a drill period in the Reserves could initiate the Line of Duty (LOD) determination process</w:t>
            </w:r>
            <w:r>
              <w:rPr>
                <w:b w:val="0"/>
                <w:bCs w:val="0"/>
              </w:rPr>
              <w:t xml:space="preserve">.  </w:t>
            </w:r>
            <w:r w:rsidR="00A02740" w:rsidRPr="00427B63">
              <w:rPr>
                <w:b w:val="0"/>
                <w:bCs w:val="0"/>
              </w:rPr>
              <w:t xml:space="preserve"> This reporting process can take time and </w:t>
            </w:r>
            <w:r w:rsidR="0098649D" w:rsidRPr="00427B63">
              <w:rPr>
                <w:b w:val="0"/>
                <w:bCs w:val="0"/>
              </w:rPr>
              <w:t xml:space="preserve">coordination on behalf of the </w:t>
            </w:r>
            <w:r>
              <w:rPr>
                <w:b w:val="0"/>
                <w:bCs w:val="0"/>
              </w:rPr>
              <w:t>Military, medical facilities involved, and the Veteran, but</w:t>
            </w:r>
            <w:r w:rsidR="0098649D" w:rsidRPr="00427B63">
              <w:rPr>
                <w:b w:val="0"/>
                <w:bCs w:val="0"/>
              </w:rPr>
              <w:t xml:space="preserve"> should eventually result in administrative documentation stored in personnel records (or incorrectly filed in Service Treatment Records).  </w:t>
            </w:r>
            <w:r w:rsidR="009813DA" w:rsidRPr="00427B63">
              <w:rPr>
                <w:b w:val="0"/>
                <w:bCs w:val="0"/>
              </w:rPr>
              <w:t xml:space="preserve"> </w:t>
            </w:r>
            <w:r w:rsidR="0098649D" w:rsidRPr="00427B63">
              <w:rPr>
                <w:b w:val="0"/>
                <w:bCs w:val="0"/>
              </w:rPr>
              <w:t xml:space="preserve">In this case, it is possible that the LOD hasn’t been completed yet </w:t>
            </w:r>
            <w:r w:rsidR="0098649D" w:rsidRPr="00427B63">
              <w:rPr>
                <w:b w:val="0"/>
                <w:bCs w:val="0"/>
                <w:i/>
                <w:iCs/>
              </w:rPr>
              <w:t>or</w:t>
            </w:r>
            <w:r w:rsidR="0098649D" w:rsidRPr="00427B63">
              <w:rPr>
                <w:b w:val="0"/>
                <w:bCs w:val="0"/>
              </w:rPr>
              <w:t xml:space="preserve"> that the records were misfiled into the STRs rather than the personnel records</w:t>
            </w:r>
            <w:r>
              <w:rPr>
                <w:b w:val="0"/>
                <w:bCs w:val="0"/>
              </w:rPr>
              <w:t>.  A review of STRs (once received)</w:t>
            </w:r>
            <w:r w:rsidR="00900ACC">
              <w:rPr>
                <w:b w:val="0"/>
                <w:bCs w:val="0"/>
              </w:rPr>
              <w:t xml:space="preserve"> should be conducted, but additional </w:t>
            </w:r>
            <w:r w:rsidR="004806B0">
              <w:rPr>
                <w:b w:val="0"/>
                <w:bCs w:val="0"/>
              </w:rPr>
              <w:t>personnel record requests in the future may help acquire an LOD (that is in the process of being completed and stored).</w:t>
            </w:r>
          </w:p>
          <w:p w14:paraId="69259087" w14:textId="27BE75BF" w:rsidR="00D537DA" w:rsidRPr="00D537DA" w:rsidRDefault="00D537DA" w:rsidP="004D1FD1">
            <w:pPr>
              <w:pStyle w:val="ListParagraph"/>
              <w:numPr>
                <w:ilvl w:val="0"/>
                <w:numId w:val="2"/>
              </w:numPr>
              <w:rPr>
                <w:b w:val="0"/>
              </w:rPr>
            </w:pPr>
            <w:r>
              <w:rPr>
                <w:b w:val="0"/>
              </w:rPr>
              <w:t xml:space="preserve">Federal or Non-Federal Records – </w:t>
            </w:r>
            <w:r w:rsidR="00F97937">
              <w:rPr>
                <w:b w:val="0"/>
              </w:rPr>
              <w:t>no additional development needed as Veteran did not indicate VAMC, MTF, or private healthcare treatment on applications or evidence.</w:t>
            </w:r>
            <w:r w:rsidR="003D2511">
              <w:rPr>
                <w:b w:val="0"/>
              </w:rPr>
              <w:t xml:space="preserve">  CAPRI Enterprise search shows no records of treatment. </w:t>
            </w:r>
          </w:p>
          <w:p w14:paraId="3F785797" w14:textId="5D99268E" w:rsidR="00D537DA" w:rsidRPr="00330A3A" w:rsidRDefault="003D2511" w:rsidP="004D1FD1">
            <w:pPr>
              <w:pStyle w:val="ListParagraph"/>
              <w:numPr>
                <w:ilvl w:val="0"/>
                <w:numId w:val="2"/>
              </w:numPr>
              <w:rPr>
                <w:b w:val="0"/>
              </w:rPr>
            </w:pPr>
            <w:r>
              <w:rPr>
                <w:b w:val="0"/>
              </w:rPr>
              <w:t xml:space="preserve">Fully Developed Claim </w:t>
            </w:r>
            <w:r w:rsidRPr="00330A3A">
              <w:rPr>
                <w:b w:val="0"/>
              </w:rPr>
              <w:t xml:space="preserve">Qualification – The development of Reserve unit records does not exclude the claim from the FDC Program </w:t>
            </w:r>
            <w:r w:rsidR="001D135E" w:rsidRPr="00EE3E92">
              <w:rPr>
                <w:b w:val="0"/>
                <w:bCs w:val="0"/>
                <w:sz w:val="20"/>
                <w:szCs w:val="20"/>
              </w:rPr>
              <w:t>M21-1 X.i.2.B Processing Fully Developed Claims (FDCs)</w:t>
            </w:r>
          </w:p>
          <w:p w14:paraId="7A4B2221" w14:textId="389C682C" w:rsidR="0093631A" w:rsidRPr="00330A3A" w:rsidRDefault="0093631A" w:rsidP="004D1FD1">
            <w:pPr>
              <w:pStyle w:val="ListParagraph"/>
              <w:numPr>
                <w:ilvl w:val="0"/>
                <w:numId w:val="2"/>
              </w:numPr>
              <w:rPr>
                <w:b w:val="0"/>
              </w:rPr>
            </w:pPr>
            <w:r w:rsidRPr="00330A3A">
              <w:t>Tracked items should be:</w:t>
            </w:r>
          </w:p>
          <w:p w14:paraId="3DCCA8FF" w14:textId="42C18B92" w:rsidR="009F7D1A" w:rsidRPr="007E7999" w:rsidRDefault="007E7999" w:rsidP="004D1FD1">
            <w:pPr>
              <w:pStyle w:val="ListParagraph"/>
              <w:numPr>
                <w:ilvl w:val="1"/>
                <w:numId w:val="2"/>
              </w:numPr>
              <w:rPr>
                <w:b w:val="0"/>
              </w:rPr>
            </w:pPr>
            <w:r>
              <w:rPr>
                <w:b w:val="0"/>
              </w:rPr>
              <w:t>Service records from Reserve/National Guard</w:t>
            </w:r>
          </w:p>
          <w:p w14:paraId="02A5865E" w14:textId="5B20E1CB" w:rsidR="0093631A" w:rsidRPr="009813DA" w:rsidRDefault="007E7999" w:rsidP="00F01B11">
            <w:pPr>
              <w:pStyle w:val="ListParagraph"/>
              <w:numPr>
                <w:ilvl w:val="1"/>
                <w:numId w:val="2"/>
              </w:numPr>
              <w:rPr>
                <w:b w:val="0"/>
              </w:rPr>
            </w:pPr>
            <w:r>
              <w:rPr>
                <w:b w:val="0"/>
              </w:rPr>
              <w:t>Secondary Action Required</w:t>
            </w:r>
          </w:p>
          <w:p w14:paraId="178311A6" w14:textId="1F23DA45" w:rsidR="009813DA" w:rsidRPr="00F961C1" w:rsidRDefault="009813DA" w:rsidP="00F01B11">
            <w:pPr>
              <w:pStyle w:val="ListParagraph"/>
              <w:numPr>
                <w:ilvl w:val="1"/>
                <w:numId w:val="2"/>
              </w:numPr>
              <w:rPr>
                <w:b w:val="0"/>
              </w:rPr>
            </w:pPr>
            <w:r w:rsidRPr="009813DA">
              <w:rPr>
                <w:bCs w:val="0"/>
              </w:rPr>
              <w:t>DISCUSS:</w:t>
            </w:r>
            <w:r>
              <w:rPr>
                <w:b w:val="0"/>
              </w:rPr>
              <w:t xml:space="preserve"> A DPRIS tracked item is not required as the request has been submitted and records were uploaded to the file.</w:t>
            </w:r>
          </w:p>
          <w:p w14:paraId="0DD49795" w14:textId="66E658BE" w:rsidR="00C46246" w:rsidRPr="00F961C1" w:rsidRDefault="00A028C1" w:rsidP="00687EFE">
            <w:pPr>
              <w:pStyle w:val="ListParagraph"/>
              <w:numPr>
                <w:ilvl w:val="0"/>
                <w:numId w:val="2"/>
              </w:numPr>
              <w:rPr>
                <w:b w:val="0"/>
              </w:rPr>
            </w:pPr>
            <w:r w:rsidRPr="00A028C1">
              <w:rPr>
                <w:b w:val="0"/>
              </w:rPr>
              <w:t xml:space="preserve">Trainee </w:t>
            </w:r>
            <w:r w:rsidRPr="009B7EA5">
              <w:rPr>
                <w:b w:val="0"/>
              </w:rPr>
              <w:t xml:space="preserve">must enter a note into VBMS: Exam Review </w:t>
            </w:r>
            <w:r w:rsidR="00F961C1">
              <w:rPr>
                <w:b w:val="0"/>
              </w:rPr>
              <w:t>not yet performed</w:t>
            </w:r>
            <w:r w:rsidR="00691A99">
              <w:rPr>
                <w:b w:val="0"/>
              </w:rPr>
              <w:t>.  Pending</w:t>
            </w:r>
            <w:r w:rsidR="00B706D4">
              <w:rPr>
                <w:b w:val="0"/>
              </w:rPr>
              <w:t xml:space="preserve"> STR development</w:t>
            </w:r>
            <w:r w:rsidR="00691A99">
              <w:rPr>
                <w:b w:val="0"/>
              </w:rPr>
              <w:t xml:space="preserve"> for active duty and Reserve STRs via PIES RV1</w:t>
            </w:r>
            <w:ins w:id="0" w:author="EDWARDS, LARRY D., VBADENV Trng Facility" w:date="2022-02-09T13:25:00Z">
              <w:r w:rsidR="00406C37" w:rsidRPr="00432F2D">
                <w:rPr>
                  <w:b w:val="0"/>
                  <w:highlight w:val="yellow"/>
                </w:rPr>
                <w:t>-</w:t>
              </w:r>
            </w:ins>
            <w:del w:id="1" w:author="EDWARDS, LARRY D., VBADENV Trng Facility" w:date="2022-02-09T13:25:00Z">
              <w:r w:rsidR="00691A99" w:rsidRPr="00432F2D" w:rsidDel="00406C37">
                <w:rPr>
                  <w:b w:val="0"/>
                  <w:highlight w:val="yellow"/>
                </w:rPr>
                <w:delText xml:space="preserve"> </w:delText>
              </w:r>
            </w:del>
            <w:ins w:id="2" w:author="EDWARDS, LARRY D., VBADENV Trng Facility" w:date="2022-02-09T13:25:00Z">
              <w:r w:rsidR="00406C37" w:rsidRPr="00432F2D">
                <w:rPr>
                  <w:b w:val="0"/>
                  <w:highlight w:val="yellow"/>
                </w:rPr>
                <w:t xml:space="preserve">Reserve Records </w:t>
              </w:r>
            </w:ins>
            <w:r w:rsidR="00691A99" w:rsidRPr="00432F2D">
              <w:rPr>
                <w:b w:val="0"/>
                <w:highlight w:val="yellow"/>
              </w:rPr>
              <w:t>Request</w:t>
            </w:r>
            <w:r w:rsidR="00B706D4">
              <w:rPr>
                <w:b w:val="0"/>
              </w:rPr>
              <w:t xml:space="preserve">.  </w:t>
            </w:r>
            <w:r w:rsidR="00691A99">
              <w:rPr>
                <w:b w:val="0"/>
              </w:rPr>
              <w:t xml:space="preserve">Personnel records </w:t>
            </w:r>
            <w:r w:rsidR="006C7B6E">
              <w:rPr>
                <w:b w:val="0"/>
              </w:rPr>
              <w:t>were requested, but there is no indication of a Line of Duty determination.</w:t>
            </w:r>
            <w:r w:rsidR="00691A99">
              <w:rPr>
                <w:b w:val="0"/>
              </w:rPr>
              <w:t xml:space="preserve">  CAPRI</w:t>
            </w:r>
            <w:r w:rsidRPr="009B7EA5">
              <w:rPr>
                <w:b w:val="0"/>
              </w:rPr>
              <w:t xml:space="preserve"> enterprise search completed</w:t>
            </w:r>
            <w:r w:rsidR="00691A99">
              <w:rPr>
                <w:b w:val="0"/>
              </w:rPr>
              <w:t xml:space="preserve"> </w:t>
            </w:r>
            <w:r w:rsidRPr="009B7EA5">
              <w:rPr>
                <w:b w:val="0"/>
              </w:rPr>
              <w:t xml:space="preserve">with </w:t>
            </w:r>
            <w:r w:rsidR="00F961C1">
              <w:rPr>
                <w:b w:val="0"/>
              </w:rPr>
              <w:t>no records available</w:t>
            </w:r>
            <w:r w:rsidRPr="009B7EA5">
              <w:rPr>
                <w:b w:val="0"/>
              </w:rPr>
              <w:t>.</w:t>
            </w:r>
          </w:p>
          <w:p w14:paraId="47E09F31" w14:textId="77777777" w:rsidR="00126BBD" w:rsidRPr="00126BBD" w:rsidRDefault="00126BBD" w:rsidP="00126BBD">
            <w:pPr>
              <w:spacing w:after="200" w:line="276" w:lineRule="auto"/>
              <w:rPr>
                <w:bCs w:val="0"/>
              </w:rPr>
            </w:pPr>
            <w:r w:rsidRPr="00126BBD">
              <w:rPr>
                <w:bCs w:val="0"/>
              </w:rPr>
              <w:t>References:</w:t>
            </w:r>
          </w:p>
          <w:tbl>
            <w:tblPr>
              <w:tblStyle w:val="TableGrid"/>
              <w:tblW w:w="9445" w:type="dxa"/>
              <w:tblLook w:val="04A0" w:firstRow="1" w:lastRow="0" w:firstColumn="1" w:lastColumn="0" w:noHBand="0" w:noVBand="1"/>
            </w:tblPr>
            <w:tblGrid>
              <w:gridCol w:w="985"/>
              <w:gridCol w:w="2790"/>
              <w:gridCol w:w="5670"/>
            </w:tblGrid>
            <w:tr w:rsidR="00126BBD" w:rsidRPr="00126BBD" w14:paraId="47E09F36" w14:textId="77777777" w:rsidTr="0092645F">
              <w:tc>
                <w:tcPr>
                  <w:tcW w:w="985" w:type="dxa"/>
                  <w:vAlign w:val="center"/>
                </w:tcPr>
                <w:p w14:paraId="47E09F33" w14:textId="77777777" w:rsidR="00126BBD" w:rsidRPr="00432F2D" w:rsidRDefault="00126BBD" w:rsidP="00126BBD">
                  <w:pPr>
                    <w:jc w:val="center"/>
                    <w:rPr>
                      <w:color w:val="244061" w:themeColor="accent1" w:themeShade="80"/>
                    </w:rPr>
                  </w:pPr>
                  <w:r w:rsidRPr="00432F2D">
                    <w:rPr>
                      <w:color w:val="244061" w:themeColor="accent1" w:themeShade="80"/>
                    </w:rPr>
                    <w:t>Scenario</w:t>
                  </w:r>
                </w:p>
              </w:tc>
              <w:tc>
                <w:tcPr>
                  <w:tcW w:w="2790" w:type="dxa"/>
                </w:tcPr>
                <w:p w14:paraId="47E09F34" w14:textId="77777777" w:rsidR="00126BBD" w:rsidRPr="00432F2D" w:rsidRDefault="00126BBD" w:rsidP="00126BBD">
                  <w:pPr>
                    <w:rPr>
                      <w:color w:val="244061" w:themeColor="accent1" w:themeShade="80"/>
                    </w:rPr>
                  </w:pPr>
                  <w:r w:rsidRPr="00432F2D">
                    <w:rPr>
                      <w:color w:val="244061" w:themeColor="accent1" w:themeShade="80"/>
                    </w:rPr>
                    <w:t>Reference</w:t>
                  </w:r>
                </w:p>
              </w:tc>
              <w:tc>
                <w:tcPr>
                  <w:tcW w:w="5670" w:type="dxa"/>
                </w:tcPr>
                <w:p w14:paraId="47E09F35" w14:textId="77777777" w:rsidR="00126BBD" w:rsidRPr="00432F2D" w:rsidRDefault="00126BBD" w:rsidP="00126BBD">
                  <w:pPr>
                    <w:rPr>
                      <w:color w:val="244061" w:themeColor="accent1" w:themeShade="80"/>
                    </w:rPr>
                  </w:pPr>
                  <w:r w:rsidRPr="00432F2D">
                    <w:rPr>
                      <w:color w:val="244061" w:themeColor="accent1" w:themeShade="80"/>
                    </w:rPr>
                    <w:t>Title</w:t>
                  </w:r>
                </w:p>
              </w:tc>
            </w:tr>
            <w:tr w:rsidR="00126BBD" w:rsidRPr="00126BBD" w14:paraId="47E09F3A" w14:textId="77777777" w:rsidTr="0092645F">
              <w:tc>
                <w:tcPr>
                  <w:tcW w:w="985" w:type="dxa"/>
                  <w:vAlign w:val="center"/>
                </w:tcPr>
                <w:p w14:paraId="47E09F37" w14:textId="77777777" w:rsidR="00126BBD" w:rsidRPr="00432F2D" w:rsidRDefault="00126BBD" w:rsidP="00126BBD">
                  <w:pPr>
                    <w:jc w:val="center"/>
                    <w:rPr>
                      <w:color w:val="244061" w:themeColor="accent1" w:themeShade="80"/>
                    </w:rPr>
                  </w:pPr>
                  <w:r w:rsidRPr="00432F2D">
                    <w:rPr>
                      <w:color w:val="244061" w:themeColor="accent1" w:themeShade="80"/>
                    </w:rPr>
                    <w:t>2</w:t>
                  </w:r>
                  <w:r w:rsidR="007B0EE9" w:rsidRPr="00432F2D">
                    <w:rPr>
                      <w:color w:val="244061" w:themeColor="accent1" w:themeShade="80"/>
                    </w:rPr>
                    <w:t>-5</w:t>
                  </w:r>
                </w:p>
              </w:tc>
              <w:tc>
                <w:tcPr>
                  <w:tcW w:w="2790" w:type="dxa"/>
                </w:tcPr>
                <w:p w14:paraId="47E09F38" w14:textId="17C2835D" w:rsidR="00126BBD" w:rsidRPr="00432F2D" w:rsidRDefault="008572E7" w:rsidP="00126BBD">
                  <w:pPr>
                    <w:rPr>
                      <w:color w:val="244061" w:themeColor="accent1" w:themeShade="80"/>
                    </w:rPr>
                  </w:pPr>
                  <w:r w:rsidRPr="00432F2D">
                    <w:rPr>
                      <w:color w:val="244061" w:themeColor="accent1" w:themeShade="80"/>
                    </w:rPr>
                    <w:t xml:space="preserve"> </w:t>
                  </w:r>
                  <w:r w:rsidR="00E05D9B" w:rsidRPr="00432F2D">
                    <w:rPr>
                      <w:color w:val="244061" w:themeColor="accent1" w:themeShade="80"/>
                    </w:rPr>
                    <w:t xml:space="preserve"> M21-1 II.ii.</w:t>
                  </w:r>
                  <w:proofErr w:type="gramStart"/>
                  <w:r w:rsidR="00E05D9B" w:rsidRPr="00432F2D">
                    <w:rPr>
                      <w:color w:val="244061" w:themeColor="accent1" w:themeShade="80"/>
                    </w:rPr>
                    <w:t>2.A</w:t>
                  </w:r>
                  <w:r w:rsidR="00222EFE" w:rsidRPr="00432F2D">
                    <w:rPr>
                      <w:color w:val="244061" w:themeColor="accent1" w:themeShade="80"/>
                    </w:rPr>
                    <w:t>.</w:t>
                  </w:r>
                  <w:proofErr w:type="gramEnd"/>
                  <w:r w:rsidR="00222EFE" w:rsidRPr="00432F2D">
                    <w:rPr>
                      <w:color w:val="244061" w:themeColor="accent1" w:themeShade="80"/>
                    </w:rPr>
                    <w:t>1</w:t>
                  </w:r>
                </w:p>
              </w:tc>
              <w:tc>
                <w:tcPr>
                  <w:tcW w:w="5670" w:type="dxa"/>
                </w:tcPr>
                <w:p w14:paraId="47E09F39" w14:textId="527A2882" w:rsidR="00126BBD" w:rsidRPr="00432F2D" w:rsidRDefault="00222EFE" w:rsidP="00126BBD">
                  <w:pPr>
                    <w:rPr>
                      <w:color w:val="244061" w:themeColor="accent1" w:themeShade="80"/>
                    </w:rPr>
                  </w:pPr>
                  <w:r w:rsidRPr="00432F2D">
                    <w:rPr>
                      <w:color w:val="244061" w:themeColor="accent1" w:themeShade="80"/>
                    </w:rPr>
                    <w:t>Maintenance for Electronic Claims Folders (</w:t>
                  </w:r>
                  <w:proofErr w:type="spellStart"/>
                  <w:r w:rsidRPr="00432F2D">
                    <w:rPr>
                      <w:color w:val="244061" w:themeColor="accent1" w:themeShade="80"/>
                    </w:rPr>
                    <w:t>eFolders</w:t>
                  </w:r>
                  <w:proofErr w:type="spellEnd"/>
                  <w:r w:rsidRPr="00432F2D">
                    <w:rPr>
                      <w:color w:val="244061" w:themeColor="accent1" w:themeShade="80"/>
                    </w:rPr>
                    <w:t>)</w:t>
                  </w:r>
                </w:p>
              </w:tc>
            </w:tr>
            <w:tr w:rsidR="007F0AD1" w:rsidRPr="00126BBD" w14:paraId="47E09F43" w14:textId="77777777" w:rsidTr="007F0AD1">
              <w:trPr>
                <w:trHeight w:val="250"/>
              </w:trPr>
              <w:tc>
                <w:tcPr>
                  <w:tcW w:w="985" w:type="dxa"/>
                  <w:vMerge w:val="restart"/>
                  <w:vAlign w:val="center"/>
                </w:tcPr>
                <w:p w14:paraId="47E09F3B" w14:textId="77777777" w:rsidR="007F0AD1" w:rsidRPr="00432F2D" w:rsidRDefault="007F0AD1" w:rsidP="00126BBD">
                  <w:pPr>
                    <w:jc w:val="center"/>
                    <w:rPr>
                      <w:color w:val="244061" w:themeColor="accent1" w:themeShade="80"/>
                    </w:rPr>
                  </w:pPr>
                  <w:r w:rsidRPr="00432F2D">
                    <w:rPr>
                      <w:color w:val="244061" w:themeColor="accent1" w:themeShade="80"/>
                    </w:rPr>
                    <w:t>6</w:t>
                  </w:r>
                </w:p>
              </w:tc>
              <w:tc>
                <w:tcPr>
                  <w:tcW w:w="2790" w:type="dxa"/>
                </w:tcPr>
                <w:p w14:paraId="47E09F3E" w14:textId="40D3CE13" w:rsidR="007F0AD1" w:rsidRPr="00432F2D" w:rsidRDefault="008572E7" w:rsidP="00126BBD">
                  <w:pPr>
                    <w:rPr>
                      <w:color w:val="244061" w:themeColor="accent1" w:themeShade="80"/>
                    </w:rPr>
                  </w:pPr>
                  <w:r w:rsidRPr="00432F2D">
                    <w:rPr>
                      <w:color w:val="244061" w:themeColor="accent1" w:themeShade="80"/>
                    </w:rPr>
                    <w:t xml:space="preserve"> </w:t>
                  </w:r>
                  <w:r w:rsidR="007F0AD1" w:rsidRPr="00432F2D">
                    <w:rPr>
                      <w:color w:val="244061" w:themeColor="accent1" w:themeShade="80"/>
                    </w:rPr>
                    <w:t xml:space="preserve"> M21-1 II.iii.</w:t>
                  </w:r>
                  <w:proofErr w:type="gramStart"/>
                  <w:r w:rsidR="007F0AD1" w:rsidRPr="00432F2D">
                    <w:rPr>
                      <w:color w:val="244061" w:themeColor="accent1" w:themeShade="80"/>
                    </w:rPr>
                    <w:t>3.A</w:t>
                  </w:r>
                  <w:proofErr w:type="gramEnd"/>
                </w:p>
              </w:tc>
              <w:tc>
                <w:tcPr>
                  <w:tcW w:w="5670" w:type="dxa"/>
                </w:tcPr>
                <w:p w14:paraId="47E09F3F" w14:textId="38E0D455" w:rsidR="007F0AD1" w:rsidRPr="00432F2D" w:rsidRDefault="007F0AD1" w:rsidP="00126BBD">
                  <w:pPr>
                    <w:rPr>
                      <w:color w:val="244061" w:themeColor="accent1" w:themeShade="80"/>
                    </w:rPr>
                  </w:pPr>
                  <w:r w:rsidRPr="00432F2D">
                    <w:rPr>
                      <w:color w:val="244061" w:themeColor="accent1" w:themeShade="80"/>
                    </w:rPr>
                    <w:t>Claims Establishment</w:t>
                  </w:r>
                </w:p>
                <w:p w14:paraId="47E09F42" w14:textId="15D3460A" w:rsidR="007F0AD1" w:rsidRPr="00432F2D" w:rsidRDefault="007F0AD1" w:rsidP="00D93E02">
                  <w:pPr>
                    <w:rPr>
                      <w:color w:val="244061" w:themeColor="accent1" w:themeShade="80"/>
                    </w:rPr>
                  </w:pPr>
                </w:p>
              </w:tc>
            </w:tr>
            <w:tr w:rsidR="007F0AD1" w:rsidRPr="00126BBD" w14:paraId="073298B3" w14:textId="77777777" w:rsidTr="0092645F">
              <w:trPr>
                <w:trHeight w:val="250"/>
              </w:trPr>
              <w:tc>
                <w:tcPr>
                  <w:tcW w:w="985" w:type="dxa"/>
                  <w:vMerge/>
                  <w:vAlign w:val="center"/>
                </w:tcPr>
                <w:p w14:paraId="2B6D1493" w14:textId="77777777" w:rsidR="007F0AD1" w:rsidRPr="00432F2D" w:rsidRDefault="007F0AD1" w:rsidP="00126BBD">
                  <w:pPr>
                    <w:jc w:val="center"/>
                    <w:rPr>
                      <w:color w:val="244061" w:themeColor="accent1" w:themeShade="80"/>
                    </w:rPr>
                  </w:pPr>
                </w:p>
              </w:tc>
              <w:tc>
                <w:tcPr>
                  <w:tcW w:w="2790" w:type="dxa"/>
                </w:tcPr>
                <w:p w14:paraId="0B04DBD5" w14:textId="77777777" w:rsidR="00222EFE" w:rsidRPr="00432F2D" w:rsidRDefault="007F0AD1" w:rsidP="00222EFE">
                  <w:pPr>
                    <w:rPr>
                      <w:color w:val="244061" w:themeColor="accent1" w:themeShade="80"/>
                    </w:rPr>
                  </w:pPr>
                  <w:r w:rsidRPr="00432F2D">
                    <w:rPr>
                      <w:color w:val="244061" w:themeColor="accent1" w:themeShade="80"/>
                    </w:rPr>
                    <w:t xml:space="preserve">M21-1 </w:t>
                  </w:r>
                </w:p>
                <w:p w14:paraId="12BB2685" w14:textId="3370F053" w:rsidR="007F0AD1" w:rsidRPr="00432F2D" w:rsidRDefault="00222EFE" w:rsidP="00222EFE">
                  <w:pPr>
                    <w:rPr>
                      <w:color w:val="244061" w:themeColor="accent1" w:themeShade="80"/>
                    </w:rPr>
                  </w:pPr>
                  <w:r w:rsidRPr="00432F2D">
                    <w:rPr>
                      <w:color w:val="244061" w:themeColor="accent1" w:themeShade="80"/>
                    </w:rPr>
                    <w:t>III.i.2.F.2.a. Identifying Contentions</w:t>
                  </w:r>
                </w:p>
              </w:tc>
              <w:tc>
                <w:tcPr>
                  <w:tcW w:w="5670" w:type="dxa"/>
                </w:tcPr>
                <w:p w14:paraId="30C16AFF" w14:textId="70DC1345" w:rsidR="007F0AD1" w:rsidRPr="00432F2D" w:rsidRDefault="007F0AD1" w:rsidP="00126BBD">
                  <w:pPr>
                    <w:rPr>
                      <w:color w:val="244061" w:themeColor="accent1" w:themeShade="80"/>
                    </w:rPr>
                  </w:pPr>
                  <w:r w:rsidRPr="00432F2D">
                    <w:rPr>
                      <w:color w:val="244061" w:themeColor="accent1" w:themeShade="80"/>
                    </w:rPr>
                    <w:t>Identifying Contentions</w:t>
                  </w:r>
                </w:p>
              </w:tc>
            </w:tr>
            <w:tr w:rsidR="007F0AD1" w:rsidRPr="00126BBD" w14:paraId="7BF2CDEC" w14:textId="77777777" w:rsidTr="009B6555">
              <w:trPr>
                <w:trHeight w:val="1094"/>
              </w:trPr>
              <w:tc>
                <w:tcPr>
                  <w:tcW w:w="985" w:type="dxa"/>
                  <w:vMerge/>
                  <w:vAlign w:val="center"/>
                </w:tcPr>
                <w:p w14:paraId="3B18B942" w14:textId="77777777" w:rsidR="007F0AD1" w:rsidRPr="00432F2D" w:rsidRDefault="007F0AD1" w:rsidP="00126BBD">
                  <w:pPr>
                    <w:jc w:val="center"/>
                    <w:rPr>
                      <w:color w:val="244061" w:themeColor="accent1" w:themeShade="80"/>
                    </w:rPr>
                  </w:pPr>
                </w:p>
              </w:tc>
              <w:tc>
                <w:tcPr>
                  <w:tcW w:w="2790" w:type="dxa"/>
                </w:tcPr>
                <w:p w14:paraId="224F1A82" w14:textId="47297112" w:rsidR="00406C37" w:rsidRPr="00DA3FCE" w:rsidRDefault="007F0AD1" w:rsidP="007F0AD1">
                  <w:pPr>
                    <w:rPr>
                      <w:color w:val="244061" w:themeColor="accent1" w:themeShade="80"/>
                      <w:rPrChange w:id="3" w:author="EDWARDS, LARRY D., VBADENV Trng Facility" w:date="2022-02-09T13:32:00Z">
                        <w:rPr>
                          <w:color w:val="365F91" w:themeColor="accent1" w:themeShade="BF"/>
                        </w:rPr>
                      </w:rPrChange>
                    </w:rPr>
                  </w:pPr>
                  <w:r w:rsidRPr="00DA3FCE">
                    <w:rPr>
                      <w:color w:val="244061" w:themeColor="accent1" w:themeShade="80"/>
                      <w:rPrChange w:id="4" w:author="EDWARDS, LARRY D., VBADENV Trng Facility" w:date="2022-02-09T13:32:00Z">
                        <w:rPr>
                          <w:color w:val="365F91" w:themeColor="accent1" w:themeShade="BF"/>
                        </w:rPr>
                      </w:rPrChange>
                    </w:rPr>
                    <w:t>M21-4 Manual</w:t>
                  </w:r>
                </w:p>
                <w:p w14:paraId="1DE0D9FB" w14:textId="77777777" w:rsidR="007F0AD1" w:rsidRPr="00DA3FCE" w:rsidRDefault="007F0AD1" w:rsidP="00126BBD">
                  <w:pPr>
                    <w:rPr>
                      <w:ins w:id="5" w:author="EDWARDS, LARRY D., VBADENV Trng Facility" w:date="2022-02-09T13:31:00Z"/>
                      <w:color w:val="244061" w:themeColor="accent1" w:themeShade="80"/>
                      <w:rPrChange w:id="6" w:author="EDWARDS, LARRY D., VBADENV Trng Facility" w:date="2022-02-09T13:32:00Z">
                        <w:rPr>
                          <w:ins w:id="7" w:author="EDWARDS, LARRY D., VBADENV Trng Facility" w:date="2022-02-09T13:31:00Z"/>
                          <w:color w:val="365F91" w:themeColor="accent1" w:themeShade="BF"/>
                        </w:rPr>
                      </w:rPrChange>
                    </w:rPr>
                  </w:pPr>
                </w:p>
                <w:p w14:paraId="53DB413C" w14:textId="77777777" w:rsidR="00406C37" w:rsidRPr="00DA3FCE" w:rsidRDefault="00406C37" w:rsidP="00126BBD">
                  <w:pPr>
                    <w:rPr>
                      <w:ins w:id="8" w:author="EDWARDS, LARRY D., VBADENV Trng Facility" w:date="2022-02-09T13:31:00Z"/>
                      <w:color w:val="244061" w:themeColor="accent1" w:themeShade="80"/>
                      <w:rPrChange w:id="9" w:author="EDWARDS, LARRY D., VBADENV Trng Facility" w:date="2022-02-09T13:32:00Z">
                        <w:rPr>
                          <w:ins w:id="10" w:author="EDWARDS, LARRY D., VBADENV Trng Facility" w:date="2022-02-09T13:31:00Z"/>
                          <w:color w:val="365F91" w:themeColor="accent1" w:themeShade="BF"/>
                        </w:rPr>
                      </w:rPrChange>
                    </w:rPr>
                  </w:pPr>
                </w:p>
                <w:p w14:paraId="681560DF" w14:textId="77777777" w:rsidR="00406C37" w:rsidRPr="00DA3FCE" w:rsidRDefault="00406C37" w:rsidP="00126BBD">
                  <w:pPr>
                    <w:rPr>
                      <w:ins w:id="11" w:author="EDWARDS, LARRY D., VBADENV Trng Facility" w:date="2022-02-09T13:31:00Z"/>
                      <w:color w:val="244061" w:themeColor="accent1" w:themeShade="80"/>
                      <w:rPrChange w:id="12" w:author="EDWARDS, LARRY D., VBADENV Trng Facility" w:date="2022-02-09T13:32:00Z">
                        <w:rPr>
                          <w:ins w:id="13" w:author="EDWARDS, LARRY D., VBADENV Trng Facility" w:date="2022-02-09T13:31:00Z"/>
                          <w:color w:val="365F91" w:themeColor="accent1" w:themeShade="BF"/>
                        </w:rPr>
                      </w:rPrChange>
                    </w:rPr>
                  </w:pPr>
                </w:p>
                <w:p w14:paraId="7DF8401C" w14:textId="77777777" w:rsidR="00406C37" w:rsidRPr="00DA3FCE" w:rsidRDefault="00406C37" w:rsidP="00126BBD">
                  <w:pPr>
                    <w:rPr>
                      <w:ins w:id="14" w:author="EDWARDS, LARRY D., VBADENV Trng Facility" w:date="2022-02-09T13:31:00Z"/>
                      <w:color w:val="244061" w:themeColor="accent1" w:themeShade="80"/>
                      <w:rPrChange w:id="15" w:author="EDWARDS, LARRY D., VBADENV Trng Facility" w:date="2022-02-09T13:32:00Z">
                        <w:rPr>
                          <w:ins w:id="16" w:author="EDWARDS, LARRY D., VBADENV Trng Facility" w:date="2022-02-09T13:31:00Z"/>
                          <w:color w:val="365F91" w:themeColor="accent1" w:themeShade="BF"/>
                        </w:rPr>
                      </w:rPrChange>
                    </w:rPr>
                  </w:pPr>
                </w:p>
                <w:p w14:paraId="6A026073" w14:textId="77777777" w:rsidR="00406C37" w:rsidRPr="00DA3FCE" w:rsidRDefault="00406C37" w:rsidP="00126BBD">
                  <w:pPr>
                    <w:rPr>
                      <w:ins w:id="17" w:author="EDWARDS, LARRY D., VBADENV Trng Facility" w:date="2022-02-09T13:31:00Z"/>
                      <w:color w:val="244061" w:themeColor="accent1" w:themeShade="80"/>
                      <w:rPrChange w:id="18" w:author="EDWARDS, LARRY D., VBADENV Trng Facility" w:date="2022-02-09T13:32:00Z">
                        <w:rPr>
                          <w:ins w:id="19" w:author="EDWARDS, LARRY D., VBADENV Trng Facility" w:date="2022-02-09T13:31:00Z"/>
                          <w:color w:val="365F91" w:themeColor="accent1" w:themeShade="BF"/>
                        </w:rPr>
                      </w:rPrChange>
                    </w:rPr>
                  </w:pPr>
                </w:p>
                <w:p w14:paraId="3E87F597" w14:textId="2B7FED25" w:rsidR="00406C37" w:rsidRPr="00DA3FCE" w:rsidRDefault="00406C37" w:rsidP="00126BBD">
                  <w:pPr>
                    <w:rPr>
                      <w:color w:val="244061" w:themeColor="accent1" w:themeShade="80"/>
                      <w:rPrChange w:id="20" w:author="EDWARDS, LARRY D., VBADENV Trng Facility" w:date="2022-02-09T13:32:00Z">
                        <w:rPr>
                          <w:color w:val="365F91" w:themeColor="accent1" w:themeShade="BF"/>
                        </w:rPr>
                      </w:rPrChange>
                    </w:rPr>
                  </w:pPr>
                  <w:ins w:id="21" w:author="EDWARDS, LARRY D., VBADENV Trng Facility" w:date="2022-02-09T13:31:00Z">
                    <w:r w:rsidRPr="00DA3FCE">
                      <w:rPr>
                        <w:color w:val="244061" w:themeColor="accent1" w:themeShade="80"/>
                        <w:rPrChange w:id="22" w:author="EDWARDS, LARRY D., VBADENV Trng Facility" w:date="2022-02-09T13:32:00Z">
                          <w:rPr>
                            <w:color w:val="365F91" w:themeColor="accent1" w:themeShade="BF"/>
                          </w:rPr>
                        </w:rPrChange>
                      </w:rPr>
                      <w:t>M21-4 Appendix D.1.b</w:t>
                    </w:r>
                  </w:ins>
                </w:p>
              </w:tc>
              <w:tc>
                <w:tcPr>
                  <w:tcW w:w="5670" w:type="dxa"/>
                </w:tcPr>
                <w:p w14:paraId="56CC7C0E" w14:textId="77777777" w:rsidR="00DD5A21" w:rsidRPr="00DA3FCE" w:rsidRDefault="00DD5A21" w:rsidP="00DD5A21">
                  <w:pPr>
                    <w:rPr>
                      <w:color w:val="244061" w:themeColor="accent1" w:themeShade="80"/>
                      <w:rPrChange w:id="23" w:author="EDWARDS, LARRY D., VBADENV Trng Facility" w:date="2022-02-09T13:32:00Z">
                        <w:rPr>
                          <w:color w:val="365F91" w:themeColor="accent1" w:themeShade="BF"/>
                        </w:rPr>
                      </w:rPrChange>
                    </w:rPr>
                  </w:pPr>
                  <w:r w:rsidRPr="00DA3FCE">
                    <w:rPr>
                      <w:color w:val="244061" w:themeColor="accent1" w:themeShade="80"/>
                      <w:rPrChange w:id="24" w:author="EDWARDS, LARRY D., VBADENV Trng Facility" w:date="2022-02-09T13:32:00Z">
                        <w:rPr>
                          <w:color w:val="365F91" w:themeColor="accent1" w:themeShade="BF"/>
                        </w:rPr>
                      </w:rPrChange>
                    </w:rPr>
                    <w:t>Appendix A: Regional Office Station Numbers, Payee Codes, and Work-Rate Standards</w:t>
                  </w:r>
                </w:p>
                <w:p w14:paraId="7DC00E82" w14:textId="18958DB0" w:rsidR="00DD5A21" w:rsidRPr="00DA3FCE" w:rsidRDefault="00DD5A21" w:rsidP="00DD5A21">
                  <w:pPr>
                    <w:rPr>
                      <w:color w:val="244061" w:themeColor="accent1" w:themeShade="80"/>
                      <w:rPrChange w:id="25" w:author="EDWARDS, LARRY D., VBADENV Trng Facility" w:date="2022-02-09T13:32:00Z">
                        <w:rPr>
                          <w:color w:val="365F91" w:themeColor="accent1" w:themeShade="BF"/>
                        </w:rPr>
                      </w:rPrChange>
                    </w:rPr>
                  </w:pPr>
                  <w:r w:rsidRPr="00DA3FCE">
                    <w:rPr>
                      <w:color w:val="244061" w:themeColor="accent1" w:themeShade="80"/>
                      <w:rPrChange w:id="26" w:author="EDWARDS, LARRY D., VBADENV Trng Facility" w:date="2022-02-09T13:32:00Z">
                        <w:rPr>
                          <w:color w:val="365F91" w:themeColor="accent1" w:themeShade="BF"/>
                        </w:rPr>
                      </w:rPrChange>
                    </w:rPr>
                    <w:t xml:space="preserve">Appendix B: </w:t>
                  </w:r>
                  <w:proofErr w:type="gramStart"/>
                  <w:r w:rsidRPr="00DA3FCE">
                    <w:rPr>
                      <w:color w:val="244061" w:themeColor="accent1" w:themeShade="80"/>
                      <w:rPrChange w:id="27" w:author="EDWARDS, LARRY D., VBADENV Trng Facility" w:date="2022-02-09T13:32:00Z">
                        <w:rPr>
                          <w:color w:val="365F91" w:themeColor="accent1" w:themeShade="BF"/>
                        </w:rPr>
                      </w:rPrChange>
                    </w:rPr>
                    <w:t>End Product</w:t>
                  </w:r>
                  <w:proofErr w:type="gramEnd"/>
                  <w:r w:rsidRPr="00DA3FCE">
                    <w:rPr>
                      <w:color w:val="244061" w:themeColor="accent1" w:themeShade="80"/>
                      <w:rPrChange w:id="28" w:author="EDWARDS, LARRY D., VBADENV Trng Facility" w:date="2022-02-09T13:32:00Z">
                        <w:rPr>
                          <w:color w:val="365F91" w:themeColor="accent1" w:themeShade="BF"/>
                        </w:rPr>
                      </w:rPrChange>
                    </w:rPr>
                    <w:t xml:space="preserve"> Codes </w:t>
                  </w:r>
                  <w:r w:rsidR="008572E7" w:rsidRPr="00DA3FCE">
                    <w:rPr>
                      <w:strike/>
                      <w:color w:val="244061" w:themeColor="accent1" w:themeShade="80"/>
                      <w:rPrChange w:id="29" w:author="EDWARDS, LARRY D., VBADENV Trng Facility" w:date="2022-02-09T13:32:00Z">
                        <w:rPr>
                          <w:strike/>
                          <w:color w:val="365F91" w:themeColor="accent1" w:themeShade="BF"/>
                        </w:rPr>
                      </w:rPrChange>
                    </w:rPr>
                    <w:t xml:space="preserve"> </w:t>
                  </w:r>
                </w:p>
                <w:p w14:paraId="4BF980DF" w14:textId="58A4EA2B" w:rsidR="00DD5A21" w:rsidRPr="00DA3FCE" w:rsidRDefault="00DD5A21" w:rsidP="00DD5A21">
                  <w:pPr>
                    <w:rPr>
                      <w:color w:val="244061" w:themeColor="accent1" w:themeShade="80"/>
                      <w:rPrChange w:id="30" w:author="EDWARDS, LARRY D., VBADENV Trng Facility" w:date="2022-02-09T13:32:00Z">
                        <w:rPr>
                          <w:color w:val="365F91" w:themeColor="accent1" w:themeShade="BF"/>
                        </w:rPr>
                      </w:rPrChange>
                    </w:rPr>
                  </w:pPr>
                  <w:r w:rsidRPr="00DA3FCE">
                    <w:rPr>
                      <w:color w:val="244061" w:themeColor="accent1" w:themeShade="80"/>
                      <w:rPrChange w:id="31" w:author="EDWARDS, LARRY D., VBADENV Trng Facility" w:date="2022-02-09T13:32:00Z">
                        <w:rPr>
                          <w:color w:val="365F91" w:themeColor="accent1" w:themeShade="BF"/>
                        </w:rPr>
                      </w:rPrChange>
                    </w:rPr>
                    <w:t xml:space="preserve">Appendix C: Index of </w:t>
                  </w:r>
                  <w:r w:rsidR="008572E7" w:rsidRPr="00DA3FCE">
                    <w:rPr>
                      <w:color w:val="244061" w:themeColor="accent1" w:themeShade="80"/>
                      <w:rPrChange w:id="32" w:author="EDWARDS, LARRY D., VBADENV Trng Facility" w:date="2022-02-09T13:32:00Z">
                        <w:rPr>
                          <w:color w:val="365F91" w:themeColor="accent1" w:themeShade="BF"/>
                        </w:rPr>
                      </w:rPrChange>
                    </w:rPr>
                    <w:t xml:space="preserve"> </w:t>
                  </w:r>
                  <w:r w:rsidRPr="00DA3FCE">
                    <w:rPr>
                      <w:color w:val="244061" w:themeColor="accent1" w:themeShade="80"/>
                      <w:rPrChange w:id="33" w:author="EDWARDS, LARRY D., VBADENV Trng Facility" w:date="2022-02-09T13:32:00Z">
                        <w:rPr>
                          <w:color w:val="365F91" w:themeColor="accent1" w:themeShade="BF"/>
                        </w:rPr>
                      </w:rPrChange>
                    </w:rPr>
                    <w:t xml:space="preserve"> Labels</w:t>
                  </w:r>
                </w:p>
                <w:p w14:paraId="38B7F1B5" w14:textId="03C0858C" w:rsidR="008572E7" w:rsidRPr="00DA3FCE" w:rsidRDefault="008572E7" w:rsidP="00DD5A21">
                  <w:pPr>
                    <w:rPr>
                      <w:color w:val="244061" w:themeColor="accent1" w:themeShade="80"/>
                      <w:rPrChange w:id="34" w:author="EDWARDS, LARRY D., VBADENV Trng Facility" w:date="2022-02-09T13:32:00Z">
                        <w:rPr>
                          <w:color w:val="365F91" w:themeColor="accent1" w:themeShade="BF"/>
                        </w:rPr>
                      </w:rPrChange>
                    </w:rPr>
                  </w:pPr>
                  <w:r w:rsidRPr="00DA3FCE">
                    <w:rPr>
                      <w:color w:val="244061" w:themeColor="accent1" w:themeShade="80"/>
                      <w:rPrChange w:id="35" w:author="EDWARDS, LARRY D., VBADENV Trng Facility" w:date="2022-02-09T13:32:00Z">
                        <w:rPr>
                          <w:color w:val="365F91" w:themeColor="accent1" w:themeShade="BF"/>
                        </w:rPr>
                      </w:rPrChange>
                    </w:rPr>
                    <w:t>Appendix D: Index of Claim Stage Indicators</w:t>
                  </w:r>
                </w:p>
                <w:p w14:paraId="05073559" w14:textId="77777777" w:rsidR="007F0AD1" w:rsidRPr="00DA3FCE" w:rsidRDefault="00DD5A21" w:rsidP="00DD5A21">
                  <w:pPr>
                    <w:rPr>
                      <w:ins w:id="36" w:author="EDWARDS, LARRY D., VBADENV Trng Facility" w:date="2022-02-09T13:31:00Z"/>
                      <w:color w:val="244061" w:themeColor="accent1" w:themeShade="80"/>
                      <w:rPrChange w:id="37" w:author="EDWARDS, LARRY D., VBADENV Trng Facility" w:date="2022-02-09T13:32:00Z">
                        <w:rPr>
                          <w:ins w:id="38" w:author="EDWARDS, LARRY D., VBADENV Trng Facility" w:date="2022-02-09T13:31:00Z"/>
                          <w:color w:val="365F91" w:themeColor="accent1" w:themeShade="BF"/>
                        </w:rPr>
                      </w:rPrChange>
                    </w:rPr>
                  </w:pPr>
                  <w:r w:rsidRPr="00DA3FCE">
                    <w:rPr>
                      <w:color w:val="244061" w:themeColor="accent1" w:themeShade="80"/>
                      <w:rPrChange w:id="39" w:author="EDWARDS, LARRY D., VBADENV Trng Facility" w:date="2022-02-09T13:32:00Z">
                        <w:rPr>
                          <w:color w:val="365F91" w:themeColor="accent1" w:themeShade="BF"/>
                        </w:rPr>
                      </w:rPrChange>
                    </w:rPr>
                    <w:t>Appendix E: Index of Corporate Flashes and Special Issues</w:t>
                  </w:r>
                </w:p>
                <w:p w14:paraId="00E568D1" w14:textId="17D4DD74" w:rsidR="00406C37" w:rsidRPr="00DA3FCE" w:rsidRDefault="00406C37" w:rsidP="00DD5A21">
                  <w:pPr>
                    <w:rPr>
                      <w:color w:val="244061" w:themeColor="accent1" w:themeShade="80"/>
                      <w:rPrChange w:id="40" w:author="EDWARDS, LARRY D., VBADENV Trng Facility" w:date="2022-02-09T13:32:00Z">
                        <w:rPr>
                          <w:color w:val="365F91" w:themeColor="accent1" w:themeShade="BF"/>
                        </w:rPr>
                      </w:rPrChange>
                    </w:rPr>
                  </w:pPr>
                  <w:ins w:id="41" w:author="EDWARDS, LARRY D., VBADENV Trng Facility" w:date="2022-02-09T13:31:00Z">
                    <w:r w:rsidRPr="00DA3FCE">
                      <w:rPr>
                        <w:color w:val="244061" w:themeColor="accent1" w:themeShade="80"/>
                        <w:rPrChange w:id="42" w:author="EDWARDS, LARRY D., VBADENV Trng Facility" w:date="2022-02-09T13:32:00Z">
                          <w:rPr>
                            <w:color w:val="365F91" w:themeColor="accent1" w:themeShade="BF"/>
                          </w:rPr>
                        </w:rPrChange>
                      </w:rPr>
                      <w:t>Index of Tracked Items</w:t>
                    </w:r>
                  </w:ins>
                </w:p>
              </w:tc>
            </w:tr>
            <w:tr w:rsidR="00BE14D1" w:rsidRPr="00126BBD" w14:paraId="47E09F4B" w14:textId="77777777" w:rsidTr="00BE14D1">
              <w:trPr>
                <w:trHeight w:val="300"/>
              </w:trPr>
              <w:tc>
                <w:tcPr>
                  <w:tcW w:w="985" w:type="dxa"/>
                  <w:vMerge w:val="restart"/>
                  <w:vAlign w:val="center"/>
                </w:tcPr>
                <w:p w14:paraId="47E09F44" w14:textId="77777777" w:rsidR="00BE14D1" w:rsidRPr="00432F2D" w:rsidRDefault="00BE14D1" w:rsidP="00126BBD">
                  <w:pPr>
                    <w:jc w:val="center"/>
                    <w:rPr>
                      <w:color w:val="244061" w:themeColor="accent1" w:themeShade="80"/>
                    </w:rPr>
                  </w:pPr>
                  <w:r w:rsidRPr="00432F2D">
                    <w:rPr>
                      <w:color w:val="244061" w:themeColor="accent1" w:themeShade="80"/>
                    </w:rPr>
                    <w:t>7-8</w:t>
                  </w:r>
                </w:p>
              </w:tc>
              <w:tc>
                <w:tcPr>
                  <w:tcW w:w="2790" w:type="dxa"/>
                </w:tcPr>
                <w:p w14:paraId="47E09F48" w14:textId="35D1B757" w:rsidR="00BE14D1" w:rsidRPr="00DA3FCE" w:rsidRDefault="008572E7" w:rsidP="00126BBD">
                  <w:pPr>
                    <w:rPr>
                      <w:color w:val="244061" w:themeColor="accent1" w:themeShade="80"/>
                    </w:rPr>
                  </w:pPr>
                  <w:r w:rsidRPr="00DA3FCE">
                    <w:rPr>
                      <w:color w:val="244061" w:themeColor="accent1" w:themeShade="80"/>
                    </w:rPr>
                    <w:t xml:space="preserve"> </w:t>
                  </w:r>
                  <w:r w:rsidR="00BE14D1" w:rsidRPr="00DA3FCE">
                    <w:rPr>
                      <w:color w:val="244061" w:themeColor="accent1" w:themeShade="80"/>
                    </w:rPr>
                    <w:t xml:space="preserve"> M21-1 II.iii.</w:t>
                  </w:r>
                  <w:proofErr w:type="gramStart"/>
                  <w:r w:rsidR="00BE14D1" w:rsidRPr="00DA3FCE">
                    <w:rPr>
                      <w:color w:val="244061" w:themeColor="accent1" w:themeShade="80"/>
                    </w:rPr>
                    <w:t>1.C</w:t>
                  </w:r>
                  <w:r w:rsidR="00E62795" w:rsidRPr="00DA3FCE">
                    <w:rPr>
                      <w:color w:val="244061" w:themeColor="accent1" w:themeShade="80"/>
                    </w:rPr>
                    <w:t>.2.a</w:t>
                  </w:r>
                  <w:proofErr w:type="gramEnd"/>
                </w:p>
              </w:tc>
              <w:tc>
                <w:tcPr>
                  <w:tcW w:w="5670" w:type="dxa"/>
                </w:tcPr>
                <w:p w14:paraId="47E09F4A" w14:textId="3DAD20D7" w:rsidR="00BE14D1" w:rsidRPr="00432F2D" w:rsidRDefault="00BE14D1" w:rsidP="00126BBD">
                  <w:pPr>
                    <w:rPr>
                      <w:color w:val="244061" w:themeColor="accent1" w:themeShade="80"/>
                    </w:rPr>
                  </w:pPr>
                  <w:r w:rsidRPr="00432F2D">
                    <w:rPr>
                      <w:color w:val="244061" w:themeColor="accent1" w:themeShade="80"/>
                    </w:rPr>
                    <w:t>Notification Requirements for a Complete Application</w:t>
                  </w:r>
                </w:p>
              </w:tc>
            </w:tr>
            <w:tr w:rsidR="00BE14D1" w:rsidRPr="00126BBD" w14:paraId="527411B6" w14:textId="77777777" w:rsidTr="0092645F">
              <w:trPr>
                <w:trHeight w:val="300"/>
              </w:trPr>
              <w:tc>
                <w:tcPr>
                  <w:tcW w:w="985" w:type="dxa"/>
                  <w:vMerge/>
                  <w:vAlign w:val="center"/>
                </w:tcPr>
                <w:p w14:paraId="6F6275D8" w14:textId="77777777" w:rsidR="00BE14D1" w:rsidRPr="00432F2D" w:rsidRDefault="00BE14D1" w:rsidP="00126BBD">
                  <w:pPr>
                    <w:jc w:val="center"/>
                    <w:rPr>
                      <w:color w:val="244061" w:themeColor="accent1" w:themeShade="80"/>
                    </w:rPr>
                  </w:pPr>
                </w:p>
              </w:tc>
              <w:tc>
                <w:tcPr>
                  <w:tcW w:w="2790" w:type="dxa"/>
                </w:tcPr>
                <w:p w14:paraId="2F4FE1B2" w14:textId="79E84C4A" w:rsidR="00BE14D1" w:rsidRPr="00DA3FCE" w:rsidRDefault="00BE14D1" w:rsidP="00126BBD">
                  <w:pPr>
                    <w:rPr>
                      <w:color w:val="244061" w:themeColor="accent1" w:themeShade="80"/>
                    </w:rPr>
                  </w:pPr>
                  <w:r w:rsidRPr="00DA3FCE">
                    <w:rPr>
                      <w:color w:val="244061" w:themeColor="accent1" w:themeShade="80"/>
                    </w:rPr>
                    <w:t xml:space="preserve">M21-1 </w:t>
                  </w:r>
                  <w:r w:rsidR="005236A3" w:rsidRPr="00DA3FCE">
                    <w:rPr>
                      <w:color w:val="244061" w:themeColor="accent1" w:themeShade="80"/>
                    </w:rPr>
                    <w:t>III.i.</w:t>
                  </w:r>
                  <w:proofErr w:type="gramStart"/>
                  <w:r w:rsidR="005236A3" w:rsidRPr="00DA3FCE">
                    <w:rPr>
                      <w:color w:val="244061" w:themeColor="accent1" w:themeShade="80"/>
                    </w:rPr>
                    <w:t>2.B.</w:t>
                  </w:r>
                  <w:proofErr w:type="gramEnd"/>
                  <w:r w:rsidR="005236A3" w:rsidRPr="00DA3FCE">
                    <w:rPr>
                      <w:color w:val="244061" w:themeColor="accent1" w:themeShade="80"/>
                    </w:rPr>
                    <w:t>1.e.</w:t>
                  </w:r>
                </w:p>
              </w:tc>
              <w:tc>
                <w:tcPr>
                  <w:tcW w:w="5670" w:type="dxa"/>
                </w:tcPr>
                <w:p w14:paraId="269237D1" w14:textId="5FC39C3B" w:rsidR="00BE14D1" w:rsidRPr="00432F2D" w:rsidRDefault="00BE14D1" w:rsidP="00126BBD">
                  <w:pPr>
                    <w:rPr>
                      <w:color w:val="244061" w:themeColor="accent1" w:themeShade="80"/>
                    </w:rPr>
                  </w:pPr>
                  <w:r w:rsidRPr="00432F2D">
                    <w:rPr>
                      <w:color w:val="244061" w:themeColor="accent1" w:themeShade="80"/>
                    </w:rPr>
                    <w:t>Notification Requirements for Special Issues</w:t>
                  </w:r>
                </w:p>
              </w:tc>
            </w:tr>
            <w:tr w:rsidR="00BE14D1" w:rsidRPr="00126BBD" w14:paraId="00B46A08" w14:textId="77777777" w:rsidTr="0092645F">
              <w:trPr>
                <w:trHeight w:val="300"/>
              </w:trPr>
              <w:tc>
                <w:tcPr>
                  <w:tcW w:w="985" w:type="dxa"/>
                  <w:vMerge/>
                  <w:vAlign w:val="center"/>
                </w:tcPr>
                <w:p w14:paraId="49D84337" w14:textId="77777777" w:rsidR="00BE14D1" w:rsidRPr="00432F2D" w:rsidRDefault="00BE14D1" w:rsidP="00126BBD">
                  <w:pPr>
                    <w:jc w:val="center"/>
                    <w:rPr>
                      <w:color w:val="244061" w:themeColor="accent1" w:themeShade="80"/>
                    </w:rPr>
                  </w:pPr>
                </w:p>
              </w:tc>
              <w:tc>
                <w:tcPr>
                  <w:tcW w:w="2790" w:type="dxa"/>
                </w:tcPr>
                <w:p w14:paraId="2F29B287" w14:textId="6E4D77A5" w:rsidR="00BE14D1" w:rsidRPr="00432F2D" w:rsidRDefault="00BE14D1" w:rsidP="005236A3">
                  <w:pPr>
                    <w:rPr>
                      <w:color w:val="244061" w:themeColor="accent1" w:themeShade="80"/>
                    </w:rPr>
                  </w:pPr>
                  <w:r w:rsidRPr="00432F2D">
                    <w:rPr>
                      <w:color w:val="244061" w:themeColor="accent1" w:themeShade="80"/>
                    </w:rPr>
                    <w:t xml:space="preserve">M21-1 </w:t>
                  </w:r>
                  <w:r w:rsidR="005236A3" w:rsidRPr="00432F2D">
                    <w:rPr>
                      <w:color w:val="244061" w:themeColor="accent1" w:themeShade="80"/>
                    </w:rPr>
                    <w:t>III.i.1.A.1</w:t>
                  </w:r>
                </w:p>
                <w:p w14:paraId="75120352" w14:textId="5451E930" w:rsidR="009F68E6" w:rsidRPr="00432F2D" w:rsidRDefault="00432F2D" w:rsidP="009F68E6">
                  <w:pPr>
                    <w:rPr>
                      <w:color w:val="244061" w:themeColor="accent1" w:themeShade="80"/>
                    </w:rPr>
                  </w:pPr>
                  <w:r w:rsidRPr="00432F2D">
                    <w:rPr>
                      <w:color w:val="244061" w:themeColor="accent1" w:themeShade="80"/>
                    </w:rPr>
                    <w:t xml:space="preserve">M21-1 </w:t>
                  </w:r>
                  <w:r w:rsidR="009F68E6" w:rsidRPr="00432F2D">
                    <w:rPr>
                      <w:color w:val="244061" w:themeColor="accent1" w:themeShade="80"/>
                    </w:rPr>
                    <w:t>III.i.1.A.1.d.</w:t>
                  </w:r>
                </w:p>
                <w:p w14:paraId="0897757E" w14:textId="21B63A64" w:rsidR="009F68E6" w:rsidRPr="00432F2D" w:rsidRDefault="00432F2D" w:rsidP="009F68E6">
                  <w:pPr>
                    <w:rPr>
                      <w:color w:val="244061" w:themeColor="accent1" w:themeShade="80"/>
                    </w:rPr>
                  </w:pPr>
                  <w:r w:rsidRPr="00432F2D">
                    <w:rPr>
                      <w:color w:val="244061" w:themeColor="accent1" w:themeShade="80"/>
                    </w:rPr>
                    <w:t xml:space="preserve">M21-1 </w:t>
                  </w:r>
                  <w:r w:rsidR="009F68E6" w:rsidRPr="00432F2D">
                    <w:rPr>
                      <w:color w:val="244061" w:themeColor="accent1" w:themeShade="80"/>
                    </w:rPr>
                    <w:t>III.i.</w:t>
                  </w:r>
                  <w:proofErr w:type="gramStart"/>
                  <w:r w:rsidR="009F68E6" w:rsidRPr="00432F2D">
                    <w:rPr>
                      <w:color w:val="244061" w:themeColor="accent1" w:themeShade="80"/>
                    </w:rPr>
                    <w:t>1.A.</w:t>
                  </w:r>
                  <w:proofErr w:type="gramEnd"/>
                  <w:r w:rsidR="009F68E6" w:rsidRPr="00432F2D">
                    <w:rPr>
                      <w:color w:val="244061" w:themeColor="accent1" w:themeShade="80"/>
                    </w:rPr>
                    <w:t>1.e.</w:t>
                  </w:r>
                </w:p>
              </w:tc>
              <w:tc>
                <w:tcPr>
                  <w:tcW w:w="5670" w:type="dxa"/>
                </w:tcPr>
                <w:p w14:paraId="3D5FF186" w14:textId="66EAC3D3" w:rsidR="009F68E6" w:rsidRPr="00432F2D" w:rsidRDefault="00BE14D1" w:rsidP="00126BBD">
                  <w:pPr>
                    <w:rPr>
                      <w:color w:val="244061" w:themeColor="accent1" w:themeShade="80"/>
                    </w:rPr>
                  </w:pPr>
                  <w:r w:rsidRPr="00432F2D">
                    <w:rPr>
                      <w:color w:val="244061" w:themeColor="accent1" w:themeShade="80"/>
                    </w:rPr>
                    <w:t xml:space="preserve">Determining Veteran Status </w:t>
                  </w:r>
                </w:p>
                <w:p w14:paraId="4089D2B3" w14:textId="77777777" w:rsidR="009F68E6" w:rsidRPr="00432F2D" w:rsidRDefault="009F68E6" w:rsidP="00126BBD">
                  <w:pPr>
                    <w:rPr>
                      <w:color w:val="244061" w:themeColor="accent1" w:themeShade="80"/>
                    </w:rPr>
                  </w:pPr>
                  <w:r w:rsidRPr="00432F2D">
                    <w:rPr>
                      <w:color w:val="244061" w:themeColor="accent1" w:themeShade="80"/>
                    </w:rPr>
                    <w:t>Primary Eligibility Criteria for Benefits</w:t>
                  </w:r>
                </w:p>
                <w:p w14:paraId="35831474" w14:textId="707BC076" w:rsidR="009F68E6" w:rsidRPr="00432F2D" w:rsidRDefault="009F68E6" w:rsidP="00126BBD">
                  <w:pPr>
                    <w:rPr>
                      <w:color w:val="244061" w:themeColor="accent1" w:themeShade="80"/>
                    </w:rPr>
                  </w:pPr>
                  <w:r w:rsidRPr="00432F2D">
                    <w:rPr>
                      <w:color w:val="244061" w:themeColor="accent1" w:themeShade="80"/>
                    </w:rPr>
                    <w:t>Secondary Eligibility Criteria for Benefits</w:t>
                  </w:r>
                </w:p>
              </w:tc>
            </w:tr>
            <w:tr w:rsidR="00D14C94" w:rsidRPr="00126BBD" w14:paraId="47E09F4F" w14:textId="77777777" w:rsidTr="00D14C94">
              <w:trPr>
                <w:trHeight w:val="314"/>
              </w:trPr>
              <w:tc>
                <w:tcPr>
                  <w:tcW w:w="985" w:type="dxa"/>
                  <w:vMerge w:val="restart"/>
                  <w:vAlign w:val="center"/>
                </w:tcPr>
                <w:p w14:paraId="47E09F4C" w14:textId="709D1117" w:rsidR="00D14C94" w:rsidRPr="00432F2D" w:rsidRDefault="00D14C94" w:rsidP="00126BBD">
                  <w:pPr>
                    <w:jc w:val="center"/>
                    <w:rPr>
                      <w:rFonts w:cstheme="minorHAnsi"/>
                      <w:color w:val="244061" w:themeColor="accent1" w:themeShade="80"/>
                    </w:rPr>
                  </w:pPr>
                  <w:r w:rsidRPr="00432F2D">
                    <w:rPr>
                      <w:rFonts w:cstheme="minorHAnsi"/>
                      <w:color w:val="244061" w:themeColor="accent1" w:themeShade="80"/>
                    </w:rPr>
                    <w:t>9</w:t>
                  </w:r>
                </w:p>
              </w:tc>
              <w:tc>
                <w:tcPr>
                  <w:tcW w:w="2790" w:type="dxa"/>
                </w:tcPr>
                <w:p w14:paraId="0CE3E23A" w14:textId="57676A04" w:rsidR="00D14C94" w:rsidRPr="00432F2D" w:rsidRDefault="00D14C94" w:rsidP="009F68E6">
                  <w:pPr>
                    <w:rPr>
                      <w:rFonts w:cstheme="minorHAnsi"/>
                      <w:color w:val="244061" w:themeColor="accent1" w:themeShade="80"/>
                    </w:rPr>
                  </w:pPr>
                  <w:r w:rsidRPr="00432F2D">
                    <w:rPr>
                      <w:rFonts w:cstheme="minorHAnsi"/>
                      <w:color w:val="244061" w:themeColor="accent1" w:themeShade="80"/>
                    </w:rPr>
                    <w:t xml:space="preserve">M21-1 </w:t>
                  </w:r>
                  <w:r w:rsidR="009F68E6" w:rsidRPr="00432F2D">
                    <w:rPr>
                      <w:rFonts w:cstheme="minorHAnsi"/>
                      <w:color w:val="244061" w:themeColor="accent1" w:themeShade="80"/>
                    </w:rPr>
                    <w:t>III.ii.2.A.2.b.</w:t>
                  </w:r>
                </w:p>
                <w:p w14:paraId="47E09F4D" w14:textId="0736E029" w:rsidR="00D14C94" w:rsidRPr="00432F2D" w:rsidRDefault="00D14C94" w:rsidP="006158E5">
                  <w:pPr>
                    <w:rPr>
                      <w:rFonts w:cstheme="minorHAnsi"/>
                      <w:color w:val="244061" w:themeColor="accent1" w:themeShade="80"/>
                    </w:rPr>
                  </w:pPr>
                </w:p>
              </w:tc>
              <w:tc>
                <w:tcPr>
                  <w:tcW w:w="5670" w:type="dxa"/>
                </w:tcPr>
                <w:p w14:paraId="47E09F4E" w14:textId="04A03AA1" w:rsidR="00D14C94" w:rsidRPr="00432F2D" w:rsidRDefault="00D14C94" w:rsidP="00D14C94">
                  <w:pPr>
                    <w:rPr>
                      <w:color w:val="244061" w:themeColor="accent1" w:themeShade="80"/>
                    </w:rPr>
                  </w:pPr>
                  <w:r w:rsidRPr="00432F2D">
                    <w:rPr>
                      <w:color w:val="244061" w:themeColor="accent1" w:themeShade="80"/>
                    </w:rPr>
                    <w:t>Determining Whether a Veteran Has an Additional Service Obligation</w:t>
                  </w:r>
                </w:p>
              </w:tc>
            </w:tr>
            <w:tr w:rsidR="00D14C94" w:rsidRPr="00126BBD" w14:paraId="2BD9DCF1" w14:textId="77777777" w:rsidTr="0092645F">
              <w:trPr>
                <w:trHeight w:val="313"/>
              </w:trPr>
              <w:tc>
                <w:tcPr>
                  <w:tcW w:w="985" w:type="dxa"/>
                  <w:vMerge/>
                  <w:vAlign w:val="center"/>
                </w:tcPr>
                <w:p w14:paraId="575F9CBE" w14:textId="77777777" w:rsidR="00D14C94" w:rsidRPr="00432F2D" w:rsidRDefault="00D14C94" w:rsidP="00126BBD">
                  <w:pPr>
                    <w:jc w:val="center"/>
                    <w:rPr>
                      <w:rFonts w:cstheme="minorHAnsi"/>
                      <w:color w:val="244061" w:themeColor="accent1" w:themeShade="80"/>
                    </w:rPr>
                  </w:pPr>
                </w:p>
              </w:tc>
              <w:tc>
                <w:tcPr>
                  <w:tcW w:w="2790" w:type="dxa"/>
                </w:tcPr>
                <w:p w14:paraId="0A0D1A97" w14:textId="4C9750D0" w:rsidR="00D14C94" w:rsidRPr="00432F2D" w:rsidRDefault="00D14C94" w:rsidP="006158E5">
                  <w:pPr>
                    <w:rPr>
                      <w:rFonts w:cstheme="minorHAnsi"/>
                      <w:color w:val="244061" w:themeColor="accent1" w:themeShade="80"/>
                    </w:rPr>
                  </w:pPr>
                  <w:r w:rsidRPr="00432F2D">
                    <w:rPr>
                      <w:rFonts w:cstheme="minorHAnsi"/>
                      <w:color w:val="244061" w:themeColor="accent1" w:themeShade="80"/>
                    </w:rPr>
                    <w:t>M21-1 III.iii.</w:t>
                  </w:r>
                  <w:proofErr w:type="gramStart"/>
                  <w:r w:rsidRPr="00432F2D">
                    <w:rPr>
                      <w:rFonts w:cstheme="minorHAnsi"/>
                      <w:color w:val="244061" w:themeColor="accent1" w:themeShade="80"/>
                    </w:rPr>
                    <w:t>2.B.2.e</w:t>
                  </w:r>
                  <w:proofErr w:type="gramEnd"/>
                </w:p>
              </w:tc>
              <w:tc>
                <w:tcPr>
                  <w:tcW w:w="5670" w:type="dxa"/>
                </w:tcPr>
                <w:p w14:paraId="33C1C61C" w14:textId="2EA9E9A0" w:rsidR="00D14C94" w:rsidRPr="00432F2D" w:rsidRDefault="00D14C94" w:rsidP="00126BBD">
                  <w:pPr>
                    <w:rPr>
                      <w:color w:val="244061" w:themeColor="accent1" w:themeShade="80"/>
                    </w:rPr>
                  </w:pPr>
                  <w:r w:rsidRPr="00432F2D">
                    <w:rPr>
                      <w:color w:val="244061" w:themeColor="accent1" w:themeShade="80"/>
                    </w:rPr>
                    <w:t>Migration of STRs After Service Ends</w:t>
                  </w:r>
                </w:p>
              </w:tc>
            </w:tr>
            <w:tr w:rsidR="00D14C94" w:rsidRPr="00126BBD" w14:paraId="1EFA34FB" w14:textId="77777777" w:rsidTr="0092645F">
              <w:trPr>
                <w:trHeight w:val="313"/>
              </w:trPr>
              <w:tc>
                <w:tcPr>
                  <w:tcW w:w="985" w:type="dxa"/>
                  <w:vMerge/>
                  <w:vAlign w:val="center"/>
                </w:tcPr>
                <w:p w14:paraId="5FFDC8F0" w14:textId="77777777" w:rsidR="00D14C94" w:rsidRPr="00432F2D" w:rsidRDefault="00D14C94" w:rsidP="00126BBD">
                  <w:pPr>
                    <w:jc w:val="center"/>
                    <w:rPr>
                      <w:rFonts w:cstheme="minorHAnsi"/>
                      <w:color w:val="244061" w:themeColor="accent1" w:themeShade="80"/>
                    </w:rPr>
                  </w:pPr>
                </w:p>
              </w:tc>
              <w:tc>
                <w:tcPr>
                  <w:tcW w:w="2790" w:type="dxa"/>
                </w:tcPr>
                <w:p w14:paraId="261292A7" w14:textId="206844B3" w:rsidR="00D14C94" w:rsidRPr="00432F2D" w:rsidRDefault="00D14C94" w:rsidP="006158E5">
                  <w:pPr>
                    <w:rPr>
                      <w:rFonts w:cstheme="minorHAnsi"/>
                      <w:color w:val="244061" w:themeColor="accent1" w:themeShade="80"/>
                    </w:rPr>
                  </w:pPr>
                  <w:r w:rsidRPr="00432F2D">
                    <w:rPr>
                      <w:rFonts w:cstheme="minorHAnsi"/>
                      <w:color w:val="244061" w:themeColor="accent1" w:themeShade="80"/>
                    </w:rPr>
                    <w:t xml:space="preserve">M21-1 </w:t>
                  </w:r>
                  <w:r w:rsidR="00222EFE" w:rsidRPr="00432F2D">
                    <w:rPr>
                      <w:rFonts w:cstheme="minorHAnsi"/>
                      <w:color w:val="244061" w:themeColor="accent1" w:themeShade="80"/>
                    </w:rPr>
                    <w:t>III.ii.</w:t>
                  </w:r>
                  <w:proofErr w:type="gramStart"/>
                  <w:r w:rsidR="00222EFE" w:rsidRPr="00432F2D">
                    <w:rPr>
                      <w:rFonts w:cstheme="minorHAnsi"/>
                      <w:color w:val="244061" w:themeColor="accent1" w:themeShade="80"/>
                    </w:rPr>
                    <w:t>2.B.</w:t>
                  </w:r>
                  <w:proofErr w:type="gramEnd"/>
                  <w:r w:rsidR="00222EFE" w:rsidRPr="00432F2D">
                    <w:rPr>
                      <w:rFonts w:cstheme="minorHAnsi"/>
                      <w:color w:val="244061" w:themeColor="accent1" w:themeShade="80"/>
                    </w:rPr>
                    <w:t>1.b.</w:t>
                  </w:r>
                </w:p>
              </w:tc>
              <w:tc>
                <w:tcPr>
                  <w:tcW w:w="5670" w:type="dxa"/>
                </w:tcPr>
                <w:p w14:paraId="3190E6FD" w14:textId="51E2CB5B" w:rsidR="00D14C94" w:rsidRPr="00432F2D" w:rsidRDefault="00D14C94" w:rsidP="00D14C94">
                  <w:pPr>
                    <w:rPr>
                      <w:color w:val="244061" w:themeColor="accent1" w:themeShade="80"/>
                    </w:rPr>
                  </w:pPr>
                  <w:r w:rsidRPr="00432F2D">
                    <w:rPr>
                      <w:color w:val="244061" w:themeColor="accent1" w:themeShade="80"/>
                    </w:rPr>
                    <w:t>Obtaining STRs for Members of the Reserve or National Guard</w:t>
                  </w:r>
                </w:p>
              </w:tc>
            </w:tr>
            <w:tr w:rsidR="00D14C94" w:rsidRPr="00126BBD" w14:paraId="48551EA0" w14:textId="77777777" w:rsidTr="0092645F">
              <w:trPr>
                <w:trHeight w:val="313"/>
              </w:trPr>
              <w:tc>
                <w:tcPr>
                  <w:tcW w:w="985" w:type="dxa"/>
                  <w:vMerge/>
                  <w:vAlign w:val="center"/>
                </w:tcPr>
                <w:p w14:paraId="7FCF3614" w14:textId="77777777" w:rsidR="00D14C94" w:rsidRPr="00432F2D" w:rsidRDefault="00D14C94" w:rsidP="00126BBD">
                  <w:pPr>
                    <w:jc w:val="center"/>
                    <w:rPr>
                      <w:rFonts w:cstheme="minorHAnsi"/>
                      <w:color w:val="244061" w:themeColor="accent1" w:themeShade="80"/>
                    </w:rPr>
                  </w:pPr>
                </w:p>
              </w:tc>
              <w:tc>
                <w:tcPr>
                  <w:tcW w:w="2790" w:type="dxa"/>
                </w:tcPr>
                <w:p w14:paraId="4B5AA69C" w14:textId="6D97714E" w:rsidR="00D14C94" w:rsidRPr="00DA3FCE" w:rsidRDefault="00D14C94" w:rsidP="00222EFE">
                  <w:pPr>
                    <w:rPr>
                      <w:rFonts w:cstheme="minorHAnsi"/>
                      <w:color w:val="244061" w:themeColor="accent1" w:themeShade="80"/>
                    </w:rPr>
                  </w:pPr>
                  <w:r w:rsidRPr="00DA3FCE">
                    <w:rPr>
                      <w:rFonts w:cstheme="minorHAnsi"/>
                      <w:color w:val="244061" w:themeColor="accent1" w:themeShade="80"/>
                    </w:rPr>
                    <w:t xml:space="preserve">M21-1 </w:t>
                  </w:r>
                  <w:r w:rsidR="00222EFE" w:rsidRPr="00DA3FCE">
                    <w:rPr>
                      <w:rFonts w:cstheme="minorHAnsi"/>
                      <w:color w:val="244061" w:themeColor="accent1" w:themeShade="80"/>
                    </w:rPr>
                    <w:t>III.ii.</w:t>
                  </w:r>
                  <w:proofErr w:type="gramStart"/>
                  <w:r w:rsidR="00222EFE" w:rsidRPr="00DA3FCE">
                    <w:rPr>
                      <w:rFonts w:cstheme="minorHAnsi"/>
                      <w:color w:val="244061" w:themeColor="accent1" w:themeShade="80"/>
                    </w:rPr>
                    <w:t>2.B.</w:t>
                  </w:r>
                  <w:proofErr w:type="gramEnd"/>
                  <w:r w:rsidR="00222EFE" w:rsidRPr="00DA3FCE">
                    <w:rPr>
                      <w:rFonts w:cstheme="minorHAnsi"/>
                      <w:color w:val="244061" w:themeColor="accent1" w:themeShade="80"/>
                    </w:rPr>
                    <w:t>1.e.</w:t>
                  </w:r>
                </w:p>
              </w:tc>
              <w:tc>
                <w:tcPr>
                  <w:tcW w:w="5670" w:type="dxa"/>
                </w:tcPr>
                <w:p w14:paraId="6FB6868F" w14:textId="6405CB42" w:rsidR="00D14C94" w:rsidRPr="00432F2D" w:rsidRDefault="00D14C94" w:rsidP="00126BBD">
                  <w:pPr>
                    <w:rPr>
                      <w:color w:val="244061" w:themeColor="accent1" w:themeShade="80"/>
                    </w:rPr>
                  </w:pPr>
                  <w:r w:rsidRPr="00432F2D">
                    <w:rPr>
                      <w:color w:val="244061" w:themeColor="accent1" w:themeShade="80"/>
                    </w:rPr>
                    <w:t>Status Messages Generated by VBMS for STR Requests to HAIMS</w:t>
                  </w:r>
                </w:p>
              </w:tc>
            </w:tr>
            <w:tr w:rsidR="001E260D" w:rsidRPr="00126BBD" w14:paraId="68BE8910" w14:textId="77777777" w:rsidTr="0092645F">
              <w:tc>
                <w:tcPr>
                  <w:tcW w:w="985" w:type="dxa"/>
                  <w:vAlign w:val="center"/>
                </w:tcPr>
                <w:p w14:paraId="201A9F4B" w14:textId="6C85F521" w:rsidR="001E260D" w:rsidRPr="00432F2D" w:rsidRDefault="001E260D" w:rsidP="00126BBD">
                  <w:pPr>
                    <w:jc w:val="center"/>
                    <w:rPr>
                      <w:rFonts w:cstheme="minorHAnsi"/>
                      <w:color w:val="244061" w:themeColor="accent1" w:themeShade="80"/>
                    </w:rPr>
                  </w:pPr>
                  <w:r w:rsidRPr="00432F2D">
                    <w:rPr>
                      <w:rFonts w:cstheme="minorHAnsi"/>
                      <w:color w:val="244061" w:themeColor="accent1" w:themeShade="80"/>
                    </w:rPr>
                    <w:t>10</w:t>
                  </w:r>
                </w:p>
              </w:tc>
              <w:tc>
                <w:tcPr>
                  <w:tcW w:w="2790" w:type="dxa"/>
                </w:tcPr>
                <w:p w14:paraId="385DCC69" w14:textId="355AF8AA" w:rsidR="001E260D" w:rsidRPr="00DA3FCE" w:rsidRDefault="006158E5" w:rsidP="00852B89">
                  <w:pPr>
                    <w:rPr>
                      <w:rFonts w:cstheme="minorHAnsi"/>
                      <w:color w:val="244061" w:themeColor="accent1" w:themeShade="80"/>
                    </w:rPr>
                  </w:pPr>
                  <w:r w:rsidRPr="00DA3FCE">
                    <w:rPr>
                      <w:rFonts w:cstheme="minorHAnsi"/>
                      <w:color w:val="244061" w:themeColor="accent1" w:themeShade="80"/>
                    </w:rPr>
                    <w:t xml:space="preserve">M21-1 </w:t>
                  </w:r>
                  <w:ins w:id="43" w:author="EDWARDS, LARRY D., VBADENV Trng Facility" w:date="2021-12-22T16:02:00Z">
                    <w:r w:rsidR="00FC799F" w:rsidRPr="00DA3FCE">
                      <w:rPr>
                        <w:rFonts w:cstheme="minorHAnsi"/>
                        <w:color w:val="244061" w:themeColor="accent1" w:themeShade="80"/>
                      </w:rPr>
                      <w:t>III.i.</w:t>
                    </w:r>
                    <w:proofErr w:type="gramStart"/>
                    <w:r w:rsidR="00FC799F" w:rsidRPr="00DA3FCE">
                      <w:rPr>
                        <w:rFonts w:cstheme="minorHAnsi"/>
                        <w:color w:val="244061" w:themeColor="accent1" w:themeShade="80"/>
                      </w:rPr>
                      <w:t>1.A.</w:t>
                    </w:r>
                    <w:proofErr w:type="gramEnd"/>
                    <w:r w:rsidR="00FC799F" w:rsidRPr="00DA3FCE">
                      <w:rPr>
                        <w:rFonts w:cstheme="minorHAnsi"/>
                        <w:color w:val="244061" w:themeColor="accent1" w:themeShade="80"/>
                      </w:rPr>
                      <w:t>2.k.</w:t>
                    </w:r>
                  </w:ins>
                </w:p>
              </w:tc>
              <w:tc>
                <w:tcPr>
                  <w:tcW w:w="5670" w:type="dxa"/>
                </w:tcPr>
                <w:p w14:paraId="0177B745" w14:textId="4E868AC3" w:rsidR="001E260D" w:rsidRPr="00432F2D" w:rsidRDefault="00852B89" w:rsidP="00126BBD">
                  <w:pPr>
                    <w:rPr>
                      <w:color w:val="244061" w:themeColor="accent1" w:themeShade="80"/>
                    </w:rPr>
                  </w:pPr>
                  <w:r w:rsidRPr="00432F2D">
                    <w:rPr>
                      <w:color w:val="244061" w:themeColor="accent1" w:themeShade="80"/>
                    </w:rPr>
                    <w:t>Adjudicating Claims Based on ADT and IADT</w:t>
                  </w:r>
                </w:p>
              </w:tc>
            </w:tr>
            <w:tr w:rsidR="007E4B59" w:rsidRPr="00126BBD" w14:paraId="61584122" w14:textId="77777777" w:rsidTr="0092645F">
              <w:tc>
                <w:tcPr>
                  <w:tcW w:w="985" w:type="dxa"/>
                  <w:vAlign w:val="center"/>
                </w:tcPr>
                <w:p w14:paraId="1026B775" w14:textId="32AFDB3D" w:rsidR="007E4B59" w:rsidRPr="00432F2D" w:rsidRDefault="007E4B59" w:rsidP="00126BBD">
                  <w:pPr>
                    <w:jc w:val="center"/>
                    <w:rPr>
                      <w:rFonts w:cstheme="minorHAnsi"/>
                      <w:color w:val="244061" w:themeColor="accent1" w:themeShade="80"/>
                    </w:rPr>
                  </w:pPr>
                  <w:r w:rsidRPr="00432F2D">
                    <w:rPr>
                      <w:rFonts w:cstheme="minorHAnsi"/>
                      <w:color w:val="244061" w:themeColor="accent1" w:themeShade="80"/>
                    </w:rPr>
                    <w:t>11</w:t>
                  </w:r>
                </w:p>
              </w:tc>
              <w:tc>
                <w:tcPr>
                  <w:tcW w:w="2790" w:type="dxa"/>
                </w:tcPr>
                <w:p w14:paraId="3858B57B" w14:textId="4FFE400C" w:rsidR="007E4B59" w:rsidRPr="00DA3FCE" w:rsidRDefault="007E4B59" w:rsidP="00126BBD">
                  <w:pPr>
                    <w:rPr>
                      <w:rFonts w:cstheme="minorHAnsi"/>
                      <w:color w:val="244061" w:themeColor="accent1" w:themeShade="80"/>
                    </w:rPr>
                  </w:pPr>
                  <w:r w:rsidRPr="00DA3FCE">
                    <w:rPr>
                      <w:rFonts w:cstheme="minorHAnsi"/>
                      <w:color w:val="244061" w:themeColor="accent1" w:themeShade="80"/>
                    </w:rPr>
                    <w:t xml:space="preserve">M21-1 </w:t>
                  </w:r>
                  <w:r w:rsidR="00555F90" w:rsidRPr="00DA3FCE">
                    <w:rPr>
                      <w:rFonts w:cstheme="minorHAnsi"/>
                      <w:color w:val="244061" w:themeColor="accent1" w:themeShade="80"/>
                    </w:rPr>
                    <w:t>III.i.</w:t>
                  </w:r>
                  <w:proofErr w:type="gramStart"/>
                  <w:r w:rsidR="00555F90" w:rsidRPr="00DA3FCE">
                    <w:rPr>
                      <w:rFonts w:cstheme="minorHAnsi"/>
                      <w:color w:val="244061" w:themeColor="accent1" w:themeShade="80"/>
                    </w:rPr>
                    <w:t>2.C.</w:t>
                  </w:r>
                  <w:proofErr w:type="gramEnd"/>
                  <w:r w:rsidR="00555F90" w:rsidRPr="00DA3FCE">
                    <w:rPr>
                      <w:rFonts w:cstheme="minorHAnsi"/>
                      <w:color w:val="244061" w:themeColor="accent1" w:themeShade="80"/>
                    </w:rPr>
                    <w:t>2</w:t>
                  </w:r>
                </w:p>
              </w:tc>
              <w:tc>
                <w:tcPr>
                  <w:tcW w:w="5670" w:type="dxa"/>
                </w:tcPr>
                <w:p w14:paraId="3E370F71" w14:textId="708B3A1F" w:rsidR="007E4B59" w:rsidRPr="00432F2D" w:rsidRDefault="007E4B59" w:rsidP="00126BBD">
                  <w:pPr>
                    <w:rPr>
                      <w:color w:val="244061" w:themeColor="accent1" w:themeShade="80"/>
                    </w:rPr>
                  </w:pPr>
                  <w:r w:rsidRPr="00432F2D">
                    <w:rPr>
                      <w:color w:val="244061" w:themeColor="accent1" w:themeShade="80"/>
                    </w:rPr>
                    <w:t xml:space="preserve">Assisting </w:t>
                  </w:r>
                  <w:proofErr w:type="gramStart"/>
                  <w:r w:rsidRPr="00432F2D">
                    <w:rPr>
                      <w:color w:val="244061" w:themeColor="accent1" w:themeShade="80"/>
                    </w:rPr>
                    <w:t>With</w:t>
                  </w:r>
                  <w:proofErr w:type="gramEnd"/>
                  <w:r w:rsidRPr="00432F2D">
                    <w:rPr>
                      <w:color w:val="244061" w:themeColor="accent1" w:themeShade="80"/>
                    </w:rPr>
                    <w:t xml:space="preserve"> Non-Federal or Private Records Requests</w:t>
                  </w:r>
                </w:p>
              </w:tc>
            </w:tr>
            <w:tr w:rsidR="007E4B59" w:rsidRPr="00126BBD" w14:paraId="2C56F97D" w14:textId="77777777" w:rsidTr="0092645F">
              <w:tc>
                <w:tcPr>
                  <w:tcW w:w="985" w:type="dxa"/>
                  <w:vAlign w:val="center"/>
                </w:tcPr>
                <w:p w14:paraId="5150F860" w14:textId="6DCFC457" w:rsidR="007E4B59" w:rsidRPr="00432F2D" w:rsidRDefault="007E4B59" w:rsidP="00126BBD">
                  <w:pPr>
                    <w:jc w:val="center"/>
                    <w:rPr>
                      <w:rFonts w:cstheme="minorHAnsi"/>
                      <w:color w:val="244061" w:themeColor="accent1" w:themeShade="80"/>
                    </w:rPr>
                  </w:pPr>
                  <w:r w:rsidRPr="00432F2D">
                    <w:rPr>
                      <w:rFonts w:cstheme="minorHAnsi"/>
                      <w:color w:val="244061" w:themeColor="accent1" w:themeShade="80"/>
                    </w:rPr>
                    <w:t>12</w:t>
                  </w:r>
                </w:p>
              </w:tc>
              <w:tc>
                <w:tcPr>
                  <w:tcW w:w="2790" w:type="dxa"/>
                </w:tcPr>
                <w:p w14:paraId="2A555FBB" w14:textId="57E9577F" w:rsidR="007E4B59" w:rsidRPr="00DA3FCE" w:rsidRDefault="006D7F6E" w:rsidP="00126BBD">
                  <w:pPr>
                    <w:rPr>
                      <w:rFonts w:cstheme="minorHAnsi"/>
                      <w:color w:val="244061" w:themeColor="accent1" w:themeShade="80"/>
                    </w:rPr>
                  </w:pPr>
                  <w:r w:rsidRPr="00DA3FCE">
                    <w:rPr>
                      <w:rFonts w:cstheme="minorHAnsi"/>
                      <w:color w:val="244061" w:themeColor="accent1" w:themeShade="80"/>
                    </w:rPr>
                    <w:t xml:space="preserve"> </w:t>
                  </w:r>
                  <w:r w:rsidR="00750E73" w:rsidRPr="00DA3FCE">
                    <w:rPr>
                      <w:rFonts w:cstheme="minorHAnsi"/>
                      <w:color w:val="244061" w:themeColor="accent1" w:themeShade="80"/>
                    </w:rPr>
                    <w:t xml:space="preserve"> M21-1 X.i.</w:t>
                  </w:r>
                  <w:proofErr w:type="gramStart"/>
                  <w:r w:rsidR="00750E73" w:rsidRPr="00DA3FCE">
                    <w:rPr>
                      <w:rFonts w:cstheme="minorHAnsi"/>
                      <w:color w:val="244061" w:themeColor="accent1" w:themeShade="80"/>
                    </w:rPr>
                    <w:t>2.B.2.a</w:t>
                  </w:r>
                  <w:proofErr w:type="gramEnd"/>
                </w:p>
              </w:tc>
              <w:tc>
                <w:tcPr>
                  <w:tcW w:w="5670" w:type="dxa"/>
                </w:tcPr>
                <w:p w14:paraId="28464F25" w14:textId="3EAB81DE" w:rsidR="007E4B59" w:rsidRPr="00432F2D" w:rsidRDefault="007E4B59" w:rsidP="00126BBD">
                  <w:pPr>
                    <w:rPr>
                      <w:color w:val="244061" w:themeColor="accent1" w:themeShade="80"/>
                    </w:rPr>
                  </w:pPr>
                  <w:r w:rsidRPr="00432F2D">
                    <w:rPr>
                      <w:color w:val="244061" w:themeColor="accent1" w:themeShade="80"/>
                    </w:rPr>
                    <w:t xml:space="preserve">Excluding a Claim </w:t>
                  </w:r>
                  <w:proofErr w:type="gramStart"/>
                  <w:r w:rsidRPr="00432F2D">
                    <w:rPr>
                      <w:color w:val="244061" w:themeColor="accent1" w:themeShade="80"/>
                    </w:rPr>
                    <w:t>From</w:t>
                  </w:r>
                  <w:proofErr w:type="gramEnd"/>
                  <w:r w:rsidRPr="00432F2D">
                    <w:rPr>
                      <w:color w:val="244061" w:themeColor="accent1" w:themeShade="80"/>
                    </w:rPr>
                    <w:t xml:space="preserve"> the FDC Program at Claims Establishment</w:t>
                  </w:r>
                </w:p>
              </w:tc>
            </w:tr>
            <w:tr w:rsidR="00FC799F" w:rsidRPr="00126BBD" w14:paraId="626C5A87" w14:textId="77777777" w:rsidTr="00750E73">
              <w:trPr>
                <w:trHeight w:val="239"/>
              </w:trPr>
              <w:tc>
                <w:tcPr>
                  <w:tcW w:w="985" w:type="dxa"/>
                  <w:vMerge w:val="restart"/>
                  <w:vAlign w:val="center"/>
                </w:tcPr>
                <w:p w14:paraId="7164F23D" w14:textId="688F4431" w:rsidR="00FC799F" w:rsidRPr="00432F2D" w:rsidRDefault="00FC799F" w:rsidP="00126BBD">
                  <w:pPr>
                    <w:jc w:val="center"/>
                    <w:rPr>
                      <w:rFonts w:cstheme="minorHAnsi"/>
                      <w:color w:val="244061" w:themeColor="accent1" w:themeShade="80"/>
                    </w:rPr>
                  </w:pPr>
                  <w:r w:rsidRPr="00432F2D">
                    <w:rPr>
                      <w:rFonts w:cstheme="minorHAnsi"/>
                      <w:color w:val="244061" w:themeColor="accent1" w:themeShade="80"/>
                    </w:rPr>
                    <w:t>13-14</w:t>
                  </w:r>
                </w:p>
              </w:tc>
              <w:tc>
                <w:tcPr>
                  <w:tcW w:w="2790" w:type="dxa"/>
                </w:tcPr>
                <w:p w14:paraId="48ADF1BD" w14:textId="59AE3360" w:rsidR="00FC799F" w:rsidRPr="00DA3FCE" w:rsidRDefault="00FC799F" w:rsidP="00750E73">
                  <w:pPr>
                    <w:rPr>
                      <w:rFonts w:cstheme="minorHAnsi"/>
                      <w:color w:val="244061" w:themeColor="accent1" w:themeShade="80"/>
                    </w:rPr>
                  </w:pPr>
                  <w:r w:rsidRPr="00DA3FCE">
                    <w:rPr>
                      <w:rFonts w:cstheme="minorHAnsi"/>
                      <w:color w:val="244061" w:themeColor="accent1" w:themeShade="80"/>
                    </w:rPr>
                    <w:t xml:space="preserve">M21-1 </w:t>
                  </w:r>
                  <w:ins w:id="44" w:author="EDWARDS, LARRY D., VBADENV Trng Facility" w:date="2021-12-22T16:03:00Z">
                    <w:r w:rsidRPr="00DA3FCE">
                      <w:rPr>
                        <w:rFonts w:cstheme="minorHAnsi"/>
                        <w:color w:val="244061" w:themeColor="accent1" w:themeShade="80"/>
                      </w:rPr>
                      <w:t>IV.i.</w:t>
                    </w:r>
                    <w:proofErr w:type="gramStart"/>
                    <w:r w:rsidRPr="00DA3FCE">
                      <w:rPr>
                        <w:rFonts w:cstheme="minorHAnsi"/>
                        <w:color w:val="244061" w:themeColor="accent1" w:themeShade="80"/>
                      </w:rPr>
                      <w:t>1.A.</w:t>
                    </w:r>
                    <w:proofErr w:type="gramEnd"/>
                    <w:r w:rsidRPr="00DA3FCE">
                      <w:rPr>
                        <w:rFonts w:cstheme="minorHAnsi"/>
                        <w:color w:val="244061" w:themeColor="accent1" w:themeShade="80"/>
                      </w:rPr>
                      <w:t>1.e.</w:t>
                    </w:r>
                  </w:ins>
                </w:p>
              </w:tc>
              <w:tc>
                <w:tcPr>
                  <w:tcW w:w="5670" w:type="dxa"/>
                </w:tcPr>
                <w:p w14:paraId="541FC8EF" w14:textId="7E026A18" w:rsidR="00FC799F" w:rsidRPr="00432F2D" w:rsidRDefault="00FC799F" w:rsidP="00750E73">
                  <w:pPr>
                    <w:rPr>
                      <w:color w:val="244061" w:themeColor="accent1" w:themeShade="80"/>
                    </w:rPr>
                  </w:pPr>
                  <w:r w:rsidRPr="00432F2D">
                    <w:rPr>
                      <w:color w:val="244061" w:themeColor="accent1" w:themeShade="80"/>
                    </w:rPr>
                    <w:t>Documentation of the Status of Examination Review</w:t>
                  </w:r>
                </w:p>
              </w:tc>
            </w:tr>
            <w:tr w:rsidR="00FC799F" w:rsidRPr="00126BBD" w14:paraId="7025131A" w14:textId="77777777" w:rsidTr="0092645F">
              <w:trPr>
                <w:trHeight w:val="237"/>
              </w:trPr>
              <w:tc>
                <w:tcPr>
                  <w:tcW w:w="985" w:type="dxa"/>
                  <w:vMerge/>
                  <w:vAlign w:val="center"/>
                </w:tcPr>
                <w:p w14:paraId="02EEBEDE" w14:textId="77777777" w:rsidR="00FC799F" w:rsidRPr="00432F2D" w:rsidRDefault="00FC799F" w:rsidP="00126BBD">
                  <w:pPr>
                    <w:jc w:val="center"/>
                    <w:rPr>
                      <w:rFonts w:cstheme="minorHAnsi"/>
                      <w:color w:val="244061" w:themeColor="accent1" w:themeShade="80"/>
                    </w:rPr>
                  </w:pPr>
                </w:p>
              </w:tc>
              <w:tc>
                <w:tcPr>
                  <w:tcW w:w="2790" w:type="dxa"/>
                </w:tcPr>
                <w:p w14:paraId="1C1D0BC3" w14:textId="04564812" w:rsidR="00FC799F" w:rsidRPr="00DA3FCE" w:rsidRDefault="00FC799F" w:rsidP="00555F90">
                  <w:pPr>
                    <w:rPr>
                      <w:rFonts w:cstheme="minorHAnsi"/>
                      <w:color w:val="244061" w:themeColor="accent1" w:themeShade="80"/>
                    </w:rPr>
                  </w:pPr>
                  <w:r w:rsidRPr="00DA3FCE">
                    <w:rPr>
                      <w:rFonts w:cstheme="minorHAnsi"/>
                      <w:color w:val="244061" w:themeColor="accent1" w:themeShade="80"/>
                    </w:rPr>
                    <w:t xml:space="preserve">M21-1 </w:t>
                  </w:r>
                  <w:ins w:id="45" w:author="EDWARDS, LARRY D., VBADENV Trng Facility" w:date="2021-12-22T16:03:00Z">
                    <w:r w:rsidRPr="00DA3FCE">
                      <w:rPr>
                        <w:rFonts w:cstheme="minorHAnsi"/>
                        <w:color w:val="244061" w:themeColor="accent1" w:themeShade="80"/>
                      </w:rPr>
                      <w:t>III.ii.</w:t>
                    </w:r>
                    <w:proofErr w:type="gramStart"/>
                    <w:r w:rsidRPr="00DA3FCE">
                      <w:rPr>
                        <w:rFonts w:cstheme="minorHAnsi"/>
                        <w:color w:val="244061" w:themeColor="accent1" w:themeShade="80"/>
                      </w:rPr>
                      <w:t>1.A.</w:t>
                    </w:r>
                    <w:proofErr w:type="gramEnd"/>
                    <w:r w:rsidRPr="00DA3FCE">
                      <w:rPr>
                        <w:rFonts w:cstheme="minorHAnsi"/>
                        <w:color w:val="244061" w:themeColor="accent1" w:themeShade="80"/>
                      </w:rPr>
                      <w:t>2.g.</w:t>
                    </w:r>
                  </w:ins>
                </w:p>
              </w:tc>
              <w:tc>
                <w:tcPr>
                  <w:tcW w:w="5670" w:type="dxa"/>
                </w:tcPr>
                <w:p w14:paraId="21590BC4" w14:textId="6526641D" w:rsidR="00FC799F" w:rsidRPr="00432F2D" w:rsidRDefault="00FC799F" w:rsidP="007E4B59">
                  <w:pPr>
                    <w:rPr>
                      <w:color w:val="244061" w:themeColor="accent1" w:themeShade="80"/>
                    </w:rPr>
                  </w:pPr>
                  <w:r w:rsidRPr="00432F2D">
                    <w:rPr>
                      <w:color w:val="244061" w:themeColor="accent1" w:themeShade="80"/>
                    </w:rPr>
                    <w:t>Conducting an Enterprise Search in CAPRI</w:t>
                  </w:r>
                </w:p>
              </w:tc>
            </w:tr>
            <w:tr w:rsidR="00FC799F" w:rsidRPr="00126BBD" w14:paraId="61AB25A7" w14:textId="77777777" w:rsidTr="00330A3A">
              <w:trPr>
                <w:trHeight w:val="368"/>
              </w:trPr>
              <w:tc>
                <w:tcPr>
                  <w:tcW w:w="985" w:type="dxa"/>
                  <w:vMerge/>
                  <w:vAlign w:val="center"/>
                </w:tcPr>
                <w:p w14:paraId="595AAF6D" w14:textId="77777777" w:rsidR="00FC799F" w:rsidRDefault="00FC799F" w:rsidP="00126BBD">
                  <w:pPr>
                    <w:jc w:val="center"/>
                    <w:rPr>
                      <w:color w:val="365F91" w:themeColor="accent1" w:themeShade="BF"/>
                    </w:rPr>
                  </w:pPr>
                </w:p>
              </w:tc>
              <w:tc>
                <w:tcPr>
                  <w:tcW w:w="2790" w:type="dxa"/>
                </w:tcPr>
                <w:p w14:paraId="0708C07E" w14:textId="5D293DC3" w:rsidR="00FC799F" w:rsidRPr="0067790F" w:rsidRDefault="00FC799F" w:rsidP="00555F90">
                  <w:pPr>
                    <w:rPr>
                      <w:color w:val="244061" w:themeColor="accent1" w:themeShade="80"/>
                    </w:rPr>
                  </w:pPr>
                </w:p>
              </w:tc>
              <w:tc>
                <w:tcPr>
                  <w:tcW w:w="5670" w:type="dxa"/>
                </w:tcPr>
                <w:p w14:paraId="75CD57B8" w14:textId="12333C35" w:rsidR="00FC799F" w:rsidRDefault="00FC799F" w:rsidP="007E4B59">
                  <w:pPr>
                    <w:rPr>
                      <w:color w:val="365F91" w:themeColor="accent1" w:themeShade="BF"/>
                    </w:rPr>
                  </w:pPr>
                </w:p>
              </w:tc>
            </w:tr>
          </w:tbl>
          <w:p w14:paraId="47E09F54" w14:textId="77777777" w:rsidR="00547E6B" w:rsidRPr="008E438C" w:rsidRDefault="00547E6B" w:rsidP="001A519E">
            <w:pPr>
              <w:rPr>
                <w:b w:val="0"/>
                <w:bCs w:val="0"/>
              </w:rPr>
            </w:pPr>
          </w:p>
        </w:tc>
      </w:tr>
    </w:tbl>
    <w:p w14:paraId="47E09F56" w14:textId="77777777" w:rsidR="00331FF9" w:rsidRDefault="00331FF9"/>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4423"/>
    <w:multiLevelType w:val="hybridMultilevel"/>
    <w:tmpl w:val="46EAF090"/>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B7E0DE3"/>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6D45DCF"/>
    <w:multiLevelType w:val="hybridMultilevel"/>
    <w:tmpl w:val="15ACAFC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32256B93"/>
    <w:multiLevelType w:val="hybridMultilevel"/>
    <w:tmpl w:val="E0C238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16A1F"/>
    <w:multiLevelType w:val="hybridMultilevel"/>
    <w:tmpl w:val="CD748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9F495C"/>
    <w:multiLevelType w:val="hybridMultilevel"/>
    <w:tmpl w:val="01904B7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9251F7E"/>
    <w:multiLevelType w:val="hybridMultilevel"/>
    <w:tmpl w:val="C23E6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4E72DB2"/>
    <w:multiLevelType w:val="hybridMultilevel"/>
    <w:tmpl w:val="744A9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5F75424"/>
    <w:multiLevelType w:val="hybridMultilevel"/>
    <w:tmpl w:val="800A9D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2"/>
  </w:num>
  <w:num w:numId="6">
    <w:abstractNumId w:val="5"/>
  </w:num>
  <w:num w:numId="7">
    <w:abstractNumId w:val="7"/>
  </w:num>
  <w:num w:numId="8">
    <w:abstractNumId w:val="6"/>
  </w:num>
  <w:num w:numId="9">
    <w:abstractNumId w:val="4"/>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00635"/>
    <w:rsid w:val="000050CC"/>
    <w:rsid w:val="0002078B"/>
    <w:rsid w:val="00021DAB"/>
    <w:rsid w:val="0002521C"/>
    <w:rsid w:val="000342B1"/>
    <w:rsid w:val="0009035F"/>
    <w:rsid w:val="000B1366"/>
    <w:rsid w:val="000E23AB"/>
    <w:rsid w:val="00126BBD"/>
    <w:rsid w:val="0014062D"/>
    <w:rsid w:val="001444EF"/>
    <w:rsid w:val="00163AF4"/>
    <w:rsid w:val="00176748"/>
    <w:rsid w:val="001A1519"/>
    <w:rsid w:val="001A519E"/>
    <w:rsid w:val="001C417F"/>
    <w:rsid w:val="001D135E"/>
    <w:rsid w:val="001D562A"/>
    <w:rsid w:val="001D7DD2"/>
    <w:rsid w:val="001E260D"/>
    <w:rsid w:val="001F280B"/>
    <w:rsid w:val="00222EFE"/>
    <w:rsid w:val="00242E9A"/>
    <w:rsid w:val="00293E7E"/>
    <w:rsid w:val="002A5324"/>
    <w:rsid w:val="002B19EC"/>
    <w:rsid w:val="002D24CC"/>
    <w:rsid w:val="002D24E0"/>
    <w:rsid w:val="002F51BB"/>
    <w:rsid w:val="00306EBB"/>
    <w:rsid w:val="00330A3A"/>
    <w:rsid w:val="00331FF9"/>
    <w:rsid w:val="00352D99"/>
    <w:rsid w:val="0039509C"/>
    <w:rsid w:val="003B1ED6"/>
    <w:rsid w:val="003C6661"/>
    <w:rsid w:val="003D2511"/>
    <w:rsid w:val="003D36E1"/>
    <w:rsid w:val="003D535C"/>
    <w:rsid w:val="00406C37"/>
    <w:rsid w:val="00427B63"/>
    <w:rsid w:val="00431F4E"/>
    <w:rsid w:val="00432F2D"/>
    <w:rsid w:val="004462B3"/>
    <w:rsid w:val="00452536"/>
    <w:rsid w:val="004806B0"/>
    <w:rsid w:val="00484BB2"/>
    <w:rsid w:val="00496DAE"/>
    <w:rsid w:val="004B1246"/>
    <w:rsid w:val="004D1FD1"/>
    <w:rsid w:val="005236A3"/>
    <w:rsid w:val="005237DE"/>
    <w:rsid w:val="005432D0"/>
    <w:rsid w:val="00547E6B"/>
    <w:rsid w:val="00555F90"/>
    <w:rsid w:val="005607D5"/>
    <w:rsid w:val="005627D4"/>
    <w:rsid w:val="005771C5"/>
    <w:rsid w:val="005A1EB7"/>
    <w:rsid w:val="005A5BBF"/>
    <w:rsid w:val="005C7FA1"/>
    <w:rsid w:val="005F0AC3"/>
    <w:rsid w:val="005F4688"/>
    <w:rsid w:val="0061418E"/>
    <w:rsid w:val="006158E5"/>
    <w:rsid w:val="00630588"/>
    <w:rsid w:val="00655949"/>
    <w:rsid w:val="00677390"/>
    <w:rsid w:val="0067790F"/>
    <w:rsid w:val="00681A83"/>
    <w:rsid w:val="00687EFE"/>
    <w:rsid w:val="00691A99"/>
    <w:rsid w:val="006C7B6E"/>
    <w:rsid w:val="006D32DD"/>
    <w:rsid w:val="006D7F6E"/>
    <w:rsid w:val="006E07FE"/>
    <w:rsid w:val="00744C0C"/>
    <w:rsid w:val="00750E73"/>
    <w:rsid w:val="00773D51"/>
    <w:rsid w:val="007846D7"/>
    <w:rsid w:val="00791B89"/>
    <w:rsid w:val="007A3B54"/>
    <w:rsid w:val="007B0A5A"/>
    <w:rsid w:val="007B0EE9"/>
    <w:rsid w:val="007B65C3"/>
    <w:rsid w:val="007C25B6"/>
    <w:rsid w:val="007E4B59"/>
    <w:rsid w:val="007E7999"/>
    <w:rsid w:val="007F0AD1"/>
    <w:rsid w:val="00804935"/>
    <w:rsid w:val="00822492"/>
    <w:rsid w:val="00827512"/>
    <w:rsid w:val="00852B89"/>
    <w:rsid w:val="008572E7"/>
    <w:rsid w:val="00875A69"/>
    <w:rsid w:val="008A0C11"/>
    <w:rsid w:val="008B60A8"/>
    <w:rsid w:val="008C12A7"/>
    <w:rsid w:val="008E438C"/>
    <w:rsid w:val="008F5AFD"/>
    <w:rsid w:val="00900ACC"/>
    <w:rsid w:val="009012FC"/>
    <w:rsid w:val="00916238"/>
    <w:rsid w:val="00916FEF"/>
    <w:rsid w:val="00924347"/>
    <w:rsid w:val="0093631A"/>
    <w:rsid w:val="00950137"/>
    <w:rsid w:val="00956126"/>
    <w:rsid w:val="009813DA"/>
    <w:rsid w:val="009831F3"/>
    <w:rsid w:val="0098649D"/>
    <w:rsid w:val="009B1D5A"/>
    <w:rsid w:val="009B59A3"/>
    <w:rsid w:val="009C7AAE"/>
    <w:rsid w:val="009E122E"/>
    <w:rsid w:val="009F0724"/>
    <w:rsid w:val="009F68E6"/>
    <w:rsid w:val="009F7D1A"/>
    <w:rsid w:val="00A02740"/>
    <w:rsid w:val="00A028C1"/>
    <w:rsid w:val="00A21463"/>
    <w:rsid w:val="00A32DF5"/>
    <w:rsid w:val="00A54690"/>
    <w:rsid w:val="00A622EF"/>
    <w:rsid w:val="00A7625E"/>
    <w:rsid w:val="00A83072"/>
    <w:rsid w:val="00AA167A"/>
    <w:rsid w:val="00AA6B36"/>
    <w:rsid w:val="00AD1AAF"/>
    <w:rsid w:val="00AE41BF"/>
    <w:rsid w:val="00B0316C"/>
    <w:rsid w:val="00B10C71"/>
    <w:rsid w:val="00B15E55"/>
    <w:rsid w:val="00B23D58"/>
    <w:rsid w:val="00B30670"/>
    <w:rsid w:val="00B43375"/>
    <w:rsid w:val="00B61FEB"/>
    <w:rsid w:val="00B647A6"/>
    <w:rsid w:val="00B706D4"/>
    <w:rsid w:val="00B8626C"/>
    <w:rsid w:val="00BA2B96"/>
    <w:rsid w:val="00BB32B0"/>
    <w:rsid w:val="00BD619F"/>
    <w:rsid w:val="00BE14D1"/>
    <w:rsid w:val="00C148EF"/>
    <w:rsid w:val="00C45FE0"/>
    <w:rsid w:val="00C46246"/>
    <w:rsid w:val="00C56ED3"/>
    <w:rsid w:val="00C72F6D"/>
    <w:rsid w:val="00C83B2D"/>
    <w:rsid w:val="00C93C3E"/>
    <w:rsid w:val="00C959AD"/>
    <w:rsid w:val="00CA0261"/>
    <w:rsid w:val="00D14C94"/>
    <w:rsid w:val="00D537DA"/>
    <w:rsid w:val="00D77A86"/>
    <w:rsid w:val="00D93E02"/>
    <w:rsid w:val="00D94CE9"/>
    <w:rsid w:val="00DA3FCE"/>
    <w:rsid w:val="00DD0B85"/>
    <w:rsid w:val="00DD5A21"/>
    <w:rsid w:val="00DF3123"/>
    <w:rsid w:val="00E05D9B"/>
    <w:rsid w:val="00E07929"/>
    <w:rsid w:val="00E313AC"/>
    <w:rsid w:val="00E33F44"/>
    <w:rsid w:val="00E54FF9"/>
    <w:rsid w:val="00E62795"/>
    <w:rsid w:val="00E646C7"/>
    <w:rsid w:val="00E6565F"/>
    <w:rsid w:val="00E71B92"/>
    <w:rsid w:val="00ED3DA7"/>
    <w:rsid w:val="00EE185C"/>
    <w:rsid w:val="00EE3E92"/>
    <w:rsid w:val="00EF7218"/>
    <w:rsid w:val="00F01B11"/>
    <w:rsid w:val="00F159D7"/>
    <w:rsid w:val="00F2098D"/>
    <w:rsid w:val="00F31832"/>
    <w:rsid w:val="00F32ACA"/>
    <w:rsid w:val="00F71F69"/>
    <w:rsid w:val="00F80EBE"/>
    <w:rsid w:val="00F81C15"/>
    <w:rsid w:val="00F8200F"/>
    <w:rsid w:val="00F92AF8"/>
    <w:rsid w:val="00F961C1"/>
    <w:rsid w:val="00F97937"/>
    <w:rsid w:val="00FC799F"/>
    <w:rsid w:val="00FD2ABA"/>
    <w:rsid w:val="00FD4641"/>
    <w:rsid w:val="00FD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9E75"/>
  <w15:docId w15:val="{601FAE09-D5AB-4F50-988F-74096A9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1444EF"/>
    <w:rPr>
      <w:sz w:val="16"/>
      <w:szCs w:val="16"/>
    </w:rPr>
  </w:style>
  <w:style w:type="paragraph" w:styleId="CommentText">
    <w:name w:val="annotation text"/>
    <w:basedOn w:val="Normal"/>
    <w:link w:val="CommentTextChar"/>
    <w:uiPriority w:val="99"/>
    <w:semiHidden/>
    <w:unhideWhenUsed/>
    <w:rsid w:val="001444EF"/>
    <w:pPr>
      <w:spacing w:line="240" w:lineRule="auto"/>
    </w:pPr>
    <w:rPr>
      <w:sz w:val="20"/>
      <w:szCs w:val="20"/>
    </w:rPr>
  </w:style>
  <w:style w:type="character" w:customStyle="1" w:styleId="CommentTextChar">
    <w:name w:val="Comment Text Char"/>
    <w:basedOn w:val="DefaultParagraphFont"/>
    <w:link w:val="CommentText"/>
    <w:uiPriority w:val="99"/>
    <w:semiHidden/>
    <w:rsid w:val="001444EF"/>
    <w:rPr>
      <w:sz w:val="20"/>
      <w:szCs w:val="20"/>
    </w:rPr>
  </w:style>
  <w:style w:type="paragraph" w:styleId="CommentSubject">
    <w:name w:val="annotation subject"/>
    <w:basedOn w:val="CommentText"/>
    <w:next w:val="CommentText"/>
    <w:link w:val="CommentSubjectChar"/>
    <w:uiPriority w:val="99"/>
    <w:semiHidden/>
    <w:unhideWhenUsed/>
    <w:rsid w:val="001444EF"/>
    <w:rPr>
      <w:b/>
      <w:bCs/>
    </w:rPr>
  </w:style>
  <w:style w:type="character" w:customStyle="1" w:styleId="CommentSubjectChar">
    <w:name w:val="Comment Subject Char"/>
    <w:basedOn w:val="CommentTextChar"/>
    <w:link w:val="CommentSubject"/>
    <w:uiPriority w:val="99"/>
    <w:semiHidden/>
    <w:rsid w:val="001444EF"/>
    <w:rPr>
      <w:b/>
      <w:bCs/>
      <w:sz w:val="20"/>
      <w:szCs w:val="20"/>
    </w:rPr>
  </w:style>
  <w:style w:type="paragraph" w:styleId="BalloonText">
    <w:name w:val="Balloon Text"/>
    <w:basedOn w:val="Normal"/>
    <w:link w:val="BalloonTextChar"/>
    <w:uiPriority w:val="99"/>
    <w:semiHidden/>
    <w:unhideWhenUsed/>
    <w:rsid w:val="00144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EF"/>
    <w:rPr>
      <w:rFonts w:ascii="Tahoma" w:hAnsi="Tahoma" w:cs="Tahoma"/>
      <w:sz w:val="16"/>
      <w:szCs w:val="16"/>
    </w:rPr>
  </w:style>
  <w:style w:type="character" w:styleId="Strong">
    <w:name w:val="Strong"/>
    <w:basedOn w:val="DefaultParagraphFont"/>
    <w:uiPriority w:val="22"/>
    <w:qFormat/>
    <w:rsid w:val="001D562A"/>
    <w:rPr>
      <w:b/>
      <w:bCs/>
    </w:rPr>
  </w:style>
  <w:style w:type="paragraph" w:styleId="Revision">
    <w:name w:val="Revision"/>
    <w:hidden/>
    <w:uiPriority w:val="99"/>
    <w:semiHidden/>
    <w:rsid w:val="00FC79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65518">
      <w:bodyDiv w:val="1"/>
      <w:marLeft w:val="0"/>
      <w:marRight w:val="0"/>
      <w:marTop w:val="0"/>
      <w:marBottom w:val="0"/>
      <w:divBdr>
        <w:top w:val="none" w:sz="0" w:space="0" w:color="auto"/>
        <w:left w:val="none" w:sz="0" w:space="0" w:color="auto"/>
        <w:bottom w:val="none" w:sz="0" w:space="0" w:color="auto"/>
        <w:right w:val="none" w:sz="0" w:space="0" w:color="auto"/>
      </w:divBdr>
    </w:div>
    <w:div w:id="797451620">
      <w:bodyDiv w:val="1"/>
      <w:marLeft w:val="0"/>
      <w:marRight w:val="0"/>
      <w:marTop w:val="0"/>
      <w:marBottom w:val="0"/>
      <w:divBdr>
        <w:top w:val="none" w:sz="0" w:space="0" w:color="auto"/>
        <w:left w:val="none" w:sz="0" w:space="0" w:color="auto"/>
        <w:bottom w:val="none" w:sz="0" w:space="0" w:color="auto"/>
        <w:right w:val="none" w:sz="0" w:space="0" w:color="auto"/>
      </w:divBdr>
    </w:div>
    <w:div w:id="917441550">
      <w:bodyDiv w:val="1"/>
      <w:marLeft w:val="0"/>
      <w:marRight w:val="0"/>
      <w:marTop w:val="0"/>
      <w:marBottom w:val="0"/>
      <w:divBdr>
        <w:top w:val="none" w:sz="0" w:space="0" w:color="auto"/>
        <w:left w:val="none" w:sz="0" w:space="0" w:color="auto"/>
        <w:bottom w:val="none" w:sz="0" w:space="0" w:color="auto"/>
        <w:right w:val="none" w:sz="0" w:space="0" w:color="auto"/>
      </w:divBdr>
    </w:div>
    <w:div w:id="1216157434">
      <w:bodyDiv w:val="1"/>
      <w:marLeft w:val="0"/>
      <w:marRight w:val="0"/>
      <w:marTop w:val="0"/>
      <w:marBottom w:val="0"/>
      <w:divBdr>
        <w:top w:val="none" w:sz="0" w:space="0" w:color="auto"/>
        <w:left w:val="none" w:sz="0" w:space="0" w:color="auto"/>
        <w:bottom w:val="none" w:sz="0" w:space="0" w:color="auto"/>
        <w:right w:val="none" w:sz="0" w:space="0" w:color="auto"/>
      </w:divBdr>
    </w:div>
    <w:div w:id="205476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olicyDirtyBag xmlns="microsoft.office.server.policy.changes">
  <Microsoft.Office.RecordsManagement.PolicyFeatures.Expiration op="Change"/>
</PolicyDirtyBag>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6.xml><?xml version="1.0" encoding="utf-8"?>
<p:properties xmlns:p="http://schemas.microsoft.com/office/2006/metadata/properties" xmlns:xsi="http://www.w3.org/2001/XMLSchema-instance" xmlns:pc="http://schemas.microsoft.com/office/infopath/2007/PartnerControls">
  <documentManagement>
    <Case xmlns="e7051302-9b46-46bd-8277-192cffac2459">Richards</Case>
    <Category xmlns="e7051302-9b46-46bd-8277-192cffac2459">IN</Category>
    <SharedWithUsers xmlns="b93d3c31-0eb5-47c5-ab2d-5adf83a5459c">
      <UserInfo>
        <DisplayName>Merchant, Ingrid, VBABALT\ACAD</DisplayName>
        <AccountId>101</AccountId>
        <AccountType/>
      </UserInfo>
      <UserInfo>
        <DisplayName>Gardner, Maria A., VBABALT\ACAD</DisplayName>
        <AccountId>96</AccountId>
        <AccountType/>
      </UserInfo>
    </SharedWithUsers>
  </documentManagement>
</p:properties>
</file>

<file path=customXml/itemProps1.xml><?xml version="1.0" encoding="utf-8"?>
<ds:datastoreItem xmlns:ds="http://schemas.openxmlformats.org/officeDocument/2006/customXml" ds:itemID="{786711C1-4E6A-469C-A858-3B53470F5D2F}">
  <ds:schemaRefs>
    <ds:schemaRef ds:uri="microsoft.office.server.policy.changes"/>
  </ds:schemaRefs>
</ds:datastoreItem>
</file>

<file path=customXml/itemProps2.xml><?xml version="1.0" encoding="utf-8"?>
<ds:datastoreItem xmlns:ds="http://schemas.openxmlformats.org/officeDocument/2006/customXml" ds:itemID="{70830DB0-269A-4996-A3A2-81795FAC72E4}">
  <ds:schemaRefs>
    <ds:schemaRef ds:uri="http://schemas.microsoft.com/sharepoint/v3/contenttype/forms"/>
  </ds:schemaRefs>
</ds:datastoreItem>
</file>

<file path=customXml/itemProps3.xml><?xml version="1.0" encoding="utf-8"?>
<ds:datastoreItem xmlns:ds="http://schemas.openxmlformats.org/officeDocument/2006/customXml" ds:itemID="{3DEB8476-EFB5-44A1-A518-592DDC765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878096-E3C3-472F-AC70-B5910B6D035E}">
  <ds:schemaRefs>
    <ds:schemaRef ds:uri="http://schemas.openxmlformats.org/officeDocument/2006/bibliography"/>
  </ds:schemaRefs>
</ds:datastoreItem>
</file>

<file path=customXml/itemProps5.xml><?xml version="1.0" encoding="utf-8"?>
<ds:datastoreItem xmlns:ds="http://schemas.openxmlformats.org/officeDocument/2006/customXml" ds:itemID="{3EC2A746-994F-42A7-8A0A-A30AE1FD01A0}">
  <ds:schemaRefs>
    <ds:schemaRef ds:uri="office.server.policy"/>
  </ds:schemaRefs>
</ds:datastoreItem>
</file>

<file path=customXml/itemProps6.xml><?xml version="1.0" encoding="utf-8"?>
<ds:datastoreItem xmlns:ds="http://schemas.openxmlformats.org/officeDocument/2006/customXml" ds:itemID="{03D9656E-49F3-4EF9-8B46-D8DBD2A72445}">
  <ds:schemaRefs>
    <ds:schemaRef ds:uri="http://schemas.microsoft.com/office/2006/metadata/properties"/>
    <ds:schemaRef ds:uri="http://schemas.microsoft.com/office/infopath/2007/PartnerControls"/>
    <ds:schemaRef ds:uri="e7051302-9b46-46bd-8277-192cffac2459"/>
    <ds:schemaRef ds:uri="b93d3c31-0eb5-47c5-ab2d-5adf83a5459c"/>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6</cp:revision>
  <cp:lastPrinted>2021-12-23T19:20:00Z</cp:lastPrinted>
  <dcterms:created xsi:type="dcterms:W3CDTF">2021-12-22T23:20:00Z</dcterms:created>
  <dcterms:modified xsi:type="dcterms:W3CDTF">2022-02-09T22:40:00Z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7f76f4d9-370d-46de-a0f9-5d6ccc044d0b</vt:lpwstr>
  </property>
  <property fmtid="{D5CDD505-2E9C-101B-9397-08002B2CF9AE}" pid="4" name="_dlc_policyId">
    <vt:lpwstr>0x01010057640AF553597D44B31F5AB80BE46B3F</vt:lpwstr>
  </property>
  <property fmtid="{D5CDD505-2E9C-101B-9397-08002B2CF9AE}" pid="5" name="ItemRetentionFormula">
    <vt:lpwstr/>
  </property>
</Properties>
</file>