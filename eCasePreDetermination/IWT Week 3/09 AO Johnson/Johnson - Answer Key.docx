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065E" w14:textId="1645DD1B" w:rsidR="00B8626C" w:rsidRPr="006C68F7" w:rsidRDefault="00A54690" w:rsidP="00A54690">
      <w:pPr>
        <w:jc w:val="center"/>
        <w:rPr>
          <w:rFonts w:cstheme="minorHAnsi"/>
          <w:b/>
          <w:i/>
          <w:color w:val="17365D" w:themeColor="text2" w:themeShade="BF"/>
          <w:u w:val="single"/>
          <w:rPrChange w:id="0" w:author="EDWARDS, LARRY D., VBADENV Trng Facility" w:date="2021-10-20T13:54:00Z">
            <w:rPr>
              <w:rFonts w:cstheme="minorHAnsi"/>
              <w:b/>
              <w:i/>
              <w:sz w:val="40"/>
              <w:szCs w:val="40"/>
              <w:u w:val="single"/>
            </w:rPr>
          </w:rPrChange>
        </w:rPr>
      </w:pPr>
      <w:r w:rsidRPr="006C68F7">
        <w:rPr>
          <w:rFonts w:cstheme="minorHAnsi"/>
          <w:b/>
          <w:i/>
          <w:color w:val="17365D" w:themeColor="text2" w:themeShade="BF"/>
          <w:u w:val="single"/>
          <w:rPrChange w:id="1" w:author="EDWARDS, LARRY D., VBADENV Trng Facility" w:date="2021-10-20T13:54:00Z">
            <w:rPr>
              <w:rFonts w:cstheme="minorHAnsi"/>
              <w:b/>
              <w:i/>
              <w:sz w:val="40"/>
              <w:szCs w:val="40"/>
              <w:u w:val="single"/>
            </w:rPr>
          </w:rPrChange>
        </w:rPr>
        <w:t xml:space="preserve">VSR </w:t>
      </w:r>
      <w:r w:rsidR="00A83F64" w:rsidRPr="006C68F7">
        <w:rPr>
          <w:rFonts w:cstheme="minorHAnsi"/>
          <w:b/>
          <w:i/>
          <w:color w:val="17365D" w:themeColor="text2" w:themeShade="BF"/>
          <w:u w:val="single"/>
          <w:rPrChange w:id="2" w:author="EDWARDS, LARRY D., VBADENV Trng Facility" w:date="2021-10-20T13:54:00Z">
            <w:rPr>
              <w:rFonts w:cstheme="minorHAnsi"/>
              <w:b/>
              <w:i/>
              <w:sz w:val="40"/>
              <w:szCs w:val="40"/>
              <w:u w:val="single"/>
            </w:rPr>
          </w:rPrChange>
        </w:rPr>
        <w:t>e</w:t>
      </w:r>
      <w:r w:rsidRPr="006C68F7">
        <w:rPr>
          <w:rFonts w:cstheme="minorHAnsi"/>
          <w:b/>
          <w:i/>
          <w:color w:val="17365D" w:themeColor="text2" w:themeShade="BF"/>
          <w:u w:val="single"/>
          <w:rPrChange w:id="3" w:author="EDWARDS, LARRY D., VBADENV Trng Facility" w:date="2021-10-20T13:54:00Z">
            <w:rPr>
              <w:rFonts w:cstheme="minorHAnsi"/>
              <w:b/>
              <w:i/>
              <w:sz w:val="40"/>
              <w:szCs w:val="40"/>
              <w:u w:val="single"/>
            </w:rPr>
          </w:rPrChange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6C68F7" w:rsidRPr="006C68F7" w14:paraId="0F1F0661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5F" w14:textId="77777777" w:rsidR="005627D4" w:rsidRPr="006C68F7" w:rsidRDefault="003B78AB">
            <w:pPr>
              <w:rPr>
                <w:rFonts w:cstheme="minorHAnsi"/>
                <w:color w:val="17365D" w:themeColor="text2" w:themeShade="BF"/>
                <w:rPrChange w:id="4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5" w:author="EDWARDS, LARRY D., VBADENV Trng Facility" w:date="2021-10-20T13:54:00Z">
                  <w:rPr>
                    <w:rFonts w:cstheme="minorHAnsi"/>
                  </w:rPr>
                </w:rPrChange>
              </w:rPr>
              <w:t>Sequence</w:t>
            </w:r>
          </w:p>
        </w:tc>
        <w:tc>
          <w:tcPr>
            <w:tcW w:w="7380" w:type="dxa"/>
          </w:tcPr>
          <w:p w14:paraId="0F1F0660" w14:textId="31C212F3" w:rsidR="005627D4" w:rsidRPr="006C68F7" w:rsidRDefault="00A83F64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6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7" w:author="EDWARDS, LARRY D., VBADENV Trng Facility" w:date="2021-10-20T13:54:00Z">
                  <w:rPr>
                    <w:rFonts w:cstheme="minorHAnsi"/>
                  </w:rPr>
                </w:rPrChange>
              </w:rPr>
              <w:t>Agent Orange</w:t>
            </w:r>
          </w:p>
        </w:tc>
      </w:tr>
      <w:tr w:rsidR="006C68F7" w:rsidRPr="006C68F7" w14:paraId="0F1F0664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2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8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9" w:author="EDWARDS, LARRY D., VBADENV Trng Facility" w:date="2021-10-20T13:54:00Z">
                  <w:rPr>
                    <w:rFonts w:cstheme="minorHAnsi"/>
                  </w:rPr>
                </w:rPrChange>
              </w:rPr>
              <w:t>Name</w:t>
            </w:r>
          </w:p>
        </w:tc>
        <w:tc>
          <w:tcPr>
            <w:tcW w:w="7380" w:type="dxa"/>
          </w:tcPr>
          <w:p w14:paraId="0F1F0663" w14:textId="77777777" w:rsidR="005627D4" w:rsidRPr="006C68F7" w:rsidRDefault="0057329A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0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11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JOHNSON, William</w:t>
            </w:r>
          </w:p>
        </w:tc>
      </w:tr>
      <w:tr w:rsidR="006C68F7" w:rsidRPr="006C68F7" w14:paraId="0F1F066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5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12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3" w:author="EDWARDS, LARRY D., VBADENV Trng Facility" w:date="2021-10-20T13:54:00Z">
                  <w:rPr>
                    <w:rFonts w:cstheme="minorHAnsi"/>
                  </w:rPr>
                </w:rPrChange>
              </w:rPr>
              <w:t>Claim #:</w:t>
            </w:r>
          </w:p>
        </w:tc>
        <w:tc>
          <w:tcPr>
            <w:tcW w:w="7380" w:type="dxa"/>
          </w:tcPr>
          <w:p w14:paraId="0F1F0666" w14:textId="77777777" w:rsidR="005627D4" w:rsidRPr="006C68F7" w:rsidRDefault="0057329A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4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15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6Y18XX00</w:t>
            </w:r>
          </w:p>
        </w:tc>
      </w:tr>
      <w:tr w:rsidR="006C68F7" w:rsidRPr="006C68F7" w14:paraId="0F1F066A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8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16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7" w:author="EDWARDS, LARRY D., VBADENV Trng Facility" w:date="2021-10-20T13:54:00Z">
                  <w:rPr>
                    <w:rFonts w:cstheme="minorHAnsi"/>
                  </w:rPr>
                </w:rPrChange>
              </w:rPr>
              <w:t>Branch of Service</w:t>
            </w:r>
          </w:p>
        </w:tc>
        <w:tc>
          <w:tcPr>
            <w:tcW w:w="7380" w:type="dxa"/>
          </w:tcPr>
          <w:p w14:paraId="0F1F0669" w14:textId="77777777" w:rsidR="005627D4" w:rsidRPr="006C68F7" w:rsidRDefault="00B76D02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8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19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Marine</w:t>
            </w:r>
          </w:p>
        </w:tc>
      </w:tr>
      <w:tr w:rsidR="006C68F7" w:rsidRPr="006C68F7" w14:paraId="0F1F066D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B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20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1" w:author="EDWARDS, LARRY D., VBADENV Trng Facility" w:date="2021-10-20T13:54:00Z">
                  <w:rPr>
                    <w:rFonts w:cstheme="minorHAnsi"/>
                  </w:rPr>
                </w:rPrChange>
              </w:rPr>
              <w:t>Period of Service</w:t>
            </w:r>
          </w:p>
        </w:tc>
        <w:tc>
          <w:tcPr>
            <w:tcW w:w="7380" w:type="dxa"/>
          </w:tcPr>
          <w:p w14:paraId="0F1F066C" w14:textId="1251A31B" w:rsidR="005627D4" w:rsidRPr="006C68F7" w:rsidRDefault="00B76D02" w:rsidP="003B1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22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23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 xml:space="preserve">05/03/1974 – </w:t>
            </w:r>
            <w:r w:rsidR="003B1053" w:rsidRPr="006C68F7">
              <w:rPr>
                <w:rFonts w:cstheme="minorHAnsi"/>
                <w:b/>
                <w:color w:val="17365D" w:themeColor="text2" w:themeShade="BF"/>
                <w:rPrChange w:id="24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05/02/1992</w:t>
            </w:r>
            <w:r w:rsidR="00095D7F" w:rsidRPr="006C68F7">
              <w:rPr>
                <w:rFonts w:cstheme="minorHAnsi"/>
                <w:b/>
                <w:color w:val="17365D" w:themeColor="text2" w:themeShade="BF"/>
                <w:rPrChange w:id="25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 xml:space="preserve"> </w:t>
            </w:r>
          </w:p>
        </w:tc>
      </w:tr>
      <w:tr w:rsidR="006C68F7" w:rsidRPr="006C68F7" w14:paraId="0F1F0670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E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26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7" w:author="EDWARDS, LARRY D., VBADENV Trng Facility" w:date="2021-10-20T13:54:00Z">
                  <w:rPr>
                    <w:rFonts w:cstheme="minorHAnsi"/>
                  </w:rPr>
                </w:rPrChange>
              </w:rPr>
              <w:t>Type of Claim</w:t>
            </w:r>
          </w:p>
        </w:tc>
        <w:tc>
          <w:tcPr>
            <w:tcW w:w="7380" w:type="dxa"/>
          </w:tcPr>
          <w:p w14:paraId="0F1F066F" w14:textId="6DA1EAE1" w:rsidR="005627D4" w:rsidRPr="006C68F7" w:rsidRDefault="00D3267B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28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29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110</w:t>
            </w:r>
            <w:r w:rsidR="00A83F64" w:rsidRPr="006C68F7">
              <w:rPr>
                <w:rFonts w:cstheme="minorHAnsi"/>
                <w:b/>
                <w:color w:val="17365D" w:themeColor="text2" w:themeShade="BF"/>
                <w:rPrChange w:id="30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; Initial</w:t>
            </w:r>
          </w:p>
        </w:tc>
      </w:tr>
      <w:tr w:rsidR="006C68F7" w:rsidRPr="006C68F7" w14:paraId="0F1F0673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71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31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32" w:author="EDWARDS, LARRY D., VBADENV Trng Facility" w:date="2021-10-20T13:54:00Z">
                  <w:rPr>
                    <w:rFonts w:cstheme="minorHAnsi"/>
                  </w:rPr>
                </w:rPrChange>
              </w:rPr>
              <w:t>Contentions</w:t>
            </w:r>
          </w:p>
        </w:tc>
        <w:tc>
          <w:tcPr>
            <w:tcW w:w="7380" w:type="dxa"/>
          </w:tcPr>
          <w:p w14:paraId="0F1F0672" w14:textId="4D8DD4DE" w:rsidR="005627D4" w:rsidRPr="006C68F7" w:rsidRDefault="00095D7F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33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34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Diabetes Mellitus</w:t>
            </w:r>
            <w:r w:rsidR="00DA2379" w:rsidRPr="006C68F7">
              <w:rPr>
                <w:rFonts w:cstheme="minorHAnsi"/>
                <w:b/>
                <w:color w:val="17365D" w:themeColor="text2" w:themeShade="BF"/>
                <w:rPrChange w:id="35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 xml:space="preserve"> due to </w:t>
            </w:r>
            <w:r w:rsidR="00543A98" w:rsidRPr="006C68F7">
              <w:rPr>
                <w:rFonts w:cstheme="minorHAnsi"/>
                <w:b/>
                <w:color w:val="17365D" w:themeColor="text2" w:themeShade="BF"/>
                <w:rPrChange w:id="36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Agent Orange</w:t>
            </w:r>
          </w:p>
        </w:tc>
      </w:tr>
      <w:tr w:rsidR="006C68F7" w:rsidRPr="006C68F7" w14:paraId="0F1F0676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74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37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38" w:author="EDWARDS, LARRY D., VBADENV Trng Facility" w:date="2021-10-20T13:54:00Z">
                  <w:rPr>
                    <w:rFonts w:cstheme="minorHAnsi"/>
                  </w:rPr>
                </w:rPrChange>
              </w:rPr>
              <w:t>FDC Y/N</w:t>
            </w:r>
          </w:p>
        </w:tc>
        <w:tc>
          <w:tcPr>
            <w:tcW w:w="7380" w:type="dxa"/>
          </w:tcPr>
          <w:p w14:paraId="0F1F0675" w14:textId="77777777" w:rsidR="005627D4" w:rsidRPr="006C68F7" w:rsidRDefault="00880F95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39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40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Y</w:t>
            </w:r>
          </w:p>
        </w:tc>
      </w:tr>
      <w:tr w:rsidR="006C68F7" w:rsidRPr="006C68F7" w14:paraId="0F1F0679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77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41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42" w:author="EDWARDS, LARRY D., VBADENV Trng Facility" w:date="2021-10-20T13:54:00Z">
                  <w:rPr>
                    <w:rFonts w:cstheme="minorHAnsi"/>
                  </w:rPr>
                </w:rPrChange>
              </w:rPr>
              <w:t>FDC Exclusion Y/N</w:t>
            </w:r>
          </w:p>
        </w:tc>
        <w:tc>
          <w:tcPr>
            <w:tcW w:w="7380" w:type="dxa"/>
          </w:tcPr>
          <w:p w14:paraId="0F1F0678" w14:textId="7559D47A" w:rsidR="005627D4" w:rsidRPr="006C68F7" w:rsidRDefault="00880F95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43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44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N</w:t>
            </w:r>
          </w:p>
        </w:tc>
      </w:tr>
    </w:tbl>
    <w:p w14:paraId="0F1F067A" w14:textId="77777777" w:rsidR="00B0316C" w:rsidRPr="006C68F7" w:rsidRDefault="00B0316C">
      <w:pPr>
        <w:rPr>
          <w:rFonts w:cstheme="minorHAnsi"/>
          <w:color w:val="17365D" w:themeColor="text2" w:themeShade="BF"/>
          <w:rPrChange w:id="45" w:author="EDWARDS, LARRY D., VBADENV Trng Facility" w:date="2021-10-20T13:54:00Z">
            <w:rPr>
              <w:rFonts w:cstheme="minorHAnsi"/>
            </w:rPr>
          </w:rPrChange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5"/>
        <w:gridCol w:w="1509"/>
        <w:gridCol w:w="5106"/>
      </w:tblGrid>
      <w:tr w:rsidR="006C68F7" w:rsidRPr="006C68F7" w14:paraId="0F1F067E" w14:textId="77777777" w:rsidTr="00D80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7B" w14:textId="77777777" w:rsidR="00176748" w:rsidRPr="006C68F7" w:rsidRDefault="00176748" w:rsidP="00021DAB">
            <w:pPr>
              <w:rPr>
                <w:rFonts w:cstheme="minorHAnsi"/>
                <w:color w:val="17365D" w:themeColor="text2" w:themeShade="BF"/>
                <w:rPrChange w:id="46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47" w:author="EDWARDS, LARRY D., VBADENV Trng Facility" w:date="2021-10-20T13:54:00Z">
                  <w:rPr>
                    <w:rFonts w:cstheme="minorHAnsi"/>
                  </w:rPr>
                </w:rPrChange>
              </w:rPr>
              <w:t>VA Forms and Revision Date</w:t>
            </w:r>
          </w:p>
        </w:tc>
        <w:tc>
          <w:tcPr>
            <w:tcW w:w="1509" w:type="dxa"/>
          </w:tcPr>
          <w:p w14:paraId="0F1F067C" w14:textId="77777777" w:rsidR="00176748" w:rsidRPr="006C68F7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48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49" w:author="EDWARDS, LARRY D., VBADENV Trng Facility" w:date="2021-10-20T13:54:00Z">
                  <w:rPr>
                    <w:rFonts w:cstheme="minorHAnsi"/>
                  </w:rPr>
                </w:rPrChange>
              </w:rPr>
              <w:t>Revision Date</w:t>
            </w:r>
          </w:p>
        </w:tc>
        <w:tc>
          <w:tcPr>
            <w:tcW w:w="5106" w:type="dxa"/>
          </w:tcPr>
          <w:p w14:paraId="0F1F067D" w14:textId="77777777" w:rsidR="00176748" w:rsidRPr="006C68F7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50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51" w:author="EDWARDS, LARRY D., VBADENV Trng Facility" w:date="2021-10-20T13:54:00Z">
                  <w:rPr>
                    <w:rFonts w:cstheme="minorHAnsi"/>
                  </w:rPr>
                </w:rPrChange>
              </w:rPr>
              <w:t>Required: Y/N and Details</w:t>
            </w:r>
          </w:p>
        </w:tc>
      </w:tr>
      <w:tr w:rsidR="006C68F7" w:rsidRPr="006C68F7" w14:paraId="0F1F068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7F" w14:textId="77777777" w:rsidR="00C220DA" w:rsidRPr="006C68F7" w:rsidRDefault="00C220DA">
            <w:pPr>
              <w:rPr>
                <w:rFonts w:cstheme="minorHAnsi"/>
                <w:color w:val="17365D" w:themeColor="text2" w:themeShade="BF"/>
                <w:rPrChange w:id="52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53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VA Form 21-526EZ     </w:t>
            </w:r>
          </w:p>
        </w:tc>
        <w:tc>
          <w:tcPr>
            <w:tcW w:w="1509" w:type="dxa"/>
          </w:tcPr>
          <w:p w14:paraId="0F1F0680" w14:textId="26D8B55A" w:rsidR="00C220DA" w:rsidRPr="006C68F7" w:rsidRDefault="00A83F64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54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55" w:author="EDWARDS, LARRY D., VBADENV Trng Facility" w:date="2021-10-20T13:54:00Z">
                  <w:rPr>
                    <w:rFonts w:cstheme="minorHAnsi"/>
                  </w:rPr>
                </w:rPrChange>
              </w:rPr>
              <w:t>09/2019</w:t>
            </w:r>
          </w:p>
        </w:tc>
        <w:tc>
          <w:tcPr>
            <w:tcW w:w="5106" w:type="dxa"/>
          </w:tcPr>
          <w:p w14:paraId="0F1F0681" w14:textId="77777777" w:rsidR="00C220DA" w:rsidRPr="006C68F7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56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57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Y</w:t>
            </w:r>
          </w:p>
        </w:tc>
      </w:tr>
      <w:tr w:rsidR="006C68F7" w:rsidRPr="006C68F7" w14:paraId="0F1F068E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8B" w14:textId="77777777" w:rsidR="00C220DA" w:rsidRPr="006C68F7" w:rsidRDefault="00C220DA">
            <w:pPr>
              <w:rPr>
                <w:rFonts w:cstheme="minorHAnsi"/>
                <w:color w:val="17365D" w:themeColor="text2" w:themeShade="BF"/>
                <w:rPrChange w:id="58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59" w:author="EDWARDS, LARRY D., VBADENV Trng Facility" w:date="2021-10-20T13:54:00Z">
                  <w:rPr>
                    <w:rFonts w:cstheme="minorHAnsi"/>
                  </w:rPr>
                </w:rPrChange>
              </w:rPr>
              <w:t>VA Form 21-22</w:t>
            </w:r>
          </w:p>
        </w:tc>
        <w:tc>
          <w:tcPr>
            <w:tcW w:w="1509" w:type="dxa"/>
          </w:tcPr>
          <w:p w14:paraId="0F1F068C" w14:textId="62B1F1FE" w:rsidR="00C220DA" w:rsidRPr="006C68F7" w:rsidRDefault="00A83F64" w:rsidP="00CC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60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61" w:author="EDWARDS, LARRY D., VBADENV Trng Facility" w:date="2021-10-20T13:54:00Z">
                  <w:rPr>
                    <w:rFonts w:cstheme="minorHAnsi"/>
                  </w:rPr>
                </w:rPrChange>
              </w:rPr>
              <w:t>02/2019</w:t>
            </w:r>
          </w:p>
        </w:tc>
        <w:tc>
          <w:tcPr>
            <w:tcW w:w="5106" w:type="dxa"/>
          </w:tcPr>
          <w:p w14:paraId="0F1F068D" w14:textId="40087435" w:rsidR="00C220DA" w:rsidRPr="006C68F7" w:rsidRDefault="00C220DA" w:rsidP="003B1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62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63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Y, VFW, Y/Y</w:t>
            </w:r>
            <w:r w:rsidR="003B1053" w:rsidRPr="006C68F7">
              <w:rPr>
                <w:rFonts w:cstheme="minorHAnsi"/>
                <w:b/>
                <w:color w:val="17365D" w:themeColor="text2" w:themeShade="BF"/>
                <w:rPrChange w:id="64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 xml:space="preserve"> (097)</w:t>
            </w:r>
          </w:p>
        </w:tc>
      </w:tr>
      <w:tr w:rsidR="006C68F7" w:rsidRPr="006C68F7" w14:paraId="0F1F069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8F" w14:textId="77777777" w:rsidR="00C220DA" w:rsidRPr="006C68F7" w:rsidRDefault="00C220DA">
            <w:pPr>
              <w:rPr>
                <w:rFonts w:cstheme="minorHAnsi"/>
                <w:color w:val="17365D" w:themeColor="text2" w:themeShade="BF"/>
                <w:rPrChange w:id="65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66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VA Form 21-4138 </w:t>
            </w:r>
          </w:p>
        </w:tc>
        <w:tc>
          <w:tcPr>
            <w:tcW w:w="1509" w:type="dxa"/>
          </w:tcPr>
          <w:p w14:paraId="0F1F0690" w14:textId="0E168878" w:rsidR="00C220DA" w:rsidRPr="006C68F7" w:rsidRDefault="001C0E56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67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68" w:author="EDWARDS, LARRY D., VBADENV Trng Facility" w:date="2021-10-20T13:54:00Z">
                  <w:rPr>
                    <w:rFonts w:cstheme="minorHAnsi"/>
                  </w:rPr>
                </w:rPrChange>
              </w:rPr>
              <w:t>06/2021</w:t>
            </w:r>
          </w:p>
        </w:tc>
        <w:tc>
          <w:tcPr>
            <w:tcW w:w="5106" w:type="dxa"/>
          </w:tcPr>
          <w:p w14:paraId="0F1F0691" w14:textId="77777777" w:rsidR="00C220DA" w:rsidRPr="006C68F7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69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96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93" w14:textId="77777777" w:rsidR="00C220DA" w:rsidRPr="006C68F7" w:rsidRDefault="00C220DA">
            <w:pPr>
              <w:rPr>
                <w:rFonts w:cstheme="minorHAnsi"/>
                <w:color w:val="17365D" w:themeColor="text2" w:themeShade="BF"/>
                <w:rPrChange w:id="70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71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VA Form 21-0966 </w:t>
            </w:r>
          </w:p>
        </w:tc>
        <w:tc>
          <w:tcPr>
            <w:tcW w:w="1509" w:type="dxa"/>
          </w:tcPr>
          <w:p w14:paraId="0F1F0694" w14:textId="7E31D094" w:rsidR="00C220DA" w:rsidRPr="006C68F7" w:rsidRDefault="00F82E8B" w:rsidP="00CC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72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73" w:author="EDWARDS, LARRY D., VBADENV Trng Facility" w:date="2021-10-20T13:54:00Z">
                  <w:rPr>
                    <w:rFonts w:cstheme="minorHAnsi"/>
                  </w:rPr>
                </w:rPrChange>
              </w:rPr>
              <w:t>08/2018</w:t>
            </w:r>
          </w:p>
        </w:tc>
        <w:tc>
          <w:tcPr>
            <w:tcW w:w="5106" w:type="dxa"/>
          </w:tcPr>
          <w:p w14:paraId="0F1F0695" w14:textId="77777777" w:rsidR="00C220DA" w:rsidRPr="006C68F7" w:rsidRDefault="00C2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74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9A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97" w14:textId="77777777" w:rsidR="00C220DA" w:rsidRPr="006C68F7" w:rsidRDefault="00C220DA">
            <w:pPr>
              <w:rPr>
                <w:rFonts w:cstheme="minorHAnsi"/>
                <w:color w:val="17365D" w:themeColor="text2" w:themeShade="BF"/>
                <w:rPrChange w:id="75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76" w:author="EDWARDS, LARRY D., VBADENV Trng Facility" w:date="2021-10-20T13:54:00Z">
                  <w:rPr>
                    <w:rFonts w:cstheme="minorHAnsi"/>
                  </w:rPr>
                </w:rPrChange>
              </w:rPr>
              <w:t>VA Form 21-686c</w:t>
            </w:r>
          </w:p>
        </w:tc>
        <w:tc>
          <w:tcPr>
            <w:tcW w:w="1509" w:type="dxa"/>
          </w:tcPr>
          <w:p w14:paraId="0F1F0698" w14:textId="117E1BDE" w:rsidR="00C220DA" w:rsidRPr="006C68F7" w:rsidRDefault="001C0E56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77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78" w:author="EDWARDS, LARRY D., VBADENV Trng Facility" w:date="2021-10-20T13:54:00Z">
                  <w:rPr>
                    <w:rFonts w:cstheme="minorHAnsi"/>
                  </w:rPr>
                </w:rPrChange>
              </w:rPr>
              <w:t>09/2018</w:t>
            </w:r>
          </w:p>
        </w:tc>
        <w:tc>
          <w:tcPr>
            <w:tcW w:w="5106" w:type="dxa"/>
          </w:tcPr>
          <w:p w14:paraId="0F1F0699" w14:textId="77777777" w:rsidR="00C220DA" w:rsidRPr="006C68F7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79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9E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9B" w14:textId="77777777" w:rsidR="00C220DA" w:rsidRPr="006C68F7" w:rsidRDefault="00C220DA">
            <w:pPr>
              <w:rPr>
                <w:rFonts w:cstheme="minorHAnsi"/>
                <w:color w:val="17365D" w:themeColor="text2" w:themeShade="BF"/>
                <w:rPrChange w:id="80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81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VA Form 21-674 </w:t>
            </w:r>
          </w:p>
        </w:tc>
        <w:tc>
          <w:tcPr>
            <w:tcW w:w="1509" w:type="dxa"/>
          </w:tcPr>
          <w:p w14:paraId="0F1F069C" w14:textId="581BB26E" w:rsidR="00C220DA" w:rsidRPr="006C68F7" w:rsidRDefault="00F82E8B" w:rsidP="00CC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82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83" w:author="EDWARDS, LARRY D., VBADENV Trng Facility" w:date="2021-10-20T13:54:00Z">
                  <w:rPr>
                    <w:rFonts w:cstheme="minorHAnsi"/>
                  </w:rPr>
                </w:rPrChange>
              </w:rPr>
              <w:t>06/2018</w:t>
            </w:r>
          </w:p>
        </w:tc>
        <w:tc>
          <w:tcPr>
            <w:tcW w:w="5106" w:type="dxa"/>
          </w:tcPr>
          <w:p w14:paraId="0F1F069D" w14:textId="77777777" w:rsidR="00C220DA" w:rsidRPr="006C68F7" w:rsidRDefault="00C2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84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A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9F" w14:textId="77777777" w:rsidR="00C220DA" w:rsidRPr="006C68F7" w:rsidRDefault="00C220DA">
            <w:pPr>
              <w:rPr>
                <w:rFonts w:cstheme="minorHAnsi"/>
                <w:color w:val="17365D" w:themeColor="text2" w:themeShade="BF"/>
                <w:rPrChange w:id="85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86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VA Form 21-0538 </w:t>
            </w:r>
          </w:p>
        </w:tc>
        <w:tc>
          <w:tcPr>
            <w:tcW w:w="1509" w:type="dxa"/>
          </w:tcPr>
          <w:p w14:paraId="0F1F06A0" w14:textId="2DFFD6EF" w:rsidR="00C220DA" w:rsidRPr="006C68F7" w:rsidRDefault="001C0E56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87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88" w:author="EDWARDS, LARRY D., VBADENV Trng Facility" w:date="2021-10-20T13:54:00Z">
                  <w:rPr>
                    <w:rFonts w:cstheme="minorHAnsi"/>
                  </w:rPr>
                </w:rPrChange>
              </w:rPr>
              <w:t>02/2021</w:t>
            </w:r>
          </w:p>
        </w:tc>
        <w:tc>
          <w:tcPr>
            <w:tcW w:w="5106" w:type="dxa"/>
          </w:tcPr>
          <w:p w14:paraId="0F1F06A1" w14:textId="77777777" w:rsidR="00C220DA" w:rsidRPr="006C68F7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89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A6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A3" w14:textId="77777777" w:rsidR="00C220DA" w:rsidRPr="006C68F7" w:rsidRDefault="00C220DA">
            <w:pPr>
              <w:rPr>
                <w:rFonts w:cstheme="minorHAnsi"/>
                <w:color w:val="17365D" w:themeColor="text2" w:themeShade="BF"/>
                <w:rPrChange w:id="90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91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VA Form 21-0781 </w:t>
            </w:r>
          </w:p>
        </w:tc>
        <w:tc>
          <w:tcPr>
            <w:tcW w:w="1509" w:type="dxa"/>
          </w:tcPr>
          <w:p w14:paraId="0F1F06A4" w14:textId="77777777" w:rsidR="00C220DA" w:rsidRPr="006C68F7" w:rsidRDefault="00C220DA" w:rsidP="00CC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92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93" w:author="EDWARDS, LARRY D., VBADENV Trng Facility" w:date="2021-10-20T13:54:00Z">
                  <w:rPr>
                    <w:rFonts w:cstheme="minorHAnsi"/>
                  </w:rPr>
                </w:rPrChange>
              </w:rPr>
              <w:t>07/2017</w:t>
            </w:r>
          </w:p>
        </w:tc>
        <w:tc>
          <w:tcPr>
            <w:tcW w:w="5106" w:type="dxa"/>
          </w:tcPr>
          <w:p w14:paraId="0F1F06A5" w14:textId="77777777" w:rsidR="00C220DA" w:rsidRPr="006C68F7" w:rsidRDefault="00C2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94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AA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A7" w14:textId="77777777" w:rsidR="00C220DA" w:rsidRPr="006C68F7" w:rsidRDefault="00C220DA">
            <w:pPr>
              <w:rPr>
                <w:rFonts w:cstheme="minorHAnsi"/>
                <w:color w:val="17365D" w:themeColor="text2" w:themeShade="BF"/>
                <w:rPrChange w:id="95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96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VA Form 21-0781a </w:t>
            </w:r>
          </w:p>
        </w:tc>
        <w:tc>
          <w:tcPr>
            <w:tcW w:w="1509" w:type="dxa"/>
          </w:tcPr>
          <w:p w14:paraId="0F1F06A8" w14:textId="77777777" w:rsidR="00C220DA" w:rsidRPr="006C68F7" w:rsidRDefault="00C220DA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97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98" w:author="EDWARDS, LARRY D., VBADENV Trng Facility" w:date="2021-10-20T13:54:00Z">
                  <w:rPr>
                    <w:rFonts w:cstheme="minorHAnsi"/>
                  </w:rPr>
                </w:rPrChange>
              </w:rPr>
              <w:t>07/2017</w:t>
            </w:r>
          </w:p>
        </w:tc>
        <w:tc>
          <w:tcPr>
            <w:tcW w:w="5106" w:type="dxa"/>
          </w:tcPr>
          <w:p w14:paraId="0F1F06A9" w14:textId="77777777" w:rsidR="00C220DA" w:rsidRPr="006C68F7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99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AE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AB" w14:textId="77777777" w:rsidR="00176748" w:rsidRPr="006C68F7" w:rsidRDefault="00176748">
            <w:pPr>
              <w:rPr>
                <w:rFonts w:cstheme="minorHAnsi"/>
                <w:color w:val="17365D" w:themeColor="text2" w:themeShade="BF"/>
                <w:rPrChange w:id="100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01" w:author="EDWARDS, LARRY D., VBADENV Trng Facility" w:date="2021-10-20T13:54:00Z">
                  <w:rPr>
                    <w:rFonts w:cstheme="minorHAnsi"/>
                  </w:rPr>
                </w:rPrChange>
              </w:rPr>
              <w:t>Standard 5103 Letter</w:t>
            </w:r>
          </w:p>
        </w:tc>
        <w:tc>
          <w:tcPr>
            <w:tcW w:w="1509" w:type="dxa"/>
          </w:tcPr>
          <w:p w14:paraId="0F1F06AC" w14:textId="77777777" w:rsidR="00176748" w:rsidRPr="006C68F7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102" w:author="EDWARDS, LARRY D., VBADENV Trng Facility" w:date="2021-10-20T13:54:00Z">
                  <w:rPr>
                    <w:rFonts w:cstheme="minorHAnsi"/>
                  </w:rPr>
                </w:rPrChange>
              </w:rPr>
            </w:pPr>
          </w:p>
        </w:tc>
        <w:tc>
          <w:tcPr>
            <w:tcW w:w="5106" w:type="dxa"/>
          </w:tcPr>
          <w:p w14:paraId="0F1F06AD" w14:textId="77777777" w:rsidR="00176748" w:rsidRPr="006C68F7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03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B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AF" w14:textId="77777777" w:rsidR="00176748" w:rsidRPr="006C68F7" w:rsidRDefault="00176748" w:rsidP="00BC4D58">
            <w:pPr>
              <w:rPr>
                <w:rFonts w:cstheme="minorHAnsi"/>
                <w:color w:val="17365D" w:themeColor="text2" w:themeShade="BF"/>
                <w:rPrChange w:id="104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05" w:author="EDWARDS, LARRY D., VBADENV Trng Facility" w:date="2021-10-20T13:54:00Z">
                  <w:rPr>
                    <w:rFonts w:cstheme="minorHAnsi"/>
                  </w:rPr>
                </w:rPrChange>
              </w:rPr>
              <w:t>3101</w:t>
            </w:r>
          </w:p>
        </w:tc>
        <w:tc>
          <w:tcPr>
            <w:tcW w:w="1509" w:type="dxa"/>
          </w:tcPr>
          <w:p w14:paraId="0F1F06B0" w14:textId="77777777" w:rsidR="00176748" w:rsidRPr="006C68F7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106" w:author="EDWARDS, LARRY D., VBADENV Trng Facility" w:date="2021-10-20T13:54:00Z">
                  <w:rPr>
                    <w:rFonts w:cstheme="minorHAnsi"/>
                  </w:rPr>
                </w:rPrChange>
              </w:rPr>
            </w:pPr>
          </w:p>
        </w:tc>
        <w:tc>
          <w:tcPr>
            <w:tcW w:w="5106" w:type="dxa"/>
          </w:tcPr>
          <w:p w14:paraId="0F1F06B1" w14:textId="3D17BCD6" w:rsidR="00176748" w:rsidRPr="006C68F7" w:rsidRDefault="00176748" w:rsidP="00095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07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B6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B3" w14:textId="77777777" w:rsidR="00176748" w:rsidRPr="006C68F7" w:rsidRDefault="00176748" w:rsidP="00BC4D58">
            <w:pPr>
              <w:rPr>
                <w:rFonts w:cstheme="minorHAnsi"/>
                <w:color w:val="17365D" w:themeColor="text2" w:themeShade="BF"/>
                <w:rPrChange w:id="108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09" w:author="EDWARDS, LARRY D., VBADENV Trng Facility" w:date="2021-10-20T13:54:00Z">
                  <w:rPr>
                    <w:rFonts w:cstheme="minorHAnsi"/>
                  </w:rPr>
                </w:rPrChange>
              </w:rPr>
              <w:t>BIRLS SHARE Screen</w:t>
            </w:r>
          </w:p>
        </w:tc>
        <w:tc>
          <w:tcPr>
            <w:tcW w:w="1509" w:type="dxa"/>
          </w:tcPr>
          <w:p w14:paraId="0F1F06B4" w14:textId="77777777" w:rsidR="00176748" w:rsidRPr="006C68F7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110" w:author="EDWARDS, LARRY D., VBADENV Trng Facility" w:date="2021-10-20T13:54:00Z">
                  <w:rPr>
                    <w:rFonts w:cstheme="minorHAnsi"/>
                  </w:rPr>
                </w:rPrChange>
              </w:rPr>
            </w:pPr>
          </w:p>
        </w:tc>
        <w:tc>
          <w:tcPr>
            <w:tcW w:w="5106" w:type="dxa"/>
          </w:tcPr>
          <w:p w14:paraId="0F1F06B5" w14:textId="77777777" w:rsidR="00176748" w:rsidRPr="006C68F7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11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BA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B7" w14:textId="77777777" w:rsidR="00176748" w:rsidRPr="006C68F7" w:rsidRDefault="00176748" w:rsidP="00BC4D58">
            <w:pPr>
              <w:rPr>
                <w:rFonts w:cstheme="minorHAnsi"/>
                <w:color w:val="17365D" w:themeColor="text2" w:themeShade="BF"/>
                <w:rPrChange w:id="112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13" w:author="EDWARDS, LARRY D., VBADENV Trng Facility" w:date="2021-10-20T13:54:00Z">
                  <w:rPr>
                    <w:rFonts w:cstheme="minorHAnsi"/>
                  </w:rPr>
                </w:rPrChange>
              </w:rPr>
              <w:t>Rating Decision</w:t>
            </w:r>
          </w:p>
        </w:tc>
        <w:tc>
          <w:tcPr>
            <w:tcW w:w="1509" w:type="dxa"/>
          </w:tcPr>
          <w:p w14:paraId="0F1F06B8" w14:textId="77777777" w:rsidR="00176748" w:rsidRPr="006C68F7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114" w:author="EDWARDS, LARRY D., VBADENV Trng Facility" w:date="2021-10-20T13:54:00Z">
                  <w:rPr>
                    <w:rFonts w:cstheme="minorHAnsi"/>
                  </w:rPr>
                </w:rPrChange>
              </w:rPr>
            </w:pPr>
          </w:p>
        </w:tc>
        <w:tc>
          <w:tcPr>
            <w:tcW w:w="5106" w:type="dxa"/>
          </w:tcPr>
          <w:p w14:paraId="0F1F06B9" w14:textId="658EAEC4" w:rsidR="00176748" w:rsidRPr="006C68F7" w:rsidRDefault="00176748" w:rsidP="003B1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15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BE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BB" w14:textId="77777777" w:rsidR="00176748" w:rsidRPr="006C68F7" w:rsidRDefault="00176748">
            <w:pPr>
              <w:rPr>
                <w:rFonts w:cstheme="minorHAnsi"/>
                <w:color w:val="17365D" w:themeColor="text2" w:themeShade="BF"/>
                <w:rPrChange w:id="116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17" w:author="EDWARDS, LARRY D., VBADENV Trng Facility" w:date="2021-10-20T13:54:00Z">
                  <w:rPr>
                    <w:rFonts w:cstheme="minorHAnsi"/>
                  </w:rPr>
                </w:rPrChange>
              </w:rPr>
              <w:t>CAPRI Records</w:t>
            </w:r>
          </w:p>
        </w:tc>
        <w:tc>
          <w:tcPr>
            <w:tcW w:w="1509" w:type="dxa"/>
          </w:tcPr>
          <w:p w14:paraId="0F1F06BC" w14:textId="77777777" w:rsidR="00176748" w:rsidRPr="006C68F7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118" w:author="EDWARDS, LARRY D., VBADENV Trng Facility" w:date="2021-10-20T13:54:00Z">
                  <w:rPr>
                    <w:rFonts w:cstheme="minorHAnsi"/>
                  </w:rPr>
                </w:rPrChange>
              </w:rPr>
            </w:pPr>
          </w:p>
        </w:tc>
        <w:tc>
          <w:tcPr>
            <w:tcW w:w="5106" w:type="dxa"/>
          </w:tcPr>
          <w:p w14:paraId="0F1F06BD" w14:textId="77777777" w:rsidR="00176748" w:rsidRPr="006C68F7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19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C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BF" w14:textId="77777777" w:rsidR="003B78AB" w:rsidRPr="006C68F7" w:rsidRDefault="003B78AB">
            <w:pPr>
              <w:rPr>
                <w:rFonts w:cstheme="minorHAnsi"/>
                <w:color w:val="17365D" w:themeColor="text2" w:themeShade="BF"/>
                <w:rPrChange w:id="120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21" w:author="EDWARDS, LARRY D., VBADENV Trng Facility" w:date="2021-10-20T13:54:00Z">
                  <w:rPr>
                    <w:rFonts w:cstheme="minorHAnsi"/>
                  </w:rPr>
                </w:rPrChange>
              </w:rPr>
              <w:t>ERB/ERRA</w:t>
            </w:r>
          </w:p>
        </w:tc>
        <w:tc>
          <w:tcPr>
            <w:tcW w:w="1509" w:type="dxa"/>
          </w:tcPr>
          <w:p w14:paraId="0F1F06C0" w14:textId="77777777" w:rsidR="003B78AB" w:rsidRPr="006C68F7" w:rsidRDefault="003B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122" w:author="EDWARDS, LARRY D., VBADENV Trng Facility" w:date="2021-10-20T13:54:00Z">
                  <w:rPr>
                    <w:rFonts w:cstheme="minorHAnsi"/>
                  </w:rPr>
                </w:rPrChange>
              </w:rPr>
            </w:pPr>
          </w:p>
        </w:tc>
        <w:tc>
          <w:tcPr>
            <w:tcW w:w="5106" w:type="dxa"/>
          </w:tcPr>
          <w:p w14:paraId="0F1F06C1" w14:textId="77777777" w:rsidR="003B78AB" w:rsidRPr="006C68F7" w:rsidRDefault="003B78AB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23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C6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C3" w14:textId="77777777" w:rsidR="003B78AB" w:rsidRPr="006C68F7" w:rsidRDefault="003B78AB">
            <w:pPr>
              <w:rPr>
                <w:rFonts w:cstheme="minorHAnsi"/>
                <w:color w:val="17365D" w:themeColor="text2" w:themeShade="BF"/>
                <w:rPrChange w:id="124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25" w:author="EDWARDS, LARRY D., VBADENV Trng Facility" w:date="2021-10-20T13:54:00Z">
                  <w:rPr>
                    <w:rFonts w:cstheme="minorHAnsi"/>
                  </w:rPr>
                </w:rPrChange>
              </w:rPr>
              <w:t>DBQ</w:t>
            </w:r>
          </w:p>
        </w:tc>
        <w:tc>
          <w:tcPr>
            <w:tcW w:w="1509" w:type="dxa"/>
          </w:tcPr>
          <w:p w14:paraId="0F1F06C4" w14:textId="77777777" w:rsidR="003B78AB" w:rsidRPr="006C68F7" w:rsidRDefault="003B7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126" w:author="EDWARDS, LARRY D., VBADENV Trng Facility" w:date="2021-10-20T13:54:00Z">
                  <w:rPr>
                    <w:rFonts w:cstheme="minorHAnsi"/>
                  </w:rPr>
                </w:rPrChange>
              </w:rPr>
            </w:pPr>
          </w:p>
        </w:tc>
        <w:tc>
          <w:tcPr>
            <w:tcW w:w="5106" w:type="dxa"/>
          </w:tcPr>
          <w:p w14:paraId="0F1F06C5" w14:textId="77777777" w:rsidR="003B78AB" w:rsidRPr="006C68F7" w:rsidRDefault="003B78AB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27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</w:tbl>
    <w:p w14:paraId="0F1F06C8" w14:textId="4BA9B91E" w:rsidR="00293016" w:rsidRPr="006C68F7" w:rsidRDefault="00293016">
      <w:pPr>
        <w:rPr>
          <w:rFonts w:cstheme="minorHAnsi"/>
          <w:color w:val="17365D" w:themeColor="text2" w:themeShade="BF"/>
          <w:rPrChange w:id="128" w:author="EDWARDS, LARRY D., VBADENV Trng Facility" w:date="2021-10-20T13:54:00Z">
            <w:rPr>
              <w:rFonts w:cstheme="minorHAnsi"/>
            </w:rPr>
          </w:rPrChange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5"/>
        <w:gridCol w:w="6595"/>
      </w:tblGrid>
      <w:tr w:rsidR="006C68F7" w:rsidRPr="006C68F7" w14:paraId="0F1F06CB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F1F06C9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129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30" w:author="EDWARDS, LARRY D., VBADENV Trng Facility" w:date="2021-10-20T13:54:00Z">
                  <w:rPr>
                    <w:rFonts w:cstheme="minorHAnsi"/>
                  </w:rPr>
                </w:rPrChange>
              </w:rPr>
              <w:br w:type="page"/>
              <w:t>Supporting Documents</w:t>
            </w:r>
          </w:p>
        </w:tc>
        <w:tc>
          <w:tcPr>
            <w:tcW w:w="6750" w:type="dxa"/>
          </w:tcPr>
          <w:p w14:paraId="0F1F06CA" w14:textId="77777777" w:rsidR="005627D4" w:rsidRPr="006C68F7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7365D" w:themeColor="text2" w:themeShade="BF"/>
                <w:rPrChange w:id="131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32" w:author="EDWARDS, LARRY D., VBADENV Trng Facility" w:date="2021-10-20T13:54:00Z">
                  <w:rPr>
                    <w:rFonts w:cstheme="minorHAnsi"/>
                  </w:rPr>
                </w:rPrChange>
              </w:rPr>
              <w:t>Required Y/N</w:t>
            </w:r>
          </w:p>
        </w:tc>
      </w:tr>
      <w:tr w:rsidR="006C68F7" w:rsidRPr="006C68F7" w14:paraId="0F1F06CE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F1F06CC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133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34" w:author="EDWARDS, LARRY D., VBADENV Trng Facility" w:date="2021-10-20T13:54:00Z">
                  <w:rPr>
                    <w:rFonts w:cstheme="minorHAnsi"/>
                  </w:rPr>
                </w:rPrChange>
              </w:rPr>
              <w:t>DD214</w:t>
            </w:r>
          </w:p>
        </w:tc>
        <w:tc>
          <w:tcPr>
            <w:tcW w:w="6750" w:type="dxa"/>
          </w:tcPr>
          <w:p w14:paraId="0F1F06CD" w14:textId="16E37EF8" w:rsidR="005627D4" w:rsidRPr="006C68F7" w:rsidRDefault="005627D4" w:rsidP="003B1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35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7423005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DD7DCBB" w14:textId="1D620F54" w:rsidR="00436A0C" w:rsidRPr="006C68F7" w:rsidRDefault="00436A0C">
            <w:pPr>
              <w:rPr>
                <w:rFonts w:cstheme="minorHAnsi"/>
                <w:color w:val="17365D" w:themeColor="text2" w:themeShade="BF"/>
                <w:rPrChange w:id="136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37" w:author="EDWARDS, LARRY D., VBADENV Trng Facility" w:date="2021-10-20T13:54:00Z">
                  <w:rPr>
                    <w:rFonts w:cstheme="minorHAnsi"/>
                  </w:rPr>
                </w:rPrChange>
              </w:rPr>
              <w:t>CAPRI Enterprise Search</w:t>
            </w:r>
          </w:p>
        </w:tc>
        <w:tc>
          <w:tcPr>
            <w:tcW w:w="6750" w:type="dxa"/>
          </w:tcPr>
          <w:p w14:paraId="7D3BA482" w14:textId="663EFE9B" w:rsidR="00436A0C" w:rsidRPr="006C68F7" w:rsidRDefault="0043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38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139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Yes - Negative</w:t>
            </w:r>
          </w:p>
        </w:tc>
      </w:tr>
      <w:tr w:rsidR="006C68F7" w:rsidRPr="006C68F7" w14:paraId="0F1F06D1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F1F06CF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140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41" w:author="EDWARDS, LARRY D., VBADENV Trng Facility" w:date="2021-10-20T13:54:00Z">
                  <w:rPr>
                    <w:rFonts w:cstheme="minorHAnsi"/>
                  </w:rPr>
                </w:rPrChange>
              </w:rPr>
              <w:t>Private Medical Records</w:t>
            </w:r>
          </w:p>
        </w:tc>
        <w:tc>
          <w:tcPr>
            <w:tcW w:w="6750" w:type="dxa"/>
          </w:tcPr>
          <w:p w14:paraId="0F1F06D0" w14:textId="495C332F" w:rsidR="005627D4" w:rsidRPr="006C68F7" w:rsidRDefault="00C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42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143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Y – Statement from Private Dr</w:t>
            </w:r>
          </w:p>
        </w:tc>
      </w:tr>
      <w:tr w:rsidR="006C68F7" w:rsidRPr="006C68F7" w14:paraId="0F1F06D4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F1F06D2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144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45" w:author="EDWARDS, LARRY D., VBADENV Trng Facility" w:date="2021-10-20T13:54:00Z">
                  <w:rPr>
                    <w:rFonts w:cstheme="minorHAnsi"/>
                  </w:rPr>
                </w:rPrChange>
              </w:rPr>
              <w:t>SF88 Entrance Exam</w:t>
            </w:r>
          </w:p>
        </w:tc>
        <w:tc>
          <w:tcPr>
            <w:tcW w:w="6750" w:type="dxa"/>
          </w:tcPr>
          <w:p w14:paraId="0F1F06D3" w14:textId="308AAD16" w:rsidR="005627D4" w:rsidRPr="006C68F7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46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D7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F1F06D5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147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48" w:author="EDWARDS, LARRY D., VBADENV Trng Facility" w:date="2021-10-20T13:54:00Z">
                  <w:rPr>
                    <w:rFonts w:cstheme="minorHAnsi"/>
                  </w:rPr>
                </w:rPrChange>
              </w:rPr>
              <w:t>SF88 Separation Exam</w:t>
            </w:r>
          </w:p>
        </w:tc>
        <w:tc>
          <w:tcPr>
            <w:tcW w:w="6750" w:type="dxa"/>
          </w:tcPr>
          <w:p w14:paraId="0F1F06D6" w14:textId="531EF949" w:rsidR="005627D4" w:rsidRPr="006C68F7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49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DA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F1F06D8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150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51" w:author="EDWARDS, LARRY D., VBADENV Trng Facility" w:date="2021-10-20T13:54:00Z">
                  <w:rPr>
                    <w:rFonts w:cstheme="minorHAnsi"/>
                  </w:rPr>
                </w:rPrChange>
              </w:rPr>
              <w:t>Service Treatment Records</w:t>
            </w:r>
          </w:p>
        </w:tc>
        <w:tc>
          <w:tcPr>
            <w:tcW w:w="6750" w:type="dxa"/>
          </w:tcPr>
          <w:p w14:paraId="0F1F06D9" w14:textId="664E4C9E" w:rsidR="005627D4" w:rsidRPr="006C68F7" w:rsidRDefault="00D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52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153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Trainee will need to order O50 to service treatment records</w:t>
            </w:r>
            <w:r w:rsidRPr="006C68F7" w:rsidDel="00D3267B">
              <w:rPr>
                <w:rFonts w:cstheme="minorHAnsi"/>
                <w:b/>
                <w:color w:val="17365D" w:themeColor="text2" w:themeShade="BF"/>
                <w:rPrChange w:id="154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 xml:space="preserve"> </w:t>
            </w:r>
          </w:p>
        </w:tc>
      </w:tr>
      <w:tr w:rsidR="006C68F7" w:rsidRPr="006C68F7" w14:paraId="0F1F06DD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F1F06DB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155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56" w:author="EDWARDS, LARRY D., VBADENV Trng Facility" w:date="2021-10-20T13:54:00Z">
                  <w:rPr>
                    <w:rFonts w:cstheme="minorHAnsi"/>
                  </w:rPr>
                </w:rPrChange>
              </w:rPr>
              <w:t>Personnel Records</w:t>
            </w:r>
          </w:p>
        </w:tc>
        <w:tc>
          <w:tcPr>
            <w:tcW w:w="6750" w:type="dxa"/>
          </w:tcPr>
          <w:p w14:paraId="0F1F06DC" w14:textId="707C120E" w:rsidR="005627D4" w:rsidRPr="006C68F7" w:rsidRDefault="00880F95" w:rsidP="003B1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57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  <w:r w:rsidRPr="006C68F7">
              <w:rPr>
                <w:rFonts w:cstheme="minorHAnsi"/>
                <w:b/>
                <w:color w:val="17365D" w:themeColor="text2" w:themeShade="BF"/>
                <w:rPrChange w:id="158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 xml:space="preserve">Trainee will need to order O50 to obtain personnel </w:t>
            </w:r>
            <w:r w:rsidR="00293016" w:rsidRPr="006C68F7">
              <w:rPr>
                <w:rFonts w:cstheme="minorHAnsi"/>
                <w:b/>
                <w:color w:val="17365D" w:themeColor="text2" w:themeShade="BF"/>
                <w:rPrChange w:id="159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  <w:t>records</w:t>
            </w:r>
          </w:p>
        </w:tc>
      </w:tr>
      <w:tr w:rsidR="006C68F7" w:rsidRPr="006C68F7" w14:paraId="0F1F06E0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F1F06DE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160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61" w:author="EDWARDS, LARRY D., VBADENV Trng Facility" w:date="2021-10-20T13:54:00Z">
                  <w:rPr>
                    <w:rFonts w:cstheme="minorHAnsi"/>
                  </w:rPr>
                </w:rPrChange>
              </w:rPr>
              <w:t>DOMA first request letter</w:t>
            </w:r>
          </w:p>
        </w:tc>
        <w:tc>
          <w:tcPr>
            <w:tcW w:w="6750" w:type="dxa"/>
          </w:tcPr>
          <w:p w14:paraId="0F1F06DF" w14:textId="77777777" w:rsidR="005627D4" w:rsidRPr="006C68F7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62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  <w:tr w:rsidR="006C68F7" w:rsidRPr="006C68F7" w14:paraId="0F1F06E3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F1F06E1" w14:textId="77777777" w:rsidR="005627D4" w:rsidRPr="006C68F7" w:rsidRDefault="005627D4">
            <w:pPr>
              <w:rPr>
                <w:rFonts w:cstheme="minorHAnsi"/>
                <w:color w:val="17365D" w:themeColor="text2" w:themeShade="BF"/>
                <w:rPrChange w:id="163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64" w:author="EDWARDS, LARRY D., VBADENV Trng Facility" w:date="2021-10-20T13:54:00Z">
                  <w:rPr>
                    <w:rFonts w:cstheme="minorHAnsi"/>
                  </w:rPr>
                </w:rPrChange>
              </w:rPr>
              <w:t>DOMA final letter</w:t>
            </w:r>
          </w:p>
        </w:tc>
        <w:tc>
          <w:tcPr>
            <w:tcW w:w="6750" w:type="dxa"/>
          </w:tcPr>
          <w:p w14:paraId="0F1F06E2" w14:textId="77777777" w:rsidR="005627D4" w:rsidRPr="006C68F7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17365D" w:themeColor="text2" w:themeShade="BF"/>
                <w:rPrChange w:id="165" w:author="EDWARDS, LARRY D., VBADENV Trng Facility" w:date="2021-10-20T13:54:00Z">
                  <w:rPr>
                    <w:rFonts w:cstheme="minorHAnsi"/>
                    <w:b/>
                  </w:rPr>
                </w:rPrChange>
              </w:rPr>
            </w:pPr>
          </w:p>
        </w:tc>
      </w:tr>
    </w:tbl>
    <w:p w14:paraId="0F1F06E4" w14:textId="7686A1DF" w:rsidR="00F32ACA" w:rsidRPr="006C68F7" w:rsidRDefault="00F32ACA">
      <w:pPr>
        <w:rPr>
          <w:rFonts w:cstheme="minorHAnsi"/>
          <w:color w:val="17365D" w:themeColor="text2" w:themeShade="BF"/>
          <w:rPrChange w:id="166" w:author="EDWARDS, LARRY D., VBADENV Trng Facility" w:date="2021-10-20T13:54:00Z">
            <w:rPr>
              <w:rFonts w:cstheme="minorHAnsi"/>
            </w:rPr>
          </w:rPrChange>
        </w:rPr>
      </w:pPr>
    </w:p>
    <w:p w14:paraId="25FCEECF" w14:textId="77777777" w:rsidR="008B41FA" w:rsidRPr="006C68F7" w:rsidRDefault="008B41FA">
      <w:pPr>
        <w:rPr>
          <w:rFonts w:cstheme="minorHAnsi"/>
          <w:color w:val="17365D" w:themeColor="text2" w:themeShade="BF"/>
          <w:rPrChange w:id="167" w:author="EDWARDS, LARRY D., VBADENV Trng Facility" w:date="2021-10-20T13:54:00Z">
            <w:rPr>
              <w:rFonts w:cstheme="minorHAnsi"/>
            </w:rPr>
          </w:rPrChange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6C68F7" w:rsidRPr="006C68F7" w14:paraId="0F1F06E6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F1F06E5" w14:textId="77777777" w:rsidR="00331FF9" w:rsidRPr="006C68F7" w:rsidRDefault="00331FF9">
            <w:pPr>
              <w:rPr>
                <w:rFonts w:cstheme="minorHAnsi"/>
                <w:color w:val="17365D" w:themeColor="text2" w:themeShade="BF"/>
                <w:rPrChange w:id="168" w:author="EDWARDS, LARRY D., VBADENV Trng Facility" w:date="2021-10-20T13:54:00Z">
                  <w:rPr>
                    <w:rFonts w:cstheme="minorHAnsi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69" w:author="EDWARDS, LARRY D., VBADENV Trng Facility" w:date="2021-10-20T13:54:00Z">
                  <w:rPr>
                    <w:rFonts w:cstheme="minorHAnsi"/>
                  </w:rPr>
                </w:rPrChange>
              </w:rPr>
              <w:lastRenderedPageBreak/>
              <w:t>Scenario Comments</w:t>
            </w:r>
          </w:p>
        </w:tc>
      </w:tr>
      <w:tr w:rsidR="006C68F7" w:rsidRPr="006C68F7" w14:paraId="0F1F073A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F1F06E7" w14:textId="77777777" w:rsidR="00576909" w:rsidRPr="006C68F7" w:rsidRDefault="00576909" w:rsidP="0057690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color w:val="17365D" w:themeColor="text2" w:themeShade="BF"/>
                <w:rPrChange w:id="170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71" w:author="EDWARDS, LARRY D., VBADENV Trng Facility" w:date="2021-10-20T13:54:00Z">
                  <w:rPr>
                    <w:rFonts w:cstheme="minorHAnsi"/>
                  </w:rPr>
                </w:rPrChange>
              </w:rPr>
              <w:t>Upload all documents for this scenario to the VBMS eCase</w:t>
            </w:r>
          </w:p>
          <w:p w14:paraId="0F1F06E8" w14:textId="51B425A7" w:rsidR="00576909" w:rsidRPr="006C68F7" w:rsidRDefault="00576909" w:rsidP="0057690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color w:val="17365D" w:themeColor="text2" w:themeShade="BF"/>
                <w:rPrChange w:id="172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73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Properly </w:t>
            </w:r>
            <w:r w:rsidR="00DF5E32" w:rsidRPr="006C68F7">
              <w:rPr>
                <w:rFonts w:cstheme="minorHAnsi"/>
                <w:color w:val="17365D" w:themeColor="text2" w:themeShade="BF"/>
                <w:rPrChange w:id="174" w:author="EDWARDS, LARRY D., VBADENV Trng Facility" w:date="2021-10-20T13:54:00Z">
                  <w:rPr>
                    <w:rFonts w:cstheme="minorHAnsi"/>
                  </w:rPr>
                </w:rPrChange>
              </w:rPr>
              <w:t>l</w:t>
            </w:r>
            <w:r w:rsidRPr="006C68F7">
              <w:rPr>
                <w:rFonts w:cstheme="minorHAnsi"/>
                <w:color w:val="17365D" w:themeColor="text2" w:themeShade="BF"/>
                <w:rPrChange w:id="175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abel and establish date of receipt </w:t>
            </w:r>
          </w:p>
          <w:p w14:paraId="0F1F06E9" w14:textId="77777777" w:rsidR="00576909" w:rsidRPr="006C68F7" w:rsidRDefault="00576909" w:rsidP="0057690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color w:val="17365D" w:themeColor="text2" w:themeShade="BF"/>
                <w:rPrChange w:id="176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77" w:author="EDWARDS, LARRY D., VBADENV Trng Facility" w:date="2021-10-20T13:54:00Z">
                  <w:rPr>
                    <w:rFonts w:cstheme="minorHAnsi"/>
                  </w:rPr>
                </w:rPrChange>
              </w:rPr>
              <w:t>Associating all documents to correct EP</w:t>
            </w:r>
          </w:p>
          <w:p w14:paraId="0F1F06EA" w14:textId="77777777" w:rsidR="00576909" w:rsidRPr="006C68F7" w:rsidRDefault="00576909" w:rsidP="0057690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color w:val="17365D" w:themeColor="text2" w:themeShade="BF"/>
                <w:rPrChange w:id="178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79" w:author="EDWARDS, LARRY D., VBADENV Trng Facility" w:date="2021-10-20T13:54:00Z">
                  <w:rPr>
                    <w:rFonts w:cstheme="minorHAnsi"/>
                  </w:rPr>
                </w:rPrChange>
              </w:rPr>
              <w:t>Bookmark medical and dependency documents (at minimum)</w:t>
            </w:r>
          </w:p>
          <w:p w14:paraId="0F1F06EB" w14:textId="77777777" w:rsidR="00576909" w:rsidRPr="006C68F7" w:rsidRDefault="00576909" w:rsidP="0057690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color w:val="17365D" w:themeColor="text2" w:themeShade="BF"/>
                <w:rPrChange w:id="180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81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Update subject line </w:t>
            </w:r>
          </w:p>
          <w:p w14:paraId="1B711222" w14:textId="77777777" w:rsidR="00D7481A" w:rsidRPr="006C68F7" w:rsidRDefault="00D7481A" w:rsidP="00D7481A">
            <w:pPr>
              <w:ind w:left="1440"/>
              <w:rPr>
                <w:rFonts w:cstheme="minorHAnsi"/>
                <w:b w:val="0"/>
                <w:color w:val="17365D" w:themeColor="text2" w:themeShade="BF"/>
                <w:rPrChange w:id="182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83" w:author="EDWARDS, LARRY D., VBADENV Trng Facility" w:date="2021-10-20T13:54:00Z">
                  <w:rPr>
                    <w:rFonts w:cstheme="minorHAnsi"/>
                  </w:rPr>
                </w:rPrChange>
              </w:rPr>
              <w:t>Subject: VA Form 21-526EZ with additional documents</w:t>
            </w:r>
          </w:p>
          <w:p w14:paraId="5BD155FA" w14:textId="77777777" w:rsidR="00D7481A" w:rsidRPr="006C68F7" w:rsidRDefault="00D7481A" w:rsidP="00D7481A">
            <w:pPr>
              <w:ind w:left="1440"/>
              <w:rPr>
                <w:rFonts w:cstheme="minorHAnsi"/>
                <w:b w:val="0"/>
                <w:bCs w:val="0"/>
                <w:color w:val="17365D" w:themeColor="text2" w:themeShade="BF"/>
                <w:rPrChange w:id="184" w:author="EDWARDS, LARRY D., VBADENV Trng Facility" w:date="2021-10-20T13:54:00Z">
                  <w:rPr>
                    <w:rFonts w:cstheme="minorHAnsi"/>
                    <w:b w:val="0"/>
                    <w:bCs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85" w:author="EDWARDS, LARRY D., VBADENV Trng Facility" w:date="2021-10-20T13:54:00Z">
                  <w:rPr>
                    <w:rFonts w:cstheme="minorHAnsi"/>
                  </w:rPr>
                </w:rPrChange>
              </w:rPr>
              <w:t>Category – Type: Applications – Original Claim: VA 21-526EZ, Fully Developed Claim (Compensation)</w:t>
            </w:r>
          </w:p>
          <w:p w14:paraId="08DC376F" w14:textId="77777777" w:rsidR="00D7481A" w:rsidRPr="006C68F7" w:rsidRDefault="00D7481A" w:rsidP="00D7481A">
            <w:pPr>
              <w:ind w:left="1440"/>
              <w:rPr>
                <w:rFonts w:cstheme="minorHAnsi"/>
                <w:b w:val="0"/>
                <w:bCs w:val="0"/>
                <w:color w:val="17365D" w:themeColor="text2" w:themeShade="BF"/>
                <w:rPrChange w:id="186" w:author="EDWARDS, LARRY D., VBADENV Trng Facility" w:date="2021-10-20T13:54:00Z">
                  <w:rPr>
                    <w:rFonts w:cstheme="minorHAnsi"/>
                    <w:b w:val="0"/>
                    <w:bCs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87" w:author="EDWARDS, LARRY D., VBADENV Trng Facility" w:date="2021-10-20T13:54:00Z">
                  <w:rPr>
                    <w:rFonts w:cstheme="minorHAnsi"/>
                  </w:rPr>
                </w:rPrChange>
              </w:rPr>
              <w:t>Content Source: VBMS</w:t>
            </w:r>
          </w:p>
          <w:p w14:paraId="0347481D" w14:textId="77777777" w:rsidR="00D7481A" w:rsidRPr="006C68F7" w:rsidRDefault="00D7481A" w:rsidP="00D7481A">
            <w:pPr>
              <w:ind w:left="1440"/>
              <w:rPr>
                <w:rFonts w:cstheme="minorHAnsi"/>
                <w:b w:val="0"/>
                <w:bCs w:val="0"/>
                <w:color w:val="17365D" w:themeColor="text2" w:themeShade="BF"/>
                <w:rPrChange w:id="188" w:author="EDWARDS, LARRY D., VBADENV Trng Facility" w:date="2021-10-20T13:54:00Z">
                  <w:rPr>
                    <w:rFonts w:cstheme="minorHAnsi"/>
                    <w:b w:val="0"/>
                    <w:bCs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89" w:author="EDWARDS, LARRY D., VBADENV Trng Facility" w:date="2021-10-20T13:54:00Z">
                  <w:rPr>
                    <w:rFonts w:cstheme="minorHAnsi"/>
                  </w:rPr>
                </w:rPrChange>
              </w:rPr>
              <w:t>Date of Receipt – date of receipt on the 21-526EZ</w:t>
            </w:r>
          </w:p>
          <w:p w14:paraId="0F1F06EE" w14:textId="77777777" w:rsidR="00576909" w:rsidRPr="006C68F7" w:rsidRDefault="00576909" w:rsidP="00576909">
            <w:pPr>
              <w:pStyle w:val="ListParagraph"/>
              <w:ind w:left="1485"/>
              <w:rPr>
                <w:rFonts w:cstheme="minorHAnsi"/>
                <w:b w:val="0"/>
                <w:color w:val="17365D" w:themeColor="text2" w:themeShade="BF"/>
                <w:rPrChange w:id="190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</w:p>
          <w:p w14:paraId="0F1F06EF" w14:textId="47CBCC49" w:rsidR="00576909" w:rsidRPr="006C68F7" w:rsidRDefault="00576909" w:rsidP="0057690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color w:val="17365D" w:themeColor="text2" w:themeShade="BF"/>
                <w:rPrChange w:id="191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92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CEST EP </w:t>
            </w:r>
            <w:r w:rsidR="00D3267B" w:rsidRPr="006C68F7">
              <w:rPr>
                <w:rFonts w:cstheme="minorHAnsi"/>
                <w:color w:val="17365D" w:themeColor="text2" w:themeShade="BF"/>
                <w:rPrChange w:id="193" w:author="EDWARDS, LARRY D., VBADENV Trng Facility" w:date="2021-10-20T13:54:00Z">
                  <w:rPr>
                    <w:rFonts w:cstheme="minorHAnsi"/>
                  </w:rPr>
                </w:rPrChange>
              </w:rPr>
              <w:t>110 Initial Live Comp &lt; 8 issues</w:t>
            </w:r>
          </w:p>
          <w:p w14:paraId="0F1F06F0" w14:textId="77777777" w:rsidR="00576909" w:rsidRPr="006C68F7" w:rsidRDefault="00576909" w:rsidP="00576909">
            <w:pPr>
              <w:pStyle w:val="ListParagraph"/>
              <w:ind w:left="765"/>
              <w:rPr>
                <w:rFonts w:cstheme="minorHAnsi"/>
                <w:b w:val="0"/>
                <w:color w:val="17365D" w:themeColor="text2" w:themeShade="BF"/>
                <w:rPrChange w:id="194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195" w:author="EDWARDS, LARRY D., VBADENV Trng Facility" w:date="2021-10-20T13:54:00Z">
                  <w:rPr>
                    <w:rFonts w:cstheme="minorHAnsi"/>
                  </w:rPr>
                </w:rPrChange>
              </w:rPr>
              <w:t>Input Contentions:</w:t>
            </w:r>
          </w:p>
          <w:p w14:paraId="0F1F06F1" w14:textId="77777777" w:rsidR="00576909" w:rsidRPr="006C68F7" w:rsidRDefault="00576909" w:rsidP="00576909">
            <w:pPr>
              <w:pStyle w:val="ListParagraph"/>
              <w:ind w:left="765"/>
              <w:rPr>
                <w:rFonts w:cstheme="minorHAnsi"/>
                <w:b w:val="0"/>
                <w:bCs w:val="0"/>
                <w:color w:val="17365D" w:themeColor="text2" w:themeShade="BF"/>
                <w:rPrChange w:id="196" w:author="EDWARDS, LARRY D., VBADENV Trng Facility" w:date="2021-10-20T13:54:00Z">
                  <w:rPr>
                    <w:rFonts w:cstheme="minorHAnsi"/>
                    <w:b w:val="0"/>
                    <w:bCs w:val="0"/>
                  </w:rPr>
                </w:rPrChange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0"/>
              <w:gridCol w:w="4189"/>
            </w:tblGrid>
            <w:tr w:rsidR="006C68F7" w:rsidRPr="006C68F7" w14:paraId="0F1F06F9" w14:textId="77777777" w:rsidTr="00332B8B">
              <w:tc>
                <w:tcPr>
                  <w:tcW w:w="4180" w:type="dxa"/>
                </w:tcPr>
                <w:p w14:paraId="0F1F06F2" w14:textId="439CC3B1" w:rsidR="00576909" w:rsidRPr="006C68F7" w:rsidRDefault="00576909" w:rsidP="00332B8B">
                  <w:pPr>
                    <w:rPr>
                      <w:rFonts w:cstheme="minorHAnsi"/>
                      <w:color w:val="17365D" w:themeColor="text2" w:themeShade="BF"/>
                      <w:rPrChange w:id="197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198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Contention: </w:t>
                  </w:r>
                  <w:r w:rsidR="00095D7F" w:rsidRPr="006C68F7">
                    <w:rPr>
                      <w:rFonts w:cstheme="minorHAnsi"/>
                      <w:color w:val="17365D" w:themeColor="text2" w:themeShade="BF"/>
                      <w:rPrChange w:id="199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Diabetes Mellitus</w:t>
                  </w:r>
                  <w:r w:rsidRPr="006C68F7">
                    <w:rPr>
                      <w:rFonts w:cstheme="minorHAnsi"/>
                      <w:color w:val="17365D" w:themeColor="text2" w:themeShade="BF"/>
                      <w:rPrChange w:id="200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</w:p>
                <w:p w14:paraId="0F1F06F3" w14:textId="77777777" w:rsidR="00576909" w:rsidRPr="006C68F7" w:rsidRDefault="00576909" w:rsidP="00332B8B">
                  <w:pPr>
                    <w:rPr>
                      <w:rFonts w:cstheme="minorHAnsi"/>
                      <w:color w:val="17365D" w:themeColor="text2" w:themeShade="BF"/>
                      <w:rPrChange w:id="201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202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Classification: </w:t>
                  </w:r>
                  <w:r w:rsidR="00095D7F" w:rsidRPr="006C68F7">
                    <w:rPr>
                      <w:rFonts w:cstheme="minorHAnsi"/>
                      <w:color w:val="17365D" w:themeColor="text2" w:themeShade="BF"/>
                      <w:rPrChange w:id="203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Endocrine</w:t>
                  </w:r>
                </w:p>
                <w:p w14:paraId="0F1F06F4" w14:textId="77777777" w:rsidR="00576909" w:rsidRPr="006C68F7" w:rsidRDefault="00576909" w:rsidP="00332B8B">
                  <w:pPr>
                    <w:rPr>
                      <w:rFonts w:cstheme="minorHAnsi"/>
                      <w:color w:val="17365D" w:themeColor="text2" w:themeShade="BF"/>
                      <w:rPrChange w:id="204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205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0F1F06F5" w14:textId="77777777" w:rsidR="00576909" w:rsidRPr="006C68F7" w:rsidRDefault="00576909" w:rsidP="00332B8B">
                  <w:pPr>
                    <w:rPr>
                      <w:rFonts w:cstheme="minorHAnsi"/>
                      <w:color w:val="17365D" w:themeColor="text2" w:themeShade="BF"/>
                      <w:rPrChange w:id="206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207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6C68F7">
                    <w:rPr>
                      <w:rFonts w:cstheme="minorHAnsi"/>
                      <w:color w:val="17365D" w:themeColor="text2" w:themeShade="BF"/>
                      <w:rPrChange w:id="208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6C68F7">
                    <w:rPr>
                      <w:rFonts w:cstheme="minorHAnsi"/>
                      <w:color w:val="17365D" w:themeColor="text2" w:themeShade="BF"/>
                      <w:rPrChange w:id="209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6C68F7">
                    <w:rPr>
                      <w:rFonts w:cstheme="minorHAnsi"/>
                      <w:color w:val="17365D" w:themeColor="text2" w:themeShade="BF"/>
                      <w:rPrChange w:id="210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6C68F7">
                    <w:rPr>
                      <w:rFonts w:cstheme="minorHAnsi"/>
                      <w:color w:val="17365D" w:themeColor="text2" w:themeShade="BF"/>
                      <w:rPrChange w:id="211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0F1F06F6" w14:textId="77777777" w:rsidR="00576909" w:rsidRPr="006C68F7" w:rsidRDefault="00576909" w:rsidP="00332B8B">
                  <w:pPr>
                    <w:rPr>
                      <w:rFonts w:cstheme="minorHAnsi"/>
                      <w:color w:val="17365D" w:themeColor="text2" w:themeShade="BF"/>
                      <w:rPrChange w:id="212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213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0F1F06F7" w14:textId="700C28AD" w:rsidR="00576909" w:rsidRPr="006C68F7" w:rsidRDefault="00576909" w:rsidP="00C3758C">
                  <w:pPr>
                    <w:rPr>
                      <w:rFonts w:cstheme="minorHAnsi"/>
                      <w:color w:val="17365D" w:themeColor="text2" w:themeShade="BF"/>
                      <w:rPrChange w:id="214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215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Issue:</w:t>
                  </w:r>
                  <w:r w:rsidR="003B1053" w:rsidRPr="006C68F7">
                    <w:rPr>
                      <w:rFonts w:cstheme="minorHAnsi"/>
                      <w:color w:val="17365D" w:themeColor="text2" w:themeShade="BF"/>
                      <w:rPrChange w:id="216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 Fully Developed Claim</w:t>
                  </w:r>
                  <w:r w:rsidR="00A83F64" w:rsidRPr="006C68F7">
                    <w:rPr>
                      <w:rFonts w:cstheme="minorHAnsi"/>
                      <w:color w:val="17365D" w:themeColor="text2" w:themeShade="BF"/>
                      <w:rPrChange w:id="217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,</w:t>
                  </w:r>
                  <w:r w:rsidR="003B1053" w:rsidRPr="006C68F7">
                    <w:rPr>
                      <w:rFonts w:cstheme="minorHAnsi"/>
                      <w:color w:val="17365D" w:themeColor="text2" w:themeShade="BF"/>
                      <w:rPrChange w:id="218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 </w:t>
                  </w:r>
                  <w:r w:rsidR="00D3267B" w:rsidRPr="006C68F7">
                    <w:rPr>
                      <w:rFonts w:cstheme="minorHAnsi"/>
                      <w:color w:val="17365D" w:themeColor="text2" w:themeShade="BF"/>
                      <w:rPrChange w:id="219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Blue Water Agent Orange, Local Mentor Review</w:t>
                  </w:r>
                </w:p>
              </w:tc>
              <w:tc>
                <w:tcPr>
                  <w:tcW w:w="4189" w:type="dxa"/>
                </w:tcPr>
                <w:p w14:paraId="0F1F06F8" w14:textId="08E79752" w:rsidR="00576909" w:rsidRPr="006C68F7" w:rsidRDefault="00D3267B" w:rsidP="00332B8B">
                  <w:pPr>
                    <w:rPr>
                      <w:rFonts w:cstheme="minorHAnsi"/>
                      <w:color w:val="17365D" w:themeColor="text2" w:themeShade="BF"/>
                      <w:rPrChange w:id="220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b/>
                      <w:bCs/>
                      <w:color w:val="17365D" w:themeColor="text2" w:themeShade="BF"/>
                      <w:rPrChange w:id="221" w:author="EDWARDS, LARRY D., VBADENV Trng Facility" w:date="2021-10-20T13:54:00Z">
                        <w:rPr>
                          <w:rFonts w:cstheme="minorHAnsi"/>
                          <w:b/>
                          <w:bCs/>
                          <w:color w:val="1F497D" w:themeColor="text2"/>
                        </w:rPr>
                      </w:rPrChange>
                    </w:rPr>
                    <w:t>Note to Instructor</w:t>
                  </w:r>
                  <w:r w:rsidR="00A83F64" w:rsidRPr="006C68F7">
                    <w:rPr>
                      <w:rFonts w:cstheme="minorHAnsi"/>
                      <w:b/>
                      <w:bCs/>
                      <w:color w:val="17365D" w:themeColor="text2" w:themeShade="BF"/>
                      <w:rPrChange w:id="222" w:author="EDWARDS, LARRY D., VBADENV Trng Facility" w:date="2021-10-20T13:54:00Z">
                        <w:rPr>
                          <w:rFonts w:cstheme="minorHAnsi"/>
                          <w:b/>
                          <w:bCs/>
                          <w:color w:val="1F497D" w:themeColor="text2"/>
                        </w:rPr>
                      </w:rPrChange>
                    </w:rPr>
                    <w:t>:</w:t>
                  </w:r>
                  <w:r w:rsidRPr="006C68F7">
                    <w:rPr>
                      <w:rFonts w:cstheme="minorHAnsi"/>
                      <w:color w:val="17365D" w:themeColor="text2" w:themeShade="BF"/>
                      <w:rPrChange w:id="223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 review with the trainees the requirement to add the Corporate Flash, </w:t>
                  </w:r>
                  <w:r w:rsidRPr="006C68F7">
                    <w:rPr>
                      <w:rFonts w:cstheme="minorHAnsi"/>
                      <w:i/>
                      <w:iCs/>
                      <w:color w:val="17365D" w:themeColor="text2" w:themeShade="BF"/>
                      <w:rPrChange w:id="224" w:author="EDWARDS, LARRY D., VBADENV Trng Facility" w:date="2021-10-20T13:54:00Z">
                        <w:rPr>
                          <w:rFonts w:cstheme="minorHAnsi"/>
                          <w:i/>
                          <w:iCs/>
                          <w:color w:val="1F497D" w:themeColor="text2"/>
                        </w:rPr>
                      </w:rPrChange>
                    </w:rPr>
                    <w:t>Agent Orange – Vietnam</w:t>
                  </w:r>
                  <w:r w:rsidRPr="006C68F7">
                    <w:rPr>
                      <w:rFonts w:cstheme="minorHAnsi"/>
                      <w:color w:val="17365D" w:themeColor="text2" w:themeShade="BF"/>
                      <w:rPrChange w:id="225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.  Explain that they are unable to do this in VBMS Demo but will be required to do so in </w:t>
                  </w:r>
                  <w:r w:rsidR="00A83F64" w:rsidRPr="006C68F7">
                    <w:rPr>
                      <w:rFonts w:cstheme="minorHAnsi"/>
                      <w:color w:val="17365D" w:themeColor="text2" w:themeShade="BF"/>
                      <w:rPrChange w:id="226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Share on a live claim</w:t>
                  </w:r>
                  <w:r w:rsidRPr="006C68F7">
                    <w:rPr>
                      <w:rFonts w:cstheme="minorHAnsi"/>
                      <w:color w:val="17365D" w:themeColor="text2" w:themeShade="BF"/>
                      <w:rPrChange w:id="227" w:author="EDWARDS, LARRY D., VBADENV Trng Facility" w:date="2021-10-20T13:54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.</w:t>
                  </w:r>
                </w:p>
              </w:tc>
            </w:tr>
          </w:tbl>
          <w:p w14:paraId="0F1F06FA" w14:textId="77777777" w:rsidR="00547E6B" w:rsidRPr="006C68F7" w:rsidRDefault="00547E6B" w:rsidP="00293016">
            <w:pPr>
              <w:rPr>
                <w:rFonts w:cstheme="minorHAnsi"/>
                <w:b w:val="0"/>
                <w:bCs w:val="0"/>
                <w:color w:val="17365D" w:themeColor="text2" w:themeShade="BF"/>
                <w:rPrChange w:id="228" w:author="EDWARDS, LARRY D., VBADENV Trng Facility" w:date="2021-10-20T13:54:00Z">
                  <w:rPr>
                    <w:rFonts w:cstheme="minorHAnsi"/>
                    <w:b w:val="0"/>
                    <w:bCs w:val="0"/>
                  </w:rPr>
                </w:rPrChange>
              </w:rPr>
            </w:pPr>
          </w:p>
          <w:p w14:paraId="0F1F06FB" w14:textId="5C97213F" w:rsidR="00DA2379" w:rsidRPr="006C68F7" w:rsidRDefault="00DA2379" w:rsidP="00DA237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color w:val="17365D" w:themeColor="text2" w:themeShade="BF"/>
                <w:rPrChange w:id="229" w:author="EDWARDS, LARRY D., VBADENV Trng Facility" w:date="2021-10-20T13:54:00Z">
                  <w:rPr>
                    <w:rFonts w:cstheme="minorHAnsi"/>
                    <w:b w:val="0"/>
                    <w:bCs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30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Trainee will </w:t>
            </w:r>
            <w:r w:rsidR="00543A98" w:rsidRPr="006C68F7">
              <w:rPr>
                <w:rFonts w:cstheme="minorHAnsi"/>
                <w:color w:val="17365D" w:themeColor="text2" w:themeShade="BF"/>
                <w:rPrChange w:id="231" w:author="EDWARDS, LARRY D., VBADENV Trng Facility" w:date="2021-10-20T13:54:00Z">
                  <w:rPr>
                    <w:rFonts w:cstheme="minorHAnsi"/>
                  </w:rPr>
                </w:rPrChange>
              </w:rPr>
              <w:t>need to identify the need to order a PIES</w:t>
            </w:r>
            <w:r w:rsidRPr="006C68F7">
              <w:rPr>
                <w:rFonts w:cstheme="minorHAnsi"/>
                <w:color w:val="17365D" w:themeColor="text2" w:themeShade="BF"/>
                <w:rPrChange w:id="232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 O50 (3101) </w:t>
            </w:r>
            <w:r w:rsidR="00543A98" w:rsidRPr="006C68F7">
              <w:rPr>
                <w:rFonts w:cstheme="minorHAnsi"/>
                <w:color w:val="17365D" w:themeColor="text2" w:themeShade="BF"/>
                <w:rPrChange w:id="233" w:author="EDWARDS, LARRY D., VBADENV Trng Facility" w:date="2021-10-20T13:54:00Z">
                  <w:rPr>
                    <w:rFonts w:cstheme="minorHAnsi"/>
                  </w:rPr>
                </w:rPrChange>
              </w:rPr>
              <w:t>and</w:t>
            </w:r>
            <w:r w:rsidRPr="006C68F7">
              <w:rPr>
                <w:rFonts w:cstheme="minorHAnsi"/>
                <w:color w:val="17365D" w:themeColor="text2" w:themeShade="BF"/>
                <w:rPrChange w:id="234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 establish</w:t>
            </w:r>
            <w:r w:rsidR="00543A98" w:rsidRPr="006C68F7">
              <w:rPr>
                <w:rFonts w:cstheme="minorHAnsi"/>
                <w:color w:val="17365D" w:themeColor="text2" w:themeShade="BF"/>
                <w:rPrChange w:id="235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 the</w:t>
            </w:r>
            <w:r w:rsidRPr="006C68F7">
              <w:rPr>
                <w:rFonts w:cstheme="minorHAnsi"/>
                <w:color w:val="17365D" w:themeColor="text2" w:themeShade="BF"/>
                <w:rPrChange w:id="236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 tracked Item. Select the following:</w:t>
            </w:r>
          </w:p>
          <w:p w14:paraId="0F1F06FC" w14:textId="77777777" w:rsidR="00DA2379" w:rsidRPr="006C68F7" w:rsidRDefault="00DA2379" w:rsidP="00DA2379">
            <w:pPr>
              <w:ind w:left="720"/>
              <w:rPr>
                <w:rFonts w:cstheme="minorHAnsi"/>
                <w:b w:val="0"/>
                <w:color w:val="17365D" w:themeColor="text2" w:themeShade="BF"/>
                <w:rPrChange w:id="237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38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              Tracked Item</w:t>
            </w:r>
          </w:p>
          <w:p w14:paraId="0F1F06FD" w14:textId="77777777" w:rsidR="00DA2379" w:rsidRPr="006C68F7" w:rsidRDefault="00DA2379" w:rsidP="00DA2379">
            <w:pPr>
              <w:ind w:left="720"/>
              <w:rPr>
                <w:rFonts w:cstheme="minorHAnsi"/>
                <w:b w:val="0"/>
                <w:color w:val="17365D" w:themeColor="text2" w:themeShade="BF"/>
                <w:rPrChange w:id="239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40" w:author="EDWARDS, LARRY D., VBADENV Trng Facility" w:date="2021-10-20T13:54:00Z">
                  <w:rPr>
                    <w:rFonts w:cstheme="minorHAnsi"/>
                  </w:rPr>
                </w:rPrChange>
              </w:rPr>
              <w:tab/>
              <w:t>Select Add Tracked Item</w:t>
            </w:r>
          </w:p>
          <w:p w14:paraId="0F1F06FE" w14:textId="77777777" w:rsidR="00DA2379" w:rsidRPr="006C68F7" w:rsidRDefault="00DA2379" w:rsidP="00DA2379">
            <w:pPr>
              <w:ind w:left="720"/>
              <w:rPr>
                <w:rFonts w:cstheme="minorHAnsi"/>
                <w:b w:val="0"/>
                <w:color w:val="17365D" w:themeColor="text2" w:themeShade="BF"/>
                <w:rPrChange w:id="241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42" w:author="EDWARDS, LARRY D., VBADENV Trng Facility" w:date="2021-10-20T13:54:00Z">
                  <w:rPr>
                    <w:rFonts w:cstheme="minorHAnsi"/>
                  </w:rPr>
                </w:rPrChange>
              </w:rPr>
              <w:tab/>
              <w:t>Choose a Category – MANLPIESRQST</w:t>
            </w:r>
          </w:p>
          <w:p w14:paraId="0F1F06FF" w14:textId="77777777" w:rsidR="00DA2379" w:rsidRPr="006C68F7" w:rsidRDefault="00DA2379" w:rsidP="00DA2379">
            <w:pPr>
              <w:ind w:left="1440"/>
              <w:rPr>
                <w:rFonts w:cstheme="minorHAnsi"/>
                <w:b w:val="0"/>
                <w:color w:val="17365D" w:themeColor="text2" w:themeShade="BF"/>
                <w:rPrChange w:id="243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44" w:author="EDWARDS, LARRY D., VBADENV Trng Facility" w:date="2021-10-20T13:54:00Z">
                  <w:rPr>
                    <w:rFonts w:cstheme="minorHAnsi"/>
                  </w:rPr>
                </w:rPrChange>
              </w:rPr>
              <w:t>Choose: PIES Request for O50</w:t>
            </w:r>
          </w:p>
          <w:p w14:paraId="0F1F0700" w14:textId="77777777" w:rsidR="00DA2379" w:rsidRPr="006C68F7" w:rsidRDefault="00DA2379" w:rsidP="00DA2379">
            <w:pPr>
              <w:ind w:left="720"/>
              <w:rPr>
                <w:rFonts w:cstheme="minorHAnsi"/>
                <w:b w:val="0"/>
                <w:color w:val="17365D" w:themeColor="text2" w:themeShade="BF"/>
                <w:rPrChange w:id="245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46" w:author="EDWARDS, LARRY D., VBADENV Trng Facility" w:date="2021-10-20T13:54:00Z">
                  <w:rPr>
                    <w:rFonts w:cstheme="minorHAnsi"/>
                  </w:rPr>
                </w:rPrChange>
              </w:rPr>
              <w:tab/>
              <w:t>Add to List</w:t>
            </w:r>
          </w:p>
          <w:p w14:paraId="0F1F0701" w14:textId="774A95C2" w:rsidR="00DA2379" w:rsidRPr="006C68F7" w:rsidRDefault="00DA2379" w:rsidP="00DA2379">
            <w:pPr>
              <w:ind w:left="720"/>
              <w:rPr>
                <w:rFonts w:cstheme="minorHAnsi"/>
                <w:bCs w:val="0"/>
                <w:color w:val="17365D" w:themeColor="text2" w:themeShade="BF"/>
                <w:rPrChange w:id="247" w:author="EDWARDS, LARRY D., VBADENV Trng Facility" w:date="2021-10-20T13:54:00Z">
                  <w:rPr>
                    <w:rFonts w:cstheme="minorHAnsi"/>
                    <w:bCs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48" w:author="EDWARDS, LARRY D., VBADENV Trng Facility" w:date="2021-10-20T13:54:00Z">
                  <w:rPr>
                    <w:rFonts w:cstheme="minorHAnsi"/>
                  </w:rPr>
                </w:rPrChange>
              </w:rPr>
              <w:tab/>
              <w:t>Add</w:t>
            </w:r>
          </w:p>
          <w:p w14:paraId="03602D04" w14:textId="77777777" w:rsidR="009C2514" w:rsidRPr="006C68F7" w:rsidRDefault="009C2514" w:rsidP="00DA2379">
            <w:pPr>
              <w:ind w:left="720"/>
              <w:rPr>
                <w:rFonts w:cstheme="minorHAnsi"/>
                <w:bCs w:val="0"/>
                <w:color w:val="17365D" w:themeColor="text2" w:themeShade="BF"/>
                <w:rPrChange w:id="249" w:author="EDWARDS, LARRY D., VBADENV Trng Facility" w:date="2021-10-20T13:54:00Z">
                  <w:rPr>
                    <w:rFonts w:cstheme="minorHAnsi"/>
                    <w:bCs w:val="0"/>
                  </w:rPr>
                </w:rPrChange>
              </w:rPr>
            </w:pPr>
          </w:p>
          <w:p w14:paraId="00F5C812" w14:textId="38951229" w:rsidR="009C2514" w:rsidRPr="006C68F7" w:rsidRDefault="009C2514" w:rsidP="00DA2379">
            <w:pPr>
              <w:ind w:left="720"/>
              <w:rPr>
                <w:rFonts w:cstheme="minorHAnsi"/>
                <w:b w:val="0"/>
                <w:color w:val="17365D" w:themeColor="text2" w:themeShade="BF"/>
                <w:rPrChange w:id="250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51" w:author="EDWARDS, LARRY D., VBADENV Trng Facility" w:date="2021-10-20T13:54:00Z">
                  <w:rPr>
                    <w:rFonts w:cstheme="minorHAnsi"/>
                  </w:rPr>
                </w:rPrChange>
              </w:rPr>
              <w:t>Note:  A subsequent development letter is not appropriate</w:t>
            </w:r>
            <w:r w:rsidR="00A83F64" w:rsidRPr="006C68F7">
              <w:rPr>
                <w:rFonts w:cstheme="minorHAnsi"/>
                <w:color w:val="17365D" w:themeColor="text2" w:themeShade="BF"/>
                <w:rPrChange w:id="252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 by RO employees. The Centralized Processing Teams will complete and send any necessary development letters, per</w:t>
            </w:r>
            <w:r w:rsidRPr="006C68F7">
              <w:rPr>
                <w:rFonts w:cstheme="minorHAnsi"/>
                <w:color w:val="17365D" w:themeColor="text2" w:themeShade="BF"/>
                <w:rPrChange w:id="253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 </w:t>
            </w:r>
            <w:r w:rsidR="00DF278D" w:rsidRPr="006C68F7">
              <w:rPr>
                <w:rFonts w:cstheme="minorHAnsi"/>
                <w:color w:val="17365D" w:themeColor="text2" w:themeShade="BF"/>
                <w:rPrChange w:id="254" w:author="EDWARDS, LARRY D., VBADENV Trng Facility" w:date="2021-10-20T13:54:00Z">
                  <w:rPr>
                    <w:rFonts w:cstheme="minorHAnsi"/>
                  </w:rPr>
                </w:rPrChange>
              </w:rPr>
              <w:t>M21-1 VIII.i.1.A.1.d -</w:t>
            </w:r>
            <w:r w:rsidRPr="006C68F7">
              <w:rPr>
                <w:rFonts w:cstheme="minorHAnsi"/>
                <w:color w:val="17365D" w:themeColor="text2" w:themeShade="BF"/>
                <w:rPrChange w:id="255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 Development Responsibilities for Centralized Processing Teams</w:t>
            </w:r>
          </w:p>
          <w:p w14:paraId="7E662003" w14:textId="77777777" w:rsidR="00E40E81" w:rsidRPr="006C68F7" w:rsidRDefault="00E40E81" w:rsidP="003C5CFC">
            <w:pPr>
              <w:pStyle w:val="ListParagraph"/>
              <w:spacing w:after="200" w:line="276" w:lineRule="auto"/>
              <w:ind w:left="765"/>
              <w:rPr>
                <w:rFonts w:cstheme="minorHAnsi"/>
                <w:b w:val="0"/>
                <w:color w:val="17365D" w:themeColor="text2" w:themeShade="BF"/>
                <w:rPrChange w:id="256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</w:p>
          <w:p w14:paraId="0F1F0707" w14:textId="215CC1A4" w:rsidR="004C03D2" w:rsidRPr="006C68F7" w:rsidRDefault="00E3094C" w:rsidP="004C03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color w:val="17365D" w:themeColor="text2" w:themeShade="BF"/>
                <w:rPrChange w:id="257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58" w:author="EDWARDS, LARRY D., VBADENV Trng Facility" w:date="2021-10-20T13:54:00Z">
                  <w:rPr>
                    <w:rFonts w:cstheme="minorHAnsi"/>
                  </w:rPr>
                </w:rPrChange>
              </w:rPr>
              <w:t>Tracked items should be</w:t>
            </w:r>
          </w:p>
          <w:p w14:paraId="0F1F0708" w14:textId="4A00DAC3" w:rsidR="004C03D2" w:rsidRPr="006C68F7" w:rsidRDefault="004C03D2" w:rsidP="004C03D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 w:val="0"/>
                <w:color w:val="17365D" w:themeColor="text2" w:themeShade="BF"/>
                <w:rPrChange w:id="259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60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Secondary Action Required </w:t>
            </w:r>
          </w:p>
          <w:p w14:paraId="745A9A76" w14:textId="7E589726" w:rsidR="00613064" w:rsidRPr="006C68F7" w:rsidRDefault="00613064" w:rsidP="004C03D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 w:val="0"/>
                <w:color w:val="17365D" w:themeColor="text2" w:themeShade="BF"/>
                <w:rPrChange w:id="261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62" w:author="EDWARDS, LARRY D., VBADENV Trng Facility" w:date="2021-10-20T13:54:00Z">
                  <w:rPr>
                    <w:rFonts w:cstheme="minorHAnsi"/>
                  </w:rPr>
                </w:rPrChange>
              </w:rPr>
              <w:t>PIES O50</w:t>
            </w:r>
          </w:p>
          <w:p w14:paraId="0F1F0709" w14:textId="77777777" w:rsidR="004C03D2" w:rsidRPr="006C68F7" w:rsidRDefault="004C03D2" w:rsidP="004C03D2">
            <w:pPr>
              <w:ind w:left="720"/>
              <w:rPr>
                <w:rFonts w:cstheme="minorHAnsi"/>
                <w:b w:val="0"/>
                <w:color w:val="17365D" w:themeColor="text2" w:themeShade="BF"/>
                <w:rPrChange w:id="263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64" w:author="EDWARDS, LARRY D., VBADENV Trng Facility" w:date="2021-10-20T13:54:00Z">
                  <w:rPr>
                    <w:rFonts w:cstheme="minorHAnsi"/>
                  </w:rPr>
                </w:rPrChange>
              </w:rPr>
              <w:tab/>
            </w:r>
          </w:p>
          <w:p w14:paraId="49ACF9DB" w14:textId="374E7FB6" w:rsidR="003676DB" w:rsidRPr="006C68F7" w:rsidRDefault="004C03D2" w:rsidP="00543A9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b w:val="0"/>
                <w:color w:val="17365D" w:themeColor="text2" w:themeShade="BF"/>
                <w:rPrChange w:id="265" w:author="EDWARDS, LARRY D., VBADENV Trng Facility" w:date="2021-10-20T13:54:00Z">
                  <w:rPr>
                    <w:rFonts w:cstheme="minorHAnsi"/>
                    <w:b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66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Trainee must enter a note into VBMS: Exam Review </w:t>
            </w:r>
            <w:r w:rsidR="00757ECA" w:rsidRPr="006C68F7">
              <w:rPr>
                <w:rFonts w:cstheme="minorHAnsi"/>
                <w:color w:val="17365D" w:themeColor="text2" w:themeShade="BF"/>
                <w:rPrChange w:id="267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not yet performed - </w:t>
            </w:r>
            <w:r w:rsidRPr="006C68F7">
              <w:rPr>
                <w:rFonts w:cstheme="minorHAnsi"/>
                <w:color w:val="17365D" w:themeColor="text2" w:themeShade="BF"/>
                <w:rPrChange w:id="268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pending </w:t>
            </w:r>
            <w:r w:rsidR="000F7B3E" w:rsidRPr="006C68F7">
              <w:rPr>
                <w:rFonts w:cstheme="minorHAnsi"/>
                <w:color w:val="17365D" w:themeColor="text2" w:themeShade="BF"/>
                <w:rPrChange w:id="269" w:author="EDWARDS, LARRY D., VBADENV Trng Facility" w:date="2021-10-20T13:54:00Z">
                  <w:rPr>
                    <w:rFonts w:cstheme="minorHAnsi"/>
                  </w:rPr>
                </w:rPrChange>
              </w:rPr>
              <w:t>r</w:t>
            </w:r>
            <w:r w:rsidR="00843E07" w:rsidRPr="006C68F7">
              <w:rPr>
                <w:rFonts w:cstheme="minorHAnsi"/>
                <w:color w:val="17365D" w:themeColor="text2" w:themeShade="BF"/>
                <w:rPrChange w:id="270" w:author="EDWARDS, LARRY D., VBADENV Trng Facility" w:date="2021-10-20T13:54:00Z">
                  <w:rPr>
                    <w:rFonts w:cstheme="minorHAnsi"/>
                  </w:rPr>
                </w:rPrChange>
              </w:rPr>
              <w:t>eceipt of STRs and OMPF</w:t>
            </w:r>
            <w:r w:rsidR="00A83F64" w:rsidRPr="006C68F7">
              <w:rPr>
                <w:rFonts w:cstheme="minorHAnsi"/>
                <w:color w:val="17365D" w:themeColor="text2" w:themeShade="BF"/>
                <w:rPrChange w:id="271" w:author="EDWARDS, LARRY D., VBADENV Trng Facility" w:date="2021-10-20T13:54:00Z">
                  <w:rPr>
                    <w:rFonts w:cstheme="minorHAnsi"/>
                  </w:rPr>
                </w:rPrChange>
              </w:rPr>
              <w:t>.</w:t>
            </w:r>
            <w:r w:rsidR="009C2514" w:rsidRPr="006C68F7">
              <w:rPr>
                <w:rFonts w:cstheme="minorHAnsi"/>
                <w:color w:val="17365D" w:themeColor="text2" w:themeShade="BF"/>
                <w:rPrChange w:id="272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 </w:t>
            </w:r>
            <w:r w:rsidR="00A83F64" w:rsidRPr="006C68F7">
              <w:rPr>
                <w:rFonts w:cstheme="minorHAnsi"/>
                <w:color w:val="17365D" w:themeColor="text2" w:themeShade="BF"/>
                <w:rPrChange w:id="273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Route </w:t>
            </w:r>
            <w:r w:rsidR="00843E07" w:rsidRPr="006C68F7">
              <w:rPr>
                <w:rFonts w:cstheme="minorHAnsi"/>
                <w:color w:val="17365D" w:themeColor="text2" w:themeShade="BF"/>
                <w:rPrChange w:id="274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to centralized processing. </w:t>
            </w:r>
            <w:r w:rsidR="003676DB" w:rsidRPr="006C68F7">
              <w:rPr>
                <w:rFonts w:cstheme="minorHAnsi"/>
                <w:color w:val="17365D" w:themeColor="text2" w:themeShade="BF"/>
                <w:rPrChange w:id="275" w:author="EDWARDS, LARRY D., VBADENV Trng Facility" w:date="2021-10-20T13:54:00Z">
                  <w:rPr>
                    <w:rFonts w:cstheme="minorHAnsi"/>
                  </w:rPr>
                </w:rPrChange>
              </w:rPr>
              <w:t>CAP</w:t>
            </w:r>
            <w:r w:rsidR="00DF5E32" w:rsidRPr="006C68F7">
              <w:rPr>
                <w:rFonts w:cstheme="minorHAnsi"/>
                <w:color w:val="17365D" w:themeColor="text2" w:themeShade="BF"/>
                <w:rPrChange w:id="276" w:author="EDWARDS, LARRY D., VBADENV Trng Facility" w:date="2021-10-20T13:54:00Z">
                  <w:rPr>
                    <w:rFonts w:cstheme="minorHAnsi"/>
                  </w:rPr>
                </w:rPrChange>
              </w:rPr>
              <w:t>RI</w:t>
            </w:r>
            <w:r w:rsidR="003676DB" w:rsidRPr="006C68F7">
              <w:rPr>
                <w:rFonts w:cstheme="minorHAnsi"/>
                <w:color w:val="17365D" w:themeColor="text2" w:themeShade="BF"/>
                <w:rPrChange w:id="277" w:author="EDWARDS, LARRY D., VBADENV Trng Facility" w:date="2021-10-20T13:54:00Z">
                  <w:rPr>
                    <w:rFonts w:cstheme="minorHAnsi"/>
                  </w:rPr>
                </w:rPrChange>
              </w:rPr>
              <w:t xml:space="preserve"> enterprise search completed</w:t>
            </w:r>
            <w:r w:rsidR="0070000A" w:rsidRPr="006C68F7">
              <w:rPr>
                <w:rFonts w:cstheme="minorHAnsi"/>
                <w:color w:val="17365D" w:themeColor="text2" w:themeShade="BF"/>
                <w:rPrChange w:id="278" w:author="EDWARDS, LARRY D., VBADENV Trng Facility" w:date="2021-10-20T13:54:00Z">
                  <w:rPr>
                    <w:rFonts w:cstheme="minorHAnsi"/>
                  </w:rPr>
                </w:rPrChange>
              </w:rPr>
              <w:t>, with a negative response</w:t>
            </w:r>
            <w:r w:rsidR="00A83F64" w:rsidRPr="006C68F7">
              <w:rPr>
                <w:rFonts w:cstheme="minorHAnsi"/>
                <w:color w:val="17365D" w:themeColor="text2" w:themeShade="BF"/>
                <w:rPrChange w:id="279" w:author="EDWARDS, LARRY D., VBADENV Trng Facility" w:date="2021-10-20T13:54:00Z">
                  <w:rPr>
                    <w:rFonts w:cstheme="minorHAnsi"/>
                  </w:rPr>
                </w:rPrChange>
              </w:rPr>
              <w:t>.</w:t>
            </w:r>
          </w:p>
          <w:p w14:paraId="0F1F070C" w14:textId="77777777" w:rsidR="00D45B35" w:rsidRPr="006C68F7" w:rsidRDefault="00D45B35" w:rsidP="00D45B35">
            <w:pPr>
              <w:spacing w:after="200" w:line="276" w:lineRule="auto"/>
              <w:rPr>
                <w:rFonts w:cstheme="minorHAnsi"/>
                <w:b w:val="0"/>
                <w:bCs w:val="0"/>
                <w:color w:val="17365D" w:themeColor="text2" w:themeShade="BF"/>
                <w:rPrChange w:id="280" w:author="EDWARDS, LARRY D., VBADENV Trng Facility" w:date="2021-10-20T13:54:00Z">
                  <w:rPr>
                    <w:rFonts w:cstheme="minorHAnsi"/>
                    <w:b w:val="0"/>
                    <w:bCs w:val="0"/>
                  </w:rPr>
                </w:rPrChange>
              </w:rPr>
            </w:pPr>
            <w:r w:rsidRPr="006C68F7">
              <w:rPr>
                <w:rFonts w:cstheme="minorHAnsi"/>
                <w:color w:val="17365D" w:themeColor="text2" w:themeShade="BF"/>
                <w:rPrChange w:id="281" w:author="EDWARDS, LARRY D., VBADENV Trng Facility" w:date="2021-10-20T13:54:00Z">
                  <w:rPr>
                    <w:rFonts w:cstheme="minorHAnsi"/>
                  </w:rPr>
                </w:rPrChange>
              </w:rPr>
              <w:t>References:</w:t>
            </w:r>
          </w:p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6C68F7" w:rsidRPr="006C68F7" w14:paraId="0F1F0710" w14:textId="77777777" w:rsidTr="00601EF9">
              <w:tc>
                <w:tcPr>
                  <w:tcW w:w="985" w:type="dxa"/>
                  <w:vAlign w:val="center"/>
                </w:tcPr>
                <w:p w14:paraId="0F1F070D" w14:textId="77777777" w:rsidR="00D45B35" w:rsidRPr="006C68F7" w:rsidRDefault="00D45B35" w:rsidP="00601EF9">
                  <w:pPr>
                    <w:jc w:val="center"/>
                    <w:rPr>
                      <w:rFonts w:cstheme="minorHAnsi"/>
                      <w:color w:val="17365D" w:themeColor="text2" w:themeShade="BF"/>
                      <w:rPrChange w:id="282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283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lastRenderedPageBreak/>
                    <w:t>Scenario</w:t>
                  </w:r>
                </w:p>
              </w:tc>
              <w:tc>
                <w:tcPr>
                  <w:tcW w:w="2790" w:type="dxa"/>
                </w:tcPr>
                <w:p w14:paraId="0F1F070E" w14:textId="77777777" w:rsidR="00D45B35" w:rsidRPr="006C68F7" w:rsidRDefault="00D45B35" w:rsidP="00601EF9">
                  <w:pPr>
                    <w:rPr>
                      <w:rFonts w:cstheme="minorHAnsi"/>
                      <w:color w:val="17365D" w:themeColor="text2" w:themeShade="BF"/>
                      <w:rPrChange w:id="284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285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0F1F070F" w14:textId="77777777" w:rsidR="00D45B35" w:rsidRPr="006C68F7" w:rsidRDefault="00D45B35" w:rsidP="00601EF9">
                  <w:pPr>
                    <w:rPr>
                      <w:rFonts w:cstheme="minorHAnsi"/>
                      <w:color w:val="17365D" w:themeColor="text2" w:themeShade="BF"/>
                      <w:rPrChange w:id="286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287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Title</w:t>
                  </w:r>
                </w:p>
              </w:tc>
            </w:tr>
            <w:tr w:rsidR="006C68F7" w:rsidRPr="006C68F7" w14:paraId="0F1F0714" w14:textId="77777777" w:rsidTr="00601EF9">
              <w:tc>
                <w:tcPr>
                  <w:tcW w:w="985" w:type="dxa"/>
                  <w:vAlign w:val="center"/>
                </w:tcPr>
                <w:p w14:paraId="0F1F0711" w14:textId="77777777" w:rsidR="002F180F" w:rsidRPr="006C68F7" w:rsidRDefault="002F180F" w:rsidP="002F180F">
                  <w:pPr>
                    <w:jc w:val="center"/>
                    <w:rPr>
                      <w:rFonts w:cstheme="minorHAnsi"/>
                      <w:color w:val="17365D" w:themeColor="text2" w:themeShade="BF"/>
                      <w:rPrChange w:id="288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289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2-5</w:t>
                  </w:r>
                </w:p>
              </w:tc>
              <w:tc>
                <w:tcPr>
                  <w:tcW w:w="2790" w:type="dxa"/>
                </w:tcPr>
                <w:p w14:paraId="6DC749BA" w14:textId="67033A02" w:rsidR="002F180F" w:rsidRPr="006C68F7" w:rsidRDefault="002F180F" w:rsidP="002F180F">
                  <w:pPr>
                    <w:tabs>
                      <w:tab w:val="left" w:pos="1740"/>
                    </w:tabs>
                    <w:rPr>
                      <w:rFonts w:cstheme="minorHAnsi"/>
                      <w:color w:val="17365D" w:themeColor="text2" w:themeShade="BF"/>
                      <w:rPrChange w:id="290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</w:p>
                <w:p w14:paraId="0F1F0712" w14:textId="1164448E" w:rsidR="00DF278D" w:rsidRPr="006C68F7" w:rsidRDefault="00DF278D" w:rsidP="002F180F">
                  <w:pPr>
                    <w:tabs>
                      <w:tab w:val="left" w:pos="1740"/>
                    </w:tabs>
                    <w:rPr>
                      <w:rFonts w:cstheme="minorHAnsi"/>
                      <w:color w:val="17365D" w:themeColor="text2" w:themeShade="BF"/>
                      <w:rPrChange w:id="291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292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  <w:sz w:val="21"/>
                          <w:szCs w:val="21"/>
                        </w:rPr>
                      </w:rPrChange>
                    </w:rPr>
                    <w:t>M21-1 II.ii.</w:t>
                  </w:r>
                  <w:proofErr w:type="gramStart"/>
                  <w:r w:rsidRPr="006C68F7">
                    <w:rPr>
                      <w:rFonts w:cstheme="minorHAnsi"/>
                      <w:color w:val="17365D" w:themeColor="text2" w:themeShade="BF"/>
                      <w:rPrChange w:id="293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  <w:sz w:val="21"/>
                          <w:szCs w:val="21"/>
                        </w:rPr>
                      </w:rPrChange>
                    </w:rPr>
                    <w:t>2.A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60C1FDC7" w14:textId="01D542AF" w:rsidR="002F180F" w:rsidRPr="006C68F7" w:rsidRDefault="002F180F" w:rsidP="002F180F">
                  <w:pPr>
                    <w:rPr>
                      <w:rFonts w:cstheme="minorHAnsi"/>
                      <w:color w:val="17365D" w:themeColor="text2" w:themeShade="BF"/>
                      <w:rPrChange w:id="294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</w:p>
                <w:p w14:paraId="0F1F0713" w14:textId="0D31A9F7" w:rsidR="00DF278D" w:rsidRPr="006C68F7" w:rsidRDefault="00DF278D" w:rsidP="002F180F">
                  <w:pPr>
                    <w:rPr>
                      <w:rFonts w:cstheme="minorHAnsi"/>
                      <w:color w:val="17365D" w:themeColor="text2" w:themeShade="BF"/>
                      <w:rPrChange w:id="295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296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  <w:sz w:val="21"/>
                          <w:szCs w:val="21"/>
                        </w:rPr>
                      </w:rPrChange>
                    </w:rPr>
                    <w:t>Folder Maintenance</w:t>
                  </w:r>
                </w:p>
              </w:tc>
            </w:tr>
            <w:tr w:rsidR="006C68F7" w:rsidRPr="006C68F7" w14:paraId="0F1F0729" w14:textId="77777777" w:rsidTr="00601EF9">
              <w:tc>
                <w:tcPr>
                  <w:tcW w:w="985" w:type="dxa"/>
                  <w:vAlign w:val="center"/>
                </w:tcPr>
                <w:p w14:paraId="0F1F0715" w14:textId="77777777" w:rsidR="002F180F" w:rsidRPr="006C68F7" w:rsidRDefault="002F180F" w:rsidP="002F180F">
                  <w:pPr>
                    <w:jc w:val="center"/>
                    <w:rPr>
                      <w:rFonts w:cstheme="minorHAnsi"/>
                      <w:color w:val="17365D" w:themeColor="text2" w:themeShade="BF"/>
                      <w:rPrChange w:id="297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298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6</w:t>
                  </w:r>
                </w:p>
              </w:tc>
              <w:tc>
                <w:tcPr>
                  <w:tcW w:w="2790" w:type="dxa"/>
                </w:tcPr>
                <w:p w14:paraId="044D9C3A" w14:textId="5CB9D365" w:rsidR="002F180F" w:rsidRPr="005267D6" w:rsidRDefault="005267D6" w:rsidP="002F180F">
                  <w:pPr>
                    <w:rPr>
                      <w:rFonts w:cstheme="minorHAnsi"/>
                      <w:color w:val="0F243E" w:themeColor="text2" w:themeShade="80"/>
                      <w:rPrChange w:id="299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ins w:id="300" w:author="EDWARDS, LARRY D., VBADENV Trng Facility" w:date="2021-10-26T09:06:00Z">
                    <w:r w:rsidRPr="005267D6">
                      <w:rPr>
                        <w:rFonts w:cstheme="minorHAnsi"/>
                        <w:color w:val="0F243E" w:themeColor="text2" w:themeShade="80"/>
                      </w:rPr>
                      <w:t>M21-1 II.iii.</w:t>
                    </w:r>
                    <w:proofErr w:type="gramStart"/>
                    <w:r w:rsidRPr="005267D6">
                      <w:rPr>
                        <w:rFonts w:cstheme="minorHAnsi"/>
                        <w:color w:val="0F243E" w:themeColor="text2" w:themeShade="80"/>
                      </w:rPr>
                      <w:t>3.A</w:t>
                    </w:r>
                  </w:ins>
                  <w:proofErr w:type="gramEnd"/>
                </w:p>
                <w:p w14:paraId="0F1F0717" w14:textId="5FEFBBCE" w:rsidR="002F180F" w:rsidRPr="006C68F7" w:rsidRDefault="00DF278D" w:rsidP="002F180F">
                  <w:pPr>
                    <w:rPr>
                      <w:rFonts w:cstheme="minorHAnsi"/>
                      <w:color w:val="17365D" w:themeColor="text2" w:themeShade="BF"/>
                      <w:rPrChange w:id="301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02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  <w:sz w:val="21"/>
                          <w:szCs w:val="21"/>
                        </w:rPr>
                      </w:rPrChange>
                    </w:rPr>
                    <w:t>M21-1 III.i.2.F.2</w:t>
                  </w:r>
                </w:p>
                <w:p w14:paraId="5F77FC41" w14:textId="191537D6" w:rsidR="00DF278D" w:rsidRPr="006C68F7" w:rsidRDefault="00DF278D" w:rsidP="002F180F">
                  <w:pPr>
                    <w:rPr>
                      <w:rFonts w:cstheme="minorHAnsi"/>
                      <w:color w:val="17365D" w:themeColor="text2" w:themeShade="BF"/>
                      <w:rPrChange w:id="303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04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  <w:sz w:val="21"/>
                          <w:szCs w:val="21"/>
                        </w:rPr>
                      </w:rPrChange>
                    </w:rPr>
                    <w:t>M21-1 X.i.2.A</w:t>
                  </w:r>
                </w:p>
                <w:p w14:paraId="0F1F0718" w14:textId="77777777" w:rsidR="002F180F" w:rsidRPr="006C68F7" w:rsidRDefault="002F180F" w:rsidP="002F180F">
                  <w:pPr>
                    <w:rPr>
                      <w:rFonts w:cstheme="minorHAnsi"/>
                      <w:color w:val="17365D" w:themeColor="text2" w:themeShade="BF"/>
                      <w:rPrChange w:id="305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</w:p>
                <w:p w14:paraId="7EFDD927" w14:textId="6B8097A4" w:rsidR="00DF278D" w:rsidRPr="006C68F7" w:rsidRDefault="00DF278D" w:rsidP="002F180F">
                  <w:pPr>
                    <w:rPr>
                      <w:rFonts w:cstheme="minorHAnsi"/>
                      <w:color w:val="17365D" w:themeColor="text2" w:themeShade="BF"/>
                      <w:rPrChange w:id="306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07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  <w:sz w:val="21"/>
                          <w:szCs w:val="21"/>
                        </w:rPr>
                      </w:rPrChange>
                    </w:rPr>
                    <w:t>M21-1 X.i.2.B</w:t>
                  </w:r>
                </w:p>
                <w:p w14:paraId="234AA48A" w14:textId="7329D0F1" w:rsidR="001C2AD7" w:rsidRPr="006C68F7" w:rsidRDefault="001C2AD7" w:rsidP="002F180F">
                  <w:pPr>
                    <w:rPr>
                      <w:rFonts w:cstheme="minorHAnsi"/>
                      <w:color w:val="17365D" w:themeColor="text2" w:themeShade="BF"/>
                      <w:rPrChange w:id="308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09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M21-1 VIII.i.1.A</w:t>
                  </w:r>
                </w:p>
                <w:p w14:paraId="0F1F071B" w14:textId="77777777" w:rsidR="002F180F" w:rsidRPr="006C68F7" w:rsidRDefault="002F180F" w:rsidP="002F180F">
                  <w:pPr>
                    <w:rPr>
                      <w:rFonts w:cstheme="minorHAnsi"/>
                      <w:color w:val="17365D" w:themeColor="text2" w:themeShade="BF"/>
                      <w:rPrChange w:id="310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</w:p>
                <w:p w14:paraId="0F1F071F" w14:textId="504D5F3B" w:rsidR="002F180F" w:rsidRPr="006C68F7" w:rsidDel="005267D6" w:rsidRDefault="002F180F" w:rsidP="002F180F">
                  <w:pPr>
                    <w:rPr>
                      <w:del w:id="311" w:author="EDWARDS, LARRY D., VBADENV Trng Facility" w:date="2021-10-26T09:06:00Z"/>
                      <w:rFonts w:cstheme="minorHAnsi"/>
                      <w:color w:val="17365D" w:themeColor="text2" w:themeShade="BF"/>
                      <w:rPrChange w:id="312" w:author="EDWARDS, LARRY D., VBADENV Trng Facility" w:date="2021-10-20T13:54:00Z">
                        <w:rPr>
                          <w:del w:id="313" w:author="EDWARDS, LARRY D., VBADENV Trng Facility" w:date="2021-10-26T09:06:00Z"/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14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M21-4 Manua</w:t>
                  </w:r>
                  <w:r w:rsidR="005267D6">
                    <w:rPr>
                      <w:rFonts w:cstheme="minorHAnsi"/>
                      <w:color w:val="17365D" w:themeColor="text2" w:themeShade="BF"/>
                    </w:rPr>
                    <w:t>l</w:t>
                  </w:r>
                </w:p>
                <w:p w14:paraId="0F1F0720" w14:textId="77777777" w:rsidR="002F180F" w:rsidRPr="006C68F7" w:rsidRDefault="002F180F" w:rsidP="002F180F">
                  <w:pPr>
                    <w:rPr>
                      <w:rFonts w:cstheme="minorHAnsi"/>
                      <w:color w:val="17365D" w:themeColor="text2" w:themeShade="BF"/>
                      <w:rPrChange w:id="315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5670" w:type="dxa"/>
                </w:tcPr>
                <w:p w14:paraId="0F1F0721" w14:textId="0F0143C2" w:rsidR="002F180F" w:rsidRPr="006C68F7" w:rsidRDefault="002F180F" w:rsidP="002F180F">
                  <w:pPr>
                    <w:rPr>
                      <w:rFonts w:cstheme="minorHAnsi"/>
                      <w:color w:val="17365D" w:themeColor="text2" w:themeShade="BF"/>
                      <w:rPrChange w:id="316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17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Claims Establishment</w:t>
                  </w:r>
                </w:p>
                <w:p w14:paraId="3E9116F5" w14:textId="6F400FD3" w:rsidR="002F180F" w:rsidRPr="006C68F7" w:rsidRDefault="002F180F" w:rsidP="002F180F">
                  <w:pPr>
                    <w:rPr>
                      <w:rFonts w:cstheme="minorHAnsi"/>
                      <w:color w:val="17365D" w:themeColor="text2" w:themeShade="BF"/>
                      <w:rPrChange w:id="318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19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Identifying Contentions</w:t>
                  </w:r>
                </w:p>
                <w:p w14:paraId="0F1F0722" w14:textId="5B64098F" w:rsidR="002F180F" w:rsidRPr="006C68F7" w:rsidRDefault="002F180F" w:rsidP="002F180F">
                  <w:pPr>
                    <w:rPr>
                      <w:rFonts w:cstheme="minorHAnsi"/>
                      <w:color w:val="17365D" w:themeColor="text2" w:themeShade="BF"/>
                      <w:rPrChange w:id="320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21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General Information about the Fully Developed Claim (FDC) Program</w:t>
                  </w:r>
                </w:p>
                <w:p w14:paraId="0F1F0723" w14:textId="5E0BC7A2" w:rsidR="002F180F" w:rsidRPr="006C68F7" w:rsidRDefault="002F180F" w:rsidP="002F180F">
                  <w:pPr>
                    <w:rPr>
                      <w:rFonts w:cstheme="minorHAnsi"/>
                      <w:color w:val="17365D" w:themeColor="text2" w:themeShade="BF"/>
                      <w:rPrChange w:id="322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23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Processing Fully Developed Claims (FDC)</w:t>
                  </w:r>
                </w:p>
                <w:p w14:paraId="0F1F0724" w14:textId="5E7596A9" w:rsidR="002F180F" w:rsidRPr="006C68F7" w:rsidRDefault="002F180F" w:rsidP="002F180F">
                  <w:pPr>
                    <w:rPr>
                      <w:rFonts w:cstheme="minorHAnsi"/>
                      <w:color w:val="17365D" w:themeColor="text2" w:themeShade="BF"/>
                      <w:rPrChange w:id="324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25" w:author="EDWARDS, LARRY D., VBADENV Trng Facility" w:date="2021-10-20T13:54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Developing Claims for Service Connection (SC) Based on Herbicide Exposure</w:t>
                  </w:r>
                </w:p>
                <w:p w14:paraId="3D273FBA" w14:textId="3C98A94F" w:rsidR="001C2AD7" w:rsidRPr="006C68F7" w:rsidRDefault="006C68F7" w:rsidP="00DF278D">
                  <w:pPr>
                    <w:rPr>
                      <w:rFonts w:cstheme="minorHAnsi"/>
                      <w:color w:val="17365D" w:themeColor="text2" w:themeShade="BF"/>
                      <w:rPrChange w:id="326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27" w:author="EDWARDS, LARRY D., VBADENV Trng Facility" w:date="2021-10-20T13:54:00Z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 xml:space="preserve">Appendix A: </w:t>
                  </w:r>
                  <w:r w:rsidR="001C0E56" w:rsidRPr="006C68F7">
                    <w:rPr>
                      <w:rFonts w:cstheme="minorHAnsi"/>
                      <w:color w:val="17365D" w:themeColor="text2" w:themeShade="BF"/>
                      <w:rPrChange w:id="328" w:author="EDWARDS, LARRY D., VBADENV Trng Facility" w:date="2021-10-20T13:54:00Z">
                        <w:rPr>
                          <w:rFonts w:ascii="Calibri" w:hAnsi="Calibri" w:cs="Calibri"/>
                        </w:rPr>
                      </w:rPrChange>
                    </w:rPr>
                    <w:t>Regional Office Station Numbers, Payee Codes, and Work-Rate Standards</w:t>
                  </w:r>
                </w:p>
                <w:p w14:paraId="36551C49" w14:textId="77777777" w:rsidR="005267D6" w:rsidRDefault="002F180F" w:rsidP="002F180F">
                  <w:pPr>
                    <w:rPr>
                      <w:rFonts w:cstheme="minorHAnsi"/>
                      <w:color w:val="17365D" w:themeColor="text2" w:themeShade="BF"/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29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 xml:space="preserve">Appendix B: </w:t>
                  </w:r>
                  <w:proofErr w:type="gramStart"/>
                  <w:r w:rsidRPr="006C68F7">
                    <w:rPr>
                      <w:rFonts w:cstheme="minorHAnsi"/>
                      <w:color w:val="17365D" w:themeColor="text2" w:themeShade="BF"/>
                      <w:rPrChange w:id="330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>End Product</w:t>
                  </w:r>
                  <w:proofErr w:type="gramEnd"/>
                  <w:r w:rsidRPr="006C68F7">
                    <w:rPr>
                      <w:rFonts w:cstheme="minorHAnsi"/>
                      <w:color w:val="17365D" w:themeColor="text2" w:themeShade="BF"/>
                      <w:rPrChange w:id="331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 xml:space="preserve"> Codes </w:t>
                  </w:r>
                </w:p>
                <w:p w14:paraId="5B03B292" w14:textId="77777777" w:rsidR="005267D6" w:rsidRDefault="002F180F" w:rsidP="002F180F">
                  <w:pPr>
                    <w:rPr>
                      <w:rFonts w:cstheme="minorHAnsi"/>
                      <w:color w:val="17365D" w:themeColor="text2" w:themeShade="BF"/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32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 xml:space="preserve">Appendix C: Index of Claim </w:t>
                  </w:r>
                  <w:r w:rsidR="001C0E56" w:rsidRPr="006C68F7">
                    <w:rPr>
                      <w:rFonts w:cstheme="minorHAnsi"/>
                      <w:color w:val="17365D" w:themeColor="text2" w:themeShade="BF"/>
                      <w:rPrChange w:id="333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 xml:space="preserve">Labels </w:t>
                  </w:r>
                </w:p>
                <w:p w14:paraId="07287A8B" w14:textId="7A2AE798" w:rsidR="002F180F" w:rsidRPr="006C68F7" w:rsidRDefault="002F180F" w:rsidP="002F180F">
                  <w:pPr>
                    <w:rPr>
                      <w:rFonts w:cstheme="minorHAnsi"/>
                      <w:color w:val="17365D" w:themeColor="text2" w:themeShade="BF"/>
                      <w:rPrChange w:id="334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35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>Appendix D: Index of Claim Stage Indicators</w:t>
                  </w:r>
                </w:p>
                <w:p w14:paraId="0F1F0728" w14:textId="36F1D4CD" w:rsidR="00DF278D" w:rsidRPr="006C68F7" w:rsidRDefault="00DF278D" w:rsidP="002F180F">
                  <w:pPr>
                    <w:rPr>
                      <w:rFonts w:cstheme="minorHAnsi"/>
                      <w:color w:val="17365D" w:themeColor="text2" w:themeShade="BF"/>
                      <w:rPrChange w:id="336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37" w:author="EDWARDS, LARRY D., VBADENV Trng Facility" w:date="2021-10-20T13:54:00Z">
                        <w:rPr>
                          <w:color w:val="365F91" w:themeColor="accent1" w:themeShade="BF"/>
                          <w:sz w:val="21"/>
                          <w:szCs w:val="21"/>
                        </w:rPr>
                      </w:rPrChange>
                    </w:rPr>
                    <w:t>Appendix E: Index of Corporate Flashes and Special Issues</w:t>
                  </w:r>
                </w:p>
              </w:tc>
            </w:tr>
            <w:tr w:rsidR="006C68F7" w:rsidRPr="006C68F7" w14:paraId="0F1F072D" w14:textId="77777777" w:rsidTr="00601EF9">
              <w:tc>
                <w:tcPr>
                  <w:tcW w:w="985" w:type="dxa"/>
                  <w:vAlign w:val="center"/>
                </w:tcPr>
                <w:p w14:paraId="0F1F072A" w14:textId="77777777" w:rsidR="002F180F" w:rsidRPr="006C68F7" w:rsidRDefault="002F180F" w:rsidP="002F180F">
                  <w:pPr>
                    <w:jc w:val="center"/>
                    <w:rPr>
                      <w:rFonts w:cstheme="minorHAnsi"/>
                      <w:color w:val="17365D" w:themeColor="text2" w:themeShade="BF"/>
                      <w:rPrChange w:id="338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39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>7</w:t>
                  </w:r>
                </w:p>
              </w:tc>
              <w:tc>
                <w:tcPr>
                  <w:tcW w:w="2790" w:type="dxa"/>
                </w:tcPr>
                <w:p w14:paraId="0F1F072B" w14:textId="359C453B" w:rsidR="00012BDB" w:rsidRPr="006C68F7" w:rsidRDefault="00012BDB" w:rsidP="002F180F">
                  <w:pPr>
                    <w:rPr>
                      <w:rFonts w:cstheme="minorHAnsi"/>
                      <w:color w:val="17365D" w:themeColor="text2" w:themeShade="BF"/>
                      <w:rPrChange w:id="340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41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>M21-1 III.ii.</w:t>
                  </w:r>
                  <w:proofErr w:type="gramStart"/>
                  <w:r w:rsidRPr="006C68F7">
                    <w:rPr>
                      <w:rFonts w:cstheme="minorHAnsi"/>
                      <w:color w:val="17365D" w:themeColor="text2" w:themeShade="BF"/>
                      <w:rPrChange w:id="342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>2.A.4.h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0F1F072C" w14:textId="6AC08FEC" w:rsidR="00012BDB" w:rsidRPr="006C68F7" w:rsidRDefault="00012BDB" w:rsidP="002F180F">
                  <w:pPr>
                    <w:rPr>
                      <w:rFonts w:cstheme="minorHAnsi"/>
                      <w:color w:val="17365D" w:themeColor="text2" w:themeShade="BF"/>
                      <w:rPrChange w:id="343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44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>Using PIES to Request Service Records</w:t>
                  </w:r>
                </w:p>
              </w:tc>
            </w:tr>
            <w:tr w:rsidR="006C68F7" w:rsidRPr="006C68F7" w14:paraId="0F1F0738" w14:textId="77777777" w:rsidTr="00601EF9">
              <w:tc>
                <w:tcPr>
                  <w:tcW w:w="985" w:type="dxa"/>
                  <w:vAlign w:val="center"/>
                </w:tcPr>
                <w:p w14:paraId="0F1F0735" w14:textId="582CCEC6" w:rsidR="002F180F" w:rsidRPr="006C68F7" w:rsidRDefault="002F180F" w:rsidP="002F180F">
                  <w:pPr>
                    <w:jc w:val="center"/>
                    <w:rPr>
                      <w:rFonts w:cstheme="minorHAnsi"/>
                      <w:color w:val="17365D" w:themeColor="text2" w:themeShade="BF"/>
                      <w:rPrChange w:id="345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46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>8-9</w:t>
                  </w:r>
                </w:p>
              </w:tc>
              <w:tc>
                <w:tcPr>
                  <w:tcW w:w="2790" w:type="dxa"/>
                </w:tcPr>
                <w:p w14:paraId="7945C662" w14:textId="37E66AB9" w:rsidR="002F180F" w:rsidRPr="006C68F7" w:rsidRDefault="00012BDB" w:rsidP="002F180F">
                  <w:pPr>
                    <w:rPr>
                      <w:rFonts w:cstheme="minorHAnsi"/>
                      <w:color w:val="17365D" w:themeColor="text2" w:themeShade="BF"/>
                      <w:rPrChange w:id="347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48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>M21-1 IV.i.1.A.1.e</w:t>
                  </w:r>
                </w:p>
                <w:p w14:paraId="0F1F0736" w14:textId="690B0060" w:rsidR="00012BDB" w:rsidRPr="006C68F7" w:rsidRDefault="00012BDB" w:rsidP="002F180F">
                  <w:pPr>
                    <w:rPr>
                      <w:rFonts w:cstheme="minorHAnsi"/>
                      <w:color w:val="17365D" w:themeColor="text2" w:themeShade="BF"/>
                      <w:rPrChange w:id="349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50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>M21-1 III.ii.</w:t>
                  </w:r>
                  <w:proofErr w:type="gramStart"/>
                  <w:r w:rsidRPr="006C68F7">
                    <w:rPr>
                      <w:rFonts w:cstheme="minorHAnsi"/>
                      <w:color w:val="17365D" w:themeColor="text2" w:themeShade="BF"/>
                      <w:rPrChange w:id="351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>1.A.2.a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6F52AA14" w14:textId="77777777" w:rsidR="002F180F" w:rsidRPr="006C68F7" w:rsidRDefault="002F180F" w:rsidP="002F180F">
                  <w:pPr>
                    <w:rPr>
                      <w:rFonts w:cstheme="minorHAnsi"/>
                      <w:color w:val="17365D" w:themeColor="text2" w:themeShade="BF"/>
                      <w:rPrChange w:id="352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53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>Documentation of the Status of Examination Review</w:t>
                  </w:r>
                </w:p>
                <w:p w14:paraId="0F1F0737" w14:textId="1D991353" w:rsidR="00012BDB" w:rsidRPr="006C68F7" w:rsidRDefault="00012BDB" w:rsidP="002F180F">
                  <w:pPr>
                    <w:rPr>
                      <w:rFonts w:cstheme="minorHAnsi"/>
                      <w:color w:val="17365D" w:themeColor="text2" w:themeShade="BF"/>
                      <w:rPrChange w:id="354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6C68F7">
                    <w:rPr>
                      <w:rFonts w:cstheme="minorHAnsi"/>
                      <w:color w:val="17365D" w:themeColor="text2" w:themeShade="BF"/>
                      <w:rPrChange w:id="355" w:author="EDWARDS, LARRY D., VBADENV Trng Facility" w:date="2021-10-20T13:54:00Z">
                        <w:rPr>
                          <w:color w:val="365F91" w:themeColor="accent1" w:themeShade="BF"/>
                        </w:rPr>
                      </w:rPrChange>
                    </w:rPr>
                    <w:t>VA Medical Records and the Requirement to Obtain Relevant Records</w:t>
                  </w:r>
                </w:p>
              </w:tc>
            </w:tr>
          </w:tbl>
          <w:p w14:paraId="0F1F0739" w14:textId="77777777" w:rsidR="00576909" w:rsidRPr="006C68F7" w:rsidRDefault="00576909" w:rsidP="00D45B35">
            <w:pPr>
              <w:pStyle w:val="ListParagraph"/>
              <w:ind w:left="765"/>
              <w:rPr>
                <w:rFonts w:cstheme="minorHAnsi"/>
                <w:color w:val="17365D" w:themeColor="text2" w:themeShade="BF"/>
                <w:rPrChange w:id="356" w:author="EDWARDS, LARRY D., VBADENV Trng Facility" w:date="2021-10-20T13:54:00Z">
                  <w:rPr/>
                </w:rPrChange>
              </w:rPr>
            </w:pPr>
          </w:p>
        </w:tc>
      </w:tr>
    </w:tbl>
    <w:p w14:paraId="0F1F073E" w14:textId="71425EE5" w:rsidR="005F7A6C" w:rsidRPr="006C68F7" w:rsidRDefault="005F7A6C">
      <w:pPr>
        <w:rPr>
          <w:rFonts w:cstheme="minorHAnsi"/>
          <w:color w:val="17365D" w:themeColor="text2" w:themeShade="BF"/>
          <w:rPrChange w:id="357" w:author="EDWARDS, LARRY D., VBADENV Trng Facility" w:date="2021-10-20T13:54:00Z">
            <w:rPr/>
          </w:rPrChange>
        </w:rPr>
      </w:pPr>
    </w:p>
    <w:sectPr w:rsidR="005F7A6C" w:rsidRPr="006C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16B20"/>
    <w:multiLevelType w:val="hybridMultilevel"/>
    <w:tmpl w:val="5BE0F8E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3446E7E"/>
    <w:multiLevelType w:val="hybridMultilevel"/>
    <w:tmpl w:val="358E12C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12BDB"/>
    <w:rsid w:val="00021DAB"/>
    <w:rsid w:val="0002521C"/>
    <w:rsid w:val="00061349"/>
    <w:rsid w:val="00095D7F"/>
    <w:rsid w:val="000B41D7"/>
    <w:rsid w:val="000F7B3E"/>
    <w:rsid w:val="00116D87"/>
    <w:rsid w:val="00176748"/>
    <w:rsid w:val="001C0E56"/>
    <w:rsid w:val="001C2AD7"/>
    <w:rsid w:val="001D7DD2"/>
    <w:rsid w:val="001F72F8"/>
    <w:rsid w:val="002157DD"/>
    <w:rsid w:val="002455B6"/>
    <w:rsid w:val="00287D9B"/>
    <w:rsid w:val="00292253"/>
    <w:rsid w:val="00293016"/>
    <w:rsid w:val="002F180F"/>
    <w:rsid w:val="002F51BB"/>
    <w:rsid w:val="00331FF9"/>
    <w:rsid w:val="00357CCE"/>
    <w:rsid w:val="003676DB"/>
    <w:rsid w:val="003B1053"/>
    <w:rsid w:val="003B78AB"/>
    <w:rsid w:val="003C5CFC"/>
    <w:rsid w:val="003C6661"/>
    <w:rsid w:val="00421822"/>
    <w:rsid w:val="00436A0C"/>
    <w:rsid w:val="00451F83"/>
    <w:rsid w:val="00477FD6"/>
    <w:rsid w:val="004A19CE"/>
    <w:rsid w:val="004B52AA"/>
    <w:rsid w:val="004C03D2"/>
    <w:rsid w:val="005267D6"/>
    <w:rsid w:val="00543A98"/>
    <w:rsid w:val="00547E6B"/>
    <w:rsid w:val="00557048"/>
    <w:rsid w:val="005627D4"/>
    <w:rsid w:val="0057329A"/>
    <w:rsid w:val="00576909"/>
    <w:rsid w:val="005A3BA9"/>
    <w:rsid w:val="005C7FA1"/>
    <w:rsid w:val="005F7A6C"/>
    <w:rsid w:val="00613064"/>
    <w:rsid w:val="00630588"/>
    <w:rsid w:val="006C68F7"/>
    <w:rsid w:val="006D21D4"/>
    <w:rsid w:val="0070000A"/>
    <w:rsid w:val="00730C57"/>
    <w:rsid w:val="00734548"/>
    <w:rsid w:val="00752143"/>
    <w:rsid w:val="00756005"/>
    <w:rsid w:val="00757ECA"/>
    <w:rsid w:val="00784AF0"/>
    <w:rsid w:val="007B0A5A"/>
    <w:rsid w:val="0081613D"/>
    <w:rsid w:val="00843E07"/>
    <w:rsid w:val="00880F95"/>
    <w:rsid w:val="00895AEB"/>
    <w:rsid w:val="008A0C11"/>
    <w:rsid w:val="008B41FA"/>
    <w:rsid w:val="009012FC"/>
    <w:rsid w:val="009112A4"/>
    <w:rsid w:val="00916FEF"/>
    <w:rsid w:val="0098706B"/>
    <w:rsid w:val="009C2514"/>
    <w:rsid w:val="00A32DF5"/>
    <w:rsid w:val="00A54690"/>
    <w:rsid w:val="00A552AA"/>
    <w:rsid w:val="00A83F64"/>
    <w:rsid w:val="00AF7B7A"/>
    <w:rsid w:val="00B0316C"/>
    <w:rsid w:val="00B23D58"/>
    <w:rsid w:val="00B23FE6"/>
    <w:rsid w:val="00B32894"/>
    <w:rsid w:val="00B60943"/>
    <w:rsid w:val="00B76D02"/>
    <w:rsid w:val="00B8372C"/>
    <w:rsid w:val="00B8626C"/>
    <w:rsid w:val="00C220DA"/>
    <w:rsid w:val="00C3758C"/>
    <w:rsid w:val="00C47F8E"/>
    <w:rsid w:val="00C85641"/>
    <w:rsid w:val="00D3267B"/>
    <w:rsid w:val="00D40137"/>
    <w:rsid w:val="00D45B35"/>
    <w:rsid w:val="00D7481A"/>
    <w:rsid w:val="00D80B73"/>
    <w:rsid w:val="00DA2379"/>
    <w:rsid w:val="00DE2B0B"/>
    <w:rsid w:val="00DF278D"/>
    <w:rsid w:val="00DF5E32"/>
    <w:rsid w:val="00E258BF"/>
    <w:rsid w:val="00E3094C"/>
    <w:rsid w:val="00E408FA"/>
    <w:rsid w:val="00E40E81"/>
    <w:rsid w:val="00E46D79"/>
    <w:rsid w:val="00ED2FFC"/>
    <w:rsid w:val="00F25C0B"/>
    <w:rsid w:val="00F32ACA"/>
    <w:rsid w:val="00F71414"/>
    <w:rsid w:val="00F8200F"/>
    <w:rsid w:val="00F82E8B"/>
    <w:rsid w:val="00F92AF8"/>
    <w:rsid w:val="00FA64B8"/>
    <w:rsid w:val="00F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065E"/>
  <w15:docId w15:val="{601FAE09-D5AB-4F50-988F-74096A9C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5B3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D2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F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F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5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olicyDirtyBag xmlns="microsoft.office.server.policy.changes">
  <Microsoft.Office.RecordsManagement.PolicyFeatures.Expiration op="Change"/>
</PolicyDirtyBag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Johnson</Case>
    <Category xmlns="e7051302-9b46-46bd-8277-192cffac2459">AO</Category>
  </documentManagement>
</p:properties>
</file>

<file path=customXml/itemProps1.xml><?xml version="1.0" encoding="utf-8"?>
<ds:datastoreItem xmlns:ds="http://schemas.openxmlformats.org/officeDocument/2006/customXml" ds:itemID="{F54B91A0-AB3A-4B5E-864B-872E940CB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9B95C-9EB4-4349-83BD-92EDE0086688}">
  <ds:schemaRefs>
    <ds:schemaRef ds:uri="microsoft.office.server.policy.changes"/>
  </ds:schemaRefs>
</ds:datastoreItem>
</file>

<file path=customXml/itemProps3.xml><?xml version="1.0" encoding="utf-8"?>
<ds:datastoreItem xmlns:ds="http://schemas.openxmlformats.org/officeDocument/2006/customXml" ds:itemID="{7E7B1541-F1E7-43F1-9A4C-264AA5CA61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60348D-144A-4308-B7FD-CDA05367A31F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444339E-B761-4668-A15E-BF1D2F404A7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E1F466B-EED3-4900-B4E9-20435F869C39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EDWARDS, LARRY D., VBADENV Trng Facility</cp:lastModifiedBy>
  <cp:revision>12</cp:revision>
  <cp:lastPrinted>2017-06-28T19:29:00Z</cp:lastPrinted>
  <dcterms:created xsi:type="dcterms:W3CDTF">2020-02-12T14:41:00Z</dcterms:created>
  <dcterms:modified xsi:type="dcterms:W3CDTF">2021-10-26T15:09:00Z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51ef9390-fdf8-4b36-8a61-f1d5e9e324e7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