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CFA921" w14:textId="4A83CAB8" w:rsidR="00B8626C" w:rsidRPr="00A54690" w:rsidRDefault="00A54690" w:rsidP="00A54690">
      <w:pPr>
        <w:jc w:val="center"/>
        <w:rPr>
          <w:b/>
          <w:i/>
          <w:sz w:val="40"/>
          <w:szCs w:val="40"/>
          <w:u w:val="single"/>
        </w:rPr>
      </w:pPr>
      <w:r w:rsidRPr="00A54690">
        <w:rPr>
          <w:b/>
          <w:i/>
          <w:sz w:val="40"/>
          <w:szCs w:val="40"/>
          <w:u w:val="single"/>
        </w:rPr>
        <w:t xml:space="preserve">VSR </w:t>
      </w:r>
      <w:r w:rsidR="00406546">
        <w:rPr>
          <w:b/>
          <w:i/>
          <w:sz w:val="40"/>
          <w:szCs w:val="40"/>
          <w:u w:val="single"/>
        </w:rPr>
        <w:t>e</w:t>
      </w:r>
      <w:r w:rsidRPr="00A54690">
        <w:rPr>
          <w:b/>
          <w:i/>
          <w:sz w:val="40"/>
          <w:szCs w:val="40"/>
          <w:u w:val="single"/>
        </w:rPr>
        <w:t>Case Generator Worksheet</w:t>
      </w:r>
    </w:p>
    <w:tbl>
      <w:tblPr>
        <w:tblStyle w:val="LightShading-Accent1"/>
        <w:tblW w:w="9558" w:type="dxa"/>
        <w:tblLook w:val="04A0" w:firstRow="1" w:lastRow="0" w:firstColumn="1" w:lastColumn="0" w:noHBand="0" w:noVBand="1"/>
      </w:tblPr>
      <w:tblGrid>
        <w:gridCol w:w="2178"/>
        <w:gridCol w:w="7380"/>
      </w:tblGrid>
      <w:tr w:rsidR="005627D4" w14:paraId="71CFA924" w14:textId="77777777" w:rsidTr="005627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71CFA922" w14:textId="77777777" w:rsidR="005627D4" w:rsidRDefault="00B801A5">
            <w:r>
              <w:t>Sequence</w:t>
            </w:r>
          </w:p>
        </w:tc>
        <w:tc>
          <w:tcPr>
            <w:tcW w:w="7380" w:type="dxa"/>
          </w:tcPr>
          <w:p w14:paraId="71CFA923" w14:textId="33EC618D" w:rsidR="005627D4" w:rsidRPr="00D35AE6" w:rsidRDefault="00D61FBD" w:rsidP="00854D33">
            <w:pPr>
              <w:cnfStyle w:val="100000000000" w:firstRow="1" w:lastRow="0" w:firstColumn="0" w:lastColumn="0" w:oddVBand="0" w:evenVBand="0" w:oddHBand="0" w:evenHBand="0" w:firstRowFirstColumn="0" w:firstRowLastColumn="0" w:lastRowFirstColumn="0" w:lastRowLastColumn="0"/>
              <w:rPr>
                <w:b w:val="0"/>
                <w:bCs w:val="0"/>
              </w:rPr>
            </w:pPr>
            <w:r w:rsidRPr="00D35AE6">
              <w:rPr>
                <w:b w:val="0"/>
                <w:bCs w:val="0"/>
              </w:rPr>
              <w:t>Agent Oran</w:t>
            </w:r>
            <w:r w:rsidR="00D27B62" w:rsidRPr="00D35AE6">
              <w:rPr>
                <w:b w:val="0"/>
                <w:bCs w:val="0"/>
              </w:rPr>
              <w:t>g</w:t>
            </w:r>
            <w:r w:rsidRPr="00D35AE6">
              <w:rPr>
                <w:b w:val="0"/>
                <w:bCs w:val="0"/>
              </w:rPr>
              <w:t>e</w:t>
            </w:r>
          </w:p>
        </w:tc>
      </w:tr>
      <w:tr w:rsidR="005627D4" w14:paraId="71CFA927" w14:textId="77777777" w:rsidTr="005627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71CFA925" w14:textId="77777777" w:rsidR="005627D4" w:rsidRDefault="005627D4">
            <w:r>
              <w:t>Name</w:t>
            </w:r>
          </w:p>
        </w:tc>
        <w:tc>
          <w:tcPr>
            <w:tcW w:w="7380" w:type="dxa"/>
          </w:tcPr>
          <w:p w14:paraId="71CFA926" w14:textId="77777777" w:rsidR="005627D4" w:rsidRPr="00543E2C" w:rsidRDefault="006B579D" w:rsidP="00854D33">
            <w:pPr>
              <w:cnfStyle w:val="000000100000" w:firstRow="0" w:lastRow="0" w:firstColumn="0" w:lastColumn="0" w:oddVBand="0" w:evenVBand="0" w:oddHBand="1" w:evenHBand="0" w:firstRowFirstColumn="0" w:firstRowLastColumn="0" w:lastRowFirstColumn="0" w:lastRowLastColumn="0"/>
            </w:pPr>
            <w:r w:rsidRPr="00543E2C">
              <w:t>MCDILLARD, Roscoe</w:t>
            </w:r>
          </w:p>
        </w:tc>
      </w:tr>
      <w:tr w:rsidR="005627D4" w14:paraId="71CFA92A" w14:textId="77777777" w:rsidTr="005627D4">
        <w:tc>
          <w:tcPr>
            <w:cnfStyle w:val="001000000000" w:firstRow="0" w:lastRow="0" w:firstColumn="1" w:lastColumn="0" w:oddVBand="0" w:evenVBand="0" w:oddHBand="0" w:evenHBand="0" w:firstRowFirstColumn="0" w:firstRowLastColumn="0" w:lastRowFirstColumn="0" w:lastRowLastColumn="0"/>
            <w:tcW w:w="2178" w:type="dxa"/>
          </w:tcPr>
          <w:p w14:paraId="71CFA928" w14:textId="77777777" w:rsidR="005627D4" w:rsidRDefault="005627D4">
            <w:r>
              <w:t>Claim #:</w:t>
            </w:r>
          </w:p>
        </w:tc>
        <w:tc>
          <w:tcPr>
            <w:tcW w:w="7380" w:type="dxa"/>
          </w:tcPr>
          <w:p w14:paraId="71CFA929" w14:textId="77777777" w:rsidR="005627D4" w:rsidRPr="00543E2C" w:rsidRDefault="006B579D" w:rsidP="00854D33">
            <w:pPr>
              <w:cnfStyle w:val="000000000000" w:firstRow="0" w:lastRow="0" w:firstColumn="0" w:lastColumn="0" w:oddVBand="0" w:evenVBand="0" w:oddHBand="0" w:evenHBand="0" w:firstRowFirstColumn="0" w:firstRowLastColumn="0" w:lastRowFirstColumn="0" w:lastRowLastColumn="0"/>
            </w:pPr>
            <w:r w:rsidRPr="00543E2C">
              <w:t>6Y43XX00</w:t>
            </w:r>
          </w:p>
        </w:tc>
      </w:tr>
      <w:tr w:rsidR="005627D4" w14:paraId="71CFA92D" w14:textId="77777777" w:rsidTr="005627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71CFA92B" w14:textId="77777777" w:rsidR="005627D4" w:rsidRDefault="005627D4">
            <w:r>
              <w:t>Branch of Service</w:t>
            </w:r>
          </w:p>
        </w:tc>
        <w:tc>
          <w:tcPr>
            <w:tcW w:w="7380" w:type="dxa"/>
          </w:tcPr>
          <w:p w14:paraId="71CFA92C" w14:textId="77777777" w:rsidR="005627D4" w:rsidRPr="00543E2C" w:rsidRDefault="00301F45" w:rsidP="00854D33">
            <w:pPr>
              <w:cnfStyle w:val="000000100000" w:firstRow="0" w:lastRow="0" w:firstColumn="0" w:lastColumn="0" w:oddVBand="0" w:evenVBand="0" w:oddHBand="1" w:evenHBand="0" w:firstRowFirstColumn="0" w:firstRowLastColumn="0" w:lastRowFirstColumn="0" w:lastRowLastColumn="0"/>
            </w:pPr>
            <w:r w:rsidRPr="00543E2C">
              <w:t>Marine</w:t>
            </w:r>
          </w:p>
        </w:tc>
      </w:tr>
      <w:tr w:rsidR="005627D4" w14:paraId="71CFA930" w14:textId="77777777" w:rsidTr="005627D4">
        <w:tc>
          <w:tcPr>
            <w:cnfStyle w:val="001000000000" w:firstRow="0" w:lastRow="0" w:firstColumn="1" w:lastColumn="0" w:oddVBand="0" w:evenVBand="0" w:oddHBand="0" w:evenHBand="0" w:firstRowFirstColumn="0" w:firstRowLastColumn="0" w:lastRowFirstColumn="0" w:lastRowLastColumn="0"/>
            <w:tcW w:w="2178" w:type="dxa"/>
          </w:tcPr>
          <w:p w14:paraId="71CFA92E" w14:textId="77777777" w:rsidR="005627D4" w:rsidRDefault="005627D4">
            <w:r>
              <w:t>Period of Service</w:t>
            </w:r>
          </w:p>
        </w:tc>
        <w:tc>
          <w:tcPr>
            <w:tcW w:w="7380" w:type="dxa"/>
          </w:tcPr>
          <w:p w14:paraId="71CFA92F" w14:textId="77777777" w:rsidR="005627D4" w:rsidRPr="00543E2C" w:rsidRDefault="006B579D" w:rsidP="00854D33">
            <w:pPr>
              <w:cnfStyle w:val="000000000000" w:firstRow="0" w:lastRow="0" w:firstColumn="0" w:lastColumn="0" w:oddVBand="0" w:evenVBand="0" w:oddHBand="0" w:evenHBand="0" w:firstRowFirstColumn="0" w:firstRowLastColumn="0" w:lastRowFirstColumn="0" w:lastRowLastColumn="0"/>
            </w:pPr>
            <w:r w:rsidRPr="00543E2C">
              <w:t>07/07/1974-07/09/1976</w:t>
            </w:r>
          </w:p>
        </w:tc>
      </w:tr>
      <w:tr w:rsidR="005627D4" w14:paraId="71CFA933" w14:textId="77777777" w:rsidTr="005627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71CFA931" w14:textId="77777777" w:rsidR="005627D4" w:rsidRDefault="005627D4">
            <w:r>
              <w:t>Type of Claim</w:t>
            </w:r>
          </w:p>
        </w:tc>
        <w:tc>
          <w:tcPr>
            <w:tcW w:w="7380" w:type="dxa"/>
          </w:tcPr>
          <w:p w14:paraId="71CFA932" w14:textId="0A82672E" w:rsidR="005627D4" w:rsidRPr="00543E2C" w:rsidRDefault="00A70CD9" w:rsidP="00854D33">
            <w:pPr>
              <w:cnfStyle w:val="000000100000" w:firstRow="0" w:lastRow="0" w:firstColumn="0" w:lastColumn="0" w:oddVBand="0" w:evenVBand="0" w:oddHBand="1" w:evenHBand="0" w:firstRowFirstColumn="0" w:firstRowLastColumn="0" w:lastRowFirstColumn="0" w:lastRowLastColumn="0"/>
            </w:pPr>
            <w:r w:rsidRPr="00543E2C">
              <w:t>020</w:t>
            </w:r>
            <w:r w:rsidR="00D61FBD">
              <w:t>; Non-Original New</w:t>
            </w:r>
          </w:p>
        </w:tc>
      </w:tr>
      <w:tr w:rsidR="005627D4" w14:paraId="71CFA936" w14:textId="77777777" w:rsidTr="005627D4">
        <w:tc>
          <w:tcPr>
            <w:cnfStyle w:val="001000000000" w:firstRow="0" w:lastRow="0" w:firstColumn="1" w:lastColumn="0" w:oddVBand="0" w:evenVBand="0" w:oddHBand="0" w:evenHBand="0" w:firstRowFirstColumn="0" w:firstRowLastColumn="0" w:lastRowFirstColumn="0" w:lastRowLastColumn="0"/>
            <w:tcW w:w="2178" w:type="dxa"/>
          </w:tcPr>
          <w:p w14:paraId="71CFA934" w14:textId="77777777" w:rsidR="005627D4" w:rsidRDefault="005627D4">
            <w:r>
              <w:t>Contentions</w:t>
            </w:r>
          </w:p>
        </w:tc>
        <w:tc>
          <w:tcPr>
            <w:tcW w:w="7380" w:type="dxa"/>
          </w:tcPr>
          <w:p w14:paraId="71CFA935" w14:textId="63EC7F5E" w:rsidR="005627D4" w:rsidRPr="00543E2C" w:rsidRDefault="00E25624" w:rsidP="00854D33">
            <w:pPr>
              <w:cnfStyle w:val="000000000000" w:firstRow="0" w:lastRow="0" w:firstColumn="0" w:lastColumn="0" w:oddVBand="0" w:evenVBand="0" w:oddHBand="0" w:evenHBand="0" w:firstRowFirstColumn="0" w:firstRowLastColumn="0" w:lastRowFirstColumn="0" w:lastRowLastColumn="0"/>
            </w:pPr>
            <w:r>
              <w:t>Esophageal</w:t>
            </w:r>
            <w:r w:rsidR="00A70CD9" w:rsidRPr="00543E2C">
              <w:t xml:space="preserve"> Cancer</w:t>
            </w:r>
            <w:r w:rsidR="0004527F" w:rsidRPr="00543E2C">
              <w:t xml:space="preserve"> </w:t>
            </w:r>
          </w:p>
        </w:tc>
      </w:tr>
      <w:tr w:rsidR="005627D4" w14:paraId="71CFA939" w14:textId="77777777" w:rsidTr="005627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71CFA937" w14:textId="77777777" w:rsidR="005627D4" w:rsidRDefault="005627D4">
            <w:r>
              <w:t>FDC Y/N</w:t>
            </w:r>
          </w:p>
        </w:tc>
        <w:tc>
          <w:tcPr>
            <w:tcW w:w="7380" w:type="dxa"/>
          </w:tcPr>
          <w:p w14:paraId="71CFA938" w14:textId="413898DC" w:rsidR="005627D4" w:rsidRPr="00543E2C" w:rsidRDefault="00DC5F03" w:rsidP="00854D33">
            <w:pPr>
              <w:cnfStyle w:val="000000100000" w:firstRow="0" w:lastRow="0" w:firstColumn="0" w:lastColumn="0" w:oddVBand="0" w:evenVBand="0" w:oddHBand="1" w:evenHBand="0" w:firstRowFirstColumn="0" w:firstRowLastColumn="0" w:lastRowFirstColumn="0" w:lastRowLastColumn="0"/>
            </w:pPr>
            <w:r w:rsidRPr="00543E2C">
              <w:t>Y</w:t>
            </w:r>
          </w:p>
        </w:tc>
      </w:tr>
      <w:tr w:rsidR="005627D4" w14:paraId="71CFA93C" w14:textId="77777777" w:rsidTr="005627D4">
        <w:tc>
          <w:tcPr>
            <w:cnfStyle w:val="001000000000" w:firstRow="0" w:lastRow="0" w:firstColumn="1" w:lastColumn="0" w:oddVBand="0" w:evenVBand="0" w:oddHBand="0" w:evenHBand="0" w:firstRowFirstColumn="0" w:firstRowLastColumn="0" w:lastRowFirstColumn="0" w:lastRowLastColumn="0"/>
            <w:tcW w:w="2178" w:type="dxa"/>
          </w:tcPr>
          <w:p w14:paraId="71CFA93A" w14:textId="77777777" w:rsidR="005627D4" w:rsidRDefault="005627D4">
            <w:r>
              <w:t>FDC Exclusion Y/N</w:t>
            </w:r>
          </w:p>
        </w:tc>
        <w:tc>
          <w:tcPr>
            <w:tcW w:w="7380" w:type="dxa"/>
          </w:tcPr>
          <w:p w14:paraId="71CFA93B" w14:textId="77777777" w:rsidR="005627D4" w:rsidRPr="00543E2C" w:rsidRDefault="00A70CD9" w:rsidP="00854D33">
            <w:pPr>
              <w:cnfStyle w:val="000000000000" w:firstRow="0" w:lastRow="0" w:firstColumn="0" w:lastColumn="0" w:oddVBand="0" w:evenVBand="0" w:oddHBand="0" w:evenHBand="0" w:firstRowFirstColumn="0" w:firstRowLastColumn="0" w:lastRowFirstColumn="0" w:lastRowLastColumn="0"/>
            </w:pPr>
            <w:r w:rsidRPr="00543E2C">
              <w:t>N</w:t>
            </w:r>
          </w:p>
        </w:tc>
      </w:tr>
    </w:tbl>
    <w:p w14:paraId="71CFA93D" w14:textId="77777777" w:rsidR="00B0316C" w:rsidRDefault="00B0316C"/>
    <w:tbl>
      <w:tblPr>
        <w:tblStyle w:val="LightShading-Accent1"/>
        <w:tblW w:w="0" w:type="auto"/>
        <w:tblLook w:val="04A0" w:firstRow="1" w:lastRow="0" w:firstColumn="1" w:lastColumn="0" w:noHBand="0" w:noVBand="1"/>
      </w:tblPr>
      <w:tblGrid>
        <w:gridCol w:w="2751"/>
        <w:gridCol w:w="1511"/>
        <w:gridCol w:w="5098"/>
      </w:tblGrid>
      <w:tr w:rsidR="00176748" w14:paraId="71CFA941" w14:textId="77777777" w:rsidTr="00131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1" w:type="dxa"/>
          </w:tcPr>
          <w:p w14:paraId="71CFA93E" w14:textId="77777777" w:rsidR="00176748" w:rsidRDefault="00176748" w:rsidP="00021DAB">
            <w:r>
              <w:t>VA Forms and Revision Date</w:t>
            </w:r>
          </w:p>
        </w:tc>
        <w:tc>
          <w:tcPr>
            <w:tcW w:w="1511" w:type="dxa"/>
          </w:tcPr>
          <w:p w14:paraId="71CFA93F" w14:textId="77777777" w:rsidR="00176748" w:rsidRDefault="00176748">
            <w:pPr>
              <w:cnfStyle w:val="100000000000" w:firstRow="1" w:lastRow="0" w:firstColumn="0" w:lastColumn="0" w:oddVBand="0" w:evenVBand="0" w:oddHBand="0" w:evenHBand="0" w:firstRowFirstColumn="0" w:firstRowLastColumn="0" w:lastRowFirstColumn="0" w:lastRowLastColumn="0"/>
            </w:pPr>
            <w:r>
              <w:t>Revision Date</w:t>
            </w:r>
          </w:p>
        </w:tc>
        <w:tc>
          <w:tcPr>
            <w:tcW w:w="5098" w:type="dxa"/>
          </w:tcPr>
          <w:p w14:paraId="71CFA940" w14:textId="77777777" w:rsidR="00176748" w:rsidRDefault="00176748">
            <w:pPr>
              <w:cnfStyle w:val="100000000000" w:firstRow="1" w:lastRow="0" w:firstColumn="0" w:lastColumn="0" w:oddVBand="0" w:evenVBand="0" w:oddHBand="0" w:evenHBand="0" w:firstRowFirstColumn="0" w:firstRowLastColumn="0" w:lastRowFirstColumn="0" w:lastRowLastColumn="0"/>
            </w:pPr>
            <w:r>
              <w:t>Required: Y/N and Details</w:t>
            </w:r>
          </w:p>
        </w:tc>
      </w:tr>
      <w:tr w:rsidR="00683406" w14:paraId="71CFA945" w14:textId="77777777" w:rsidTr="00131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1" w:type="dxa"/>
          </w:tcPr>
          <w:p w14:paraId="71CFA942" w14:textId="77777777" w:rsidR="00683406" w:rsidRDefault="00683406">
            <w:r>
              <w:t xml:space="preserve">VA Form 21-526EZ     </w:t>
            </w:r>
          </w:p>
        </w:tc>
        <w:tc>
          <w:tcPr>
            <w:tcW w:w="1511" w:type="dxa"/>
          </w:tcPr>
          <w:p w14:paraId="71CFA943" w14:textId="73688F8A" w:rsidR="00683406" w:rsidRPr="00AA2ACE" w:rsidRDefault="002568E6" w:rsidP="00845259">
            <w:pPr>
              <w:cnfStyle w:val="000000100000" w:firstRow="0" w:lastRow="0" w:firstColumn="0" w:lastColumn="0" w:oddVBand="0" w:evenVBand="0" w:oddHBand="1" w:evenHBand="0" w:firstRowFirstColumn="0" w:firstRowLastColumn="0" w:lastRowFirstColumn="0" w:lastRowLastColumn="0"/>
            </w:pPr>
            <w:r>
              <w:t>09/2019</w:t>
            </w:r>
          </w:p>
        </w:tc>
        <w:tc>
          <w:tcPr>
            <w:tcW w:w="5098" w:type="dxa"/>
          </w:tcPr>
          <w:p w14:paraId="71CFA944" w14:textId="1C83A98A" w:rsidR="00683406" w:rsidRPr="00543E2C" w:rsidRDefault="00DC5F03">
            <w:pPr>
              <w:cnfStyle w:val="000000100000" w:firstRow="0" w:lastRow="0" w:firstColumn="0" w:lastColumn="0" w:oddVBand="0" w:evenVBand="0" w:oddHBand="1" w:evenHBand="0" w:firstRowFirstColumn="0" w:firstRowLastColumn="0" w:lastRowFirstColumn="0" w:lastRowLastColumn="0"/>
            </w:pPr>
            <w:r w:rsidRPr="00543E2C">
              <w:t>Y</w:t>
            </w:r>
          </w:p>
        </w:tc>
      </w:tr>
      <w:tr w:rsidR="00683406" w14:paraId="71CFA951" w14:textId="77777777" w:rsidTr="00131CCA">
        <w:tc>
          <w:tcPr>
            <w:cnfStyle w:val="001000000000" w:firstRow="0" w:lastRow="0" w:firstColumn="1" w:lastColumn="0" w:oddVBand="0" w:evenVBand="0" w:oddHBand="0" w:evenHBand="0" w:firstRowFirstColumn="0" w:firstRowLastColumn="0" w:lastRowFirstColumn="0" w:lastRowLastColumn="0"/>
            <w:tcW w:w="2751" w:type="dxa"/>
          </w:tcPr>
          <w:p w14:paraId="71CFA94E" w14:textId="77777777" w:rsidR="00683406" w:rsidRDefault="00683406">
            <w:r>
              <w:t>VA Form 21-22</w:t>
            </w:r>
          </w:p>
        </w:tc>
        <w:tc>
          <w:tcPr>
            <w:tcW w:w="1511" w:type="dxa"/>
          </w:tcPr>
          <w:p w14:paraId="71CFA94F" w14:textId="0D579E0B" w:rsidR="00683406" w:rsidRPr="00AA2ACE" w:rsidRDefault="002568E6" w:rsidP="00845259">
            <w:pPr>
              <w:cnfStyle w:val="000000000000" w:firstRow="0" w:lastRow="0" w:firstColumn="0" w:lastColumn="0" w:oddVBand="0" w:evenVBand="0" w:oddHBand="0" w:evenHBand="0" w:firstRowFirstColumn="0" w:firstRowLastColumn="0" w:lastRowFirstColumn="0" w:lastRowLastColumn="0"/>
            </w:pPr>
            <w:r>
              <w:t>02/2019</w:t>
            </w:r>
          </w:p>
        </w:tc>
        <w:tc>
          <w:tcPr>
            <w:tcW w:w="5098" w:type="dxa"/>
          </w:tcPr>
          <w:p w14:paraId="71CFA950" w14:textId="1CEE9FDF" w:rsidR="00683406" w:rsidRPr="00543E2C" w:rsidRDefault="00683406">
            <w:pPr>
              <w:cnfStyle w:val="000000000000" w:firstRow="0" w:lastRow="0" w:firstColumn="0" w:lastColumn="0" w:oddVBand="0" w:evenVBand="0" w:oddHBand="0" w:evenHBand="0" w:firstRowFirstColumn="0" w:firstRowLastColumn="0" w:lastRowFirstColumn="0" w:lastRowLastColumn="0"/>
            </w:pPr>
            <w:r w:rsidRPr="00543E2C">
              <w:t>Y, VFW, Y/Y</w:t>
            </w:r>
            <w:r w:rsidR="00000ADD" w:rsidRPr="00543E2C">
              <w:t xml:space="preserve"> (097)</w:t>
            </w:r>
          </w:p>
        </w:tc>
      </w:tr>
      <w:tr w:rsidR="00683406" w14:paraId="71CFA955" w14:textId="77777777" w:rsidTr="00131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1" w:type="dxa"/>
          </w:tcPr>
          <w:p w14:paraId="71CFA952" w14:textId="77777777" w:rsidR="00683406" w:rsidRDefault="00683406">
            <w:r>
              <w:t xml:space="preserve">VA Form 21-4138 </w:t>
            </w:r>
          </w:p>
        </w:tc>
        <w:tc>
          <w:tcPr>
            <w:tcW w:w="1511" w:type="dxa"/>
          </w:tcPr>
          <w:p w14:paraId="71CFA953" w14:textId="77777777" w:rsidR="00683406" w:rsidRPr="00AA2ACE" w:rsidRDefault="00683406" w:rsidP="00845259">
            <w:pPr>
              <w:cnfStyle w:val="000000100000" w:firstRow="0" w:lastRow="0" w:firstColumn="0" w:lastColumn="0" w:oddVBand="0" w:evenVBand="0" w:oddHBand="1" w:evenHBand="0" w:firstRowFirstColumn="0" w:firstRowLastColumn="0" w:lastRowFirstColumn="0" w:lastRowLastColumn="0"/>
            </w:pPr>
            <w:r w:rsidRPr="00AA2ACE">
              <w:t>12/2017</w:t>
            </w:r>
          </w:p>
        </w:tc>
        <w:tc>
          <w:tcPr>
            <w:tcW w:w="5098" w:type="dxa"/>
          </w:tcPr>
          <w:p w14:paraId="71CFA954" w14:textId="0AED3376" w:rsidR="00683406" w:rsidRPr="00543E2C" w:rsidRDefault="00683406">
            <w:pPr>
              <w:cnfStyle w:val="000000100000" w:firstRow="0" w:lastRow="0" w:firstColumn="0" w:lastColumn="0" w:oddVBand="0" w:evenVBand="0" w:oddHBand="1" w:evenHBand="0" w:firstRowFirstColumn="0" w:firstRowLastColumn="0" w:lastRowFirstColumn="0" w:lastRowLastColumn="0"/>
            </w:pPr>
            <w:r w:rsidRPr="00543E2C">
              <w:t>Y</w:t>
            </w:r>
          </w:p>
        </w:tc>
      </w:tr>
      <w:tr w:rsidR="00683406" w14:paraId="71CFA959" w14:textId="77777777" w:rsidTr="00131CCA">
        <w:tc>
          <w:tcPr>
            <w:cnfStyle w:val="001000000000" w:firstRow="0" w:lastRow="0" w:firstColumn="1" w:lastColumn="0" w:oddVBand="0" w:evenVBand="0" w:oddHBand="0" w:evenHBand="0" w:firstRowFirstColumn="0" w:firstRowLastColumn="0" w:lastRowFirstColumn="0" w:lastRowLastColumn="0"/>
            <w:tcW w:w="2751" w:type="dxa"/>
          </w:tcPr>
          <w:p w14:paraId="71CFA956" w14:textId="77777777" w:rsidR="00683406" w:rsidRDefault="00683406">
            <w:r>
              <w:t xml:space="preserve">VA Form 21-0966 </w:t>
            </w:r>
          </w:p>
        </w:tc>
        <w:tc>
          <w:tcPr>
            <w:tcW w:w="1511" w:type="dxa"/>
          </w:tcPr>
          <w:p w14:paraId="71CFA957" w14:textId="5C32D8C3" w:rsidR="00683406" w:rsidRPr="00AA2ACE" w:rsidRDefault="00565674" w:rsidP="00845259">
            <w:pPr>
              <w:cnfStyle w:val="000000000000" w:firstRow="0" w:lastRow="0" w:firstColumn="0" w:lastColumn="0" w:oddVBand="0" w:evenVBand="0" w:oddHBand="0" w:evenHBand="0" w:firstRowFirstColumn="0" w:firstRowLastColumn="0" w:lastRowFirstColumn="0" w:lastRowLastColumn="0"/>
            </w:pPr>
            <w:r>
              <w:t>08/2018</w:t>
            </w:r>
          </w:p>
        </w:tc>
        <w:tc>
          <w:tcPr>
            <w:tcW w:w="5098" w:type="dxa"/>
          </w:tcPr>
          <w:p w14:paraId="71CFA958" w14:textId="77777777" w:rsidR="00683406" w:rsidRPr="00543E2C" w:rsidRDefault="00683406">
            <w:pPr>
              <w:cnfStyle w:val="000000000000" w:firstRow="0" w:lastRow="0" w:firstColumn="0" w:lastColumn="0" w:oddVBand="0" w:evenVBand="0" w:oddHBand="0" w:evenHBand="0" w:firstRowFirstColumn="0" w:firstRowLastColumn="0" w:lastRowFirstColumn="0" w:lastRowLastColumn="0"/>
            </w:pPr>
          </w:p>
        </w:tc>
      </w:tr>
      <w:tr w:rsidR="00683406" w14:paraId="71CFA95D" w14:textId="77777777" w:rsidTr="00131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1" w:type="dxa"/>
          </w:tcPr>
          <w:p w14:paraId="71CFA95A" w14:textId="77777777" w:rsidR="00683406" w:rsidRDefault="00683406">
            <w:r>
              <w:t>VA Form 21-686c</w:t>
            </w:r>
          </w:p>
        </w:tc>
        <w:tc>
          <w:tcPr>
            <w:tcW w:w="1511" w:type="dxa"/>
          </w:tcPr>
          <w:p w14:paraId="71CFA95B" w14:textId="77777777" w:rsidR="00683406" w:rsidRPr="00AA2ACE" w:rsidRDefault="00683406" w:rsidP="00845259">
            <w:pPr>
              <w:cnfStyle w:val="000000100000" w:firstRow="0" w:lastRow="0" w:firstColumn="0" w:lastColumn="0" w:oddVBand="0" w:evenVBand="0" w:oddHBand="1" w:evenHBand="0" w:firstRowFirstColumn="0" w:firstRowLastColumn="0" w:lastRowFirstColumn="0" w:lastRowLastColumn="0"/>
            </w:pPr>
            <w:r w:rsidRPr="00AA2ACE">
              <w:t>06/2017</w:t>
            </w:r>
          </w:p>
        </w:tc>
        <w:tc>
          <w:tcPr>
            <w:tcW w:w="5098" w:type="dxa"/>
          </w:tcPr>
          <w:p w14:paraId="71CFA95C" w14:textId="2CA1D958" w:rsidR="00683406" w:rsidRPr="00543E2C" w:rsidRDefault="00683406">
            <w:pPr>
              <w:cnfStyle w:val="000000100000" w:firstRow="0" w:lastRow="0" w:firstColumn="0" w:lastColumn="0" w:oddVBand="0" w:evenVBand="0" w:oddHBand="1" w:evenHBand="0" w:firstRowFirstColumn="0" w:firstRowLastColumn="0" w:lastRowFirstColumn="0" w:lastRowLastColumn="0"/>
            </w:pPr>
          </w:p>
        </w:tc>
      </w:tr>
      <w:tr w:rsidR="00683406" w14:paraId="71CFA961" w14:textId="77777777" w:rsidTr="00131CCA">
        <w:tc>
          <w:tcPr>
            <w:cnfStyle w:val="001000000000" w:firstRow="0" w:lastRow="0" w:firstColumn="1" w:lastColumn="0" w:oddVBand="0" w:evenVBand="0" w:oddHBand="0" w:evenHBand="0" w:firstRowFirstColumn="0" w:firstRowLastColumn="0" w:lastRowFirstColumn="0" w:lastRowLastColumn="0"/>
            <w:tcW w:w="2751" w:type="dxa"/>
          </w:tcPr>
          <w:p w14:paraId="71CFA95E" w14:textId="77777777" w:rsidR="00683406" w:rsidRDefault="00683406">
            <w:r>
              <w:t xml:space="preserve">VA Form 21-674 </w:t>
            </w:r>
          </w:p>
        </w:tc>
        <w:tc>
          <w:tcPr>
            <w:tcW w:w="1511" w:type="dxa"/>
          </w:tcPr>
          <w:p w14:paraId="71CFA95F" w14:textId="25B28BE1" w:rsidR="00683406" w:rsidRPr="00AA2ACE" w:rsidRDefault="00565674" w:rsidP="00845259">
            <w:pPr>
              <w:cnfStyle w:val="000000000000" w:firstRow="0" w:lastRow="0" w:firstColumn="0" w:lastColumn="0" w:oddVBand="0" w:evenVBand="0" w:oddHBand="0" w:evenHBand="0" w:firstRowFirstColumn="0" w:firstRowLastColumn="0" w:lastRowFirstColumn="0" w:lastRowLastColumn="0"/>
            </w:pPr>
            <w:r>
              <w:t>06/2018</w:t>
            </w:r>
          </w:p>
        </w:tc>
        <w:tc>
          <w:tcPr>
            <w:tcW w:w="5098" w:type="dxa"/>
          </w:tcPr>
          <w:p w14:paraId="71CFA960" w14:textId="77777777" w:rsidR="00683406" w:rsidRPr="00543E2C" w:rsidRDefault="00683406">
            <w:pPr>
              <w:cnfStyle w:val="000000000000" w:firstRow="0" w:lastRow="0" w:firstColumn="0" w:lastColumn="0" w:oddVBand="0" w:evenVBand="0" w:oddHBand="0" w:evenHBand="0" w:firstRowFirstColumn="0" w:firstRowLastColumn="0" w:lastRowFirstColumn="0" w:lastRowLastColumn="0"/>
            </w:pPr>
          </w:p>
        </w:tc>
      </w:tr>
      <w:tr w:rsidR="00683406" w14:paraId="71CFA965" w14:textId="77777777" w:rsidTr="00131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1" w:type="dxa"/>
          </w:tcPr>
          <w:p w14:paraId="71CFA962" w14:textId="77777777" w:rsidR="00683406" w:rsidRDefault="00683406">
            <w:r>
              <w:t xml:space="preserve">VA Form 21-0538 </w:t>
            </w:r>
          </w:p>
        </w:tc>
        <w:tc>
          <w:tcPr>
            <w:tcW w:w="1511" w:type="dxa"/>
          </w:tcPr>
          <w:p w14:paraId="71CFA963" w14:textId="77777777" w:rsidR="00683406" w:rsidRPr="00AA2ACE" w:rsidRDefault="00683406" w:rsidP="00845259">
            <w:pPr>
              <w:cnfStyle w:val="000000100000" w:firstRow="0" w:lastRow="0" w:firstColumn="0" w:lastColumn="0" w:oddVBand="0" w:evenVBand="0" w:oddHBand="1" w:evenHBand="0" w:firstRowFirstColumn="0" w:firstRowLastColumn="0" w:lastRowFirstColumn="0" w:lastRowLastColumn="0"/>
            </w:pPr>
            <w:r w:rsidRPr="00AA2ACE">
              <w:t>12/2017</w:t>
            </w:r>
          </w:p>
        </w:tc>
        <w:tc>
          <w:tcPr>
            <w:tcW w:w="5098" w:type="dxa"/>
          </w:tcPr>
          <w:p w14:paraId="71CFA964" w14:textId="77777777" w:rsidR="00683406" w:rsidRPr="00543E2C" w:rsidRDefault="00683406">
            <w:pPr>
              <w:cnfStyle w:val="000000100000" w:firstRow="0" w:lastRow="0" w:firstColumn="0" w:lastColumn="0" w:oddVBand="0" w:evenVBand="0" w:oddHBand="1" w:evenHBand="0" w:firstRowFirstColumn="0" w:firstRowLastColumn="0" w:lastRowFirstColumn="0" w:lastRowLastColumn="0"/>
            </w:pPr>
          </w:p>
        </w:tc>
      </w:tr>
      <w:tr w:rsidR="00683406" w14:paraId="71CFA969" w14:textId="77777777" w:rsidTr="00131CCA">
        <w:tc>
          <w:tcPr>
            <w:cnfStyle w:val="001000000000" w:firstRow="0" w:lastRow="0" w:firstColumn="1" w:lastColumn="0" w:oddVBand="0" w:evenVBand="0" w:oddHBand="0" w:evenHBand="0" w:firstRowFirstColumn="0" w:firstRowLastColumn="0" w:lastRowFirstColumn="0" w:lastRowLastColumn="0"/>
            <w:tcW w:w="2751" w:type="dxa"/>
          </w:tcPr>
          <w:p w14:paraId="71CFA966" w14:textId="77777777" w:rsidR="00683406" w:rsidRDefault="00683406">
            <w:r>
              <w:t xml:space="preserve">VA Form 21-0781 </w:t>
            </w:r>
          </w:p>
        </w:tc>
        <w:tc>
          <w:tcPr>
            <w:tcW w:w="1511" w:type="dxa"/>
          </w:tcPr>
          <w:p w14:paraId="71CFA967" w14:textId="77777777" w:rsidR="00683406" w:rsidRPr="00AA2ACE" w:rsidRDefault="00683406" w:rsidP="00845259">
            <w:pPr>
              <w:cnfStyle w:val="000000000000" w:firstRow="0" w:lastRow="0" w:firstColumn="0" w:lastColumn="0" w:oddVBand="0" w:evenVBand="0" w:oddHBand="0" w:evenHBand="0" w:firstRowFirstColumn="0" w:firstRowLastColumn="0" w:lastRowFirstColumn="0" w:lastRowLastColumn="0"/>
            </w:pPr>
            <w:r w:rsidRPr="00AA2ACE">
              <w:t>07/2017</w:t>
            </w:r>
          </w:p>
        </w:tc>
        <w:tc>
          <w:tcPr>
            <w:tcW w:w="5098" w:type="dxa"/>
          </w:tcPr>
          <w:p w14:paraId="71CFA968" w14:textId="77777777" w:rsidR="00683406" w:rsidRPr="00543E2C" w:rsidRDefault="00683406">
            <w:pPr>
              <w:cnfStyle w:val="000000000000" w:firstRow="0" w:lastRow="0" w:firstColumn="0" w:lastColumn="0" w:oddVBand="0" w:evenVBand="0" w:oddHBand="0" w:evenHBand="0" w:firstRowFirstColumn="0" w:firstRowLastColumn="0" w:lastRowFirstColumn="0" w:lastRowLastColumn="0"/>
            </w:pPr>
          </w:p>
        </w:tc>
      </w:tr>
      <w:tr w:rsidR="00683406" w14:paraId="71CFA96D" w14:textId="77777777" w:rsidTr="00131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1" w:type="dxa"/>
          </w:tcPr>
          <w:p w14:paraId="71CFA96A" w14:textId="77777777" w:rsidR="00683406" w:rsidRDefault="00683406">
            <w:r>
              <w:t xml:space="preserve">VA Form 21-0781a </w:t>
            </w:r>
          </w:p>
        </w:tc>
        <w:tc>
          <w:tcPr>
            <w:tcW w:w="1511" w:type="dxa"/>
          </w:tcPr>
          <w:p w14:paraId="71CFA96B" w14:textId="77777777" w:rsidR="00683406" w:rsidRPr="00AA2ACE" w:rsidRDefault="00683406" w:rsidP="00845259">
            <w:pPr>
              <w:cnfStyle w:val="000000100000" w:firstRow="0" w:lastRow="0" w:firstColumn="0" w:lastColumn="0" w:oddVBand="0" w:evenVBand="0" w:oddHBand="1" w:evenHBand="0" w:firstRowFirstColumn="0" w:firstRowLastColumn="0" w:lastRowFirstColumn="0" w:lastRowLastColumn="0"/>
            </w:pPr>
            <w:r w:rsidRPr="00AA2ACE">
              <w:t>07/2017</w:t>
            </w:r>
          </w:p>
        </w:tc>
        <w:tc>
          <w:tcPr>
            <w:tcW w:w="5098" w:type="dxa"/>
          </w:tcPr>
          <w:p w14:paraId="71CFA96C" w14:textId="77777777" w:rsidR="00683406" w:rsidRPr="00543E2C" w:rsidRDefault="00683406">
            <w:pPr>
              <w:cnfStyle w:val="000000100000" w:firstRow="0" w:lastRow="0" w:firstColumn="0" w:lastColumn="0" w:oddVBand="0" w:evenVBand="0" w:oddHBand="1" w:evenHBand="0" w:firstRowFirstColumn="0" w:firstRowLastColumn="0" w:lastRowFirstColumn="0" w:lastRowLastColumn="0"/>
            </w:pPr>
          </w:p>
        </w:tc>
      </w:tr>
      <w:tr w:rsidR="00176748" w14:paraId="71CFA971" w14:textId="77777777" w:rsidTr="00131CCA">
        <w:tc>
          <w:tcPr>
            <w:cnfStyle w:val="001000000000" w:firstRow="0" w:lastRow="0" w:firstColumn="1" w:lastColumn="0" w:oddVBand="0" w:evenVBand="0" w:oddHBand="0" w:evenHBand="0" w:firstRowFirstColumn="0" w:firstRowLastColumn="0" w:lastRowFirstColumn="0" w:lastRowLastColumn="0"/>
            <w:tcW w:w="2751" w:type="dxa"/>
          </w:tcPr>
          <w:p w14:paraId="71CFA96E" w14:textId="77777777" w:rsidR="00176748" w:rsidRDefault="00176748">
            <w:r>
              <w:t>Standard 5103 Letter</w:t>
            </w:r>
          </w:p>
        </w:tc>
        <w:tc>
          <w:tcPr>
            <w:tcW w:w="1511" w:type="dxa"/>
          </w:tcPr>
          <w:p w14:paraId="71CFA96F" w14:textId="77777777" w:rsidR="00176748" w:rsidRDefault="00176748">
            <w:pPr>
              <w:cnfStyle w:val="000000000000" w:firstRow="0" w:lastRow="0" w:firstColumn="0" w:lastColumn="0" w:oddVBand="0" w:evenVBand="0" w:oddHBand="0" w:evenHBand="0" w:firstRowFirstColumn="0" w:firstRowLastColumn="0" w:lastRowFirstColumn="0" w:lastRowLastColumn="0"/>
            </w:pPr>
          </w:p>
        </w:tc>
        <w:tc>
          <w:tcPr>
            <w:tcW w:w="5098" w:type="dxa"/>
          </w:tcPr>
          <w:p w14:paraId="71CFA970" w14:textId="3B5FF500" w:rsidR="00176748" w:rsidRPr="00543E2C" w:rsidRDefault="00176748">
            <w:pPr>
              <w:cnfStyle w:val="000000000000" w:firstRow="0" w:lastRow="0" w:firstColumn="0" w:lastColumn="0" w:oddVBand="0" w:evenVBand="0" w:oddHBand="0" w:evenHBand="0" w:firstRowFirstColumn="0" w:firstRowLastColumn="0" w:lastRowFirstColumn="0" w:lastRowLastColumn="0"/>
            </w:pPr>
          </w:p>
        </w:tc>
      </w:tr>
      <w:tr w:rsidR="00176748" w14:paraId="71CFA975" w14:textId="77777777" w:rsidTr="00131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1" w:type="dxa"/>
          </w:tcPr>
          <w:p w14:paraId="71CFA972" w14:textId="77777777" w:rsidR="00176748" w:rsidRDefault="00176748" w:rsidP="00BC4D58">
            <w:r>
              <w:t>3101</w:t>
            </w:r>
          </w:p>
        </w:tc>
        <w:tc>
          <w:tcPr>
            <w:tcW w:w="1511" w:type="dxa"/>
          </w:tcPr>
          <w:p w14:paraId="71CFA973" w14:textId="77777777" w:rsidR="00176748" w:rsidRDefault="00176748">
            <w:pPr>
              <w:cnfStyle w:val="000000100000" w:firstRow="0" w:lastRow="0" w:firstColumn="0" w:lastColumn="0" w:oddVBand="0" w:evenVBand="0" w:oddHBand="1" w:evenHBand="0" w:firstRowFirstColumn="0" w:firstRowLastColumn="0" w:lastRowFirstColumn="0" w:lastRowLastColumn="0"/>
            </w:pPr>
          </w:p>
        </w:tc>
        <w:tc>
          <w:tcPr>
            <w:tcW w:w="5098" w:type="dxa"/>
          </w:tcPr>
          <w:p w14:paraId="71CFA974" w14:textId="77777777" w:rsidR="00176748" w:rsidRPr="00543E2C" w:rsidRDefault="00176748" w:rsidP="00A9685B">
            <w:pPr>
              <w:cnfStyle w:val="000000100000" w:firstRow="0" w:lastRow="0" w:firstColumn="0" w:lastColumn="0" w:oddVBand="0" w:evenVBand="0" w:oddHBand="1" w:evenHBand="0" w:firstRowFirstColumn="0" w:firstRowLastColumn="0" w:lastRowFirstColumn="0" w:lastRowLastColumn="0"/>
            </w:pPr>
          </w:p>
        </w:tc>
      </w:tr>
      <w:tr w:rsidR="00176748" w14:paraId="71CFA979" w14:textId="77777777" w:rsidTr="00131CCA">
        <w:tc>
          <w:tcPr>
            <w:cnfStyle w:val="001000000000" w:firstRow="0" w:lastRow="0" w:firstColumn="1" w:lastColumn="0" w:oddVBand="0" w:evenVBand="0" w:oddHBand="0" w:evenHBand="0" w:firstRowFirstColumn="0" w:firstRowLastColumn="0" w:lastRowFirstColumn="0" w:lastRowLastColumn="0"/>
            <w:tcW w:w="2751" w:type="dxa"/>
          </w:tcPr>
          <w:p w14:paraId="71CFA976" w14:textId="77777777" w:rsidR="00176748" w:rsidRDefault="00176748" w:rsidP="00BC4D58">
            <w:r>
              <w:t>BIRLS SHARE Screen</w:t>
            </w:r>
          </w:p>
        </w:tc>
        <w:tc>
          <w:tcPr>
            <w:tcW w:w="1511" w:type="dxa"/>
          </w:tcPr>
          <w:p w14:paraId="71CFA977" w14:textId="77777777" w:rsidR="00176748" w:rsidRDefault="00176748">
            <w:pPr>
              <w:cnfStyle w:val="000000000000" w:firstRow="0" w:lastRow="0" w:firstColumn="0" w:lastColumn="0" w:oddVBand="0" w:evenVBand="0" w:oddHBand="0" w:evenHBand="0" w:firstRowFirstColumn="0" w:firstRowLastColumn="0" w:lastRowFirstColumn="0" w:lastRowLastColumn="0"/>
            </w:pPr>
          </w:p>
        </w:tc>
        <w:tc>
          <w:tcPr>
            <w:tcW w:w="5098" w:type="dxa"/>
          </w:tcPr>
          <w:p w14:paraId="71CFA978" w14:textId="77777777" w:rsidR="00176748" w:rsidRPr="00543E2C" w:rsidRDefault="00176748" w:rsidP="00A9685B">
            <w:pPr>
              <w:cnfStyle w:val="000000000000" w:firstRow="0" w:lastRow="0" w:firstColumn="0" w:lastColumn="0" w:oddVBand="0" w:evenVBand="0" w:oddHBand="0" w:evenHBand="0" w:firstRowFirstColumn="0" w:firstRowLastColumn="0" w:lastRowFirstColumn="0" w:lastRowLastColumn="0"/>
            </w:pPr>
          </w:p>
        </w:tc>
      </w:tr>
      <w:tr w:rsidR="00176748" w14:paraId="71CFA97D" w14:textId="77777777" w:rsidTr="00131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1" w:type="dxa"/>
          </w:tcPr>
          <w:p w14:paraId="71CFA97A" w14:textId="77777777" w:rsidR="00176748" w:rsidRDefault="00176748" w:rsidP="00BC4D58">
            <w:r>
              <w:t>Rating Decision</w:t>
            </w:r>
          </w:p>
        </w:tc>
        <w:tc>
          <w:tcPr>
            <w:tcW w:w="1511" w:type="dxa"/>
          </w:tcPr>
          <w:p w14:paraId="71CFA97B" w14:textId="77777777" w:rsidR="00176748" w:rsidRDefault="00176748">
            <w:pPr>
              <w:cnfStyle w:val="000000100000" w:firstRow="0" w:lastRow="0" w:firstColumn="0" w:lastColumn="0" w:oddVBand="0" w:evenVBand="0" w:oddHBand="1" w:evenHBand="0" w:firstRowFirstColumn="0" w:firstRowLastColumn="0" w:lastRowFirstColumn="0" w:lastRowLastColumn="0"/>
            </w:pPr>
          </w:p>
        </w:tc>
        <w:tc>
          <w:tcPr>
            <w:tcW w:w="5098" w:type="dxa"/>
          </w:tcPr>
          <w:p w14:paraId="71CFA97C" w14:textId="5E4A8CE7" w:rsidR="00176748" w:rsidRPr="00543E2C" w:rsidRDefault="004B4EDF" w:rsidP="00535FD5">
            <w:pPr>
              <w:cnfStyle w:val="000000100000" w:firstRow="0" w:lastRow="0" w:firstColumn="0" w:lastColumn="0" w:oddVBand="0" w:evenVBand="0" w:oddHBand="1" w:evenHBand="0" w:firstRowFirstColumn="0" w:firstRowLastColumn="0" w:lastRowFirstColumn="0" w:lastRowLastColumn="0"/>
            </w:pPr>
            <w:r w:rsidRPr="00543E2C">
              <w:t xml:space="preserve">Y, </w:t>
            </w:r>
            <w:r w:rsidR="001503B7" w:rsidRPr="00543E2C">
              <w:t xml:space="preserve">10% for tinnitus; 0% for right ear and denied for left ear from </w:t>
            </w:r>
            <w:r w:rsidR="00131CCA" w:rsidRPr="00543E2C">
              <w:t>2016</w:t>
            </w:r>
          </w:p>
        </w:tc>
      </w:tr>
      <w:tr w:rsidR="00176748" w14:paraId="71CFA981" w14:textId="77777777" w:rsidTr="00131CCA">
        <w:tc>
          <w:tcPr>
            <w:cnfStyle w:val="001000000000" w:firstRow="0" w:lastRow="0" w:firstColumn="1" w:lastColumn="0" w:oddVBand="0" w:evenVBand="0" w:oddHBand="0" w:evenHBand="0" w:firstRowFirstColumn="0" w:firstRowLastColumn="0" w:lastRowFirstColumn="0" w:lastRowLastColumn="0"/>
            <w:tcW w:w="2751" w:type="dxa"/>
          </w:tcPr>
          <w:p w14:paraId="71CFA97E" w14:textId="77777777" w:rsidR="00176748" w:rsidRDefault="00176748">
            <w:r>
              <w:t>CAPRI Records</w:t>
            </w:r>
          </w:p>
        </w:tc>
        <w:tc>
          <w:tcPr>
            <w:tcW w:w="1511" w:type="dxa"/>
          </w:tcPr>
          <w:p w14:paraId="71CFA97F" w14:textId="77777777" w:rsidR="00176748" w:rsidRDefault="00176748">
            <w:pPr>
              <w:cnfStyle w:val="000000000000" w:firstRow="0" w:lastRow="0" w:firstColumn="0" w:lastColumn="0" w:oddVBand="0" w:evenVBand="0" w:oddHBand="0" w:evenHBand="0" w:firstRowFirstColumn="0" w:firstRowLastColumn="0" w:lastRowFirstColumn="0" w:lastRowLastColumn="0"/>
            </w:pPr>
          </w:p>
        </w:tc>
        <w:tc>
          <w:tcPr>
            <w:tcW w:w="5098" w:type="dxa"/>
          </w:tcPr>
          <w:p w14:paraId="71CFA980" w14:textId="77777777" w:rsidR="00176748" w:rsidRPr="00916FEF" w:rsidRDefault="00176748" w:rsidP="00A9685B">
            <w:pPr>
              <w:cnfStyle w:val="000000000000" w:firstRow="0" w:lastRow="0" w:firstColumn="0" w:lastColumn="0" w:oddVBand="0" w:evenVBand="0" w:oddHBand="0" w:evenHBand="0" w:firstRowFirstColumn="0" w:firstRowLastColumn="0" w:lastRowFirstColumn="0" w:lastRowLastColumn="0"/>
              <w:rPr>
                <w:b/>
              </w:rPr>
            </w:pPr>
          </w:p>
        </w:tc>
      </w:tr>
      <w:tr w:rsidR="00B801A5" w14:paraId="71CFA985" w14:textId="77777777" w:rsidTr="00131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1" w:type="dxa"/>
          </w:tcPr>
          <w:p w14:paraId="71CFA982" w14:textId="77777777" w:rsidR="00B801A5" w:rsidRDefault="00B801A5">
            <w:r>
              <w:t>ERB/ERRA</w:t>
            </w:r>
          </w:p>
        </w:tc>
        <w:tc>
          <w:tcPr>
            <w:tcW w:w="1511" w:type="dxa"/>
          </w:tcPr>
          <w:p w14:paraId="71CFA983" w14:textId="77777777" w:rsidR="00B801A5" w:rsidRDefault="00B801A5">
            <w:pPr>
              <w:cnfStyle w:val="000000100000" w:firstRow="0" w:lastRow="0" w:firstColumn="0" w:lastColumn="0" w:oddVBand="0" w:evenVBand="0" w:oddHBand="1" w:evenHBand="0" w:firstRowFirstColumn="0" w:firstRowLastColumn="0" w:lastRowFirstColumn="0" w:lastRowLastColumn="0"/>
            </w:pPr>
          </w:p>
        </w:tc>
        <w:tc>
          <w:tcPr>
            <w:tcW w:w="5098" w:type="dxa"/>
          </w:tcPr>
          <w:p w14:paraId="71CFA984" w14:textId="77777777" w:rsidR="00B801A5" w:rsidRPr="00916FEF" w:rsidRDefault="00B801A5" w:rsidP="00A9685B">
            <w:pPr>
              <w:cnfStyle w:val="000000100000" w:firstRow="0" w:lastRow="0" w:firstColumn="0" w:lastColumn="0" w:oddVBand="0" w:evenVBand="0" w:oddHBand="1" w:evenHBand="0" w:firstRowFirstColumn="0" w:firstRowLastColumn="0" w:lastRowFirstColumn="0" w:lastRowLastColumn="0"/>
              <w:rPr>
                <w:b/>
              </w:rPr>
            </w:pPr>
          </w:p>
        </w:tc>
      </w:tr>
      <w:tr w:rsidR="00B801A5" w14:paraId="71CFA989" w14:textId="77777777" w:rsidTr="00131CCA">
        <w:tc>
          <w:tcPr>
            <w:cnfStyle w:val="001000000000" w:firstRow="0" w:lastRow="0" w:firstColumn="1" w:lastColumn="0" w:oddVBand="0" w:evenVBand="0" w:oddHBand="0" w:evenHBand="0" w:firstRowFirstColumn="0" w:firstRowLastColumn="0" w:lastRowFirstColumn="0" w:lastRowLastColumn="0"/>
            <w:tcW w:w="2751" w:type="dxa"/>
          </w:tcPr>
          <w:p w14:paraId="71CFA986" w14:textId="77777777" w:rsidR="00B801A5" w:rsidRDefault="00B801A5">
            <w:r>
              <w:t>DBQ</w:t>
            </w:r>
          </w:p>
        </w:tc>
        <w:tc>
          <w:tcPr>
            <w:tcW w:w="1511" w:type="dxa"/>
          </w:tcPr>
          <w:p w14:paraId="71CFA987" w14:textId="77777777" w:rsidR="00B801A5" w:rsidRDefault="00B801A5">
            <w:pPr>
              <w:cnfStyle w:val="000000000000" w:firstRow="0" w:lastRow="0" w:firstColumn="0" w:lastColumn="0" w:oddVBand="0" w:evenVBand="0" w:oddHBand="0" w:evenHBand="0" w:firstRowFirstColumn="0" w:firstRowLastColumn="0" w:lastRowFirstColumn="0" w:lastRowLastColumn="0"/>
            </w:pPr>
          </w:p>
        </w:tc>
        <w:tc>
          <w:tcPr>
            <w:tcW w:w="5098" w:type="dxa"/>
          </w:tcPr>
          <w:p w14:paraId="71CFA988" w14:textId="77777777" w:rsidR="00B801A5" w:rsidRPr="00916FEF" w:rsidRDefault="00B801A5" w:rsidP="00A9685B">
            <w:pPr>
              <w:cnfStyle w:val="000000000000" w:firstRow="0" w:lastRow="0" w:firstColumn="0" w:lastColumn="0" w:oddVBand="0" w:evenVBand="0" w:oddHBand="0" w:evenHBand="0" w:firstRowFirstColumn="0" w:firstRowLastColumn="0" w:lastRowFirstColumn="0" w:lastRowLastColumn="0"/>
              <w:rPr>
                <w:b/>
              </w:rPr>
            </w:pPr>
          </w:p>
        </w:tc>
      </w:tr>
    </w:tbl>
    <w:p w14:paraId="71CFA98A" w14:textId="77777777" w:rsidR="00176748" w:rsidRDefault="00176748"/>
    <w:tbl>
      <w:tblPr>
        <w:tblStyle w:val="LightShading-Accent1"/>
        <w:tblW w:w="0" w:type="auto"/>
        <w:tblLook w:val="04A0" w:firstRow="1" w:lastRow="0" w:firstColumn="1" w:lastColumn="0" w:noHBand="0" w:noVBand="1"/>
      </w:tblPr>
      <w:tblGrid>
        <w:gridCol w:w="2762"/>
        <w:gridCol w:w="6598"/>
      </w:tblGrid>
      <w:tr w:rsidR="005627D4" w14:paraId="71CFA98D" w14:textId="77777777" w:rsidTr="005627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71CFA98B" w14:textId="77777777" w:rsidR="005627D4" w:rsidRDefault="005627D4">
            <w:r>
              <w:br w:type="page"/>
              <w:t>Supporting Documents</w:t>
            </w:r>
          </w:p>
        </w:tc>
        <w:tc>
          <w:tcPr>
            <w:tcW w:w="6750" w:type="dxa"/>
          </w:tcPr>
          <w:p w14:paraId="71CFA98C" w14:textId="77777777" w:rsidR="005627D4" w:rsidRDefault="005627D4">
            <w:pPr>
              <w:cnfStyle w:val="100000000000" w:firstRow="1" w:lastRow="0" w:firstColumn="0" w:lastColumn="0" w:oddVBand="0" w:evenVBand="0" w:oddHBand="0" w:evenHBand="0" w:firstRowFirstColumn="0" w:firstRowLastColumn="0" w:lastRowFirstColumn="0" w:lastRowLastColumn="0"/>
            </w:pPr>
            <w:r>
              <w:t>Required Y/N</w:t>
            </w:r>
          </w:p>
        </w:tc>
      </w:tr>
      <w:tr w:rsidR="005627D4" w14:paraId="71CFA990" w14:textId="77777777" w:rsidTr="005627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71CFA98E" w14:textId="77777777" w:rsidR="005627D4" w:rsidRDefault="005627D4">
            <w:r>
              <w:t>DD214</w:t>
            </w:r>
          </w:p>
        </w:tc>
        <w:tc>
          <w:tcPr>
            <w:tcW w:w="6750" w:type="dxa"/>
          </w:tcPr>
          <w:p w14:paraId="71CFA98F" w14:textId="77777777" w:rsidR="005627D4" w:rsidRPr="00543E2C" w:rsidRDefault="00A70CD9">
            <w:pPr>
              <w:cnfStyle w:val="000000100000" w:firstRow="0" w:lastRow="0" w:firstColumn="0" w:lastColumn="0" w:oddVBand="0" w:evenVBand="0" w:oddHBand="1" w:evenHBand="0" w:firstRowFirstColumn="0" w:firstRowLastColumn="0" w:lastRowFirstColumn="0" w:lastRowLastColumn="0"/>
            </w:pPr>
            <w:r w:rsidRPr="00543E2C">
              <w:t>Y, RVN service 01/07/1975 – 04/</w:t>
            </w:r>
            <w:r w:rsidR="004B4EDF" w:rsidRPr="00543E2C">
              <w:t>30</w:t>
            </w:r>
            <w:r w:rsidRPr="00543E2C">
              <w:t>/1975</w:t>
            </w:r>
            <w:r w:rsidR="004B4EDF" w:rsidRPr="00543E2C">
              <w:t>, Navy Commendation Medal</w:t>
            </w:r>
          </w:p>
        </w:tc>
      </w:tr>
      <w:tr w:rsidR="00331E37" w14:paraId="09A943FE" w14:textId="77777777" w:rsidTr="005627D4">
        <w:tc>
          <w:tcPr>
            <w:cnfStyle w:val="001000000000" w:firstRow="0" w:lastRow="0" w:firstColumn="1" w:lastColumn="0" w:oddVBand="0" w:evenVBand="0" w:oddHBand="0" w:evenHBand="0" w:firstRowFirstColumn="0" w:firstRowLastColumn="0" w:lastRowFirstColumn="0" w:lastRowLastColumn="0"/>
            <w:tcW w:w="2808" w:type="dxa"/>
          </w:tcPr>
          <w:p w14:paraId="7C2DBD97" w14:textId="1A7312F0" w:rsidR="00331E37" w:rsidRDefault="00331E37">
            <w:r>
              <w:t>CAPRI Enterprise Search</w:t>
            </w:r>
          </w:p>
        </w:tc>
        <w:tc>
          <w:tcPr>
            <w:tcW w:w="6750" w:type="dxa"/>
          </w:tcPr>
          <w:p w14:paraId="01CF52D4" w14:textId="4BF04683" w:rsidR="00331E37" w:rsidRPr="00543E2C" w:rsidRDefault="00331E37">
            <w:pPr>
              <w:cnfStyle w:val="000000000000" w:firstRow="0" w:lastRow="0" w:firstColumn="0" w:lastColumn="0" w:oddVBand="0" w:evenVBand="0" w:oddHBand="0" w:evenHBand="0" w:firstRowFirstColumn="0" w:firstRowLastColumn="0" w:lastRowFirstColumn="0" w:lastRowLastColumn="0"/>
            </w:pPr>
            <w:r w:rsidRPr="00543E2C">
              <w:t>Yes - Negative</w:t>
            </w:r>
          </w:p>
        </w:tc>
      </w:tr>
      <w:tr w:rsidR="005627D4" w14:paraId="71CFA993" w14:textId="77777777" w:rsidTr="005627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71CFA991" w14:textId="77777777" w:rsidR="005627D4" w:rsidRDefault="005627D4">
            <w:r>
              <w:t>Private Medical Records</w:t>
            </w:r>
          </w:p>
        </w:tc>
        <w:tc>
          <w:tcPr>
            <w:tcW w:w="6750" w:type="dxa"/>
          </w:tcPr>
          <w:p w14:paraId="71CFA992" w14:textId="02DF32D6" w:rsidR="005627D4" w:rsidRPr="00543E2C" w:rsidRDefault="004B4EDF">
            <w:pPr>
              <w:cnfStyle w:val="000000100000" w:firstRow="0" w:lastRow="0" w:firstColumn="0" w:lastColumn="0" w:oddVBand="0" w:evenVBand="0" w:oddHBand="1" w:evenHBand="0" w:firstRowFirstColumn="0" w:firstRowLastColumn="0" w:lastRowFirstColumn="0" w:lastRowLastColumn="0"/>
            </w:pPr>
            <w:r w:rsidRPr="00543E2C">
              <w:t xml:space="preserve">Diagnosis of </w:t>
            </w:r>
            <w:r w:rsidR="00E25624">
              <w:t>Esophageal</w:t>
            </w:r>
            <w:r w:rsidRPr="00543E2C">
              <w:t xml:space="preserve"> Cancer</w:t>
            </w:r>
          </w:p>
        </w:tc>
      </w:tr>
      <w:tr w:rsidR="005627D4" w14:paraId="71CFA996" w14:textId="77777777" w:rsidTr="005627D4">
        <w:tc>
          <w:tcPr>
            <w:cnfStyle w:val="001000000000" w:firstRow="0" w:lastRow="0" w:firstColumn="1" w:lastColumn="0" w:oddVBand="0" w:evenVBand="0" w:oddHBand="0" w:evenHBand="0" w:firstRowFirstColumn="0" w:firstRowLastColumn="0" w:lastRowFirstColumn="0" w:lastRowLastColumn="0"/>
            <w:tcW w:w="2808" w:type="dxa"/>
          </w:tcPr>
          <w:p w14:paraId="71CFA994" w14:textId="77777777" w:rsidR="005627D4" w:rsidRDefault="005627D4">
            <w:r>
              <w:t>SF88 Entrance Exam</w:t>
            </w:r>
          </w:p>
        </w:tc>
        <w:tc>
          <w:tcPr>
            <w:tcW w:w="6750" w:type="dxa"/>
          </w:tcPr>
          <w:p w14:paraId="71CFA995" w14:textId="77777777" w:rsidR="005627D4" w:rsidRPr="00543E2C" w:rsidRDefault="00A70CD9">
            <w:pPr>
              <w:cnfStyle w:val="000000000000" w:firstRow="0" w:lastRow="0" w:firstColumn="0" w:lastColumn="0" w:oddVBand="0" w:evenVBand="0" w:oddHBand="0" w:evenHBand="0" w:firstRowFirstColumn="0" w:firstRowLastColumn="0" w:lastRowFirstColumn="0" w:lastRowLastColumn="0"/>
            </w:pPr>
            <w:r w:rsidRPr="00543E2C">
              <w:t>Y, no problems</w:t>
            </w:r>
          </w:p>
        </w:tc>
      </w:tr>
      <w:tr w:rsidR="005627D4" w14:paraId="71CFA999" w14:textId="77777777" w:rsidTr="005627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71CFA997" w14:textId="77777777" w:rsidR="005627D4" w:rsidRDefault="005627D4">
            <w:r>
              <w:t>SF88 Separation Exam</w:t>
            </w:r>
          </w:p>
        </w:tc>
        <w:tc>
          <w:tcPr>
            <w:tcW w:w="6750" w:type="dxa"/>
          </w:tcPr>
          <w:p w14:paraId="71CFA998" w14:textId="77777777" w:rsidR="005627D4" w:rsidRPr="00543E2C" w:rsidRDefault="00A70CD9">
            <w:pPr>
              <w:cnfStyle w:val="000000100000" w:firstRow="0" w:lastRow="0" w:firstColumn="0" w:lastColumn="0" w:oddVBand="0" w:evenVBand="0" w:oddHBand="1" w:evenHBand="0" w:firstRowFirstColumn="0" w:firstRowLastColumn="0" w:lastRowFirstColumn="0" w:lastRowLastColumn="0"/>
            </w:pPr>
            <w:r w:rsidRPr="00543E2C">
              <w:t>Y, no problems</w:t>
            </w:r>
          </w:p>
        </w:tc>
      </w:tr>
      <w:tr w:rsidR="005627D4" w14:paraId="71CFA99C" w14:textId="77777777" w:rsidTr="005627D4">
        <w:tc>
          <w:tcPr>
            <w:cnfStyle w:val="001000000000" w:firstRow="0" w:lastRow="0" w:firstColumn="1" w:lastColumn="0" w:oddVBand="0" w:evenVBand="0" w:oddHBand="0" w:evenHBand="0" w:firstRowFirstColumn="0" w:firstRowLastColumn="0" w:lastRowFirstColumn="0" w:lastRowLastColumn="0"/>
            <w:tcW w:w="2808" w:type="dxa"/>
          </w:tcPr>
          <w:p w14:paraId="71CFA99A" w14:textId="77777777" w:rsidR="005627D4" w:rsidRDefault="005627D4">
            <w:r>
              <w:t>Service Treatment Records</w:t>
            </w:r>
          </w:p>
        </w:tc>
        <w:tc>
          <w:tcPr>
            <w:tcW w:w="6750" w:type="dxa"/>
          </w:tcPr>
          <w:p w14:paraId="71CFA99B" w14:textId="77777777" w:rsidR="005627D4" w:rsidRPr="00543E2C" w:rsidRDefault="00A70CD9">
            <w:pPr>
              <w:cnfStyle w:val="000000000000" w:firstRow="0" w:lastRow="0" w:firstColumn="0" w:lastColumn="0" w:oddVBand="0" w:evenVBand="0" w:oddHBand="0" w:evenHBand="0" w:firstRowFirstColumn="0" w:firstRowLastColumn="0" w:lastRowFirstColumn="0" w:lastRowLastColumn="0"/>
            </w:pPr>
            <w:r w:rsidRPr="00543E2C">
              <w:t>Y, treatment US Embassy Saigon, RVN dehydration immediately after arrival in RVN</w:t>
            </w:r>
          </w:p>
        </w:tc>
      </w:tr>
      <w:tr w:rsidR="005627D4" w14:paraId="71CFA99F" w14:textId="77777777" w:rsidTr="005627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71CFA99D" w14:textId="77777777" w:rsidR="005627D4" w:rsidRDefault="005627D4">
            <w:r>
              <w:t>Personnel Records</w:t>
            </w:r>
          </w:p>
        </w:tc>
        <w:tc>
          <w:tcPr>
            <w:tcW w:w="6750" w:type="dxa"/>
          </w:tcPr>
          <w:p w14:paraId="71CFA99E" w14:textId="77777777" w:rsidR="005627D4" w:rsidRPr="005627D4" w:rsidRDefault="005627D4">
            <w:pPr>
              <w:cnfStyle w:val="000000100000" w:firstRow="0" w:lastRow="0" w:firstColumn="0" w:lastColumn="0" w:oddVBand="0" w:evenVBand="0" w:oddHBand="1" w:evenHBand="0" w:firstRowFirstColumn="0" w:firstRowLastColumn="0" w:lastRowFirstColumn="0" w:lastRowLastColumn="0"/>
              <w:rPr>
                <w:b/>
              </w:rPr>
            </w:pPr>
          </w:p>
        </w:tc>
      </w:tr>
      <w:tr w:rsidR="005627D4" w14:paraId="71CFA9A2" w14:textId="77777777" w:rsidTr="005627D4">
        <w:tc>
          <w:tcPr>
            <w:cnfStyle w:val="001000000000" w:firstRow="0" w:lastRow="0" w:firstColumn="1" w:lastColumn="0" w:oddVBand="0" w:evenVBand="0" w:oddHBand="0" w:evenHBand="0" w:firstRowFirstColumn="0" w:firstRowLastColumn="0" w:lastRowFirstColumn="0" w:lastRowLastColumn="0"/>
            <w:tcW w:w="2808" w:type="dxa"/>
          </w:tcPr>
          <w:p w14:paraId="71CFA9A0" w14:textId="77777777" w:rsidR="005627D4" w:rsidRDefault="005627D4">
            <w:r>
              <w:t>DOMA first request letter</w:t>
            </w:r>
          </w:p>
        </w:tc>
        <w:tc>
          <w:tcPr>
            <w:tcW w:w="6750" w:type="dxa"/>
          </w:tcPr>
          <w:p w14:paraId="71CFA9A1" w14:textId="77777777" w:rsidR="005627D4" w:rsidRPr="005627D4" w:rsidRDefault="005627D4">
            <w:pPr>
              <w:cnfStyle w:val="000000000000" w:firstRow="0" w:lastRow="0" w:firstColumn="0" w:lastColumn="0" w:oddVBand="0" w:evenVBand="0" w:oddHBand="0" w:evenHBand="0" w:firstRowFirstColumn="0" w:firstRowLastColumn="0" w:lastRowFirstColumn="0" w:lastRowLastColumn="0"/>
              <w:rPr>
                <w:b/>
              </w:rPr>
            </w:pPr>
          </w:p>
        </w:tc>
      </w:tr>
      <w:tr w:rsidR="005627D4" w14:paraId="71CFA9A5" w14:textId="77777777" w:rsidTr="005627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71CFA9A3" w14:textId="77777777" w:rsidR="005627D4" w:rsidRDefault="005627D4">
            <w:r>
              <w:t>DOMA final letter</w:t>
            </w:r>
          </w:p>
        </w:tc>
        <w:tc>
          <w:tcPr>
            <w:tcW w:w="6750" w:type="dxa"/>
          </w:tcPr>
          <w:p w14:paraId="71CFA9A4" w14:textId="77777777" w:rsidR="005627D4" w:rsidRPr="005627D4" w:rsidRDefault="005627D4">
            <w:pPr>
              <w:cnfStyle w:val="000000100000" w:firstRow="0" w:lastRow="0" w:firstColumn="0" w:lastColumn="0" w:oddVBand="0" w:evenVBand="0" w:oddHBand="1" w:evenHBand="0" w:firstRowFirstColumn="0" w:firstRowLastColumn="0" w:lastRowFirstColumn="0" w:lastRowLastColumn="0"/>
              <w:rPr>
                <w:b/>
              </w:rPr>
            </w:pPr>
          </w:p>
        </w:tc>
      </w:tr>
    </w:tbl>
    <w:p w14:paraId="71CFA9A6" w14:textId="77777777" w:rsidR="00F32ACA" w:rsidRDefault="00F32ACA"/>
    <w:tbl>
      <w:tblPr>
        <w:tblStyle w:val="LightShading-Accent1"/>
        <w:tblW w:w="0" w:type="auto"/>
        <w:tblLook w:val="04A0" w:firstRow="1" w:lastRow="0" w:firstColumn="1" w:lastColumn="0" w:noHBand="0" w:noVBand="1"/>
      </w:tblPr>
      <w:tblGrid>
        <w:gridCol w:w="9360"/>
      </w:tblGrid>
      <w:tr w:rsidR="00331FF9" w14:paraId="71CFA9A8" w14:textId="77777777" w:rsidTr="00331F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71CFA9A7" w14:textId="77777777" w:rsidR="00331FF9" w:rsidRDefault="00331FF9">
            <w:r>
              <w:lastRenderedPageBreak/>
              <w:t>Scenario Comments</w:t>
            </w:r>
          </w:p>
        </w:tc>
      </w:tr>
      <w:tr w:rsidR="00331FF9" w14:paraId="71CFA9F6" w14:textId="77777777" w:rsidTr="00331F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71CFA9A9" w14:textId="388D7540" w:rsidR="0004527F" w:rsidRPr="004A4B92" w:rsidRDefault="0004527F" w:rsidP="0004527F">
            <w:pPr>
              <w:pStyle w:val="ListParagraph"/>
              <w:numPr>
                <w:ilvl w:val="0"/>
                <w:numId w:val="1"/>
              </w:numPr>
              <w:rPr>
                <w:b w:val="0"/>
              </w:rPr>
            </w:pPr>
            <w:r w:rsidRPr="004A4B92">
              <w:rPr>
                <w:b w:val="0"/>
              </w:rPr>
              <w:t xml:space="preserve">Upload all documents for this scenario to the VBMS </w:t>
            </w:r>
            <w:r w:rsidR="00406546">
              <w:rPr>
                <w:b w:val="0"/>
              </w:rPr>
              <w:t>eFolder</w:t>
            </w:r>
          </w:p>
          <w:p w14:paraId="71CFA9AA" w14:textId="25D7F816" w:rsidR="0004527F" w:rsidRPr="004A4B92" w:rsidRDefault="0004527F" w:rsidP="0004527F">
            <w:pPr>
              <w:pStyle w:val="ListParagraph"/>
              <w:numPr>
                <w:ilvl w:val="0"/>
                <w:numId w:val="1"/>
              </w:numPr>
              <w:rPr>
                <w:b w:val="0"/>
              </w:rPr>
            </w:pPr>
            <w:r w:rsidRPr="004A4B92">
              <w:rPr>
                <w:b w:val="0"/>
              </w:rPr>
              <w:t xml:space="preserve">Properly </w:t>
            </w:r>
            <w:r w:rsidR="00406546">
              <w:rPr>
                <w:b w:val="0"/>
              </w:rPr>
              <w:t>l</w:t>
            </w:r>
            <w:r w:rsidR="00406546" w:rsidRPr="004A4B92">
              <w:rPr>
                <w:b w:val="0"/>
              </w:rPr>
              <w:t xml:space="preserve">abel </w:t>
            </w:r>
            <w:r w:rsidRPr="004A4B92">
              <w:rPr>
                <w:b w:val="0"/>
              </w:rPr>
              <w:t xml:space="preserve">and establish date of receipt </w:t>
            </w:r>
          </w:p>
          <w:p w14:paraId="71CFA9AB" w14:textId="77777777" w:rsidR="0004527F" w:rsidRPr="004A4B92" w:rsidRDefault="0004527F" w:rsidP="0004527F">
            <w:pPr>
              <w:pStyle w:val="ListParagraph"/>
              <w:numPr>
                <w:ilvl w:val="0"/>
                <w:numId w:val="1"/>
              </w:numPr>
              <w:rPr>
                <w:b w:val="0"/>
              </w:rPr>
            </w:pPr>
            <w:r w:rsidRPr="004A4B92">
              <w:rPr>
                <w:b w:val="0"/>
              </w:rPr>
              <w:t>Associating all documents to correct EP</w:t>
            </w:r>
          </w:p>
          <w:p w14:paraId="71CFA9AC" w14:textId="77777777" w:rsidR="0004527F" w:rsidRPr="00A923B8" w:rsidRDefault="0004527F" w:rsidP="0004527F">
            <w:pPr>
              <w:pStyle w:val="ListParagraph"/>
              <w:numPr>
                <w:ilvl w:val="0"/>
                <w:numId w:val="1"/>
              </w:numPr>
              <w:rPr>
                <w:b w:val="0"/>
              </w:rPr>
            </w:pPr>
            <w:r w:rsidRPr="00A923B8">
              <w:rPr>
                <w:b w:val="0"/>
              </w:rPr>
              <w:t>Bookmark medical and dependency documents (at minimum)</w:t>
            </w:r>
          </w:p>
          <w:p w14:paraId="71CFA9AD" w14:textId="77777777" w:rsidR="0004527F" w:rsidRPr="00A923B8" w:rsidRDefault="0004527F" w:rsidP="0004527F">
            <w:pPr>
              <w:pStyle w:val="ListParagraph"/>
              <w:numPr>
                <w:ilvl w:val="0"/>
                <w:numId w:val="1"/>
              </w:numPr>
              <w:rPr>
                <w:b w:val="0"/>
              </w:rPr>
            </w:pPr>
            <w:r w:rsidRPr="00A923B8">
              <w:rPr>
                <w:b w:val="0"/>
              </w:rPr>
              <w:t xml:space="preserve">Update subject line </w:t>
            </w:r>
          </w:p>
          <w:p w14:paraId="56C71C82" w14:textId="77777777" w:rsidR="00DC5F03" w:rsidRPr="006B3AC0" w:rsidRDefault="00DC5F03" w:rsidP="00DC5F03">
            <w:pPr>
              <w:ind w:left="1440"/>
              <w:rPr>
                <w:b w:val="0"/>
              </w:rPr>
            </w:pPr>
            <w:r w:rsidRPr="006B3AC0">
              <w:rPr>
                <w:b w:val="0"/>
              </w:rPr>
              <w:t>Subject: VA Form 21-526EZ with additional documents</w:t>
            </w:r>
          </w:p>
          <w:p w14:paraId="2F9D9D3D" w14:textId="77777777" w:rsidR="00DC5F03" w:rsidRPr="006B3AC0" w:rsidRDefault="00DC5F03" w:rsidP="00DC5F03">
            <w:pPr>
              <w:ind w:left="1440"/>
              <w:rPr>
                <w:b w:val="0"/>
                <w:bCs w:val="0"/>
              </w:rPr>
            </w:pPr>
            <w:r w:rsidRPr="006B3AC0">
              <w:rPr>
                <w:b w:val="0"/>
              </w:rPr>
              <w:t>Category – Type: Applications – Original Claim: VA 21-526EZ, Fully Developed Claim (Compensation)</w:t>
            </w:r>
          </w:p>
          <w:p w14:paraId="4CA60A38" w14:textId="77777777" w:rsidR="00DC5F03" w:rsidRPr="006B3AC0" w:rsidRDefault="00DC5F03" w:rsidP="00DC5F03">
            <w:pPr>
              <w:ind w:left="1440"/>
              <w:rPr>
                <w:b w:val="0"/>
                <w:bCs w:val="0"/>
              </w:rPr>
            </w:pPr>
            <w:r w:rsidRPr="006B3AC0">
              <w:rPr>
                <w:b w:val="0"/>
              </w:rPr>
              <w:t>Content Source: VBMS</w:t>
            </w:r>
          </w:p>
          <w:p w14:paraId="18E2F71D" w14:textId="77777777" w:rsidR="00DC5F03" w:rsidRPr="006B3AC0" w:rsidRDefault="00DC5F03" w:rsidP="00DC5F03">
            <w:pPr>
              <w:ind w:left="1440"/>
              <w:rPr>
                <w:b w:val="0"/>
                <w:bCs w:val="0"/>
              </w:rPr>
            </w:pPr>
            <w:r w:rsidRPr="006B3AC0">
              <w:rPr>
                <w:b w:val="0"/>
              </w:rPr>
              <w:t>Date of Receipt – date of receipt on the 21-526EZ</w:t>
            </w:r>
          </w:p>
          <w:p w14:paraId="71CFA9B2" w14:textId="77777777" w:rsidR="0004527F" w:rsidRPr="00A923B8" w:rsidRDefault="0004527F" w:rsidP="0004527F">
            <w:pPr>
              <w:pStyle w:val="ListParagraph"/>
              <w:ind w:left="1485"/>
              <w:rPr>
                <w:b w:val="0"/>
              </w:rPr>
            </w:pPr>
          </w:p>
          <w:p w14:paraId="71CFA9B3" w14:textId="77777777" w:rsidR="0004527F" w:rsidRDefault="0004527F" w:rsidP="0004527F">
            <w:pPr>
              <w:pStyle w:val="ListParagraph"/>
              <w:numPr>
                <w:ilvl w:val="0"/>
                <w:numId w:val="1"/>
              </w:numPr>
              <w:rPr>
                <w:b w:val="0"/>
              </w:rPr>
            </w:pPr>
            <w:r w:rsidRPr="00A923B8">
              <w:rPr>
                <w:b w:val="0"/>
              </w:rPr>
              <w:t xml:space="preserve">CEST EP </w:t>
            </w:r>
            <w:r>
              <w:rPr>
                <w:b w:val="0"/>
              </w:rPr>
              <w:t>020NEW – New</w:t>
            </w:r>
          </w:p>
          <w:p w14:paraId="71CFA9B5" w14:textId="77777777" w:rsidR="0004527F" w:rsidRPr="00A923B8" w:rsidRDefault="0004527F" w:rsidP="0004527F">
            <w:pPr>
              <w:pStyle w:val="ListParagraph"/>
              <w:ind w:left="765"/>
              <w:rPr>
                <w:b w:val="0"/>
              </w:rPr>
            </w:pPr>
            <w:r w:rsidRPr="00A923B8">
              <w:rPr>
                <w:b w:val="0"/>
              </w:rPr>
              <w:t>Input Contentions:</w:t>
            </w:r>
          </w:p>
          <w:p w14:paraId="71CFA9B6" w14:textId="77777777" w:rsidR="0004527F" w:rsidRPr="00411594" w:rsidRDefault="0004527F" w:rsidP="0004527F">
            <w:pPr>
              <w:pStyle w:val="ListParagraph"/>
              <w:ind w:left="765"/>
              <w:rPr>
                <w:b w:val="0"/>
                <w:bCs w:val="0"/>
              </w:rPr>
            </w:pPr>
          </w:p>
          <w:tbl>
            <w:tblPr>
              <w:tblStyle w:val="TableGrid"/>
              <w:tblW w:w="0" w:type="auto"/>
              <w:tblInd w:w="765" w:type="dxa"/>
              <w:tblLook w:val="04A0" w:firstRow="1" w:lastRow="0" w:firstColumn="1" w:lastColumn="0" w:noHBand="0" w:noVBand="1"/>
            </w:tblPr>
            <w:tblGrid>
              <w:gridCol w:w="4180"/>
            </w:tblGrid>
            <w:tr w:rsidR="00DC5F03" w14:paraId="71CFA9C3" w14:textId="77777777" w:rsidTr="00601EF9">
              <w:tc>
                <w:tcPr>
                  <w:tcW w:w="4180" w:type="dxa"/>
                </w:tcPr>
                <w:p w14:paraId="71CFA9B7" w14:textId="38647E6E" w:rsidR="00DC5F03" w:rsidRPr="00CC30E2" w:rsidRDefault="00DC5F03" w:rsidP="00601EF9">
                  <w:pPr>
                    <w:rPr>
                      <w:color w:val="1F497D" w:themeColor="text2"/>
                    </w:rPr>
                  </w:pPr>
                  <w:r w:rsidRPr="00CC30E2">
                    <w:rPr>
                      <w:color w:val="1F497D" w:themeColor="text2"/>
                    </w:rPr>
                    <w:t>Contention:</w:t>
                  </w:r>
                  <w:r>
                    <w:rPr>
                      <w:color w:val="1F497D" w:themeColor="text2"/>
                    </w:rPr>
                    <w:t xml:space="preserve"> </w:t>
                  </w:r>
                  <w:r w:rsidR="00E25624">
                    <w:rPr>
                      <w:color w:val="1F497D" w:themeColor="text2"/>
                    </w:rPr>
                    <w:t>Esophageal</w:t>
                  </w:r>
                  <w:r>
                    <w:rPr>
                      <w:color w:val="1F497D" w:themeColor="text2"/>
                    </w:rPr>
                    <w:t xml:space="preserve"> Cancer</w:t>
                  </w:r>
                  <w:r w:rsidRPr="00CC30E2">
                    <w:rPr>
                      <w:color w:val="1F497D" w:themeColor="text2"/>
                    </w:rPr>
                    <w:t xml:space="preserve">                                             </w:t>
                  </w:r>
                </w:p>
                <w:p w14:paraId="71CFA9B8" w14:textId="6AB2A55B" w:rsidR="00DC5F03" w:rsidRDefault="00DC5F03" w:rsidP="00601EF9">
                  <w:pPr>
                    <w:rPr>
                      <w:color w:val="1F497D" w:themeColor="text2"/>
                    </w:rPr>
                  </w:pPr>
                  <w:r w:rsidRPr="00CC30E2">
                    <w:rPr>
                      <w:color w:val="1F497D" w:themeColor="text2"/>
                    </w:rPr>
                    <w:t>Classification:</w:t>
                  </w:r>
                  <w:r>
                    <w:rPr>
                      <w:color w:val="1F497D" w:themeColor="text2"/>
                    </w:rPr>
                    <w:t xml:space="preserve"> </w:t>
                  </w:r>
                  <w:r w:rsidR="0075158D">
                    <w:rPr>
                      <w:color w:val="1F497D" w:themeColor="text2"/>
                    </w:rPr>
                    <w:t xml:space="preserve"> </w:t>
                  </w:r>
                  <w:r w:rsidR="002012B7">
                    <w:rPr>
                      <w:color w:val="1F497D" w:themeColor="text2"/>
                    </w:rPr>
                    <w:t>Cancer - Digestive</w:t>
                  </w:r>
                </w:p>
                <w:p w14:paraId="71CFA9B9" w14:textId="77777777" w:rsidR="00DC5F03" w:rsidRPr="00CC30E2" w:rsidRDefault="00DC5F03" w:rsidP="00601EF9">
                  <w:pPr>
                    <w:rPr>
                      <w:color w:val="1F497D" w:themeColor="text2"/>
                    </w:rPr>
                  </w:pPr>
                  <w:r w:rsidRPr="00CC30E2">
                    <w:rPr>
                      <w:color w:val="1F497D" w:themeColor="text2"/>
                    </w:rPr>
                    <w:t>Date of Contention: (DOC)</w:t>
                  </w:r>
                </w:p>
                <w:p w14:paraId="71CFA9BA" w14:textId="77777777" w:rsidR="00DC5F03" w:rsidRPr="00CC30E2" w:rsidRDefault="00DC5F03" w:rsidP="00601EF9">
                  <w:pPr>
                    <w:rPr>
                      <w:color w:val="1F497D" w:themeColor="text2"/>
                    </w:rPr>
                  </w:pPr>
                  <w:r w:rsidRPr="00CC30E2">
                    <w:rPr>
                      <w:color w:val="1F497D" w:themeColor="text2"/>
                    </w:rPr>
                    <w:t>Verified: Yes</w:t>
                  </w:r>
                  <w:r w:rsidRPr="00CC30E2">
                    <w:rPr>
                      <w:color w:val="1F497D" w:themeColor="text2"/>
                    </w:rPr>
                    <w:tab/>
                  </w:r>
                  <w:r w:rsidRPr="00CC30E2">
                    <w:rPr>
                      <w:color w:val="1F497D" w:themeColor="text2"/>
                    </w:rPr>
                    <w:tab/>
                  </w:r>
                  <w:r w:rsidRPr="00CC30E2">
                    <w:rPr>
                      <w:color w:val="1F497D" w:themeColor="text2"/>
                    </w:rPr>
                    <w:tab/>
                  </w:r>
                  <w:r w:rsidRPr="00CC30E2">
                    <w:rPr>
                      <w:color w:val="1F497D" w:themeColor="text2"/>
                    </w:rPr>
                    <w:tab/>
                    <w:t xml:space="preserve">              Type: </w:t>
                  </w:r>
                  <w:r>
                    <w:rPr>
                      <w:color w:val="1F497D" w:themeColor="text2"/>
                    </w:rPr>
                    <w:t>New</w:t>
                  </w:r>
                </w:p>
                <w:p w14:paraId="71CFA9BB" w14:textId="77777777" w:rsidR="00DC5F03" w:rsidRPr="00CC30E2" w:rsidRDefault="00DC5F03" w:rsidP="00601EF9">
                  <w:pPr>
                    <w:rPr>
                      <w:color w:val="1F497D" w:themeColor="text2"/>
                    </w:rPr>
                  </w:pPr>
                  <w:r w:rsidRPr="00CC30E2">
                    <w:rPr>
                      <w:color w:val="1F497D" w:themeColor="text2"/>
                    </w:rPr>
                    <w:t xml:space="preserve">Medical: </w:t>
                  </w:r>
                  <w:r w:rsidRPr="003F2F90">
                    <w:rPr>
                      <w:color w:val="1F497D" w:themeColor="text2"/>
                    </w:rPr>
                    <w:t>Yes</w:t>
                  </w:r>
                </w:p>
                <w:p w14:paraId="71CFA9BC" w14:textId="56922F97" w:rsidR="00DC5F03" w:rsidRPr="00CC30E2" w:rsidRDefault="00DC5F03" w:rsidP="00A47CB0">
                  <w:pPr>
                    <w:rPr>
                      <w:color w:val="1F497D" w:themeColor="text2"/>
                    </w:rPr>
                  </w:pPr>
                  <w:r w:rsidRPr="00CC30E2">
                    <w:rPr>
                      <w:color w:val="1F497D" w:themeColor="text2"/>
                    </w:rPr>
                    <w:t>Special Issue:</w:t>
                  </w:r>
                  <w:r>
                    <w:rPr>
                      <w:color w:val="1F497D" w:themeColor="text2"/>
                    </w:rPr>
                    <w:t xml:space="preserve"> Fully Developed Claim, Agent Orange – Vietnam, Local Mentor Review</w:t>
                  </w:r>
                </w:p>
              </w:tc>
            </w:tr>
          </w:tbl>
          <w:p w14:paraId="71CFA9C4" w14:textId="77777777" w:rsidR="0004527F" w:rsidRPr="00474693" w:rsidRDefault="0004527F" w:rsidP="0004527F">
            <w:pPr>
              <w:pStyle w:val="ListParagraph"/>
              <w:rPr>
                <w:b w:val="0"/>
                <w:bCs w:val="0"/>
              </w:rPr>
            </w:pPr>
          </w:p>
          <w:p w14:paraId="1B6C37BA" w14:textId="77777777" w:rsidR="00B303F7" w:rsidRPr="002568E6" w:rsidRDefault="00B303F7" w:rsidP="002568E6"/>
          <w:p w14:paraId="3D187E6B" w14:textId="356FECCB" w:rsidR="00EE00CE" w:rsidRPr="00EE00CE" w:rsidRDefault="00EE00CE" w:rsidP="002568E6">
            <w:pPr>
              <w:pStyle w:val="ListParagraph"/>
              <w:numPr>
                <w:ilvl w:val="0"/>
                <w:numId w:val="1"/>
              </w:numPr>
              <w:rPr>
                <w:b w:val="0"/>
              </w:rPr>
            </w:pPr>
            <w:r w:rsidRPr="00EE00CE">
              <w:rPr>
                <w:b w:val="0"/>
              </w:rPr>
              <w:t>To determine i</w:t>
            </w:r>
            <w:r>
              <w:rPr>
                <w:b w:val="0"/>
              </w:rPr>
              <w:t>f</w:t>
            </w:r>
            <w:r w:rsidRPr="00EE00CE">
              <w:rPr>
                <w:b w:val="0"/>
              </w:rPr>
              <w:t xml:space="preserve"> Centralized processing is required</w:t>
            </w:r>
            <w:r>
              <w:rPr>
                <w:b w:val="0"/>
              </w:rPr>
              <w:t xml:space="preserve">, discuss </w:t>
            </w:r>
            <w:r w:rsidRPr="00EE00CE">
              <w:rPr>
                <w:b w:val="0"/>
              </w:rPr>
              <w:t>M21-1 IV.ii.1.H.1.b.  Claims Requiring Centralized Processing</w:t>
            </w:r>
            <w:r>
              <w:rPr>
                <w:b w:val="0"/>
              </w:rPr>
              <w:t xml:space="preserve">. In this case the claim remains at the RO because no competent or scientific medical evidence was provided or of record. </w:t>
            </w:r>
          </w:p>
          <w:p w14:paraId="21DC0316" w14:textId="77777777" w:rsidR="00EE00CE" w:rsidRPr="00EE00CE" w:rsidRDefault="00EE00CE" w:rsidP="00EE00CE">
            <w:pPr>
              <w:pStyle w:val="ListParagraph"/>
              <w:ind w:left="765"/>
              <w:rPr>
                <w:b w:val="0"/>
              </w:rPr>
            </w:pPr>
          </w:p>
          <w:p w14:paraId="45A98CBD" w14:textId="2CC26B13" w:rsidR="00EE00CE" w:rsidRPr="00C64895" w:rsidRDefault="002568E6" w:rsidP="00C64895">
            <w:pPr>
              <w:pStyle w:val="ListParagraph"/>
              <w:numPr>
                <w:ilvl w:val="0"/>
                <w:numId w:val="1"/>
              </w:numPr>
              <w:rPr>
                <w:b w:val="0"/>
                <w:bCs w:val="0"/>
              </w:rPr>
            </w:pPr>
            <w:r w:rsidRPr="002568E6">
              <w:rPr>
                <w:b w:val="0"/>
                <w:bCs w:val="0"/>
              </w:rPr>
              <w:t>This</w:t>
            </w:r>
            <w:r>
              <w:t xml:space="preserve"> </w:t>
            </w:r>
            <w:r>
              <w:rPr>
                <w:b w:val="0"/>
              </w:rPr>
              <w:t>c</w:t>
            </w:r>
            <w:r w:rsidR="00E25624" w:rsidRPr="00406546">
              <w:rPr>
                <w:b w:val="0"/>
              </w:rPr>
              <w:t xml:space="preserve">ase requires </w:t>
            </w:r>
            <w:r w:rsidR="00406546" w:rsidRPr="00406546">
              <w:rPr>
                <w:b w:val="0"/>
              </w:rPr>
              <w:t xml:space="preserve">subsequent </w:t>
            </w:r>
            <w:r w:rsidR="00E25624" w:rsidRPr="00406546">
              <w:rPr>
                <w:b w:val="0"/>
              </w:rPr>
              <w:t>development to the Veteran because the disability is not recognized as a presumptive condition under 38 CFR 3.309(e)</w:t>
            </w:r>
            <w:r w:rsidR="0004527F" w:rsidRPr="00406546">
              <w:rPr>
                <w:b w:val="0"/>
              </w:rPr>
              <w:t xml:space="preserve">. </w:t>
            </w:r>
            <w:r w:rsidR="00E25624" w:rsidRPr="00406546">
              <w:rPr>
                <w:b w:val="0"/>
              </w:rPr>
              <w:t xml:space="preserve">Trainee must use the development paragraph </w:t>
            </w:r>
            <w:r w:rsidR="00E25624" w:rsidRPr="00C64895">
              <w:rPr>
                <w:b w:val="0"/>
                <w:i/>
              </w:rPr>
              <w:t>AO – not a recognized condition</w:t>
            </w:r>
            <w:r w:rsidR="00E25624" w:rsidRPr="00406546">
              <w:rPr>
                <w:b w:val="0"/>
              </w:rPr>
              <w:t xml:space="preserve">, to request scientific or medical evidence showing that the claimed condition is medically associated with dioxin exposure. </w:t>
            </w:r>
            <w:r w:rsidRPr="00C64895">
              <w:rPr>
                <w:rFonts w:cstheme="minorHAnsi"/>
                <w:b w:val="0"/>
              </w:rPr>
              <w:t>(IV.ii.1.H.1.h</w:t>
            </w:r>
            <w:bookmarkStart w:id="0" w:name="1h"/>
            <w:r w:rsidRPr="00C64895">
              <w:rPr>
                <w:rFonts w:cstheme="minorHAnsi"/>
                <w:b w:val="0"/>
              </w:rPr>
              <w:t>.</w:t>
            </w:r>
            <w:bookmarkEnd w:id="0"/>
            <w:r w:rsidRPr="00C64895">
              <w:rPr>
                <w:rFonts w:cstheme="minorHAnsi"/>
                <w:b w:val="0"/>
              </w:rPr>
              <w:t>  Action to Take When the Claimed Disability Is Not Recognized Under 38 CFR 3.309(e))</w:t>
            </w:r>
            <w:r w:rsidRPr="00C64895">
              <w:rPr>
                <w:rFonts w:ascii="Arial" w:hAnsi="Arial" w:cs="Arial"/>
                <w:sz w:val="21"/>
                <w:szCs w:val="21"/>
              </w:rPr>
              <w:t xml:space="preserve"> </w:t>
            </w:r>
            <w:r w:rsidR="00EE00CE" w:rsidRPr="00C64895">
              <w:rPr>
                <w:b w:val="0"/>
                <w:bCs w:val="0"/>
              </w:rPr>
              <w:t>Since this is an FDC claim</w:t>
            </w:r>
            <w:r w:rsidR="00C64895" w:rsidRPr="00C64895">
              <w:rPr>
                <w:b w:val="0"/>
                <w:bCs w:val="0"/>
              </w:rPr>
              <w:t>, III.i.3.B.3.g</w:t>
            </w:r>
            <w:r w:rsidR="00EE00CE" w:rsidRPr="00C64895">
              <w:rPr>
                <w:b w:val="0"/>
                <w:bCs w:val="0"/>
              </w:rPr>
              <w:t xml:space="preserve"> Additional Language for FDC Development Letters requires the </w:t>
            </w:r>
            <w:r w:rsidR="00C64895" w:rsidRPr="00C64895">
              <w:rPr>
                <w:b w:val="0"/>
                <w:bCs w:val="0"/>
              </w:rPr>
              <w:t xml:space="preserve">below listed language be added to the letter being sent. </w:t>
            </w:r>
          </w:p>
          <w:p w14:paraId="63D68864" w14:textId="77777777" w:rsidR="00EE00CE" w:rsidRPr="00C64895" w:rsidRDefault="00EE00CE" w:rsidP="00C64895">
            <w:pPr>
              <w:pStyle w:val="ListParagraph"/>
              <w:rPr>
                <w:b w:val="0"/>
                <w:bCs w:val="0"/>
              </w:rPr>
            </w:pPr>
          </w:p>
          <w:p w14:paraId="6CC56C80" w14:textId="77777777" w:rsidR="00EE00CE" w:rsidRPr="00C64895" w:rsidRDefault="00EE00CE" w:rsidP="00EE00CE">
            <w:pPr>
              <w:pStyle w:val="ListParagraph"/>
              <w:ind w:left="765"/>
              <w:rPr>
                <w:b w:val="0"/>
                <w:bCs w:val="0"/>
                <w:sz w:val="20"/>
                <w:szCs w:val="20"/>
              </w:rPr>
            </w:pPr>
            <w:r w:rsidRPr="00C64895">
              <w:rPr>
                <w:b w:val="0"/>
                <w:bCs w:val="0"/>
                <w:i/>
                <w:iCs/>
                <w:sz w:val="20"/>
                <w:szCs w:val="20"/>
              </w:rPr>
              <w:t>You submitted your claim under the Fully Developed Claim (FDC) Program; however, we need additional information from you.  Since your claim is part of the FDC Program, if you submit evidence other than what is requested below, your claim will be excluded from the FDC Program.</w:t>
            </w:r>
          </w:p>
          <w:p w14:paraId="5A7E40EC" w14:textId="0B8DE073" w:rsidR="00406546" w:rsidRDefault="00406546" w:rsidP="00D70B0B">
            <w:pPr>
              <w:pStyle w:val="ListParagraph"/>
              <w:ind w:left="765"/>
              <w:rPr>
                <w:b w:val="0"/>
                <w:bCs w:val="0"/>
              </w:rPr>
            </w:pPr>
          </w:p>
          <w:p w14:paraId="5968BFEE" w14:textId="1E55F8C5" w:rsidR="00220AAF" w:rsidRDefault="00220AAF" w:rsidP="00220AAF">
            <w:pPr>
              <w:pStyle w:val="ListParagraph"/>
              <w:ind w:left="765"/>
              <w:jc w:val="both"/>
              <w:rPr>
                <w:ins w:id="1" w:author="Shackelford, Debra, VBADENV Trng Facility" w:date="2021-06-01T09:13:00Z"/>
              </w:rPr>
            </w:pPr>
            <w:r w:rsidRPr="00220AAF">
              <w:rPr>
                <w:b w:val="0"/>
                <w:bCs w:val="0"/>
              </w:rPr>
              <w:t>Reminder- Once the letter is finalized in VBMS the tracked items will be created, but the letter isn’t released until package is sent via Package Manager. The trainee must click on the “Here” hyperlink to go to Package Manager or Click on the Veteran tab to select Package Manager. Once in Package Manager, the letter wi</w:t>
            </w:r>
            <w:r w:rsidR="008765CF">
              <w:rPr>
                <w:b w:val="0"/>
                <w:bCs w:val="0"/>
              </w:rPr>
              <w:t>ll</w:t>
            </w:r>
            <w:r w:rsidRPr="00220AAF">
              <w:rPr>
                <w:b w:val="0"/>
                <w:bCs w:val="0"/>
              </w:rPr>
              <w:t xml:space="preserve"> show as a draft format. Choose the letter, ensure the recipient info is correct and select Send Package at the top right. </w:t>
            </w:r>
            <w:ins w:id="2" w:author="Shackelford, Debra, VBADENV Trng Facility" w:date="2021-06-01T09:12:00Z">
              <w:r w:rsidRPr="00220AAF">
                <w:rPr>
                  <w:b w:val="0"/>
                  <w:bCs w:val="0"/>
                </w:rPr>
                <w:t xml:space="preserve"> </w:t>
              </w:r>
            </w:ins>
          </w:p>
          <w:p w14:paraId="09999037" w14:textId="633E4E44" w:rsidR="00220AAF" w:rsidRDefault="00220AAF" w:rsidP="00220AAF">
            <w:pPr>
              <w:pStyle w:val="ListParagraph"/>
              <w:ind w:left="765"/>
              <w:jc w:val="both"/>
              <w:rPr>
                <w:ins w:id="3" w:author="Shackelford, Debra, VBADENV Trng Facility" w:date="2021-06-01T09:13:00Z"/>
              </w:rPr>
            </w:pPr>
          </w:p>
          <w:p w14:paraId="684D810F" w14:textId="77777777" w:rsidR="00220AAF" w:rsidRPr="00220AAF" w:rsidRDefault="00220AAF" w:rsidP="00220AAF">
            <w:pPr>
              <w:pStyle w:val="ListParagraph"/>
              <w:ind w:left="765"/>
              <w:jc w:val="both"/>
              <w:rPr>
                <w:ins w:id="4" w:author="Shackelford, Debra, VBADENV Trng Facility" w:date="2021-06-01T09:11:00Z"/>
                <w:b w:val="0"/>
                <w:bCs w:val="0"/>
              </w:rPr>
            </w:pPr>
          </w:p>
          <w:p w14:paraId="3382A83D" w14:textId="5CE85DF1" w:rsidR="00B256D5" w:rsidRPr="001774AB" w:rsidRDefault="002568E6" w:rsidP="00C64895">
            <w:pPr>
              <w:pStyle w:val="ListParagraph"/>
              <w:numPr>
                <w:ilvl w:val="0"/>
                <w:numId w:val="1"/>
              </w:numPr>
              <w:jc w:val="both"/>
              <w:rPr>
                <w:b w:val="0"/>
                <w:bCs w:val="0"/>
              </w:rPr>
            </w:pPr>
            <w:r>
              <w:rPr>
                <w:b w:val="0"/>
              </w:rPr>
              <w:lastRenderedPageBreak/>
              <w:t>Manually c</w:t>
            </w:r>
            <w:r w:rsidR="00EB4EE1" w:rsidRPr="001774AB">
              <w:rPr>
                <w:b w:val="0"/>
              </w:rPr>
              <w:t xml:space="preserve">reate a tracked item: </w:t>
            </w:r>
          </w:p>
          <w:p w14:paraId="16E25C84" w14:textId="07BB871F" w:rsidR="00EB4EE1" w:rsidRPr="001774AB" w:rsidRDefault="00EB4EE1" w:rsidP="00053353">
            <w:pPr>
              <w:pStyle w:val="ListParagraph"/>
              <w:numPr>
                <w:ilvl w:val="0"/>
                <w:numId w:val="4"/>
              </w:numPr>
              <w:jc w:val="both"/>
              <w:rPr>
                <w:b w:val="0"/>
                <w:bCs w:val="0"/>
              </w:rPr>
            </w:pPr>
            <w:r w:rsidRPr="001774AB">
              <w:rPr>
                <w:b w:val="0"/>
              </w:rPr>
              <w:t>Secondary Action Required from the COMPMGT menu with a suspense date corresponding with the pending development (M21-1 I.1.C.3.I)</w:t>
            </w:r>
          </w:p>
          <w:p w14:paraId="48FB39A4" w14:textId="11590A3E" w:rsidR="006A0940" w:rsidRPr="001774AB" w:rsidRDefault="006A0940" w:rsidP="002568E6">
            <w:pPr>
              <w:pStyle w:val="ListParagraph"/>
              <w:ind w:left="765"/>
              <w:jc w:val="both"/>
              <w:rPr>
                <w:b w:val="0"/>
              </w:rPr>
            </w:pPr>
            <w:r w:rsidRPr="001774AB">
              <w:rPr>
                <w:b w:val="0"/>
              </w:rPr>
              <w:t>VBMS will create the following tracked item</w:t>
            </w:r>
            <w:r w:rsidR="002568E6">
              <w:rPr>
                <w:b w:val="0"/>
              </w:rPr>
              <w:t>, once the letter has been finalized</w:t>
            </w:r>
            <w:r w:rsidRPr="001774AB">
              <w:rPr>
                <w:b w:val="0"/>
              </w:rPr>
              <w:t>:</w:t>
            </w:r>
          </w:p>
          <w:p w14:paraId="71CFA9CA" w14:textId="3DE4CAD8" w:rsidR="00AB09C8" w:rsidRPr="002568E6" w:rsidRDefault="00B256D5" w:rsidP="002568E6">
            <w:pPr>
              <w:pStyle w:val="ListParagraph"/>
              <w:numPr>
                <w:ilvl w:val="0"/>
                <w:numId w:val="3"/>
              </w:numPr>
              <w:jc w:val="both"/>
            </w:pPr>
            <w:r w:rsidRPr="001774AB">
              <w:rPr>
                <w:b w:val="0"/>
              </w:rPr>
              <w:t>AO – not a recognized condition</w:t>
            </w:r>
          </w:p>
          <w:p w14:paraId="0D469C2F" w14:textId="77777777" w:rsidR="002568E6" w:rsidRPr="002568E6" w:rsidRDefault="002568E6" w:rsidP="002568E6">
            <w:pPr>
              <w:pStyle w:val="ListParagraph"/>
              <w:ind w:left="1485"/>
              <w:jc w:val="both"/>
            </w:pPr>
          </w:p>
          <w:p w14:paraId="71CFA9CB" w14:textId="779B7ADD" w:rsidR="00AB09C8" w:rsidRPr="002568E6" w:rsidRDefault="002568E6" w:rsidP="002568E6">
            <w:pPr>
              <w:pStyle w:val="ListParagraph"/>
              <w:numPr>
                <w:ilvl w:val="0"/>
                <w:numId w:val="1"/>
              </w:numPr>
              <w:rPr>
                <w:b w:val="0"/>
                <w:bCs w:val="0"/>
              </w:rPr>
            </w:pPr>
            <w:r w:rsidRPr="002568E6">
              <w:rPr>
                <w:b w:val="0"/>
                <w:bCs w:val="0"/>
              </w:rPr>
              <w:t xml:space="preserve">Trainee must enter a note into VBMS: Exam review not yet performed – Veteran has claimed esophageal cancer due to AO exposure, not a recognized condition, submitted no evidence.  Developed to the Veteran for medical evidence of association of disease with dioxin exposure.  </w:t>
            </w:r>
            <w:r>
              <w:rPr>
                <w:b w:val="0"/>
              </w:rPr>
              <w:t>CAPRI enterprise search completed, with a negative response</w:t>
            </w:r>
            <w:r w:rsidRPr="002568E6">
              <w:rPr>
                <w:b w:val="0"/>
                <w:bCs w:val="0"/>
              </w:rPr>
              <w:t>.</w:t>
            </w:r>
          </w:p>
          <w:p w14:paraId="71CFA9CC" w14:textId="77777777" w:rsidR="00AB09C8" w:rsidRDefault="00AB09C8" w:rsidP="0004527F">
            <w:pPr>
              <w:spacing w:after="200" w:line="276" w:lineRule="auto"/>
              <w:rPr>
                <w:b w:val="0"/>
                <w:bCs w:val="0"/>
              </w:rPr>
            </w:pPr>
          </w:p>
          <w:p w14:paraId="37BEC4B4" w14:textId="77777777" w:rsidR="00D27B62" w:rsidRDefault="00D27B62" w:rsidP="0004527F">
            <w:pPr>
              <w:spacing w:after="200" w:line="276" w:lineRule="auto"/>
            </w:pPr>
          </w:p>
          <w:p w14:paraId="35C63D5D" w14:textId="77777777" w:rsidR="00D27B62" w:rsidRDefault="00D27B62" w:rsidP="0004527F">
            <w:pPr>
              <w:spacing w:after="200" w:line="276" w:lineRule="auto"/>
            </w:pPr>
          </w:p>
          <w:p w14:paraId="71CFA9D0" w14:textId="2C8CEF54" w:rsidR="0004527F" w:rsidRPr="0071698B" w:rsidRDefault="0004527F" w:rsidP="0004527F">
            <w:pPr>
              <w:spacing w:after="200" w:line="276" w:lineRule="auto"/>
              <w:rPr>
                <w:b w:val="0"/>
                <w:bCs w:val="0"/>
              </w:rPr>
            </w:pPr>
            <w:r w:rsidRPr="0071698B">
              <w:rPr>
                <w:b w:val="0"/>
                <w:bCs w:val="0"/>
              </w:rPr>
              <w:t>References:</w:t>
            </w:r>
          </w:p>
          <w:tbl>
            <w:tblPr>
              <w:tblStyle w:val="TableGrid"/>
              <w:tblW w:w="9445" w:type="dxa"/>
              <w:tblLook w:val="04A0" w:firstRow="1" w:lastRow="0" w:firstColumn="1" w:lastColumn="0" w:noHBand="0" w:noVBand="1"/>
            </w:tblPr>
            <w:tblGrid>
              <w:gridCol w:w="985"/>
              <w:gridCol w:w="2790"/>
              <w:gridCol w:w="5670"/>
            </w:tblGrid>
            <w:tr w:rsidR="0004527F" w:rsidRPr="0071698B" w14:paraId="71CFA9D4" w14:textId="77777777" w:rsidTr="00601EF9">
              <w:tc>
                <w:tcPr>
                  <w:tcW w:w="985" w:type="dxa"/>
                  <w:vAlign w:val="center"/>
                </w:tcPr>
                <w:p w14:paraId="71CFA9D1" w14:textId="77777777" w:rsidR="0004527F" w:rsidRPr="0071698B" w:rsidRDefault="0004527F" w:rsidP="00601EF9">
                  <w:pPr>
                    <w:jc w:val="center"/>
                    <w:rPr>
                      <w:color w:val="365F91" w:themeColor="accent1" w:themeShade="BF"/>
                    </w:rPr>
                  </w:pPr>
                  <w:r w:rsidRPr="0071698B">
                    <w:rPr>
                      <w:color w:val="365F91" w:themeColor="accent1" w:themeShade="BF"/>
                    </w:rPr>
                    <w:t>Scenario</w:t>
                  </w:r>
                </w:p>
              </w:tc>
              <w:tc>
                <w:tcPr>
                  <w:tcW w:w="2790" w:type="dxa"/>
                </w:tcPr>
                <w:p w14:paraId="71CFA9D2" w14:textId="77777777" w:rsidR="0004527F" w:rsidRPr="0071698B" w:rsidRDefault="0004527F" w:rsidP="00601EF9">
                  <w:pPr>
                    <w:rPr>
                      <w:color w:val="365F91" w:themeColor="accent1" w:themeShade="BF"/>
                    </w:rPr>
                  </w:pPr>
                  <w:r w:rsidRPr="0071698B">
                    <w:rPr>
                      <w:color w:val="365F91" w:themeColor="accent1" w:themeShade="BF"/>
                    </w:rPr>
                    <w:t>Reference</w:t>
                  </w:r>
                </w:p>
              </w:tc>
              <w:tc>
                <w:tcPr>
                  <w:tcW w:w="5670" w:type="dxa"/>
                </w:tcPr>
                <w:p w14:paraId="71CFA9D3" w14:textId="77777777" w:rsidR="0004527F" w:rsidRPr="0071698B" w:rsidRDefault="0004527F" w:rsidP="00601EF9">
                  <w:pPr>
                    <w:rPr>
                      <w:color w:val="365F91" w:themeColor="accent1" w:themeShade="BF"/>
                    </w:rPr>
                  </w:pPr>
                  <w:r w:rsidRPr="0071698B">
                    <w:rPr>
                      <w:color w:val="365F91" w:themeColor="accent1" w:themeShade="BF"/>
                    </w:rPr>
                    <w:t>Title</w:t>
                  </w:r>
                </w:p>
              </w:tc>
            </w:tr>
            <w:tr w:rsidR="00D27B62" w:rsidRPr="0071698B" w14:paraId="71CFA9D8" w14:textId="77777777" w:rsidTr="00601EF9">
              <w:tc>
                <w:tcPr>
                  <w:tcW w:w="985" w:type="dxa"/>
                  <w:vAlign w:val="center"/>
                </w:tcPr>
                <w:p w14:paraId="71CFA9D5" w14:textId="77777777" w:rsidR="00D27B62" w:rsidRPr="0071698B" w:rsidRDefault="00D27B62" w:rsidP="00D27B62">
                  <w:pPr>
                    <w:jc w:val="center"/>
                    <w:rPr>
                      <w:color w:val="365F91" w:themeColor="accent1" w:themeShade="BF"/>
                    </w:rPr>
                  </w:pPr>
                  <w:r w:rsidRPr="0071698B">
                    <w:rPr>
                      <w:color w:val="365F91" w:themeColor="accent1" w:themeShade="BF"/>
                    </w:rPr>
                    <w:t>2</w:t>
                  </w:r>
                  <w:r>
                    <w:rPr>
                      <w:color w:val="365F91" w:themeColor="accent1" w:themeShade="BF"/>
                    </w:rPr>
                    <w:t>-5</w:t>
                  </w:r>
                </w:p>
              </w:tc>
              <w:tc>
                <w:tcPr>
                  <w:tcW w:w="2790" w:type="dxa"/>
                </w:tcPr>
                <w:p w14:paraId="71CFA9D6" w14:textId="57F71A09" w:rsidR="00D27B62" w:rsidRPr="0071698B" w:rsidRDefault="00D27B62" w:rsidP="00D27B62">
                  <w:pPr>
                    <w:rPr>
                      <w:color w:val="365F91" w:themeColor="accent1" w:themeShade="BF"/>
                    </w:rPr>
                  </w:pPr>
                  <w:r w:rsidRPr="0071698B">
                    <w:rPr>
                      <w:color w:val="365F91" w:themeColor="accent1" w:themeShade="BF"/>
                    </w:rPr>
                    <w:t>M21-1 III.ii.4.</w:t>
                  </w:r>
                  <w:r>
                    <w:rPr>
                      <w:color w:val="365F91" w:themeColor="accent1" w:themeShade="BF"/>
                    </w:rPr>
                    <w:t>H</w:t>
                  </w:r>
                </w:p>
              </w:tc>
              <w:tc>
                <w:tcPr>
                  <w:tcW w:w="5670" w:type="dxa"/>
                </w:tcPr>
                <w:p w14:paraId="71CFA9D7" w14:textId="3DAEC15B" w:rsidR="00D27B62" w:rsidRPr="0071698B" w:rsidRDefault="00D27B62" w:rsidP="00D27B62">
                  <w:pPr>
                    <w:rPr>
                      <w:color w:val="365F91" w:themeColor="accent1" w:themeShade="BF"/>
                    </w:rPr>
                  </w:pPr>
                  <w:r w:rsidRPr="00682300">
                    <w:rPr>
                      <w:color w:val="365F91" w:themeColor="accent1" w:themeShade="BF"/>
                    </w:rPr>
                    <w:t>Electronic Claims Folder (eFolder) Maintenance</w:t>
                  </w:r>
                </w:p>
              </w:tc>
            </w:tr>
            <w:tr w:rsidR="0004527F" w:rsidRPr="0071698B" w14:paraId="71CFA9F0" w14:textId="77777777" w:rsidTr="00601EF9">
              <w:tc>
                <w:tcPr>
                  <w:tcW w:w="985" w:type="dxa"/>
                  <w:vAlign w:val="center"/>
                </w:tcPr>
                <w:p w14:paraId="71CFA9DD" w14:textId="556FCCA3" w:rsidR="0004527F" w:rsidRPr="0071698B" w:rsidRDefault="0004527F" w:rsidP="00601EF9">
                  <w:pPr>
                    <w:jc w:val="center"/>
                    <w:rPr>
                      <w:color w:val="365F91" w:themeColor="accent1" w:themeShade="BF"/>
                    </w:rPr>
                  </w:pPr>
                  <w:r w:rsidRPr="0071698B">
                    <w:rPr>
                      <w:color w:val="365F91" w:themeColor="accent1" w:themeShade="BF"/>
                    </w:rPr>
                    <w:t>6</w:t>
                  </w:r>
                  <w:r w:rsidR="00D27B62">
                    <w:rPr>
                      <w:color w:val="365F91" w:themeColor="accent1" w:themeShade="BF"/>
                    </w:rPr>
                    <w:t>-7</w:t>
                  </w:r>
                </w:p>
              </w:tc>
              <w:tc>
                <w:tcPr>
                  <w:tcW w:w="2790" w:type="dxa"/>
                </w:tcPr>
                <w:p w14:paraId="71CFA9DE" w14:textId="275718A3" w:rsidR="0004527F" w:rsidRDefault="0004527F" w:rsidP="00601EF9">
                  <w:pPr>
                    <w:rPr>
                      <w:color w:val="365F91" w:themeColor="accent1" w:themeShade="BF"/>
                    </w:rPr>
                  </w:pPr>
                  <w:r w:rsidRPr="0071698B">
                    <w:rPr>
                      <w:color w:val="365F91" w:themeColor="accent1" w:themeShade="BF"/>
                    </w:rPr>
                    <w:t>M21-1 III.ii.3.D</w:t>
                  </w:r>
                </w:p>
                <w:p w14:paraId="5358EDE5" w14:textId="60E32CA4" w:rsidR="00382382" w:rsidRPr="0071698B" w:rsidRDefault="00382382" w:rsidP="00601EF9">
                  <w:pPr>
                    <w:rPr>
                      <w:color w:val="365F91" w:themeColor="accent1" w:themeShade="BF"/>
                    </w:rPr>
                  </w:pPr>
                  <w:r>
                    <w:rPr>
                      <w:color w:val="365F91" w:themeColor="accent1" w:themeShade="BF"/>
                    </w:rPr>
                    <w:t>M21-1 III.iii.</w:t>
                  </w:r>
                  <w:proofErr w:type="gramStart"/>
                  <w:r>
                    <w:rPr>
                      <w:color w:val="365F91" w:themeColor="accent1" w:themeShade="BF"/>
                    </w:rPr>
                    <w:t>1.F.2.a</w:t>
                  </w:r>
                  <w:proofErr w:type="gramEnd"/>
                </w:p>
                <w:p w14:paraId="71CFA9E0" w14:textId="77777777" w:rsidR="0004527F" w:rsidRDefault="0004527F" w:rsidP="00601EF9">
                  <w:pPr>
                    <w:rPr>
                      <w:color w:val="365F91" w:themeColor="accent1" w:themeShade="BF"/>
                    </w:rPr>
                  </w:pPr>
                </w:p>
                <w:p w14:paraId="71CFA9E1" w14:textId="6DF6261F" w:rsidR="0004527F" w:rsidRDefault="0004527F" w:rsidP="00601EF9">
                  <w:pPr>
                    <w:rPr>
                      <w:color w:val="365F91" w:themeColor="accent1" w:themeShade="BF"/>
                    </w:rPr>
                  </w:pPr>
                  <w:r>
                    <w:rPr>
                      <w:color w:val="365F91" w:themeColor="accent1" w:themeShade="BF"/>
                    </w:rPr>
                    <w:t>M21-1 IV.ii.1.H.1.</w:t>
                  </w:r>
                  <w:r w:rsidR="00443978">
                    <w:rPr>
                      <w:color w:val="365F91" w:themeColor="accent1" w:themeShade="BF"/>
                    </w:rPr>
                    <w:t>b</w:t>
                  </w:r>
                </w:p>
                <w:p w14:paraId="71CFA9E2" w14:textId="30D3E491" w:rsidR="0004527F" w:rsidRDefault="00443978" w:rsidP="00601EF9">
                  <w:pPr>
                    <w:rPr>
                      <w:color w:val="365F91" w:themeColor="accent1" w:themeShade="BF"/>
                    </w:rPr>
                  </w:pPr>
                  <w:r>
                    <w:rPr>
                      <w:color w:val="365F91" w:themeColor="accent1" w:themeShade="BF"/>
                    </w:rPr>
                    <w:t>M21-1 IV.ii.1.H.1.h</w:t>
                  </w:r>
                </w:p>
                <w:p w14:paraId="00903D6A" w14:textId="77777777" w:rsidR="00443978" w:rsidRDefault="00443978" w:rsidP="00601EF9">
                  <w:pPr>
                    <w:rPr>
                      <w:color w:val="365F91" w:themeColor="accent1" w:themeShade="BF"/>
                    </w:rPr>
                  </w:pPr>
                </w:p>
                <w:p w14:paraId="71CFA9E3" w14:textId="456CF8C3" w:rsidR="0004527F" w:rsidRDefault="0004527F" w:rsidP="00601EF9">
                  <w:pPr>
                    <w:rPr>
                      <w:color w:val="365F91" w:themeColor="accent1" w:themeShade="BF"/>
                    </w:rPr>
                  </w:pPr>
                  <w:r>
                    <w:rPr>
                      <w:color w:val="365F91" w:themeColor="accent1" w:themeShade="BF"/>
                    </w:rPr>
                    <w:t>M21-1 IV.ii.2.C</w:t>
                  </w:r>
                </w:p>
                <w:p w14:paraId="71CFA9E4" w14:textId="77777777" w:rsidR="00AB09C8" w:rsidRDefault="00AB09C8" w:rsidP="00601EF9">
                  <w:pPr>
                    <w:rPr>
                      <w:color w:val="365F91" w:themeColor="accent1" w:themeShade="BF"/>
                    </w:rPr>
                  </w:pPr>
                </w:p>
                <w:p w14:paraId="251DEE29" w14:textId="77777777" w:rsidR="00443978" w:rsidRDefault="00443978" w:rsidP="00601EF9">
                  <w:pPr>
                    <w:rPr>
                      <w:color w:val="365F91" w:themeColor="accent1" w:themeShade="BF"/>
                    </w:rPr>
                  </w:pPr>
                </w:p>
                <w:p w14:paraId="71CFA9E6" w14:textId="77777777" w:rsidR="00AB09C8" w:rsidRDefault="00AB09C8" w:rsidP="00AB09C8">
                  <w:pPr>
                    <w:rPr>
                      <w:color w:val="365F91" w:themeColor="accent1" w:themeShade="BF"/>
                    </w:rPr>
                  </w:pPr>
                  <w:r>
                    <w:rPr>
                      <w:color w:val="365F91" w:themeColor="accent1" w:themeShade="BF"/>
                    </w:rPr>
                    <w:t>M21-4 Manual</w:t>
                  </w:r>
                </w:p>
                <w:p w14:paraId="71CFA9E7" w14:textId="77777777" w:rsidR="00AB09C8" w:rsidRDefault="00AB09C8" w:rsidP="00601EF9">
                  <w:pPr>
                    <w:rPr>
                      <w:color w:val="365F91" w:themeColor="accent1" w:themeShade="BF"/>
                    </w:rPr>
                  </w:pPr>
                </w:p>
                <w:p w14:paraId="71CFA9E8" w14:textId="77777777" w:rsidR="00AB09C8" w:rsidRPr="0071698B" w:rsidRDefault="00AB09C8" w:rsidP="00601EF9">
                  <w:pPr>
                    <w:rPr>
                      <w:color w:val="365F91" w:themeColor="accent1" w:themeShade="BF"/>
                    </w:rPr>
                  </w:pPr>
                </w:p>
              </w:tc>
              <w:tc>
                <w:tcPr>
                  <w:tcW w:w="5670" w:type="dxa"/>
                </w:tcPr>
                <w:p w14:paraId="71CFA9E9" w14:textId="063489B7" w:rsidR="0004527F" w:rsidRDefault="0004527F" w:rsidP="00601EF9">
                  <w:pPr>
                    <w:rPr>
                      <w:color w:val="365F91" w:themeColor="accent1" w:themeShade="BF"/>
                    </w:rPr>
                  </w:pPr>
                  <w:r w:rsidRPr="0071698B">
                    <w:rPr>
                      <w:color w:val="365F91" w:themeColor="accent1" w:themeShade="BF"/>
                    </w:rPr>
                    <w:t>Claims Establishment</w:t>
                  </w:r>
                </w:p>
                <w:p w14:paraId="2893E7CE" w14:textId="6D3629B1" w:rsidR="00382382" w:rsidRPr="0071698B" w:rsidRDefault="00382382" w:rsidP="00601EF9">
                  <w:pPr>
                    <w:rPr>
                      <w:color w:val="365F91" w:themeColor="accent1" w:themeShade="BF"/>
                    </w:rPr>
                  </w:pPr>
                  <w:r>
                    <w:rPr>
                      <w:color w:val="365F91" w:themeColor="accent1" w:themeShade="BF"/>
                    </w:rPr>
                    <w:t>Identifying Contentions</w:t>
                  </w:r>
                </w:p>
                <w:p w14:paraId="71CFA9EB" w14:textId="7790F6A9" w:rsidR="0004527F" w:rsidRDefault="0004527F" w:rsidP="00601EF9">
                  <w:pPr>
                    <w:rPr>
                      <w:color w:val="365F91" w:themeColor="accent1" w:themeShade="BF"/>
                    </w:rPr>
                  </w:pPr>
                  <w:r>
                    <w:rPr>
                      <w:color w:val="365F91" w:themeColor="accent1" w:themeShade="BF"/>
                    </w:rPr>
                    <w:t xml:space="preserve">Developing Claims for Service Connection (SC) Based on </w:t>
                  </w:r>
                  <w:r w:rsidR="00443978">
                    <w:rPr>
                      <w:color w:val="365F91" w:themeColor="accent1" w:themeShade="BF"/>
                    </w:rPr>
                    <w:t>Claims Requiring Centralized Processing</w:t>
                  </w:r>
                </w:p>
                <w:p w14:paraId="2DC86722" w14:textId="1EE82BEE" w:rsidR="00443978" w:rsidRDefault="00443978" w:rsidP="00601EF9">
                  <w:pPr>
                    <w:rPr>
                      <w:color w:val="365F91" w:themeColor="accent1" w:themeShade="BF"/>
                    </w:rPr>
                  </w:pPr>
                  <w:r>
                    <w:rPr>
                      <w:color w:val="365F91" w:themeColor="accent1" w:themeShade="BF"/>
                    </w:rPr>
                    <w:t>Action to Take When the Claimed Disability is Not Recognized Under 38 CFR 3.309(e)</w:t>
                  </w:r>
                </w:p>
                <w:p w14:paraId="71CFA9EC" w14:textId="0F53A0F7" w:rsidR="0004527F" w:rsidRDefault="0004527F" w:rsidP="00601EF9">
                  <w:pPr>
                    <w:rPr>
                      <w:color w:val="365F91" w:themeColor="accent1" w:themeShade="BF"/>
                    </w:rPr>
                  </w:pPr>
                  <w:r>
                    <w:rPr>
                      <w:color w:val="365F91" w:themeColor="accent1" w:themeShade="BF"/>
                    </w:rPr>
                    <w:t>Service Connection (SC</w:t>
                  </w:r>
                  <w:r w:rsidR="00443978">
                    <w:rPr>
                      <w:color w:val="365F91" w:themeColor="accent1" w:themeShade="BF"/>
                    </w:rPr>
                    <w:t>)</w:t>
                  </w:r>
                  <w:r>
                    <w:rPr>
                      <w:color w:val="365F91" w:themeColor="accent1" w:themeShade="BF"/>
                    </w:rPr>
                    <w:t xml:space="preserve"> for Disabilities Resulting </w:t>
                  </w:r>
                  <w:proofErr w:type="gramStart"/>
                  <w:r>
                    <w:rPr>
                      <w:color w:val="365F91" w:themeColor="accent1" w:themeShade="BF"/>
                    </w:rPr>
                    <w:t>From</w:t>
                  </w:r>
                  <w:proofErr w:type="gramEnd"/>
                  <w:r>
                    <w:rPr>
                      <w:color w:val="365F91" w:themeColor="accent1" w:themeShade="BF"/>
                    </w:rPr>
                    <w:t xml:space="preserve"> Exposure to Environmental Hazards or Service in the Republic of Vietnam (RVN)</w:t>
                  </w:r>
                </w:p>
                <w:p w14:paraId="71CFA9ED" w14:textId="77777777" w:rsidR="00AB09C8" w:rsidRDefault="00AB09C8" w:rsidP="00AB09C8">
                  <w:pPr>
                    <w:rPr>
                      <w:color w:val="365F91" w:themeColor="accent1" w:themeShade="BF"/>
                    </w:rPr>
                  </w:pPr>
                  <w:r>
                    <w:rPr>
                      <w:color w:val="365F91" w:themeColor="accent1" w:themeShade="BF"/>
                    </w:rPr>
                    <w:t xml:space="preserve">Appendix B: </w:t>
                  </w:r>
                  <w:proofErr w:type="gramStart"/>
                  <w:r>
                    <w:rPr>
                      <w:color w:val="365F91" w:themeColor="accent1" w:themeShade="BF"/>
                    </w:rPr>
                    <w:t>End Product</w:t>
                  </w:r>
                  <w:proofErr w:type="gramEnd"/>
                  <w:r>
                    <w:rPr>
                      <w:color w:val="365F91" w:themeColor="accent1" w:themeShade="BF"/>
                    </w:rPr>
                    <w:t xml:space="preserve"> Codes and Work-Rate Standards for Quantitative Measurements</w:t>
                  </w:r>
                </w:p>
                <w:p w14:paraId="71CFA9EE" w14:textId="77777777" w:rsidR="00AB09C8" w:rsidRDefault="00AB09C8" w:rsidP="00AB09C8">
                  <w:pPr>
                    <w:rPr>
                      <w:color w:val="365F91" w:themeColor="accent1" w:themeShade="BF"/>
                    </w:rPr>
                  </w:pPr>
                  <w:r>
                    <w:rPr>
                      <w:color w:val="365F91" w:themeColor="accent1" w:themeShade="BF"/>
                    </w:rPr>
                    <w:t>Appendix C: Index of Claim Attributes</w:t>
                  </w:r>
                </w:p>
                <w:p w14:paraId="71CFA9EF" w14:textId="77777777" w:rsidR="00AB09C8" w:rsidRPr="0071698B" w:rsidRDefault="00AB09C8" w:rsidP="00AB09C8">
                  <w:pPr>
                    <w:rPr>
                      <w:color w:val="365F91" w:themeColor="accent1" w:themeShade="BF"/>
                    </w:rPr>
                  </w:pPr>
                  <w:r>
                    <w:rPr>
                      <w:color w:val="365F91" w:themeColor="accent1" w:themeShade="BF"/>
                    </w:rPr>
                    <w:t>Appendix D: Index of Claim Stage Indicators</w:t>
                  </w:r>
                </w:p>
              </w:tc>
            </w:tr>
            <w:tr w:rsidR="00F74043" w:rsidRPr="0071698B" w14:paraId="0ED059B4" w14:textId="77777777" w:rsidTr="00601EF9">
              <w:tc>
                <w:tcPr>
                  <w:tcW w:w="985" w:type="dxa"/>
                  <w:vAlign w:val="center"/>
                </w:tcPr>
                <w:p w14:paraId="687641B3" w14:textId="17BE44DD" w:rsidR="00F74043" w:rsidRDefault="00D27B62" w:rsidP="00601EF9">
                  <w:pPr>
                    <w:jc w:val="center"/>
                    <w:rPr>
                      <w:color w:val="365F91" w:themeColor="accent1" w:themeShade="BF"/>
                    </w:rPr>
                  </w:pPr>
                  <w:r>
                    <w:rPr>
                      <w:color w:val="365F91" w:themeColor="accent1" w:themeShade="BF"/>
                    </w:rPr>
                    <w:t>8-9</w:t>
                  </w:r>
                </w:p>
              </w:tc>
              <w:tc>
                <w:tcPr>
                  <w:tcW w:w="2790" w:type="dxa"/>
                </w:tcPr>
                <w:p w14:paraId="24781DE8" w14:textId="77777777" w:rsidR="00F74043" w:rsidRDefault="00F74043" w:rsidP="00601EF9">
                  <w:pPr>
                    <w:rPr>
                      <w:color w:val="365F91" w:themeColor="accent1" w:themeShade="BF"/>
                    </w:rPr>
                  </w:pPr>
                  <w:r>
                    <w:rPr>
                      <w:color w:val="365F91" w:themeColor="accent1" w:themeShade="BF"/>
                    </w:rPr>
                    <w:t>M21-1 III.iii.</w:t>
                  </w:r>
                  <w:proofErr w:type="gramStart"/>
                  <w:r>
                    <w:rPr>
                      <w:color w:val="365F91" w:themeColor="accent1" w:themeShade="BF"/>
                    </w:rPr>
                    <w:t>1.C.2.b</w:t>
                  </w:r>
                  <w:proofErr w:type="gramEnd"/>
                </w:p>
                <w:p w14:paraId="1BC35688" w14:textId="383DA323" w:rsidR="00543E2C" w:rsidRPr="0071698B" w:rsidRDefault="00543E2C" w:rsidP="00601EF9">
                  <w:pPr>
                    <w:rPr>
                      <w:color w:val="365F91" w:themeColor="accent1" w:themeShade="BF"/>
                    </w:rPr>
                  </w:pPr>
                  <w:r w:rsidRPr="0071698B">
                    <w:rPr>
                      <w:color w:val="365F91" w:themeColor="accent1" w:themeShade="BF"/>
                    </w:rPr>
                    <w:t>M21-1 I.</w:t>
                  </w:r>
                  <w:proofErr w:type="gramStart"/>
                  <w:r w:rsidRPr="0071698B">
                    <w:rPr>
                      <w:color w:val="365F91" w:themeColor="accent1" w:themeShade="BF"/>
                    </w:rPr>
                    <w:t>1.C.3.l</w:t>
                  </w:r>
                  <w:proofErr w:type="gramEnd"/>
                </w:p>
              </w:tc>
              <w:tc>
                <w:tcPr>
                  <w:tcW w:w="5670" w:type="dxa"/>
                </w:tcPr>
                <w:p w14:paraId="3E29C402" w14:textId="77777777" w:rsidR="00F74043" w:rsidRDefault="00F74043" w:rsidP="00601EF9">
                  <w:pPr>
                    <w:rPr>
                      <w:color w:val="365F91" w:themeColor="accent1" w:themeShade="BF"/>
                    </w:rPr>
                  </w:pPr>
                  <w:r>
                    <w:rPr>
                      <w:color w:val="365F91" w:themeColor="accent1" w:themeShade="BF"/>
                    </w:rPr>
                    <w:t>Requirement to Obtain VA Medical Records</w:t>
                  </w:r>
                </w:p>
                <w:p w14:paraId="2FDB6577" w14:textId="7CAF3DD5" w:rsidR="00543E2C" w:rsidRPr="0071698B" w:rsidRDefault="00543E2C" w:rsidP="00601EF9">
                  <w:pPr>
                    <w:rPr>
                      <w:color w:val="365F91" w:themeColor="accent1" w:themeShade="BF"/>
                    </w:rPr>
                  </w:pPr>
                  <w:r w:rsidRPr="0071698B">
                    <w:rPr>
                      <w:color w:val="365F91" w:themeColor="accent1" w:themeShade="BF"/>
                    </w:rPr>
                    <w:t>Documentation of the Status of Examination Review</w:t>
                  </w:r>
                </w:p>
              </w:tc>
            </w:tr>
          </w:tbl>
          <w:p w14:paraId="71CFA9F5" w14:textId="77777777" w:rsidR="00547E6B" w:rsidRPr="00B23D58" w:rsidRDefault="00547E6B" w:rsidP="004B4EDF">
            <w:pPr>
              <w:rPr>
                <w:b w:val="0"/>
                <w:bCs w:val="0"/>
              </w:rPr>
            </w:pPr>
          </w:p>
        </w:tc>
      </w:tr>
    </w:tbl>
    <w:p w14:paraId="71CFA9F7" w14:textId="77777777" w:rsidR="00331FF9" w:rsidRDefault="00331FF9"/>
    <w:sectPr w:rsidR="00331F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7E0DE3"/>
    <w:multiLevelType w:val="hybridMultilevel"/>
    <w:tmpl w:val="9FFAD3F6"/>
    <w:lvl w:ilvl="0" w:tplc="B35AF9A0">
      <w:start w:val="1"/>
      <w:numFmt w:val="decimal"/>
      <w:lvlText w:val="%1."/>
      <w:lvlJc w:val="left"/>
      <w:pPr>
        <w:ind w:left="765" w:hanging="360"/>
      </w:pPr>
      <w:rPr>
        <w:b w:val="0"/>
        <w:bCs/>
      </w:rPr>
    </w:lvl>
    <w:lvl w:ilvl="1" w:tplc="04090019">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 w15:restartNumberingAfterBreak="0">
    <w:nsid w:val="367C71E5"/>
    <w:multiLevelType w:val="hybridMultilevel"/>
    <w:tmpl w:val="71681AFA"/>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 w15:restartNumberingAfterBreak="0">
    <w:nsid w:val="613867A6"/>
    <w:multiLevelType w:val="hybridMultilevel"/>
    <w:tmpl w:val="4BD0D504"/>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3" w15:restartNumberingAfterBreak="0">
    <w:nsid w:val="6DE37371"/>
    <w:multiLevelType w:val="hybridMultilevel"/>
    <w:tmpl w:val="16B2F23E"/>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hackelford, Debra, VBADENV Trng Facility">
    <w15:presenceInfo w15:providerId="AD" w15:userId="S::Debra.Shackelford@va.gov::e8d56e37-44d7-42db-8f32-6f442fcfd0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316C"/>
    <w:rsid w:val="00000ADD"/>
    <w:rsid w:val="00021DAB"/>
    <w:rsid w:val="0002521C"/>
    <w:rsid w:val="0004527F"/>
    <w:rsid w:val="00053353"/>
    <w:rsid w:val="00101926"/>
    <w:rsid w:val="00114ADB"/>
    <w:rsid w:val="00131CCA"/>
    <w:rsid w:val="001503B7"/>
    <w:rsid w:val="00176748"/>
    <w:rsid w:val="001774AB"/>
    <w:rsid w:val="001D7CBC"/>
    <w:rsid w:val="001D7DD2"/>
    <w:rsid w:val="002012B7"/>
    <w:rsid w:val="00220AAF"/>
    <w:rsid w:val="002568E6"/>
    <w:rsid w:val="002F51BB"/>
    <w:rsid w:val="00301F45"/>
    <w:rsid w:val="00331E37"/>
    <w:rsid w:val="00331FF9"/>
    <w:rsid w:val="003737C3"/>
    <w:rsid w:val="00382382"/>
    <w:rsid w:val="003C6661"/>
    <w:rsid w:val="003E36C0"/>
    <w:rsid w:val="00406546"/>
    <w:rsid w:val="00443978"/>
    <w:rsid w:val="004B4EDF"/>
    <w:rsid w:val="004D0D4D"/>
    <w:rsid w:val="00535FD5"/>
    <w:rsid w:val="00543E2C"/>
    <w:rsid w:val="00547E6B"/>
    <w:rsid w:val="005627D4"/>
    <w:rsid w:val="00565674"/>
    <w:rsid w:val="005C7FA1"/>
    <w:rsid w:val="005D2027"/>
    <w:rsid w:val="005F26D7"/>
    <w:rsid w:val="00630588"/>
    <w:rsid w:val="00683406"/>
    <w:rsid w:val="006A0940"/>
    <w:rsid w:val="006B579D"/>
    <w:rsid w:val="0075158D"/>
    <w:rsid w:val="007B0A5A"/>
    <w:rsid w:val="00825341"/>
    <w:rsid w:val="008765CF"/>
    <w:rsid w:val="008A0C11"/>
    <w:rsid w:val="009012FC"/>
    <w:rsid w:val="00916FEF"/>
    <w:rsid w:val="00935EF6"/>
    <w:rsid w:val="00945E62"/>
    <w:rsid w:val="00965917"/>
    <w:rsid w:val="009B50A3"/>
    <w:rsid w:val="00A32DF5"/>
    <w:rsid w:val="00A47CB0"/>
    <w:rsid w:val="00A54690"/>
    <w:rsid w:val="00A70CD9"/>
    <w:rsid w:val="00AB09C8"/>
    <w:rsid w:val="00B0316C"/>
    <w:rsid w:val="00B23D58"/>
    <w:rsid w:val="00B256D5"/>
    <w:rsid w:val="00B275D5"/>
    <w:rsid w:val="00B303F7"/>
    <w:rsid w:val="00B801A5"/>
    <w:rsid w:val="00B8626C"/>
    <w:rsid w:val="00BE4ED1"/>
    <w:rsid w:val="00C64895"/>
    <w:rsid w:val="00C84AA6"/>
    <w:rsid w:val="00C85E1A"/>
    <w:rsid w:val="00D27B62"/>
    <w:rsid w:val="00D35AE6"/>
    <w:rsid w:val="00D61FBD"/>
    <w:rsid w:val="00D70B0B"/>
    <w:rsid w:val="00DA638E"/>
    <w:rsid w:val="00DC5F03"/>
    <w:rsid w:val="00E25624"/>
    <w:rsid w:val="00EB4EE1"/>
    <w:rsid w:val="00EE00CE"/>
    <w:rsid w:val="00F32ACA"/>
    <w:rsid w:val="00F74043"/>
    <w:rsid w:val="00F8200F"/>
    <w:rsid w:val="00F92AF8"/>
    <w:rsid w:val="00FE76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FA921"/>
  <w15:docId w15:val="{601FAE09-D5AB-4F50-988F-74096A9C2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031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021DAB"/>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021DAB"/>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4">
    <w:name w:val="Light Shading Accent 4"/>
    <w:basedOn w:val="TableNormal"/>
    <w:uiPriority w:val="60"/>
    <w:rsid w:val="00021DAB"/>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ListParagraph">
    <w:name w:val="List Paragraph"/>
    <w:basedOn w:val="Normal"/>
    <w:uiPriority w:val="34"/>
    <w:qFormat/>
    <w:rsid w:val="00547E6B"/>
    <w:pPr>
      <w:ind w:left="720"/>
      <w:contextualSpacing/>
    </w:pPr>
  </w:style>
  <w:style w:type="character" w:styleId="CommentReference">
    <w:name w:val="annotation reference"/>
    <w:basedOn w:val="DefaultParagraphFont"/>
    <w:uiPriority w:val="99"/>
    <w:semiHidden/>
    <w:unhideWhenUsed/>
    <w:rsid w:val="009B50A3"/>
    <w:rPr>
      <w:sz w:val="16"/>
      <w:szCs w:val="16"/>
    </w:rPr>
  </w:style>
  <w:style w:type="paragraph" w:styleId="CommentText">
    <w:name w:val="annotation text"/>
    <w:basedOn w:val="Normal"/>
    <w:link w:val="CommentTextChar"/>
    <w:uiPriority w:val="99"/>
    <w:semiHidden/>
    <w:unhideWhenUsed/>
    <w:rsid w:val="009B50A3"/>
    <w:pPr>
      <w:spacing w:line="240" w:lineRule="auto"/>
    </w:pPr>
    <w:rPr>
      <w:sz w:val="20"/>
      <w:szCs w:val="20"/>
    </w:rPr>
  </w:style>
  <w:style w:type="character" w:customStyle="1" w:styleId="CommentTextChar">
    <w:name w:val="Comment Text Char"/>
    <w:basedOn w:val="DefaultParagraphFont"/>
    <w:link w:val="CommentText"/>
    <w:uiPriority w:val="99"/>
    <w:semiHidden/>
    <w:rsid w:val="009B50A3"/>
    <w:rPr>
      <w:sz w:val="20"/>
      <w:szCs w:val="20"/>
    </w:rPr>
  </w:style>
  <w:style w:type="paragraph" w:styleId="CommentSubject">
    <w:name w:val="annotation subject"/>
    <w:basedOn w:val="CommentText"/>
    <w:next w:val="CommentText"/>
    <w:link w:val="CommentSubjectChar"/>
    <w:uiPriority w:val="99"/>
    <w:semiHidden/>
    <w:unhideWhenUsed/>
    <w:rsid w:val="009B50A3"/>
    <w:rPr>
      <w:b/>
      <w:bCs/>
    </w:rPr>
  </w:style>
  <w:style w:type="character" w:customStyle="1" w:styleId="CommentSubjectChar">
    <w:name w:val="Comment Subject Char"/>
    <w:basedOn w:val="CommentTextChar"/>
    <w:link w:val="CommentSubject"/>
    <w:uiPriority w:val="99"/>
    <w:semiHidden/>
    <w:rsid w:val="009B50A3"/>
    <w:rPr>
      <w:b/>
      <w:bCs/>
      <w:sz w:val="20"/>
      <w:szCs w:val="20"/>
    </w:rPr>
  </w:style>
  <w:style w:type="paragraph" w:styleId="BalloonText">
    <w:name w:val="Balloon Text"/>
    <w:basedOn w:val="Normal"/>
    <w:link w:val="BalloonTextChar"/>
    <w:uiPriority w:val="99"/>
    <w:semiHidden/>
    <w:unhideWhenUsed/>
    <w:rsid w:val="009B50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50A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6935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ntTable" Target="fontTable.xml"/><Relationship Id="rId5" Type="http://schemas.openxmlformats.org/officeDocument/2006/relationships/customXml" Target="../customXml/item5.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7640AF553597D44B31F5AB80BE46B3F" ma:contentTypeVersion="28" ma:contentTypeDescription="Create a new document." ma:contentTypeScope="" ma:versionID="0228a488412659737b3b106fa0932aae">
  <xsd:schema xmlns:xsd="http://www.w3.org/2001/XMLSchema" xmlns:xs="http://www.w3.org/2001/XMLSchema" xmlns:p="http://schemas.microsoft.com/office/2006/metadata/properties" xmlns:ns1="e7051302-9b46-46bd-8277-192cffac2459" xmlns:ns2="http://schemas.microsoft.com/sharepoint/v3" xmlns:ns3="b93d3c31-0eb5-47c5-ab2d-5adf83a5459c" targetNamespace="http://schemas.microsoft.com/office/2006/metadata/properties" ma:root="true" ma:fieldsID="c60d01352469d51efffe2cb95a42b0ea" ns1:_="" ns2:_="" ns3:_="">
    <xsd:import namespace="e7051302-9b46-46bd-8277-192cffac2459"/>
    <xsd:import namespace="http://schemas.microsoft.com/sharepoint/v3"/>
    <xsd:import namespace="b93d3c31-0eb5-47c5-ab2d-5adf83a5459c"/>
    <xsd:element name="properties">
      <xsd:complexType>
        <xsd:sequence>
          <xsd:element name="documentManagement">
            <xsd:complexType>
              <xsd:all>
                <xsd:element ref="ns1:Category" minOccurs="0"/>
                <xsd:element ref="ns1:Case" minOccurs="0"/>
                <xsd:element ref="ns1:MediaServiceMetadata" minOccurs="0"/>
                <xsd:element ref="ns1:MediaServiceFastMetadata" minOccurs="0"/>
                <xsd:element ref="ns2:_dlc_Exempt" minOccurs="0"/>
                <xsd:element ref="ns2:_dlc_ExpireDateSaved" minOccurs="0"/>
                <xsd:element ref="ns2:_dlc_ExpireDat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051302-9b46-46bd-8277-192cffac2459" elementFormDefault="qualified">
    <xsd:import namespace="http://schemas.microsoft.com/office/2006/documentManagement/types"/>
    <xsd:import namespace="http://schemas.microsoft.com/office/infopath/2007/PartnerControls"/>
    <xsd:element name="Category" ma:index="0" nillable="true" ma:displayName="Category" ma:format="Dropdown" ma:internalName="Category">
      <xsd:simpleType>
        <xsd:restriction base="dms:Choice">
          <xsd:enumeration value="_Other"/>
          <xsd:enumeration value="AO"/>
          <xsd:enumeration value="Demonstrations"/>
          <xsd:enumeration value="GB"/>
          <xsd:enumeration value="IN"/>
          <xsd:enumeration value="IU"/>
          <xsd:enumeration value="NO"/>
          <xsd:enumeration value="PTSD"/>
          <xsd:enumeration value="SubDev"/>
          <xsd:enumeration value="SWA"/>
          <xsd:enumeration value="UAT Checklists"/>
          <xsd:enumeration value="UAT Feedback Documents"/>
          <xsd:enumeration value="Dependency"/>
        </xsd:restriction>
      </xsd:simpleType>
    </xsd:element>
    <xsd:element name="Case" ma:index="1" nillable="true" ma:displayName="Case" ma:format="Dropdown" ma:internalName="Case">
      <xsd:simpleType>
        <xsd:restriction base="dms:Choice">
          <xsd:enumeration value="01_CEST"/>
          <xsd:enumeration value="02_FDC"/>
          <xsd:enumeration value="03_Non-Original"/>
          <xsd:enumeration value="04_AO"/>
          <xsd:enumeration value="05_PTSD"/>
          <xsd:enumeration value="06_Subdev"/>
          <xsd:enumeration value="Allen"/>
          <xsd:enumeration value="Andrews"/>
          <xsd:enumeration value="Barrett"/>
          <xsd:enumeration value="Baxter"/>
          <xsd:enumeration value="Bocephis"/>
          <xsd:enumeration value="Brown"/>
          <xsd:enumeration value="Burnheim"/>
          <xsd:enumeration value="Burns"/>
          <xsd:enumeration value="Collins"/>
          <xsd:enumeration value="Cornblatt"/>
          <xsd:enumeration value="Dyen (demo)"/>
          <xsd:enumeration value="Feinstein"/>
          <xsd:enumeration value="Hamilton"/>
          <xsd:enumeration value="Heinz"/>
          <xsd:enumeration value="Johnson"/>
          <xsd:enumeration value="Ludlum"/>
          <xsd:enumeration value="McDillard"/>
          <xsd:enumeration value="Peterson"/>
          <xsd:enumeration value="Richards"/>
          <xsd:enumeration value="Stevens"/>
        </xsd:restriction>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2" nillable="true" ma:displayName="Exempt from Policy" ma:hidden="true" ma:internalName="_dlc_Exempt" ma:readOnly="true">
      <xsd:simpleType>
        <xsd:restriction base="dms:Unknown"/>
      </xsd:simpleType>
    </xsd:element>
    <xsd:element name="_dlc_ExpireDateSaved" ma:index="13" nillable="true" ma:displayName="Original Expiration Date" ma:hidden="true" ma:internalName="_dlc_ExpireDateSaved" ma:readOnly="true">
      <xsd:simpleType>
        <xsd:restriction base="dms:DateTime"/>
      </xsd:simpleType>
    </xsd:element>
    <xsd:element name="_dlc_ExpireDate" ma:index="14" nillable="true" ma:displayName="Expiration Date" ma:hidden="true" ma:internalName="_dlc_ExpireDat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b93d3c31-0eb5-47c5-ab2d-5adf83a5459c"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 ma:displayName="Content Type"/>
        <xsd:element ref="dc:title" minOccurs="0" maxOccurs="1" ma:index="3" ma:displayName="Note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p:Policy xmlns:p="office.server.policy" id="" local="true">
  <p:Name>Document</p:Name>
  <p:Description/>
  <p:Statement/>
  <p:PolicyItems>
    <p:PolicyItem featureId="Microsoft.Office.RecordsManagement.PolicyFeatures.Expiration" staticId="0x01010057640AF553597D44B31F5AB80BE46B3F" UniqueId="7d0fd78c-ac36-460e-b644-5451cdd76573">
      <p:Name>Retention</p:Name>
      <p:Description>Automatic scheduling of content for processing, and performing a retention action on content that has reached its due date.</p:Description>
      <p:CustomData/>
    </p:PolicyItem>
  </p:PolicyItems>
</p:Policy>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Case xmlns="e7051302-9b46-46bd-8277-192cffac2459">McDillard</Case>
    <Category xmlns="e7051302-9b46-46bd-8277-192cffac2459">AO</Category>
  </documentManagement>
</p:properties>
</file>

<file path=customXml/item6.xml><?xml version="1.0" encoding="utf-8"?>
<?mso-contentType ?>
<PolicyDirtyBag xmlns="microsoft.office.server.policy.changes">
  <Microsoft.Office.RecordsManagement.PolicyFeatures.Expiration op="Change"/>
</PolicyDirtyBag>
</file>

<file path=customXml/itemProps1.xml><?xml version="1.0" encoding="utf-8"?>
<ds:datastoreItem xmlns:ds="http://schemas.openxmlformats.org/officeDocument/2006/customXml" ds:itemID="{A44D372E-94DC-471D-A335-867966E59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051302-9b46-46bd-8277-192cffac2459"/>
    <ds:schemaRef ds:uri="http://schemas.microsoft.com/sharepoint/v3"/>
    <ds:schemaRef ds:uri="b93d3c31-0eb5-47c5-ab2d-5adf83a545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182227B-D2C2-4329-B92D-56A5D24F076A}">
  <ds:schemaRefs>
    <ds:schemaRef ds:uri="office.server.policy"/>
  </ds:schemaRefs>
</ds:datastoreItem>
</file>

<file path=customXml/itemProps3.xml><?xml version="1.0" encoding="utf-8"?>
<ds:datastoreItem xmlns:ds="http://schemas.openxmlformats.org/officeDocument/2006/customXml" ds:itemID="{66B85E0B-F754-4E01-8A68-3BBA63C99197}">
  <ds:schemaRefs>
    <ds:schemaRef ds:uri="http://schemas.microsoft.com/sharepoint/v3/contenttype/forms"/>
  </ds:schemaRefs>
</ds:datastoreItem>
</file>

<file path=customXml/itemProps4.xml><?xml version="1.0" encoding="utf-8"?>
<ds:datastoreItem xmlns:ds="http://schemas.openxmlformats.org/officeDocument/2006/customXml" ds:itemID="{28CDB8DC-86CC-487B-9131-E6ADD8B59304}">
  <ds:schemaRefs>
    <ds:schemaRef ds:uri="http://schemas.openxmlformats.org/officeDocument/2006/bibliography"/>
  </ds:schemaRefs>
</ds:datastoreItem>
</file>

<file path=customXml/itemProps5.xml><?xml version="1.0" encoding="utf-8"?>
<ds:datastoreItem xmlns:ds="http://schemas.openxmlformats.org/officeDocument/2006/customXml" ds:itemID="{53648D9A-26D4-46D1-B5CD-D0493AB8C4AE}">
  <ds:schemaRefs>
    <ds:schemaRef ds:uri="http://purl.org/dc/terms/"/>
    <ds:schemaRef ds:uri="http://schemas.microsoft.com/office/2006/documentManagement/types"/>
    <ds:schemaRef ds:uri="b93d3c31-0eb5-47c5-ab2d-5adf83a5459c"/>
    <ds:schemaRef ds:uri="http://www.w3.org/XML/1998/namespace"/>
    <ds:schemaRef ds:uri="http://schemas.microsoft.com/office/infopath/2007/PartnerControls"/>
    <ds:schemaRef ds:uri="http://purl.org/dc/elements/1.1/"/>
    <ds:schemaRef ds:uri="http://schemas.openxmlformats.org/package/2006/metadata/core-properties"/>
    <ds:schemaRef ds:uri="http://schemas.microsoft.com/office/2006/metadata/properties"/>
    <ds:schemaRef ds:uri="http://schemas.microsoft.com/sharepoint/v3"/>
    <ds:schemaRef ds:uri="e7051302-9b46-46bd-8277-192cffac2459"/>
    <ds:schemaRef ds:uri="http://purl.org/dc/dcmitype/"/>
  </ds:schemaRefs>
</ds:datastoreItem>
</file>

<file path=customXml/itemProps6.xml><?xml version="1.0" encoding="utf-8"?>
<ds:datastoreItem xmlns:ds="http://schemas.openxmlformats.org/officeDocument/2006/customXml" ds:itemID="{67E1D246-0ABA-41E7-8C7B-F6FA00AAFB0C}">
  <ds:schemaRefs>
    <ds:schemaRef ds:uri="microsoft.office.server.policy.changes"/>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3</Pages>
  <Words>759</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Veteran Affairs</Company>
  <LinksUpToDate>false</LinksUpToDate>
  <CharactersWithSpaces>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Davis, James C., VBABALT\ACAD</dc:creator>
  <cp:lastModifiedBy>Shackelford, Debra, VBADENV Trng Facility</cp:lastModifiedBy>
  <cp:revision>13</cp:revision>
  <cp:lastPrinted>2017-06-28T19:32:00Z</cp:lastPrinted>
  <dcterms:created xsi:type="dcterms:W3CDTF">2020-02-12T18:40:00Z</dcterms:created>
  <dcterms:modified xsi:type="dcterms:W3CDTF">2021-06-15T20:07:00Z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0x01010057640AF553597D44B31F5AB80BE46B3F</vt:lpwstr>
  </property>
  <property fmtid="{D5CDD505-2E9C-101B-9397-08002B2CF9AE}" pid="3" name="_dlc_DocIdItemGuid">
    <vt:lpwstr>d3256557-f50d-4df5-b88e-f3471436850e</vt:lpwstr>
  </property>
  <property fmtid="{D5CDD505-2E9C-101B-9397-08002B2CF9AE}" pid="4" name="_dlc_policyId">
    <vt:lpwstr>0x01010057640AF553597D44B31F5AB80BE46B3F</vt:lpwstr>
  </property>
  <property fmtid="{D5CDD505-2E9C-101B-9397-08002B2CF9AE}" pid="5" name="ItemRetentionFormula">
    <vt:lpwstr/>
  </property>
</Properties>
</file>