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B2CB" w14:textId="6ACD147D" w:rsidR="004A75D8" w:rsidRPr="00237691" w:rsidRDefault="003773BF" w:rsidP="004A75D8">
      <w:pPr>
        <w:pStyle w:val="Heading2"/>
        <w:spacing w:before="0"/>
      </w:pPr>
      <w:r>
        <w:t>COLLINS</w:t>
      </w:r>
      <w:r w:rsidR="008C4FB1">
        <w:t>, Franklin</w:t>
      </w:r>
      <w:r w:rsidR="00527207">
        <w:t xml:space="preserve"> </w:t>
      </w:r>
      <w:proofErr w:type="spellStart"/>
      <w:r w:rsidR="004A75D8" w:rsidRPr="00237691">
        <w:t>eCase</w:t>
      </w:r>
      <w:proofErr w:type="spellEnd"/>
      <w:r w:rsidR="004A75D8" w:rsidRPr="00237691">
        <w:t xml:space="preserve"> Automatic Feedback</w:t>
      </w:r>
    </w:p>
    <w:p w14:paraId="5E32D0DD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D8D079" w14:textId="77777777" w:rsidR="004A75D8" w:rsidRPr="00CE1F1E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C2A666" w14:textId="77777777" w:rsidR="004A75D8" w:rsidRPr="00CE1F1E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E1F1E">
        <w:rPr>
          <w:rFonts w:ascii="Arial" w:hAnsi="Arial" w:cs="Arial"/>
          <w:sz w:val="20"/>
          <w:szCs w:val="20"/>
        </w:rPr>
        <w:t xml:space="preserve">TMS# for objectives: </w:t>
      </w:r>
      <w:r w:rsidR="00CE1F1E" w:rsidRPr="00CE1F1E">
        <w:rPr>
          <w:rFonts w:ascii="Arial" w:hAnsi="Arial" w:cs="Arial"/>
          <w:sz w:val="20"/>
          <w:szCs w:val="20"/>
        </w:rPr>
        <w:t>61975, 4456082, 4179010, 4415942</w:t>
      </w:r>
    </w:p>
    <w:p w14:paraId="36765505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4A75D8" w:rsidRPr="00237691" w14:paraId="2A5CE092" w14:textId="77777777" w:rsidTr="000D02F0">
        <w:tc>
          <w:tcPr>
            <w:tcW w:w="7375" w:type="dxa"/>
          </w:tcPr>
          <w:p w14:paraId="74A882F8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7FB56258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C8ACCB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DC8756" w14:textId="77777777" w:rsidR="000A5784" w:rsidRDefault="00E00655" w:rsidP="00BA598E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</w:p>
          <w:p w14:paraId="5E40B5A6" w14:textId="0147E8F4" w:rsidR="004A75D8" w:rsidRPr="00BA598E" w:rsidRDefault="006C19B3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C828DD">
              <w:rPr>
                <w:rFonts w:ascii="Arial" w:hAnsi="Arial" w:cs="Arial"/>
                <w:sz w:val="20"/>
                <w:szCs w:val="20"/>
              </w:rPr>
              <w:t>’</w:t>
            </w:r>
            <w:r w:rsidRPr="00BA598E">
              <w:rPr>
                <w:rFonts w:ascii="Arial" w:hAnsi="Arial" w:cs="Arial"/>
                <w:sz w:val="20"/>
                <w:szCs w:val="20"/>
              </w:rPr>
              <w:t xml:space="preserve">s </w:t>
            </w:r>
            <w:proofErr w:type="spellStart"/>
            <w:r w:rsidR="00E00655" w:rsidRPr="00BA598E">
              <w:rPr>
                <w:rFonts w:ascii="Arial" w:hAnsi="Arial" w:cs="Arial"/>
                <w:sz w:val="20"/>
                <w:szCs w:val="20"/>
              </w:rPr>
              <w:t>eCase</w:t>
            </w:r>
            <w:proofErr w:type="spellEnd"/>
            <w:r w:rsidR="00E00655" w:rsidRPr="00BA598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857F1D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A6542" w14:textId="1B27AC19" w:rsidR="00E00655" w:rsidRPr="00257D18" w:rsidDel="00A23A66" w:rsidRDefault="00E00655" w:rsidP="00257D18">
            <w:pPr>
              <w:autoSpaceDE w:val="0"/>
              <w:autoSpaceDN w:val="0"/>
              <w:rPr>
                <w:del w:id="0" w:author="Samson, Steve R., VBADENV Trng Facility" w:date="2021-02-04T11:00:00Z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VA Form 21-526EZ Date Received</w:t>
            </w:r>
            <w:r w:rsidRPr="00BA598E">
              <w:rPr>
                <w:rFonts w:ascii="Arial" w:hAnsi="Arial" w:cs="Arial"/>
                <w:sz w:val="20"/>
                <w:szCs w:val="20"/>
              </w:rPr>
              <w:t>:</w:t>
            </w:r>
            <w:r w:rsidR="00D155FB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D155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del w:id="1" w:author="Shackelford, Debra, VBADENV Trng Facility" w:date="2021-01-29T09:47:00Z">
              <w:r w:rsidR="004B6D3F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  <w:ins w:id="2" w:author="Shackelford, Debra, VBADENV Trng Facility" w:date="2021-01-29T09:47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bookmarkStart w:id="3" w:name="_GoBack"/>
            <w:bookmarkEnd w:id="3"/>
          </w:p>
          <w:p w14:paraId="03BB7A35" w14:textId="77777777" w:rsidR="00E51A0B" w:rsidRPr="00237691" w:rsidRDefault="00E51A0B" w:rsidP="00A23A66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  <w:pPrChange w:id="4" w:author="Samson, Steve R., VBADENV Trng Facility" w:date="2021-02-04T11:00:00Z">
                <w:pPr>
                  <w:autoSpaceDE w:val="0"/>
                  <w:autoSpaceDN w:val="0"/>
                  <w:adjustRightInd w:val="0"/>
                </w:pPr>
              </w:pPrChange>
            </w:pPr>
          </w:p>
          <w:p w14:paraId="4A4C05F1" w14:textId="72912501" w:rsidR="003A42EF" w:rsidRPr="00237691" w:rsidDel="00CA4043" w:rsidRDefault="00E00655" w:rsidP="00C76277">
            <w:pPr>
              <w:autoSpaceDE w:val="0"/>
              <w:autoSpaceDN w:val="0"/>
              <w:adjustRightInd w:val="0"/>
              <w:rPr>
                <w:del w:id="5" w:author="Shackelford, Debra, VBADENV Trng Facility" w:date="2021-01-29T09:48:00Z"/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  <w:r w:rsidR="00D155FB">
              <w:rPr>
                <w:rFonts w:ascii="Arial" w:hAnsi="Arial" w:cs="Arial"/>
                <w:sz w:val="20"/>
                <w:szCs w:val="20"/>
              </w:rPr>
              <w:t>/</w:t>
            </w:r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D155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6" w:author="Shackelford, Debra, VBADENV Trng Facility" w:date="2021-01-29T09:48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7" w:author="Shackelford, Debra, VBADENV Trng Facility" w:date="2021-01-29T09:48:00Z">
              <w:r w:rsidR="004B6D3F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618CBB5A" w14:textId="77777777" w:rsidR="00E51A0B" w:rsidRPr="00237691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EFC4C80" w14:textId="15901892" w:rsidR="000A5784" w:rsidDel="00A23A66" w:rsidRDefault="000A5784" w:rsidP="00C76277">
            <w:pPr>
              <w:autoSpaceDE w:val="0"/>
              <w:autoSpaceDN w:val="0"/>
              <w:adjustRightInd w:val="0"/>
              <w:rPr>
                <w:del w:id="8" w:author="Samson, Steve R., VBADENV Trng Facility" w:date="2021-02-04T10:59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 Form 21-4138 Date Received:  </w:t>
            </w:r>
            <w:r w:rsidR="00D155FB">
              <w:rPr>
                <w:rFonts w:ascii="Arial" w:hAnsi="Arial" w:cs="Arial"/>
                <w:sz w:val="20"/>
                <w:szCs w:val="20"/>
              </w:rPr>
              <w:t>/</w:t>
            </w:r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D155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9" w:author="Shackelford, Debra, VBADENV Trng Facility" w:date="2021-01-29T09:48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10" w:author="Shackelford, Debra, VBADENV Trng Facility" w:date="2021-01-29T09:48:00Z">
              <w:r w:rsidR="004B6D3F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600FBE6A" w14:textId="77777777" w:rsidR="000A5784" w:rsidRDefault="000A5784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708C259" w14:textId="5074D645" w:rsidR="000A5784" w:rsidRDefault="000A5784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DD 214 Date Received: </w:t>
            </w:r>
            <w:r w:rsidR="00D155FB">
              <w:rPr>
                <w:rFonts w:ascii="Arial" w:hAnsi="Arial" w:cs="Arial"/>
                <w:sz w:val="20"/>
                <w:szCs w:val="20"/>
              </w:rPr>
              <w:t>/</w:t>
            </w:r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D155FB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D155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11" w:author="Shackelford, Debra, VBADENV Trng Facility" w:date="2021-01-29T09:48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12" w:author="Shackelford, Debra, VBADENV Trng Facility" w:date="2021-01-29T09:48:00Z">
              <w:r w:rsidR="004B6D3F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1F2195B5" w14:textId="77777777" w:rsidR="00BA598E" w:rsidRPr="00237691" w:rsidRDefault="00BA598E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6791665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E5D1222" w14:textId="77777777" w:rsidR="004A75D8" w:rsidRPr="00237691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M21-1 III.ii.2.B - Claims for Disability Compensation and-or Pension, and Claims for Survivors Benefits and 38 CFR 3.1(r)</w:t>
            </w:r>
          </w:p>
          <w:p w14:paraId="638D7C5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E7F53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EB71020" w14:textId="1D08CA9E" w:rsidR="004A75D8" w:rsidRPr="00237691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That is incorrect. The date of receipt is the date the documents were received by a VA facility.  </w:t>
            </w:r>
            <w:r w:rsidR="00CD2DED" w:rsidRPr="008C4FB1">
              <w:rPr>
                <w:rFonts w:ascii="Arial" w:hAnsi="Arial" w:cs="Arial"/>
                <w:sz w:val="20"/>
                <w:szCs w:val="20"/>
              </w:rPr>
              <w:t xml:space="preserve">All documents were received on /* </w:t>
            </w:r>
            <w:proofErr w:type="spellStart"/>
            <w:r w:rsidR="00CD2DED" w:rsidRPr="008C4FB1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CD2DED" w:rsidRPr="008C4FB1">
              <w:rPr>
                <w:rFonts w:ascii="Arial" w:hAnsi="Arial" w:cs="Arial"/>
                <w:sz w:val="20"/>
                <w:szCs w:val="20"/>
              </w:rPr>
              <w:t xml:space="preserve"> */.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III.ii.2.B - Claims for Disability Compensation and-or Pension, and Claims for Survivors Benefits and 38 CFR 3.1(r)</w:t>
            </w:r>
          </w:p>
          <w:p w14:paraId="7FF290F6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3DBA2CFE" w14:textId="5BFC811B" w:rsidR="00873867" w:rsidRP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4F9C3329" w14:textId="77777777" w:rsidTr="000D02F0">
        <w:trPr>
          <w:trHeight w:val="288"/>
        </w:trPr>
        <w:tc>
          <w:tcPr>
            <w:tcW w:w="7375" w:type="dxa"/>
            <w:shd w:val="clear" w:color="auto" w:fill="FFC000"/>
          </w:tcPr>
          <w:p w14:paraId="482001C7" w14:textId="77777777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241" w:type="dxa"/>
            <w:shd w:val="clear" w:color="auto" w:fill="FFC000"/>
          </w:tcPr>
          <w:p w14:paraId="0EF106BD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3C737650" w14:textId="77777777" w:rsidTr="000D02F0">
        <w:trPr>
          <w:trHeight w:val="1250"/>
        </w:trPr>
        <w:tc>
          <w:tcPr>
            <w:tcW w:w="7375" w:type="dxa"/>
          </w:tcPr>
          <w:p w14:paraId="36639612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580F2C7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37691">
              <w:rPr>
                <w:rFonts w:ascii="Arial" w:hAnsi="Arial" w:cs="Arial"/>
                <w:sz w:val="20"/>
                <w:szCs w:val="20"/>
              </w:rPr>
              <w:t>40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EE85A5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F8A0479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Did the Veteran appoint a POA?</w:t>
            </w:r>
          </w:p>
          <w:p w14:paraId="6CDA879F" w14:textId="77777777" w:rsidR="00F053E4" w:rsidRPr="000A5784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A5784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1691CDBC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28E5938" w14:textId="77777777" w:rsidR="00E51A0B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82E9AF" w14:textId="77777777" w:rsidR="00E51A0B" w:rsidRPr="00CD7EB2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 xml:space="preserve">Correct </w:t>
            </w:r>
            <w:r w:rsidRPr="00CD7EB2">
              <w:rPr>
                <w:rFonts w:ascii="Arial" w:hAnsi="Arial" w:cs="Arial"/>
                <w:b/>
                <w:sz w:val="20"/>
                <w:szCs w:val="20"/>
              </w:rPr>
              <w:t>Answer Feedback</w:t>
            </w:r>
            <w:r w:rsidRPr="00CD7EB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4B88AF" w14:textId="3F455F46" w:rsidR="00E51A0B" w:rsidRPr="00CD7EB2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7EB2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103D89" w:rsidRPr="00CD7EB2">
              <w:rPr>
                <w:rFonts w:ascii="Arial" w:hAnsi="Arial" w:cs="Arial"/>
                <w:sz w:val="20"/>
                <w:szCs w:val="20"/>
              </w:rPr>
              <w:t xml:space="preserve">A properly completed and executed VA Form 21-22, </w:t>
            </w:r>
            <w:r w:rsidR="00103D89" w:rsidRPr="00CD7EB2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="00103D89" w:rsidRPr="00CD7EB2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</w:t>
            </w:r>
            <w:r w:rsidR="009B25CF" w:rsidRPr="00CD7EB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126EEE9" w14:textId="77777777" w:rsidR="00C21AB5" w:rsidRPr="00CD7EB2" w:rsidRDefault="00C21AB5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FC77E90" w14:textId="77777777" w:rsidR="004A75D8" w:rsidRPr="00CD7EB2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4F1DC0" w14:textId="77777777" w:rsidR="00E51A0B" w:rsidRPr="00CD7EB2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7EB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CD7EB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351482" w14:textId="3ECA2256" w:rsidR="004A75D8" w:rsidRDefault="00E51A0B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7EB2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C21AB5" w:rsidRPr="00CD7EB2">
              <w:rPr>
                <w:rFonts w:ascii="Arial" w:hAnsi="Arial" w:cs="Arial"/>
                <w:sz w:val="20"/>
                <w:szCs w:val="20"/>
              </w:rPr>
              <w:t xml:space="preserve">A properly completed and executed VA Form 21-22, </w:t>
            </w:r>
            <w:r w:rsidR="00C21AB5" w:rsidRPr="00CD7EB2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="00C21AB5" w:rsidRPr="00CD7EB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21AB5" w:rsidRPr="00CD7EB2">
              <w:rPr>
                <w:rFonts w:ascii="Arial" w:hAnsi="Arial" w:cs="Arial"/>
                <w:sz w:val="20"/>
                <w:szCs w:val="20"/>
              </w:rPr>
              <w:lastRenderedPageBreak/>
              <w:t xml:space="preserve">shows </w:t>
            </w:r>
            <w:r w:rsidR="00732CFB" w:rsidRPr="007D12AA">
              <w:rPr>
                <w:rFonts w:ascii="Arial" w:hAnsi="Arial" w:cs="Arial"/>
                <w:sz w:val="20"/>
                <w:szCs w:val="20"/>
              </w:rPr>
              <w:t>American Legion</w:t>
            </w:r>
            <w:r w:rsidR="00CD2DED" w:rsidRPr="007D12A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732CFB" w:rsidRPr="007D12AA">
              <w:rPr>
                <w:rFonts w:ascii="Arial" w:hAnsi="Arial" w:cs="Arial"/>
                <w:sz w:val="20"/>
                <w:szCs w:val="20"/>
              </w:rPr>
              <w:t>074</w:t>
            </w:r>
            <w:r w:rsidR="00CD2DED" w:rsidRPr="007D12AA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CD2DED" w:rsidRPr="00CD7EB2">
              <w:rPr>
                <w:rFonts w:ascii="Arial" w:hAnsi="Arial" w:cs="Arial"/>
                <w:sz w:val="20"/>
                <w:szCs w:val="20"/>
              </w:rPr>
              <w:t>is the appointed representative, has access to VBMS but does NOT have authorization to change the Veteran’s mailing address.</w:t>
            </w:r>
            <w:r w:rsidR="00C21AB5" w:rsidRPr="00CD7EB2">
              <w:rPr>
                <w:rFonts w:ascii="Arial" w:hAnsi="Arial" w:cs="Arial"/>
                <w:sz w:val="20"/>
                <w:szCs w:val="20"/>
              </w:rPr>
              <w:t xml:space="preserve">  M21-1 I.3.A - General Information on Power of Attorney (POA</w:t>
            </w:r>
            <w:r w:rsidR="009B25CF" w:rsidRPr="00CD7EB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8609D31" w14:textId="77777777" w:rsidR="00110A0D" w:rsidRPr="00237691" w:rsidRDefault="00110A0D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3E4371D9" w14:textId="6364D446" w:rsidR="00110A0D" w:rsidRPr="00110A0D" w:rsidRDefault="00110A0D" w:rsidP="00CD7EB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53A532C0" w14:textId="77777777" w:rsidTr="000D02F0">
        <w:trPr>
          <w:trHeight w:val="288"/>
        </w:trPr>
        <w:tc>
          <w:tcPr>
            <w:tcW w:w="7375" w:type="dxa"/>
            <w:shd w:val="clear" w:color="auto" w:fill="FFC000"/>
          </w:tcPr>
          <w:p w14:paraId="348EA4CB" w14:textId="77777777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241" w:type="dxa"/>
            <w:shd w:val="clear" w:color="auto" w:fill="FFC000"/>
          </w:tcPr>
          <w:p w14:paraId="5F54CF65" w14:textId="77777777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37691" w14:paraId="3CB42B2B" w14:textId="77777777" w:rsidTr="000D02F0">
        <w:tc>
          <w:tcPr>
            <w:tcW w:w="7375" w:type="dxa"/>
          </w:tcPr>
          <w:p w14:paraId="0398E085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1AEA0FF5" w14:textId="7777777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072E1FA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540198" w14:textId="11D99A48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 xml:space="preserve">What organization did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135CC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select as </w:t>
            </w:r>
            <w:r w:rsidR="00CD7EB2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CD7EB2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CD7EB2">
              <w:rPr>
                <w:rFonts w:ascii="Arial" w:hAnsi="Arial" w:cs="Arial"/>
                <w:sz w:val="20"/>
                <w:szCs w:val="23"/>
              </w:rPr>
              <w:t xml:space="preserve"> */ </w:t>
            </w:r>
            <w:r w:rsidRPr="00B80490">
              <w:rPr>
                <w:rFonts w:ascii="Arial" w:hAnsi="Arial" w:cs="Arial"/>
                <w:sz w:val="20"/>
                <w:szCs w:val="23"/>
              </w:rPr>
              <w:t>POA?</w:t>
            </w:r>
          </w:p>
          <w:p w14:paraId="1BCE12E4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4BB7733E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57CCF720" w14:textId="77777777" w:rsidR="00B80490" w:rsidRPr="001E6231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yellow"/>
              </w:rPr>
            </w:pPr>
            <w:r w:rsidRPr="001E6231">
              <w:rPr>
                <w:rFonts w:ascii="Arial" w:hAnsi="Arial" w:cs="Arial"/>
                <w:sz w:val="20"/>
                <w:szCs w:val="23"/>
                <w:highlight w:val="yellow"/>
              </w:rPr>
              <w:t>American Legion (074)</w:t>
            </w:r>
          </w:p>
          <w:p w14:paraId="6D316C27" w14:textId="77777777" w:rsidR="00B80490" w:rsidRPr="001E6231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1E6231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1C0EF2BB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0482AC68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241CB54D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7C640231" w14:textId="77777777" w:rsidR="00B80490" w:rsidRPr="0090111D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yellow"/>
              </w:rPr>
            </w:pPr>
            <w:r w:rsidRPr="0090111D">
              <w:rPr>
                <w:rFonts w:ascii="Arial" w:hAnsi="Arial" w:cs="Arial"/>
                <w:sz w:val="20"/>
                <w:szCs w:val="23"/>
                <w:highlight w:val="yellow"/>
              </w:rPr>
              <w:t>Yes</w:t>
            </w:r>
          </w:p>
          <w:p w14:paraId="23B50CFC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73BFEAB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249BB5FD" w14:textId="3D67C2FC" w:rsidR="00B80490" w:rsidRPr="008E167C" w:rsidRDefault="00B80490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8E167C">
              <w:rPr>
                <w:rFonts w:ascii="Arial" w:hAnsi="Arial" w:cs="Arial"/>
                <w:sz w:val="20"/>
                <w:szCs w:val="23"/>
              </w:rPr>
              <w:t xml:space="preserve">Did </w:t>
            </w:r>
            <w:r w:rsidR="00135CC6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135CC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35CC6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135CC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35CC6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135CC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authorize </w:t>
            </w:r>
            <w:r w:rsidR="00C828DD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C828DD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C828DD">
              <w:rPr>
                <w:rFonts w:ascii="Arial" w:hAnsi="Arial" w:cs="Arial"/>
                <w:sz w:val="20"/>
                <w:szCs w:val="23"/>
              </w:rPr>
              <w:t xml:space="preserve"> */ 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representative to change </w:t>
            </w:r>
            <w:r w:rsidR="00C828DD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C828DD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C828DD">
              <w:rPr>
                <w:rFonts w:ascii="Arial" w:hAnsi="Arial" w:cs="Arial"/>
                <w:sz w:val="20"/>
                <w:szCs w:val="23"/>
              </w:rPr>
              <w:t xml:space="preserve"> */ </w:t>
            </w:r>
            <w:r w:rsidRPr="008E167C">
              <w:rPr>
                <w:rFonts w:ascii="Arial" w:hAnsi="Arial" w:cs="Arial"/>
                <w:sz w:val="20"/>
                <w:szCs w:val="23"/>
              </w:rPr>
              <w:t>mailing address?</w:t>
            </w:r>
          </w:p>
          <w:p w14:paraId="04A16030" w14:textId="77777777" w:rsidR="00B80490" w:rsidRPr="007B726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7269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DF3CA89" w14:textId="77777777" w:rsidR="00C1663A" w:rsidRPr="0090111D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0111D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4CADACFB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D1F067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A006361" w14:textId="77777777" w:rsidR="00E51A0B" w:rsidRPr="00237691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Awesome! Use VBMS to reflect the appointment of a POA, as well as the POA’s permission to change a claimant’s address and/or access to a Veteran’s eFolder.  M21-1 III.ii.3.C - System Updates</w:t>
            </w:r>
          </w:p>
          <w:p w14:paraId="3BF1506A" w14:textId="77777777" w:rsidR="00C76277" w:rsidRPr="00237691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3A6B39F" w14:textId="77777777" w:rsidR="00C76277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D45AEAF" w14:textId="36ACCCA2" w:rsidR="0090111D" w:rsidRDefault="00C76277" w:rsidP="0009272C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>
              <w:rPr>
                <w:rFonts w:ascii="Arial" w:hAnsi="Arial" w:cs="Arial"/>
                <w:sz w:val="20"/>
                <w:szCs w:val="20"/>
              </w:rPr>
              <w:t>According to the VA Form 21-22,</w:t>
            </w:r>
            <w:r w:rsidR="009011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6ED9">
              <w:rPr>
                <w:rFonts w:ascii="Arial" w:hAnsi="Arial" w:cs="Arial"/>
                <w:sz w:val="20"/>
                <w:szCs w:val="20"/>
              </w:rPr>
              <w:t>American Legion (074)</w:t>
            </w:r>
            <w:r w:rsidR="0090111D" w:rsidRPr="00CD7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0490" w:rsidRPr="00CD7EB2">
              <w:rPr>
                <w:rFonts w:ascii="Arial" w:hAnsi="Arial" w:cs="Arial"/>
                <w:sz w:val="20"/>
                <w:szCs w:val="20"/>
              </w:rPr>
              <w:t xml:space="preserve">is the appointed representative, has access to VBMS </w:t>
            </w:r>
            <w:r w:rsidR="00603A5C" w:rsidRPr="00CD7EB2">
              <w:rPr>
                <w:rFonts w:ascii="Arial" w:hAnsi="Arial" w:cs="Arial"/>
                <w:sz w:val="20"/>
                <w:szCs w:val="20"/>
              </w:rPr>
              <w:t>but</w:t>
            </w:r>
            <w:r w:rsidR="00B80490" w:rsidRPr="00CD7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28DD" w:rsidRPr="00CD7EB2">
              <w:rPr>
                <w:rFonts w:ascii="Arial" w:hAnsi="Arial" w:cs="Arial"/>
                <w:sz w:val="20"/>
                <w:szCs w:val="20"/>
              </w:rPr>
              <w:t>does</w:t>
            </w:r>
            <w:r w:rsidR="0090111D" w:rsidRPr="00CD7EB2">
              <w:rPr>
                <w:rFonts w:ascii="Arial" w:hAnsi="Arial" w:cs="Arial"/>
                <w:sz w:val="20"/>
                <w:szCs w:val="20"/>
              </w:rPr>
              <w:t xml:space="preserve"> NOT have </w:t>
            </w:r>
            <w:r w:rsidR="00B80490" w:rsidRPr="00CD7EB2">
              <w:rPr>
                <w:rFonts w:ascii="Arial" w:hAnsi="Arial" w:cs="Arial"/>
                <w:sz w:val="20"/>
                <w:szCs w:val="20"/>
              </w:rPr>
              <w:t xml:space="preserve">authorization to change the Veteran’s mailing address. </w:t>
            </w:r>
            <w:r w:rsidRPr="00CD7EB2">
              <w:rPr>
                <w:rFonts w:ascii="Arial" w:hAnsi="Arial" w:cs="Arial"/>
                <w:sz w:val="20"/>
                <w:szCs w:val="20"/>
              </w:rPr>
              <w:t xml:space="preserve">Use VBMS to reflect the appointment of a POA, as well as the POA’s </w:t>
            </w:r>
            <w:r w:rsidR="001630CF" w:rsidRPr="00CD7EB2">
              <w:rPr>
                <w:rFonts w:ascii="Arial" w:hAnsi="Arial" w:cs="Arial"/>
                <w:sz w:val="20"/>
                <w:szCs w:val="20"/>
              </w:rPr>
              <w:t>permissions.</w:t>
            </w:r>
          </w:p>
          <w:p w14:paraId="154B33D6" w14:textId="77777777" w:rsidR="00E51A0B" w:rsidRPr="0009272C" w:rsidRDefault="00C76277" w:rsidP="0009272C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A31E4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III.ii.3.C - System Updates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1105E6E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AA2A582" w14:textId="64007207" w:rsidR="00873867" w:rsidRPr="00237691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486E6924" w14:textId="77777777" w:rsidTr="000D02F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66E8DA46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048.</w:t>
            </w:r>
          </w:p>
        </w:tc>
        <w:tc>
          <w:tcPr>
            <w:tcW w:w="7241" w:type="dxa"/>
            <w:shd w:val="clear" w:color="auto" w:fill="FFC000" w:themeFill="accent4"/>
          </w:tcPr>
          <w:p w14:paraId="0E0A9E7A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1EFDC936" w14:textId="77777777" w:rsidTr="000D02F0">
        <w:tc>
          <w:tcPr>
            <w:tcW w:w="7375" w:type="dxa"/>
          </w:tcPr>
          <w:p w14:paraId="4EC4541B" w14:textId="77777777" w:rsidR="00C1663A" w:rsidRPr="00194910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194910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5CDB7B54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6B173874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4DDAC67" w14:textId="5F8B4709" w:rsidR="00C1663A" w:rsidRPr="00237691" w:rsidRDefault="004B6D3F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3FA0">
              <w:rPr>
                <w:rFonts w:ascii="Arial" w:hAnsi="Arial" w:cs="Arial"/>
                <w:sz w:val="20"/>
                <w:szCs w:val="20"/>
              </w:rPr>
              <w:t>Did you verify and update (if needed) the correct electronic funds transfer (EFT) information for this Veteran</w:t>
            </w:r>
            <w:r w:rsidR="00C1663A"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72BEBC4" w14:textId="77777777" w:rsidR="00C1663A" w:rsidRPr="00C2566D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2566D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6E2A9B46" w14:textId="7922FF03" w:rsidR="00B85D3F" w:rsidRPr="00CD7EB2" w:rsidRDefault="00C1663A" w:rsidP="00B85D3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4910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6F068E8" w14:textId="77777777" w:rsidR="00B85D3F" w:rsidRPr="00237691" w:rsidRDefault="00B85D3F" w:rsidP="00B85D3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0BF7F3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CB156BA" w14:textId="20E99ADE" w:rsidR="009B25CF" w:rsidRDefault="00C1663A" w:rsidP="009B2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7EB2">
              <w:rPr>
                <w:rFonts w:ascii="Arial" w:hAnsi="Arial" w:cs="Arial"/>
                <w:sz w:val="20"/>
                <w:szCs w:val="20"/>
              </w:rPr>
              <w:t>Great Job!</w:t>
            </w:r>
            <w:r w:rsidR="009B25CF" w:rsidRPr="00CD7EB2">
              <w:rPr>
                <w:rFonts w:ascii="Arial" w:hAnsi="Arial" w:cs="Arial"/>
                <w:sz w:val="20"/>
                <w:szCs w:val="20"/>
              </w:rPr>
              <w:t xml:space="preserve"> Veteran provided direct deposit information on VA Form 21-526EZ. VSR Task Based Quality Review Checklist Task 11 requires you to enter EFT information.  M21-1 III.ii.3.C - System Updates, M21-4 </w:t>
            </w:r>
            <w:r w:rsidR="003773BF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 w:rsidR="009B25CF" w:rsidRPr="00CD7EB2">
              <w:rPr>
                <w:rFonts w:ascii="Arial" w:hAnsi="Arial" w:cs="Arial"/>
                <w:sz w:val="20"/>
                <w:szCs w:val="20"/>
              </w:rPr>
              <w:t>6.A.a - VSR Task Based Quality Review Checklist</w:t>
            </w:r>
          </w:p>
          <w:p w14:paraId="4133ED35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1FF27C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4A6258F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4FBC6BA" w14:textId="05A3FE28" w:rsidR="00C1663A" w:rsidRPr="00237691" w:rsidRDefault="00C1663A" w:rsidP="00CD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9B25CF" w:rsidRPr="009B25CF">
              <w:rPr>
                <w:rFonts w:ascii="Arial" w:hAnsi="Arial" w:cs="Arial"/>
                <w:sz w:val="20"/>
                <w:szCs w:val="20"/>
              </w:rPr>
              <w:t xml:space="preserve">Veteran provided direct deposit information on VA Form 21-526EZ. VSR Task Based Quality Review Checklist Task 11 requires you to enter EFT information.  M21-1 III.ii.3.C - System Updates, M21-4 </w:t>
            </w:r>
            <w:r w:rsidR="00D64989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 w:rsidR="009B25CF" w:rsidRPr="009B25CF">
              <w:rPr>
                <w:rFonts w:ascii="Arial" w:hAnsi="Arial" w:cs="Arial"/>
                <w:sz w:val="20"/>
                <w:szCs w:val="20"/>
              </w:rPr>
              <w:t>6.A.a - VSR Task Based Quality Review Checklist</w:t>
            </w:r>
          </w:p>
          <w:p w14:paraId="5A03A563" w14:textId="77777777" w:rsidR="00C1663A" w:rsidRPr="00237691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3143FEBD" w14:textId="77777777" w:rsidR="00110A0D" w:rsidRDefault="00110A0D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9078CC" w14:textId="77777777" w:rsidR="00110A0D" w:rsidRDefault="00110A0D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609E538" w14:textId="77777777" w:rsidR="00110A0D" w:rsidRDefault="00110A0D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61B230" w14:textId="7CC6E9F2" w:rsidR="005637EB" w:rsidRPr="00110A0D" w:rsidRDefault="005637EB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19193EC" w14:textId="77777777" w:rsidTr="000D02F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91CD41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050.</w:t>
            </w:r>
          </w:p>
        </w:tc>
        <w:tc>
          <w:tcPr>
            <w:tcW w:w="7241" w:type="dxa"/>
            <w:shd w:val="clear" w:color="auto" w:fill="FFC000" w:themeFill="accent4"/>
          </w:tcPr>
          <w:p w14:paraId="3200538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9A400E5" w14:textId="77777777" w:rsidTr="000D02F0">
        <w:tc>
          <w:tcPr>
            <w:tcW w:w="7375" w:type="dxa"/>
          </w:tcPr>
          <w:p w14:paraId="58E4A6D0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56E070D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7B56154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7AA2C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6BC3747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57368B" w14:textId="77777777" w:rsidR="00194910" w:rsidRPr="00BA598E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>Enter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>(</w:t>
            </w:r>
            <w:r w:rsidRPr="00BA598E">
              <w:rPr>
                <w:rFonts w:ascii="Arial" w:hAnsi="Arial" w:cs="Arial"/>
                <w:sz w:val="20"/>
                <w:szCs w:val="20"/>
              </w:rPr>
              <w:t>ed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60D45985" w14:textId="7D3104A0" w:rsidR="00BA598E" w:rsidRPr="00DD4DD1" w:rsidRDefault="00DD4DD1" w:rsidP="00DD4DD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serviceentrydate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B6D3F">
              <w:rPr>
                <w:rFonts w:ascii="Arial" w:hAnsi="Arial" w:cs="Arial"/>
                <w:color w:val="FF0000"/>
                <w:sz w:val="20"/>
                <w:szCs w:val="20"/>
              </w:rPr>
              <w:t>11/03/2016</w:t>
            </w:r>
          </w:p>
          <w:p w14:paraId="4D7B3A27" w14:textId="77777777" w:rsidR="0003522E" w:rsidRPr="00BA598E" w:rsidRDefault="0003522E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B72C728" w14:textId="77777777" w:rsidR="00194910" w:rsidRPr="00BA598E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>Release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Pr="00BA598E">
              <w:rPr>
                <w:rFonts w:ascii="Arial" w:hAnsi="Arial" w:cs="Arial"/>
                <w:sz w:val="20"/>
                <w:szCs w:val="20"/>
              </w:rPr>
              <w:t xml:space="preserve"> Active Duty (RAD) Date</w:t>
            </w:r>
          </w:p>
          <w:p w14:paraId="4D4F0CF7" w14:textId="5C8B5E97" w:rsidR="00BA598E" w:rsidRPr="00DD4DD1" w:rsidRDefault="00DD4DD1" w:rsidP="00DD4DD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serviceexitdate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B6D3F">
              <w:rPr>
                <w:rFonts w:ascii="Arial" w:hAnsi="Arial" w:cs="Arial"/>
                <w:color w:val="FF0000"/>
                <w:sz w:val="20"/>
                <w:szCs w:val="20"/>
              </w:rPr>
              <w:t>11/02/2020</w:t>
            </w:r>
          </w:p>
          <w:p w14:paraId="6CB14BD9" w14:textId="77777777" w:rsidR="0003522E" w:rsidRPr="0003522E" w:rsidRDefault="0003522E" w:rsidP="000352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B7C82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6D8677FA" w14:textId="77777777" w:rsidR="00194910" w:rsidRPr="0003522E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522E">
              <w:rPr>
                <w:rFonts w:ascii="Arial" w:hAnsi="Arial" w:cs="Arial"/>
                <w:sz w:val="20"/>
                <w:szCs w:val="20"/>
              </w:rPr>
              <w:t>Air Force</w:t>
            </w:r>
          </w:p>
          <w:p w14:paraId="5AB59CAB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044826DD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Navy</w:t>
            </w:r>
          </w:p>
          <w:p w14:paraId="5F079E7C" w14:textId="77777777" w:rsidR="00194910" w:rsidRPr="00C2566D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2566D">
              <w:rPr>
                <w:rFonts w:ascii="Arial" w:hAnsi="Arial" w:cs="Arial"/>
                <w:sz w:val="20"/>
                <w:szCs w:val="20"/>
                <w:highlight w:val="yellow"/>
              </w:rPr>
              <w:t>Army</w:t>
            </w:r>
          </w:p>
          <w:p w14:paraId="4257EFB6" w14:textId="77777777" w:rsidR="00194910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4293EBD7" w14:textId="77777777" w:rsidR="00BA598E" w:rsidRPr="00BA598E" w:rsidRDefault="00BA598E" w:rsidP="00BA59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Reserves</w:t>
            </w:r>
          </w:p>
          <w:p w14:paraId="3FCB5EF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806E49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3B7D9F20" w14:textId="77777777" w:rsidR="00194910" w:rsidRPr="00C2566D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2566D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5D4E4FBC" w14:textId="77777777" w:rsidR="00194910" w:rsidRPr="00F509C9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055D99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88ED6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807DB03" w14:textId="5ABBB7E9" w:rsidR="00194910" w:rsidRPr="000D02F0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D02F0">
              <w:rPr>
                <w:rFonts w:ascii="Arial" w:hAnsi="Arial" w:cs="Arial"/>
                <w:sz w:val="20"/>
                <w:szCs w:val="20"/>
              </w:rPr>
              <w:t>Good Job!</w:t>
            </w:r>
            <w:r w:rsidR="000D02F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 VA Form 21-526EZ and DD Form 214 state the Veteran was in the United States </w:t>
            </w:r>
            <w:r w:rsidR="00526CA1" w:rsidRPr="000D02F0">
              <w:rPr>
                <w:rFonts w:ascii="Arial" w:hAnsi="Arial" w:cs="Arial"/>
                <w:sz w:val="20"/>
                <w:szCs w:val="20"/>
              </w:rPr>
              <w:t>Army</w:t>
            </w:r>
            <w:r w:rsidRPr="000D02F0">
              <w:rPr>
                <w:rFonts w:ascii="Arial" w:hAnsi="Arial" w:cs="Arial"/>
                <w:sz w:val="20"/>
                <w:szCs w:val="20"/>
              </w:rPr>
              <w:t>.  M21-1 III.ii.3.C - System Updates, M21-1 III.ii.6.B - Service Requirements and Verification of Eligibility</w:t>
            </w:r>
          </w:p>
          <w:p w14:paraId="4069D91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B9D00C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2B735C" w14:textId="77777777" w:rsidR="00CF75C4" w:rsidRDefault="00F509C9" w:rsidP="00873867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0D02F0">
              <w:rPr>
                <w:rFonts w:ascii="Arial" w:hAnsi="Arial" w:cs="Arial"/>
                <w:sz w:val="20"/>
                <w:szCs w:val="20"/>
              </w:rPr>
              <w:lastRenderedPageBreak/>
              <w:t xml:space="preserve">Sorry, that is incorrect. </w:t>
            </w:r>
            <w:r w:rsidR="000D02F0" w:rsidRPr="000D02F0">
              <w:rPr>
                <w:rFonts w:ascii="Arial" w:hAnsi="Arial" w:cs="Arial"/>
                <w:sz w:val="20"/>
                <w:szCs w:val="20"/>
              </w:rPr>
              <w:t>The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 VA Form 21-526EZ and </w:t>
            </w:r>
            <w:r w:rsidR="00790D1B" w:rsidRPr="000D02F0">
              <w:rPr>
                <w:rFonts w:ascii="Arial" w:hAnsi="Arial" w:cs="Arial"/>
                <w:sz w:val="20"/>
                <w:szCs w:val="20"/>
              </w:rPr>
              <w:t xml:space="preserve">certified 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DD Form 214 state the Veteran served from </w:t>
            </w:r>
            <w:r w:rsidR="009C07EF" w:rsidRPr="000D02F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9C07EF" w:rsidRPr="000D02F0">
              <w:rPr>
                <w:rFonts w:ascii="Arial" w:hAnsi="Arial" w:cs="Arial"/>
                <w:sz w:val="20"/>
                <w:szCs w:val="20"/>
              </w:rPr>
              <w:t>serviceentrydate</w:t>
            </w:r>
            <w:proofErr w:type="spellEnd"/>
            <w:r w:rsidR="009C07EF" w:rsidRPr="000D02F0">
              <w:rPr>
                <w:rFonts w:ascii="Arial" w:hAnsi="Arial" w:cs="Arial"/>
                <w:sz w:val="20"/>
                <w:szCs w:val="20"/>
              </w:rPr>
              <w:t xml:space="preserve"> */ to /* </w:t>
            </w:r>
            <w:proofErr w:type="spellStart"/>
            <w:r w:rsidR="009C07EF" w:rsidRPr="000D02F0">
              <w:rPr>
                <w:rFonts w:ascii="Arial" w:hAnsi="Arial" w:cs="Arial"/>
                <w:sz w:val="20"/>
                <w:szCs w:val="20"/>
              </w:rPr>
              <w:t>serviceexitdate</w:t>
            </w:r>
            <w:proofErr w:type="spellEnd"/>
            <w:r w:rsidR="009C07EF" w:rsidRPr="000D02F0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="00873867" w:rsidRPr="000D02F0">
              <w:rPr>
                <w:rFonts w:ascii="Arial" w:hAnsi="Arial" w:cs="Arial"/>
                <w:sz w:val="20"/>
                <w:szCs w:val="20"/>
              </w:rPr>
              <w:t xml:space="preserve">United States </w:t>
            </w:r>
            <w:r w:rsidR="00CF75C4" w:rsidRPr="000D02F0">
              <w:rPr>
                <w:rFonts w:ascii="Arial" w:hAnsi="Arial" w:cs="Arial"/>
                <w:sz w:val="20"/>
                <w:szCs w:val="20"/>
              </w:rPr>
              <w:t>Army</w:t>
            </w:r>
            <w:r w:rsidR="000D02F0">
              <w:rPr>
                <w:rFonts w:ascii="Arial" w:hAnsi="Arial" w:cs="Arial"/>
                <w:sz w:val="20"/>
                <w:szCs w:val="20"/>
              </w:rPr>
              <w:t xml:space="preserve">, so 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 w:rsidR="000D02F0">
              <w:rPr>
                <w:rFonts w:ascii="Arial" w:hAnsi="Arial" w:cs="Arial"/>
                <w:sz w:val="20"/>
                <w:szCs w:val="20"/>
              </w:rPr>
              <w:t>would be</w:t>
            </w:r>
            <w:r w:rsidRPr="000D02F0">
              <w:rPr>
                <w:rFonts w:ascii="Arial" w:hAnsi="Arial" w:cs="Arial"/>
                <w:sz w:val="20"/>
                <w:szCs w:val="20"/>
              </w:rPr>
              <w:t xml:space="preserve"> verified in VBMS. </w:t>
            </w:r>
            <w:r w:rsidR="00270A7D" w:rsidRPr="000D02F0">
              <w:rPr>
                <w:rFonts w:ascii="Arial" w:hAnsi="Arial" w:cs="Arial"/>
                <w:sz w:val="20"/>
                <w:szCs w:val="20"/>
              </w:rPr>
              <w:t>M21-1 III.ii.3.C - System Updates, M21-1 III.ii.6.B - Service Requirements and Verification of Eligibility</w:t>
            </w:r>
            <w:r w:rsidR="00270A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6F38E5" w14:textId="51519E1C" w:rsidR="000D02F0" w:rsidRPr="00CF75C4" w:rsidRDefault="000D02F0" w:rsidP="00873867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171DA622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677B29A3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7AF93065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4C29F42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79647785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E4A33A3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FABB3AE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918EE48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6C7A125A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221EEA80" w14:textId="77777777" w:rsidR="00BA598E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717083E" w14:textId="2211E9B0" w:rsidR="00BA598E" w:rsidRPr="005F4D80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94910" w:rsidRPr="00237691" w14:paraId="24153265" w14:textId="77777777" w:rsidTr="000D02F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53C3513E" w14:textId="77777777" w:rsidR="00194910" w:rsidRPr="00237691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060.</w:t>
            </w:r>
          </w:p>
        </w:tc>
        <w:tc>
          <w:tcPr>
            <w:tcW w:w="7241" w:type="dxa"/>
            <w:shd w:val="clear" w:color="auto" w:fill="FFC000" w:themeFill="accent4"/>
          </w:tcPr>
          <w:p w14:paraId="0710A1A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11B9D13E" w14:textId="77777777" w:rsidTr="00CD1DD5">
        <w:tc>
          <w:tcPr>
            <w:tcW w:w="7375" w:type="dxa"/>
          </w:tcPr>
          <w:p w14:paraId="6267B66A" w14:textId="16BA842E" w:rsidR="00194910" w:rsidRPr="00F509C9" w:rsidRDefault="006A0F48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194910"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3FCDF5B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5B578ACC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874ABD8" w14:textId="2F334E70" w:rsidR="0019491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>claim at CEST? Select all appropriate End Product(s) (EP) and claim label(s) that you established.</w:t>
            </w:r>
          </w:p>
          <w:p w14:paraId="5E54EF02" w14:textId="77777777" w:rsidR="006F7299" w:rsidRDefault="006F729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68B517" w14:textId="77777777" w:rsidR="006F7299" w:rsidRPr="000D02F0" w:rsidRDefault="006F7299" w:rsidP="006F72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D02F0">
              <w:rPr>
                <w:rFonts w:ascii="Arial" w:hAnsi="Arial" w:cs="Arial"/>
                <w:sz w:val="20"/>
                <w:szCs w:val="20"/>
                <w:highlight w:val="yellow"/>
              </w:rPr>
              <w:t>110LCOMP7 – Initial Live Comp &lt;8 issues</w:t>
            </w:r>
          </w:p>
          <w:p w14:paraId="5693DA40" w14:textId="25F7FBD0" w:rsidR="00194910" w:rsidRPr="006F7299" w:rsidRDefault="00194910" w:rsidP="006F729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28A35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F0E1AA5" w14:textId="47919F17" w:rsidR="00194910" w:rsidRPr="000D02F0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 xml:space="preserve">Awesome! </w:t>
            </w:r>
            <w:r w:rsidR="005F4D80" w:rsidRPr="000D02F0">
              <w:rPr>
                <w:rFonts w:ascii="Arial" w:hAnsi="Arial" w:cs="Arial"/>
                <w:sz w:val="20"/>
                <w:szCs w:val="20"/>
              </w:rPr>
              <w:t>E</w:t>
            </w:r>
            <w:r w:rsidR="00756301" w:rsidRPr="000D02F0">
              <w:rPr>
                <w:rFonts w:ascii="Arial" w:hAnsi="Arial" w:cs="Arial"/>
                <w:sz w:val="20"/>
                <w:szCs w:val="20"/>
              </w:rPr>
              <w:t>P 110 is the correct End Product because this is</w:t>
            </w:r>
            <w:r w:rsidR="007E2191"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="00756301" w:rsidRPr="000D02F0">
              <w:rPr>
                <w:rFonts w:ascii="Arial" w:hAnsi="Arial" w:cs="Arial"/>
                <w:sz w:val="20"/>
                <w:szCs w:val="20"/>
              </w:rPr>
              <w:t xml:space="preserve"> initial claim with less than 8 contentions</w:t>
            </w:r>
            <w:r w:rsidR="005F4D80" w:rsidRPr="000D02F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33EA3" w:rsidRPr="000D02F0">
              <w:rPr>
                <w:rFonts w:ascii="Arial" w:hAnsi="Arial" w:cs="Arial"/>
                <w:sz w:val="20"/>
                <w:szCs w:val="20"/>
              </w:rPr>
              <w:t>M21-4 Appendix B End Product Codes and Work Rate Standards for Quantitative Measurement and M21-1 III.ii.3.D - Claims Establishment</w:t>
            </w:r>
            <w:r w:rsidR="00733EA3" w:rsidRPr="000D02F0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  <w:p w14:paraId="2B20D29B" w14:textId="77777777" w:rsidR="00F509C9" w:rsidRPr="000D02F0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53C5F29" w14:textId="77777777" w:rsidR="00194910" w:rsidRPr="000D02F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D02F0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0D02F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1B77BC" w14:textId="385B6716" w:rsidR="00194910" w:rsidRPr="00237691" w:rsidRDefault="00F509C9" w:rsidP="0019491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0D02F0">
              <w:rPr>
                <w:rFonts w:ascii="Arial" w:eastAsia="Times New Roman" w:hAnsi="Arial" w:cs="Arial"/>
                <w:sz w:val="20"/>
                <w:szCs w:val="20"/>
              </w:rPr>
              <w:t xml:space="preserve">Incorrect. </w:t>
            </w:r>
            <w:r w:rsidR="00756301" w:rsidRPr="000D02F0">
              <w:rPr>
                <w:rFonts w:ascii="Arial" w:hAnsi="Arial" w:cs="Arial"/>
                <w:sz w:val="20"/>
                <w:szCs w:val="20"/>
              </w:rPr>
              <w:t xml:space="preserve">EP 110 is the correct End Product because </w:t>
            </w:r>
            <w:r w:rsidR="007E2191" w:rsidRPr="000D02F0">
              <w:rPr>
                <w:rFonts w:ascii="Arial" w:hAnsi="Arial" w:cs="Arial"/>
                <w:sz w:val="20"/>
                <w:szCs w:val="20"/>
              </w:rPr>
              <w:t>this is</w:t>
            </w:r>
            <w:r w:rsidR="007E2191"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="007E2191" w:rsidRPr="000D02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6301" w:rsidRPr="000D02F0">
              <w:rPr>
                <w:rFonts w:ascii="Arial" w:hAnsi="Arial" w:cs="Arial"/>
                <w:sz w:val="20"/>
                <w:szCs w:val="20"/>
              </w:rPr>
              <w:t>initial claim with less than 8 contentions.</w:t>
            </w:r>
            <w:r w:rsidRPr="000D02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33EA3" w:rsidRPr="000D02F0">
              <w:rPr>
                <w:rFonts w:ascii="Arial" w:hAnsi="Arial" w:cs="Arial"/>
                <w:sz w:val="20"/>
                <w:szCs w:val="20"/>
              </w:rPr>
              <w:t>M21-4 Appendix B End Product Codes and Work Rate Standards for Quantitative</w:t>
            </w:r>
            <w:r w:rsidR="00733EA3" w:rsidRPr="00FC5EAE">
              <w:rPr>
                <w:rFonts w:ascii="Arial" w:hAnsi="Arial" w:cs="Arial"/>
                <w:sz w:val="20"/>
                <w:szCs w:val="20"/>
              </w:rPr>
              <w:t xml:space="preserve"> Measurement and M21-1 III.ii.3.D - Claims Establishment</w:t>
            </w:r>
            <w:r w:rsidR="00733EA3" w:rsidRPr="00FC5EAE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  <w:p w14:paraId="70CD1C3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07C0FD15" w14:textId="74F56C6E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28EB6717" w14:textId="77777777" w:rsidTr="00CD1DD5">
        <w:trPr>
          <w:trHeight w:val="288"/>
        </w:trPr>
        <w:tc>
          <w:tcPr>
            <w:tcW w:w="7375" w:type="dxa"/>
            <w:shd w:val="clear" w:color="auto" w:fill="FFC000"/>
          </w:tcPr>
          <w:p w14:paraId="209CFD5C" w14:textId="77777777" w:rsidR="00194910" w:rsidRPr="00237691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241" w:type="dxa"/>
            <w:shd w:val="clear" w:color="auto" w:fill="FFC000"/>
          </w:tcPr>
          <w:p w14:paraId="41B070F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2A40D055" w14:textId="77777777" w:rsidTr="00CD1DD5">
        <w:tc>
          <w:tcPr>
            <w:tcW w:w="7375" w:type="dxa"/>
          </w:tcPr>
          <w:p w14:paraId="69DE9447" w14:textId="77777777" w:rsidR="00194910" w:rsidRPr="00F509C9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1AEB471B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4F138C1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BF1E11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4954F291" w14:textId="7E7B4929" w:rsidR="00733EA3" w:rsidRPr="008C4FB1" w:rsidRDefault="001630CF" w:rsidP="00733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/</w:t>
            </w:r>
            <w:r w:rsidRPr="008C4FB1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8C4FB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8C4FB1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13" w:author="Shackelford, Debra, VBADENV Trng Facility" w:date="2021-01-29T09:48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14" w:author="Shackelford, Debra, VBADENV Trng Facility" w:date="2021-01-29T09:48:00Z">
              <w:r w:rsidR="004B6D3F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5AEA7BE4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09FC42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C34DC5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t xml:space="preserve">For claims establishment purposes, the date of claim is the earliest date of receipt in any VA facility, to include </w:t>
            </w:r>
            <w:proofErr w:type="spellStart"/>
            <w:r w:rsidR="005F4D80" w:rsidRPr="00FC5EAE">
              <w:rPr>
                <w:rFonts w:ascii="Arial" w:hAnsi="Arial" w:cs="Arial"/>
                <w:sz w:val="20"/>
                <w:szCs w:val="20"/>
              </w:rPr>
              <w:t>eBenefits</w:t>
            </w:r>
            <w:proofErr w:type="spellEnd"/>
            <w:r w:rsidR="005F4D80" w:rsidRPr="00FC5EAE">
              <w:rPr>
                <w:rFonts w:ascii="Arial" w:hAnsi="Arial" w:cs="Arial"/>
                <w:sz w:val="20"/>
                <w:szCs w:val="20"/>
              </w:rPr>
              <w:t xml:space="preserve"> and scanning vendor sites. Identify this date from the earliest VA date stamp or equivalent</w:t>
            </w:r>
            <w:r w:rsidRPr="00237691">
              <w:rPr>
                <w:rFonts w:ascii="Arial" w:hAnsi="Arial" w:cs="Arial"/>
                <w:sz w:val="20"/>
                <w:szCs w:val="20"/>
              </w:rPr>
              <w:t>.  M21-1 III.ii.2.B - Claims for Disability Compensation and-or Pension, and Claims for Survivors Benefits and 38 CFR 3.155(d)(1)</w:t>
            </w:r>
          </w:p>
          <w:p w14:paraId="52F5DD3B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35024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5A5B344" w14:textId="0557CE12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t xml:space="preserve">For claims establishment purposes, the date of claim is the earliest date of receipt in any VA facility, to include </w:t>
            </w:r>
            <w:proofErr w:type="spellStart"/>
            <w:r w:rsidR="005F4D80" w:rsidRPr="00FC5EAE">
              <w:rPr>
                <w:rFonts w:ascii="Arial" w:hAnsi="Arial" w:cs="Arial"/>
                <w:sz w:val="20"/>
                <w:szCs w:val="20"/>
              </w:rPr>
              <w:t>eBenefits</w:t>
            </w:r>
            <w:proofErr w:type="spellEnd"/>
            <w:r w:rsidR="005F4D80" w:rsidRPr="00FC5EAE">
              <w:rPr>
                <w:rFonts w:ascii="Arial" w:hAnsi="Arial" w:cs="Arial"/>
                <w:sz w:val="20"/>
                <w:szCs w:val="20"/>
              </w:rPr>
              <w:t xml:space="preserve"> and scanning 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lastRenderedPageBreak/>
              <w:t>vendor sites</w:t>
            </w:r>
            <w:r w:rsidR="00D64989">
              <w:rPr>
                <w:rFonts w:ascii="Arial" w:hAnsi="Arial" w:cs="Arial"/>
                <w:sz w:val="20"/>
                <w:szCs w:val="20"/>
              </w:rPr>
              <w:t>. I</w:t>
            </w:r>
            <w:r w:rsidR="00CD2DED" w:rsidRPr="00D83333">
              <w:rPr>
                <w:rFonts w:ascii="Arial" w:hAnsi="Arial" w:cs="Arial"/>
                <w:sz w:val="20"/>
                <w:szCs w:val="20"/>
              </w:rPr>
              <w:t>n this case the date of claim is /*</w:t>
            </w:r>
            <w:proofErr w:type="spellStart"/>
            <w:r w:rsidR="00CD2DED" w:rsidRPr="00D83333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CD2DED" w:rsidRPr="00D83333">
              <w:rPr>
                <w:rFonts w:ascii="Arial" w:hAnsi="Arial" w:cs="Arial"/>
                <w:sz w:val="20"/>
                <w:szCs w:val="20"/>
              </w:rPr>
              <w:t xml:space="preserve"> */. </w:t>
            </w:r>
            <w:r w:rsidR="005F4D80" w:rsidRPr="00D833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t>Identify this date from the earliest VA date stamp or equivalent. 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III.ii.2.B - Claims for Disability Compensation and-or Pension, and Claims for Survivors Benefits and 38 CFR 3.155(d)(1)</w:t>
            </w:r>
          </w:p>
          <w:p w14:paraId="30DAFE23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5C5454A9" w14:textId="258E8F8F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11195EB" w14:textId="77777777" w:rsidTr="00CD1DD5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138506CD" w14:textId="77777777" w:rsidR="00194910" w:rsidRPr="00237691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085.</w:t>
            </w:r>
          </w:p>
        </w:tc>
        <w:tc>
          <w:tcPr>
            <w:tcW w:w="7241" w:type="dxa"/>
            <w:shd w:val="clear" w:color="auto" w:fill="FFC000" w:themeFill="accent4"/>
          </w:tcPr>
          <w:p w14:paraId="7162A99B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12B0362" w14:textId="77777777" w:rsidTr="00CD1DD5">
        <w:tc>
          <w:tcPr>
            <w:tcW w:w="7375" w:type="dxa"/>
          </w:tcPr>
          <w:p w14:paraId="4AB146E4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0DF96FAC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085</w:t>
            </w:r>
          </w:p>
          <w:p w14:paraId="353DE0F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EC4883" w14:textId="35050DF4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it necessary to exclude this claim from </w:t>
            </w:r>
            <w:r w:rsidR="00A9681A">
              <w:rPr>
                <w:rFonts w:ascii="Arial" w:hAnsi="Arial" w:cs="Arial"/>
                <w:sz w:val="20"/>
                <w:szCs w:val="20"/>
              </w:rPr>
              <w:t>fully developed claim (</w:t>
            </w:r>
            <w:r w:rsidRPr="00237691">
              <w:rPr>
                <w:rFonts w:ascii="Arial" w:hAnsi="Arial" w:cs="Arial"/>
                <w:sz w:val="20"/>
                <w:szCs w:val="20"/>
              </w:rPr>
              <w:t>FDC</w:t>
            </w:r>
            <w:r w:rsidR="00A9681A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00A688D5" w14:textId="77777777" w:rsidR="00194910" w:rsidRPr="008C6D36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C6D36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0FDC128C" w14:textId="77777777" w:rsidR="00194910" w:rsidRPr="00B21652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8C03D0F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F3304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98727CC" w14:textId="77777777" w:rsidR="006F7299" w:rsidRDefault="00194910" w:rsidP="006F729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6F7299" w:rsidRPr="00237691">
              <w:rPr>
                <w:rFonts w:ascii="Arial" w:hAnsi="Arial" w:cs="Arial"/>
                <w:sz w:val="20"/>
                <w:szCs w:val="20"/>
              </w:rPr>
              <w:t>This case is excluded from the FDC Program. M21-1 III.i.3.B - Processing Fully Developed Claims (FDCs)</w:t>
            </w:r>
          </w:p>
          <w:p w14:paraId="798F91A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D3C03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828E5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10E80EB" w14:textId="0A4C4F28" w:rsidR="006F7299" w:rsidRDefault="00194910" w:rsidP="006F729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6F7299" w:rsidRPr="00237691">
              <w:rPr>
                <w:rFonts w:ascii="Arial" w:hAnsi="Arial" w:cs="Arial"/>
                <w:sz w:val="20"/>
                <w:szCs w:val="20"/>
              </w:rPr>
              <w:t xml:space="preserve">This case is excluded from the FDC Program. </w:t>
            </w:r>
            <w:r w:rsidR="0093458F">
              <w:rPr>
                <w:rFonts w:ascii="Arial" w:hAnsi="Arial" w:cs="Arial"/>
                <w:sz w:val="20"/>
                <w:szCs w:val="20"/>
              </w:rPr>
              <w:t xml:space="preserve">The veteran stated that </w:t>
            </w:r>
            <w:r w:rsidR="0093458F">
              <w:rPr>
                <w:rFonts w:ascii="Arial" w:hAnsi="Arial" w:cs="Arial"/>
                <w:sz w:val="20"/>
                <w:szCs w:val="23"/>
              </w:rPr>
              <w:t>/* heshe */ has been treated by private physicians so we need to develop for that evidence</w:t>
            </w:r>
            <w:r w:rsidR="0093458F" w:rsidRPr="00CF2A9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93458F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299" w:rsidRPr="00237691">
              <w:rPr>
                <w:rFonts w:ascii="Arial" w:hAnsi="Arial" w:cs="Arial"/>
                <w:sz w:val="20"/>
                <w:szCs w:val="20"/>
              </w:rPr>
              <w:t>M21-1 III.i.3.B - Processing Fully Developed Claims (FDCs)</w:t>
            </w:r>
          </w:p>
          <w:p w14:paraId="43E16349" w14:textId="77777777" w:rsidR="00B85D3F" w:rsidRDefault="00B85D3F" w:rsidP="00CF2A97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D2A869" w14:textId="77777777" w:rsidR="00CF2A97" w:rsidRPr="00237691" w:rsidRDefault="00CF2A97" w:rsidP="00CF2A97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241" w:type="dxa"/>
          </w:tcPr>
          <w:p w14:paraId="435A2850" w14:textId="77777777" w:rsidR="00CF2A97" w:rsidRPr="00CF2A97" w:rsidRDefault="00CF2A97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0C1915" w14:textId="77777777" w:rsidR="00CF2A97" w:rsidRPr="00237691" w:rsidRDefault="00CF2A97" w:rsidP="006F72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22F2F3CA" w14:textId="77777777" w:rsidTr="00CD1DD5">
        <w:trPr>
          <w:trHeight w:val="288"/>
        </w:trPr>
        <w:tc>
          <w:tcPr>
            <w:tcW w:w="7375" w:type="dxa"/>
            <w:shd w:val="clear" w:color="auto" w:fill="FFC000"/>
          </w:tcPr>
          <w:p w14:paraId="7A2DAEC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If correct, proceed to 087</w:t>
            </w:r>
          </w:p>
        </w:tc>
        <w:tc>
          <w:tcPr>
            <w:tcW w:w="7241" w:type="dxa"/>
            <w:shd w:val="clear" w:color="auto" w:fill="FFC000"/>
          </w:tcPr>
          <w:p w14:paraId="4595E805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If incorrect, jump to 090</w:t>
            </w:r>
          </w:p>
        </w:tc>
      </w:tr>
      <w:tr w:rsidR="00194910" w:rsidRPr="00237691" w14:paraId="34F27D90" w14:textId="77777777" w:rsidTr="00CD1DD5">
        <w:tc>
          <w:tcPr>
            <w:tcW w:w="7375" w:type="dxa"/>
          </w:tcPr>
          <w:p w14:paraId="5D7F5C68" w14:textId="77777777" w:rsidR="00B21652" w:rsidRPr="00B21652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FDC Exclusion</w:t>
            </w:r>
          </w:p>
          <w:p w14:paraId="7A08DB51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087</w:t>
            </w:r>
          </w:p>
          <w:p w14:paraId="40D2B4F3" w14:textId="77777777" w:rsidR="00B21652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E74B84C" w14:textId="77777777" w:rsidR="00B21652" w:rsidRPr="00237691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Why was the claim excluded? </w:t>
            </w:r>
          </w:p>
          <w:p w14:paraId="0ECF3CA4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4C809" w14:textId="77777777" w:rsidR="00A4130C" w:rsidRPr="00A4130C" w:rsidRDefault="00A4130C" w:rsidP="00A4130C">
            <w:pPr>
              <w:pStyle w:val="ListParagraph"/>
              <w:numPr>
                <w:ilvl w:val="0"/>
                <w:numId w:val="32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30C">
              <w:rPr>
                <w:rFonts w:ascii="Arial" w:eastAsia="Times New Roman" w:hAnsi="Arial" w:cs="Arial"/>
                <w:sz w:val="20"/>
                <w:szCs w:val="20"/>
              </w:rPr>
              <w:t>Claimant declines FDC processing</w:t>
            </w:r>
          </w:p>
          <w:p w14:paraId="4F4AA0E3" w14:textId="77777777" w:rsidR="00A4130C" w:rsidRPr="00A4130C" w:rsidRDefault="00A4130C" w:rsidP="00A4130C">
            <w:pPr>
              <w:pStyle w:val="ListParagraph"/>
              <w:numPr>
                <w:ilvl w:val="0"/>
                <w:numId w:val="32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30C">
              <w:rPr>
                <w:rFonts w:ascii="Arial" w:eastAsia="Times New Roman" w:hAnsi="Arial" w:cs="Arial"/>
                <w:sz w:val="20"/>
                <w:szCs w:val="20"/>
              </w:rPr>
              <w:t>Claimant fails to simultaneously submit any of the required additional forms to process his/her specific claim</w:t>
            </w:r>
          </w:p>
          <w:p w14:paraId="7D0B1754" w14:textId="1FB0BE9C" w:rsidR="00A4130C" w:rsidRPr="00A4130C" w:rsidRDefault="00A4130C" w:rsidP="0001606B">
            <w:pPr>
              <w:pStyle w:val="ListParagraph"/>
              <w:numPr>
                <w:ilvl w:val="0"/>
                <w:numId w:val="32"/>
              </w:numPr>
              <w:shd w:val="clear" w:color="auto" w:fill="FFFF00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30C">
              <w:rPr>
                <w:rFonts w:ascii="Arial" w:eastAsia="Times New Roman" w:hAnsi="Arial" w:cs="Arial"/>
                <w:sz w:val="20"/>
                <w:szCs w:val="20"/>
              </w:rPr>
              <w:t>Claim requires Non-Federal Evidence development</w:t>
            </w:r>
          </w:p>
          <w:p w14:paraId="13CDBE94" w14:textId="77777777" w:rsidR="00A4130C" w:rsidRPr="00A4130C" w:rsidRDefault="00A4130C" w:rsidP="00A413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30C">
              <w:rPr>
                <w:rFonts w:ascii="Arial" w:eastAsia="Times New Roman" w:hAnsi="Arial" w:cs="Arial"/>
                <w:sz w:val="20"/>
                <w:szCs w:val="20"/>
              </w:rPr>
              <w:t>Claim requires a character of discharge determination</w:t>
            </w:r>
          </w:p>
          <w:p w14:paraId="4FD5AF2B" w14:textId="6CDD7522" w:rsidR="00194910" w:rsidRPr="00A4130C" w:rsidRDefault="00A4130C" w:rsidP="00A4130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A4130C">
              <w:rPr>
                <w:rFonts w:ascii="Arial" w:eastAsia="Times New Roman" w:hAnsi="Arial" w:cs="Arial"/>
                <w:sz w:val="20"/>
                <w:szCs w:val="20"/>
              </w:rPr>
              <w:t>Claimant or POA submits an additional claim</w:t>
            </w:r>
          </w:p>
          <w:p w14:paraId="06E38960" w14:textId="77777777" w:rsidR="00A4130C" w:rsidRPr="00237691" w:rsidRDefault="00A4130C" w:rsidP="00A4130C">
            <w:pPr>
              <w:pStyle w:val="ListParagraph"/>
              <w:spacing w:after="0" w:line="240" w:lineRule="auto"/>
            </w:pPr>
          </w:p>
          <w:p w14:paraId="53ADD91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D18D65" w14:textId="1B6AED9F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F7D76">
              <w:rPr>
                <w:rFonts w:ascii="Arial" w:hAnsi="Arial" w:cs="Arial"/>
                <w:sz w:val="20"/>
                <w:szCs w:val="20"/>
              </w:rPr>
              <w:t xml:space="preserve">Good work! </w:t>
            </w:r>
            <w:r w:rsidR="00347CEB">
              <w:rPr>
                <w:rFonts w:ascii="Arial" w:hAnsi="Arial" w:cs="Arial"/>
                <w:sz w:val="20"/>
                <w:szCs w:val="20"/>
              </w:rPr>
              <w:t xml:space="preserve">The claim needs non-Federal evidence development because the veteran stated that </w:t>
            </w:r>
            <w:r w:rsidR="00347CEB">
              <w:rPr>
                <w:rFonts w:ascii="Arial" w:hAnsi="Arial" w:cs="Arial"/>
                <w:sz w:val="20"/>
                <w:szCs w:val="23"/>
              </w:rPr>
              <w:t>/* heshe */ has been treated by private physicians. We need to develop for that evidence</w:t>
            </w:r>
            <w:r w:rsidR="00CF2A97" w:rsidRPr="00D64989">
              <w:rPr>
                <w:rFonts w:ascii="Arial" w:hAnsi="Arial" w:cs="Arial"/>
                <w:sz w:val="20"/>
                <w:szCs w:val="20"/>
              </w:rPr>
              <w:t>.</w:t>
            </w:r>
            <w:r w:rsidRPr="00D649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III.i.3.B - Processing Fully Developed Claims (FDCs)</w:t>
            </w:r>
          </w:p>
          <w:p w14:paraId="442A354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4BD47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0596A7" w14:textId="32BEA2E1" w:rsidR="00194910" w:rsidRPr="00237691" w:rsidRDefault="00CF2A97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F2ECC">
              <w:rPr>
                <w:rFonts w:ascii="Arial" w:hAnsi="Arial" w:cs="Arial"/>
                <w:sz w:val="20"/>
                <w:szCs w:val="20"/>
              </w:rPr>
              <w:lastRenderedPageBreak/>
              <w:t xml:space="preserve">Incorrect. </w:t>
            </w:r>
            <w:r w:rsidR="00347CEB">
              <w:rPr>
                <w:rFonts w:ascii="Arial" w:hAnsi="Arial" w:cs="Arial"/>
                <w:sz w:val="20"/>
                <w:szCs w:val="20"/>
              </w:rPr>
              <w:t>The claim needs non-Federal evidence development because t</w:t>
            </w:r>
            <w:r w:rsidR="00273622">
              <w:rPr>
                <w:rFonts w:ascii="Arial" w:hAnsi="Arial" w:cs="Arial"/>
                <w:sz w:val="20"/>
                <w:szCs w:val="20"/>
              </w:rPr>
              <w:t xml:space="preserve">he veteran stated that </w:t>
            </w:r>
            <w:r w:rsidR="00273622">
              <w:rPr>
                <w:rFonts w:ascii="Arial" w:hAnsi="Arial" w:cs="Arial"/>
                <w:sz w:val="20"/>
                <w:szCs w:val="23"/>
              </w:rPr>
              <w:t>/* heshe */ has been treated by private physicians</w:t>
            </w:r>
            <w:r w:rsidR="00347CEB">
              <w:rPr>
                <w:rFonts w:ascii="Arial" w:hAnsi="Arial" w:cs="Arial"/>
                <w:sz w:val="20"/>
                <w:szCs w:val="23"/>
              </w:rPr>
              <w:t>. W</w:t>
            </w:r>
            <w:r w:rsidR="00273622">
              <w:rPr>
                <w:rFonts w:ascii="Arial" w:hAnsi="Arial" w:cs="Arial"/>
                <w:sz w:val="20"/>
                <w:szCs w:val="23"/>
              </w:rPr>
              <w:t>e need to develop for that evidence</w:t>
            </w:r>
            <w:r w:rsidR="00273622" w:rsidRPr="00D64989">
              <w:rPr>
                <w:rFonts w:ascii="Arial" w:hAnsi="Arial" w:cs="Arial"/>
                <w:sz w:val="20"/>
                <w:szCs w:val="20"/>
              </w:rPr>
              <w:t>.</w:t>
            </w:r>
            <w:r w:rsidR="00D649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>M21-1 III.i.3.B - Processing Fully Developed Claims (FDCs)</w:t>
            </w:r>
          </w:p>
          <w:p w14:paraId="6371349F" w14:textId="77777777" w:rsidR="00194910" w:rsidRPr="00237691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241" w:type="dxa"/>
          </w:tcPr>
          <w:p w14:paraId="22BC82CB" w14:textId="39F834E5" w:rsidR="005F4D80" w:rsidRPr="005F4D80" w:rsidRDefault="005F4D8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BA" w:rsidRPr="00237691" w14:paraId="2A2C740F" w14:textId="77777777" w:rsidTr="00CD1DD5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55C7D2A8" w14:textId="77777777" w:rsidR="002A00BA" w:rsidRPr="00B21652" w:rsidRDefault="002A00B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090.</w:t>
            </w:r>
          </w:p>
        </w:tc>
        <w:tc>
          <w:tcPr>
            <w:tcW w:w="7241" w:type="dxa"/>
            <w:shd w:val="clear" w:color="auto" w:fill="FFC000" w:themeFill="accent4"/>
          </w:tcPr>
          <w:p w14:paraId="6DE94C99" w14:textId="77777777" w:rsidR="002A00BA" w:rsidRPr="00237691" w:rsidRDefault="002A00BA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28B5C03F" w14:textId="77777777" w:rsidTr="00CD1DD5">
        <w:trPr>
          <w:trHeight w:val="1790"/>
        </w:trPr>
        <w:tc>
          <w:tcPr>
            <w:tcW w:w="7375" w:type="dxa"/>
          </w:tcPr>
          <w:p w14:paraId="066D1B46" w14:textId="77777777" w:rsidR="00194910" w:rsidRPr="002A00BA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22BC0C45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232F839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0D901FD" w14:textId="2558FB88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Select the contentions you added to VBMS for the </w:t>
            </w:r>
            <w:r w:rsidR="00776C9D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776C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76C9D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776C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76C9D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776C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7691">
              <w:rPr>
                <w:rFonts w:ascii="Arial" w:hAnsi="Arial" w:cs="Arial"/>
                <w:sz w:val="20"/>
                <w:szCs w:val="20"/>
              </w:rPr>
              <w:t>eCase</w:t>
            </w:r>
            <w:proofErr w:type="spellEnd"/>
            <w:r w:rsidRPr="00237691">
              <w:rPr>
                <w:rFonts w:ascii="Arial" w:hAnsi="Arial" w:cs="Arial"/>
                <w:sz w:val="20"/>
                <w:szCs w:val="20"/>
              </w:rPr>
              <w:t>. Select all that apply.</w:t>
            </w:r>
          </w:p>
          <w:p w14:paraId="502E2C9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716311" w14:textId="77777777" w:rsidR="00194910" w:rsidRPr="00C4461C" w:rsidRDefault="00DB01F8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Depression</w:t>
            </w:r>
          </w:p>
          <w:p w14:paraId="16F23E39" w14:textId="2CF8BCCE" w:rsidR="00CF2A97" w:rsidRDefault="00DB01F8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Hearing Loss</w:t>
            </w:r>
          </w:p>
          <w:p w14:paraId="6649C947" w14:textId="77777777" w:rsidR="00DB01F8" w:rsidRDefault="00DB01F8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Tinnitus</w:t>
            </w:r>
          </w:p>
          <w:p w14:paraId="37BB87F4" w14:textId="77777777" w:rsidR="00DB01F8" w:rsidRDefault="00DB01F8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Right shoulder condition</w:t>
            </w:r>
          </w:p>
          <w:p w14:paraId="305B6958" w14:textId="77777777" w:rsidR="00DB01F8" w:rsidRPr="00C4461C" w:rsidRDefault="00DB01F8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Left Knee Condition</w:t>
            </w:r>
          </w:p>
          <w:p w14:paraId="3DE5164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95972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DD4DE28" w14:textId="43753824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These are the contentions that the Veteran claimed on </w:t>
            </w:r>
            <w:r w:rsidR="00776C9D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776C9D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776C9D">
              <w:rPr>
                <w:rFonts w:ascii="Arial" w:hAnsi="Arial" w:cs="Arial"/>
                <w:sz w:val="20"/>
                <w:szCs w:val="23"/>
              </w:rPr>
              <w:t xml:space="preserve"> */ </w:t>
            </w:r>
            <w:r w:rsidRPr="00237691">
              <w:rPr>
                <w:rFonts w:ascii="Arial" w:hAnsi="Arial" w:cs="Arial"/>
                <w:sz w:val="20"/>
                <w:szCs w:val="20"/>
              </w:rPr>
              <w:t>VA Form 21-526EZ.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t xml:space="preserve"> Enter issues as contentions when they are expressly claimed by the claimant/Veteran/authorized representative. M21-1 III.iii.1.F - Record Maintenance During the Development Process</w:t>
            </w:r>
          </w:p>
          <w:p w14:paraId="2A5B6B5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31B50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FAD83C" w14:textId="77777777" w:rsidR="005F4D8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5F4D80" w:rsidRPr="00FC5EAE">
              <w:rPr>
                <w:rFonts w:ascii="Arial" w:hAnsi="Arial" w:cs="Arial"/>
                <w:sz w:val="20"/>
                <w:szCs w:val="20"/>
              </w:rPr>
              <w:t>Enter issues as contentions when they are expressly claimed by the claimant/Veteran/authorized representative. M21-1 III.iii.1.F - Record Maintenance During the Development Process</w:t>
            </w:r>
            <w:r w:rsidR="005F4D80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4657F3" w14:textId="77777777" w:rsidR="005F4D80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4A90388" w14:textId="6C888805" w:rsidR="005F4D8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The contentions that the Veteran claimed on </w:t>
            </w:r>
            <w:r w:rsidR="00776C9D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776C9D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776C9D">
              <w:rPr>
                <w:rFonts w:ascii="Arial" w:hAnsi="Arial" w:cs="Arial"/>
                <w:sz w:val="20"/>
                <w:szCs w:val="23"/>
              </w:rPr>
              <w:t xml:space="preserve"> */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VA Form 21-526EZ are: </w:t>
            </w:r>
          </w:p>
          <w:p w14:paraId="72F954CA" w14:textId="77777777" w:rsidR="005F4D80" w:rsidRPr="00B90097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236C829" w14:textId="77777777" w:rsidR="005F4D80" w:rsidRPr="00E923EA" w:rsidRDefault="00BB5A6B" w:rsidP="005F4D8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23EA">
              <w:rPr>
                <w:rFonts w:ascii="Arial" w:hAnsi="Arial" w:cs="Arial"/>
                <w:sz w:val="20"/>
                <w:szCs w:val="20"/>
              </w:rPr>
              <w:t>Depression</w:t>
            </w:r>
          </w:p>
          <w:p w14:paraId="6AA9B39E" w14:textId="5D70007A" w:rsidR="00194910" w:rsidRPr="00E923EA" w:rsidRDefault="00BB5A6B" w:rsidP="0019491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23EA">
              <w:rPr>
                <w:rFonts w:ascii="Arial" w:hAnsi="Arial" w:cs="Arial"/>
                <w:sz w:val="20"/>
                <w:szCs w:val="20"/>
              </w:rPr>
              <w:t>Hearing Loss</w:t>
            </w:r>
          </w:p>
          <w:p w14:paraId="0B5CB5BA" w14:textId="77777777" w:rsidR="00BB5A6B" w:rsidRPr="00E923EA" w:rsidRDefault="00BB5A6B" w:rsidP="0019491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23EA">
              <w:rPr>
                <w:rFonts w:ascii="Arial" w:hAnsi="Arial" w:cs="Arial"/>
                <w:sz w:val="20"/>
                <w:szCs w:val="20"/>
              </w:rPr>
              <w:t>Tinnitus</w:t>
            </w:r>
          </w:p>
          <w:p w14:paraId="7EB467AC" w14:textId="77777777" w:rsidR="00BB5A6B" w:rsidRPr="00E923EA" w:rsidRDefault="00BB5A6B" w:rsidP="0019491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23EA">
              <w:rPr>
                <w:rFonts w:ascii="Arial" w:hAnsi="Arial" w:cs="Arial"/>
                <w:sz w:val="20"/>
                <w:szCs w:val="20"/>
              </w:rPr>
              <w:t>Right Shoulder Condition</w:t>
            </w:r>
          </w:p>
          <w:p w14:paraId="75F9F7B4" w14:textId="77777777" w:rsidR="00DB4D3A" w:rsidRDefault="00BB5A6B" w:rsidP="0027362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23EA">
              <w:rPr>
                <w:rFonts w:ascii="Arial" w:hAnsi="Arial" w:cs="Arial"/>
                <w:sz w:val="20"/>
                <w:szCs w:val="20"/>
              </w:rPr>
              <w:t>Left Knee Condition</w:t>
            </w:r>
          </w:p>
          <w:p w14:paraId="69FA4025" w14:textId="0C7EC28B" w:rsidR="00347CEB" w:rsidRPr="00273622" w:rsidRDefault="00347CEB" w:rsidP="00347CE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675A54F5" w14:textId="77777777" w:rsidR="00194910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CD70D9A" w14:textId="77777777" w:rsidR="00733EA3" w:rsidRPr="00273622" w:rsidRDefault="00733EA3" w:rsidP="0027362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131A5E3" w14:textId="3E3582E0" w:rsidR="00733EA3" w:rsidRPr="00733EA3" w:rsidRDefault="00273622" w:rsidP="00733EA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For V12: </w:t>
            </w:r>
            <w:r w:rsidR="00733EA3" w:rsidRPr="008E167C">
              <w:rPr>
                <w:rFonts w:ascii="Arial" w:hAnsi="Arial" w:cs="Arial"/>
                <w:color w:val="FF0000"/>
                <w:sz w:val="20"/>
                <w:szCs w:val="20"/>
              </w:rPr>
              <w:t>Correct answers + 4 distractors</w:t>
            </w:r>
          </w:p>
        </w:tc>
      </w:tr>
      <w:tr w:rsidR="00194910" w:rsidRPr="00237691" w14:paraId="1A0E3F5F" w14:textId="77777777" w:rsidTr="00CD1DD5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5F9CEF00" w14:textId="77777777" w:rsidR="00194910" w:rsidRPr="00237691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095.</w:t>
            </w:r>
          </w:p>
        </w:tc>
        <w:tc>
          <w:tcPr>
            <w:tcW w:w="7241" w:type="dxa"/>
            <w:shd w:val="clear" w:color="auto" w:fill="FFC000" w:themeFill="accent4"/>
          </w:tcPr>
          <w:p w14:paraId="2289C318" w14:textId="77777777" w:rsidR="00194910" w:rsidRPr="00CB7986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4C3B3E3" w14:textId="77777777" w:rsidTr="00CD1DD5">
        <w:tc>
          <w:tcPr>
            <w:tcW w:w="7375" w:type="dxa"/>
            <w:tcBorders>
              <w:bottom w:val="single" w:sz="4" w:space="0" w:color="auto"/>
            </w:tcBorders>
          </w:tcPr>
          <w:p w14:paraId="2FA1D636" w14:textId="77777777" w:rsidR="00194910" w:rsidRPr="002A00BA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6EA3A00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163EC7D2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847B44" w14:textId="5D4B6163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For each of these contentions found in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630CF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1630CF"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claim, identify the classification, contention date and type, </w:t>
            </w:r>
            <w:r w:rsidR="005F4D80" w:rsidRPr="00237691">
              <w:rPr>
                <w:rFonts w:ascii="Arial" w:hAnsi="Arial" w:cs="Arial"/>
                <w:sz w:val="20"/>
                <w:szCs w:val="20"/>
              </w:rPr>
              <w:t>whether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it is a medical contention, and any applicable special issue </w:t>
            </w:r>
            <w:r w:rsidR="00044AFA"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763FA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63FA0" w:rsidRPr="00763FA0">
              <w:rPr>
                <w:rFonts w:ascii="Arial" w:hAnsi="Arial" w:cs="Arial"/>
                <w:sz w:val="20"/>
                <w:szCs w:val="20"/>
              </w:rPr>
              <w:t xml:space="preserve">If Fully Developed Claim, FDC </w:t>
            </w:r>
            <w:r w:rsidR="00763FA0" w:rsidRPr="00763FA0">
              <w:rPr>
                <w:rFonts w:ascii="Arial" w:hAnsi="Arial" w:cs="Arial"/>
                <w:sz w:val="20"/>
                <w:szCs w:val="20"/>
              </w:rPr>
              <w:lastRenderedPageBreak/>
              <w:t>Excluded or Local Mentor Review special issue indicators are needed, only answer on the first contention below.</w:t>
            </w:r>
          </w:p>
          <w:p w14:paraId="5279871D" w14:textId="4E11968A" w:rsidR="00194910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E2802" w14:textId="77777777" w:rsidR="00B1266E" w:rsidRPr="00D83333" w:rsidRDefault="00B1266E" w:rsidP="00B1266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8333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Depression</w:t>
            </w:r>
          </w:p>
          <w:p w14:paraId="2581A4FA" w14:textId="77777777" w:rsidR="00B1266E" w:rsidRPr="00D83333" w:rsidRDefault="00B1266E" w:rsidP="00B1266E">
            <w:pPr>
              <w:rPr>
                <w:rFonts w:ascii="Arial" w:hAnsi="Arial" w:cs="Arial"/>
                <w:sz w:val="20"/>
                <w:szCs w:val="20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D83333">
              <w:rPr>
                <w:rFonts w:ascii="Arial" w:hAnsi="Arial" w:cs="Arial"/>
                <w:sz w:val="20"/>
                <w:szCs w:val="20"/>
                <w:highlight w:val="yellow"/>
              </w:rPr>
              <w:t>Mental Disorders</w:t>
            </w:r>
          </w:p>
          <w:p w14:paraId="79A2D2E6" w14:textId="13BB6CD4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Date: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15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16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7681B7B7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6971D28D" w14:textId="54BC8639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D83333">
              <w:rPr>
                <w:rFonts w:ascii="Arial" w:hAnsi="Arial" w:cs="Arial"/>
                <w:sz w:val="20"/>
                <w:szCs w:val="20"/>
              </w:rPr>
              <w:t>Medical</w:t>
            </w:r>
            <w:r w:rsidR="00D83333">
              <w:rPr>
                <w:rFonts w:ascii="Arial" w:hAnsi="Arial" w:cs="Arial"/>
                <w:sz w:val="20"/>
                <w:szCs w:val="20"/>
              </w:rPr>
              <w:t>?</w:t>
            </w:r>
            <w:r w:rsidRPr="00D83333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8333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4EA75ACA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FDC Excluded – Needs Non-Fed Evidence Development, Local Mentor Review</w:t>
            </w:r>
          </w:p>
          <w:p w14:paraId="0552E2FC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57DA8ABA" w14:textId="77777777" w:rsidR="00B1266E" w:rsidRPr="00D83333" w:rsidRDefault="00B1266E" w:rsidP="00B1266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8333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Hearing Loss</w:t>
            </w:r>
          </w:p>
          <w:p w14:paraId="7608EFB6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Hearing Loss</w:t>
            </w:r>
          </w:p>
          <w:p w14:paraId="32BC4E0B" w14:textId="38A2F806" w:rsidR="00185F94" w:rsidDel="00CA4043" w:rsidRDefault="00B1266E" w:rsidP="00B1266E">
            <w:pPr>
              <w:rPr>
                <w:del w:id="17" w:author="Shackelford, Debra, VBADENV Trng Facility" w:date="2021-01-29T09:49:00Z"/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18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19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 xml:space="preserve">01/18/2021 </w:delText>
              </w:r>
            </w:del>
          </w:p>
          <w:p w14:paraId="09A66FC3" w14:textId="0EF0460E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51EBF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511A5378" w14:textId="40E73D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D83333">
              <w:rPr>
                <w:rFonts w:ascii="Arial" w:hAnsi="Arial" w:cs="Arial"/>
                <w:sz w:val="20"/>
                <w:szCs w:val="20"/>
              </w:rPr>
              <w:t>Medical</w:t>
            </w:r>
            <w:r w:rsidR="00D83333">
              <w:rPr>
                <w:rFonts w:ascii="Arial" w:hAnsi="Arial" w:cs="Arial"/>
                <w:sz w:val="20"/>
                <w:szCs w:val="20"/>
              </w:rPr>
              <w:t>?</w:t>
            </w:r>
            <w:r w:rsidRPr="00D83333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8333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7A01154E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N/A</w:t>
            </w:r>
          </w:p>
          <w:p w14:paraId="169B5510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601B06E0" w14:textId="77777777" w:rsidR="00B1266E" w:rsidRPr="00D83333" w:rsidRDefault="00B1266E" w:rsidP="00B1266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8333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Tinnitus</w:t>
            </w:r>
          </w:p>
          <w:p w14:paraId="07E3A4D5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Hearing Loss</w:t>
            </w:r>
          </w:p>
          <w:p w14:paraId="7A9DB96F" w14:textId="488DE106" w:rsidR="00EF6660" w:rsidRDefault="00B1266E" w:rsidP="00B126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20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21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3750911C" w14:textId="56E06C0B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28DBC11B" w14:textId="5A13FF52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D83333">
              <w:rPr>
                <w:rFonts w:ascii="Arial" w:hAnsi="Arial" w:cs="Arial"/>
                <w:sz w:val="20"/>
                <w:szCs w:val="20"/>
              </w:rPr>
              <w:t>Medical</w:t>
            </w:r>
            <w:r w:rsidR="00D83333">
              <w:rPr>
                <w:rFonts w:ascii="Arial" w:hAnsi="Arial" w:cs="Arial"/>
                <w:sz w:val="20"/>
                <w:szCs w:val="20"/>
              </w:rPr>
              <w:t>?</w:t>
            </w:r>
            <w:r w:rsidRPr="00D83333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8333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118BEBCC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N/A</w:t>
            </w:r>
          </w:p>
          <w:p w14:paraId="3FE1B36C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50AD068F" w14:textId="77777777" w:rsidR="00B1266E" w:rsidRPr="00D83333" w:rsidRDefault="00B1266E" w:rsidP="00B1266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8333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Right Shoulder Condition</w:t>
            </w:r>
          </w:p>
          <w:p w14:paraId="18E16B00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Musculoskeletal - Shoulder</w:t>
            </w:r>
          </w:p>
          <w:p w14:paraId="1AD2AAAE" w14:textId="122856CC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22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23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1EEA9A39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292B3B59" w14:textId="1E82491D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D83333">
              <w:rPr>
                <w:rFonts w:ascii="Arial" w:hAnsi="Arial" w:cs="Arial"/>
                <w:sz w:val="20"/>
                <w:szCs w:val="20"/>
              </w:rPr>
              <w:t>Medical</w:t>
            </w:r>
            <w:r w:rsidR="000D0413">
              <w:rPr>
                <w:rFonts w:ascii="Arial" w:hAnsi="Arial" w:cs="Arial"/>
                <w:sz w:val="20"/>
                <w:szCs w:val="20"/>
              </w:rPr>
              <w:t>?</w:t>
            </w:r>
            <w:r w:rsidRPr="00D83333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8333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7A909979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N/A</w:t>
            </w:r>
          </w:p>
          <w:p w14:paraId="185CB67D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37D192E2" w14:textId="77777777" w:rsidR="00B1266E" w:rsidRPr="00D83333" w:rsidRDefault="00B1266E" w:rsidP="00B1266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8333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Left Knee Condition</w:t>
            </w:r>
          </w:p>
          <w:p w14:paraId="7DFCA7CA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Musculoskeletal - Knee</w:t>
            </w:r>
          </w:p>
          <w:p w14:paraId="60BDD95B" w14:textId="1B370CAA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333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3724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537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ins w:id="24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25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6E486454" w14:textId="77777777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6A3DD669" w14:textId="1B998D28" w:rsidR="00B1266E" w:rsidRPr="00007C19" w:rsidRDefault="00B1266E" w:rsidP="00B1266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61576990" w14:textId="77777777" w:rsidR="00B1266E" w:rsidRPr="005F4D80" w:rsidRDefault="00B1266E" w:rsidP="00B126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N/A</w:t>
            </w:r>
            <w:r w:rsidRPr="00007C19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:</w:t>
            </w:r>
            <w:r w:rsidRPr="005F4D8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3C90C6B" w14:textId="77777777" w:rsidR="00B1266E" w:rsidRPr="00237691" w:rsidRDefault="00B1266E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1523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FB850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32C6711" w14:textId="51C0197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B1266E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B1266E">
              <w:rPr>
                <w:rFonts w:ascii="Arial" w:hAnsi="Arial" w:cs="Arial"/>
                <w:sz w:val="20"/>
                <w:szCs w:val="20"/>
              </w:rPr>
              <w:t>Medical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fields are required components when entering a contention. Each contention must also have the correct claim type associated with it. Additionally, Special </w:t>
            </w:r>
            <w:r w:rsidR="000D0413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0D0413">
              <w:rPr>
                <w:rFonts w:ascii="Arial" w:hAnsi="Arial" w:cs="Arial"/>
                <w:sz w:val="20"/>
                <w:szCs w:val="20"/>
              </w:rPr>
              <w:t>applied/added</w:t>
            </w:r>
            <w:r w:rsidR="000D0413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0D0413">
              <w:rPr>
                <w:rFonts w:ascii="Arial" w:hAnsi="Arial" w:cs="Arial"/>
                <w:sz w:val="20"/>
                <w:szCs w:val="20"/>
              </w:rPr>
              <w:t>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0D0413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 exists and applies to the claim, it is required.  M21-1 III.iii.1.F - Record Maintenance During the </w:t>
            </w: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>Development Process, M21-4 Appendix C.3 - Index of Claim Attributes - Special Issues</w:t>
            </w:r>
          </w:p>
          <w:p w14:paraId="697AD01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8ED9A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41A654" w14:textId="45C75A0A" w:rsidR="00194910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B1266E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B1266E" w:rsidRPr="002376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B1266E">
              <w:rPr>
                <w:rFonts w:ascii="Arial" w:hAnsi="Arial" w:cs="Arial"/>
                <w:sz w:val="20"/>
                <w:szCs w:val="20"/>
              </w:rPr>
              <w:t>Medical</w:t>
            </w:r>
            <w:r w:rsidR="00B1266E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0D0413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0D0413">
              <w:rPr>
                <w:rFonts w:ascii="Arial" w:hAnsi="Arial" w:cs="Arial"/>
                <w:sz w:val="20"/>
                <w:szCs w:val="20"/>
              </w:rPr>
              <w:t>applied/added</w:t>
            </w:r>
            <w:r w:rsidR="000D0413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0D0413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III.iii.1.F - Record Maintenance During the Development Process, M21-4, Appendix C.3 - Index of Claim Attributes - Special Issues</w:t>
            </w:r>
          </w:p>
          <w:p w14:paraId="2796AE3F" w14:textId="77777777" w:rsidR="005F4D80" w:rsidRDefault="005F4D8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A77689" w14:textId="77777777" w:rsidR="005F4D80" w:rsidRDefault="005F4D80" w:rsidP="005F4D8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187A3C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657B42D4" w14:textId="77777777" w:rsidR="00007C19" w:rsidRPr="00D225DE" w:rsidRDefault="00007C19" w:rsidP="00007C1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225D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Depression</w:t>
            </w:r>
          </w:p>
          <w:p w14:paraId="44BFAFC8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Classification: Mental Disorders</w:t>
            </w:r>
          </w:p>
          <w:p w14:paraId="08C773A9" w14:textId="1CCB6898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26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27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66ACD25D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0F0F2DED" w14:textId="4FC7B3B3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Yes</w:t>
            </w:r>
          </w:p>
          <w:p w14:paraId="5461A567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Special Issue Indicators: FDC Excluded – Needs Non-Fed Evidence Development, Local Mentor Review</w:t>
            </w:r>
          </w:p>
          <w:p w14:paraId="4113451F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F94E6" w14:textId="79BB9D28" w:rsidR="00007C19" w:rsidRPr="00D225DE" w:rsidRDefault="00007C19" w:rsidP="00007C1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225D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Hearing Loss</w:t>
            </w:r>
          </w:p>
          <w:p w14:paraId="570FFED7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Classification: Hearing Loss</w:t>
            </w:r>
          </w:p>
          <w:p w14:paraId="324D3093" w14:textId="293D246E" w:rsidR="00DC4ED8" w:rsidRPr="00D225DE" w:rsidDel="00CA4043" w:rsidRDefault="00007C19" w:rsidP="00007C19">
            <w:pPr>
              <w:rPr>
                <w:del w:id="28" w:author="Shackelford, Debra, VBADENV Trng Facility" w:date="2021-01-29T09:49:00Z"/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29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30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57D16915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17B9418B" w14:textId="0A5F78B4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Yes</w:t>
            </w:r>
          </w:p>
          <w:p w14:paraId="39142F17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Special Issue Indicators: N/A</w:t>
            </w:r>
          </w:p>
          <w:p w14:paraId="565F44AB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DA409F" w14:textId="77777777" w:rsidR="00007C19" w:rsidRPr="00D225DE" w:rsidRDefault="00007C19" w:rsidP="00007C1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225D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Tinnitus</w:t>
            </w:r>
          </w:p>
          <w:p w14:paraId="12EDC7D7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Classification: Hearing Loss</w:t>
            </w:r>
          </w:p>
          <w:p w14:paraId="0E4EE5EF" w14:textId="101D4804" w:rsidR="00DC4ED8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31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32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085453E6" w14:textId="6EE97C35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2623496A" w14:textId="210CC1BF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Yes</w:t>
            </w:r>
          </w:p>
          <w:p w14:paraId="32C43D74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Special Issue Indicators: N/A</w:t>
            </w:r>
          </w:p>
          <w:p w14:paraId="2D764BBB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440E71" w14:textId="77777777" w:rsidR="00007C19" w:rsidRPr="00D225DE" w:rsidRDefault="00007C19" w:rsidP="00007C1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225D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Right Shoulder Condition</w:t>
            </w:r>
          </w:p>
          <w:p w14:paraId="03EABFCC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Classification: Musculoskeletal - Shoulder</w:t>
            </w:r>
          </w:p>
          <w:p w14:paraId="5FCCB82B" w14:textId="68C299FB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33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34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4BC23944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751BB1E7" w14:textId="10AD8682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Yes</w:t>
            </w:r>
          </w:p>
          <w:p w14:paraId="4284E0B5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Special Issue Indicators: N/A</w:t>
            </w:r>
          </w:p>
          <w:p w14:paraId="7EAD47E8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AC8C69" w14:textId="77777777" w:rsidR="00007C19" w:rsidRPr="000D0413" w:rsidRDefault="00007C19" w:rsidP="00007C1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D041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Left Knee Condition</w:t>
            </w:r>
          </w:p>
          <w:p w14:paraId="6E937F2B" w14:textId="073D572F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Classification: Musculoskeletal </w:t>
            </w:r>
            <w:r w:rsidR="00D225DE">
              <w:rPr>
                <w:rFonts w:ascii="Arial" w:hAnsi="Arial" w:cs="Arial"/>
                <w:sz w:val="20"/>
                <w:szCs w:val="20"/>
              </w:rPr>
              <w:t>–</w:t>
            </w:r>
            <w:r w:rsidRPr="00D225DE">
              <w:rPr>
                <w:rFonts w:ascii="Arial" w:hAnsi="Arial" w:cs="Arial"/>
                <w:sz w:val="20"/>
                <w:szCs w:val="20"/>
              </w:rPr>
              <w:t xml:space="preserve"> Knee</w:t>
            </w:r>
          </w:p>
          <w:p w14:paraId="2B828B75" w14:textId="0E83E011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53724" w:rsidRPr="00D225DE">
              <w:rPr>
                <w:rFonts w:ascii="Arial" w:hAnsi="Arial" w:cs="Arial"/>
                <w:color w:val="000000"/>
                <w:sz w:val="20"/>
                <w:szCs w:val="20"/>
              </w:rPr>
              <w:t xml:space="preserve"> */ </w:t>
            </w:r>
            <w:ins w:id="35" w:author="Shackelford, Debra, VBADENV Trng Facility" w:date="2021-01-29T09:49:00Z">
              <w:r w:rsidR="00CA4043">
                <w:rPr>
                  <w:rFonts w:ascii="Arial" w:hAnsi="Arial" w:cs="Arial"/>
                  <w:color w:val="FF0000"/>
                  <w:sz w:val="20"/>
                  <w:szCs w:val="20"/>
                </w:rPr>
                <w:t>02/16/2021</w:t>
              </w:r>
            </w:ins>
            <w:del w:id="36" w:author="Shackelford, Debra, VBADENV Trng Facility" w:date="2021-01-29T09:49:00Z">
              <w:r w:rsidR="00B41A2B" w:rsidDel="00CA4043">
                <w:rPr>
                  <w:rFonts w:ascii="Arial" w:hAnsi="Arial" w:cs="Arial"/>
                  <w:color w:val="FF0000"/>
                  <w:sz w:val="20"/>
                  <w:szCs w:val="20"/>
                </w:rPr>
                <w:delText>01/18/2021</w:delText>
              </w:r>
            </w:del>
          </w:p>
          <w:p w14:paraId="4A2CE4A4" w14:textId="77777777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74C38F3" w14:textId="0538716A" w:rsidR="00007C19" w:rsidRPr="00D225DE" w:rsidRDefault="00007C19" w:rsidP="00007C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25DE">
              <w:rPr>
                <w:rFonts w:ascii="Arial" w:hAnsi="Arial" w:cs="Arial"/>
                <w:sz w:val="20"/>
                <w:szCs w:val="20"/>
              </w:rPr>
              <w:t>Medical</w:t>
            </w:r>
            <w:r w:rsidR="00D225DE">
              <w:rPr>
                <w:rFonts w:ascii="Arial" w:hAnsi="Arial" w:cs="Arial"/>
                <w:sz w:val="20"/>
                <w:szCs w:val="20"/>
              </w:rPr>
              <w:t>?</w:t>
            </w:r>
            <w:r w:rsidRPr="00D225DE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D225DE">
              <w:rPr>
                <w:rFonts w:ascii="Arial" w:hAnsi="Arial" w:cs="Arial"/>
                <w:sz w:val="20"/>
                <w:szCs w:val="20"/>
              </w:rPr>
              <w:t xml:space="preserve">  Yes</w:t>
            </w:r>
          </w:p>
          <w:p w14:paraId="0231A629" w14:textId="77777777" w:rsidR="005F4D80" w:rsidRPr="005F4D80" w:rsidRDefault="00007C19" w:rsidP="00007C1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25DE">
              <w:rPr>
                <w:rFonts w:ascii="Arial" w:hAnsi="Arial" w:cs="Arial"/>
                <w:sz w:val="20"/>
                <w:szCs w:val="20"/>
              </w:rPr>
              <w:lastRenderedPageBreak/>
              <w:t>Special Issue Indicators: N/A</w:t>
            </w:r>
            <w:r w:rsidR="005F4D80" w:rsidRPr="00D225DE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="005F4D80" w:rsidRPr="005F4D8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45C02B3E" w14:textId="77777777" w:rsidR="005F4D80" w:rsidRPr="00237691" w:rsidRDefault="005F4D8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47B3C7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tcBorders>
              <w:bottom w:val="single" w:sz="4" w:space="0" w:color="auto"/>
            </w:tcBorders>
          </w:tcPr>
          <w:p w14:paraId="324E669F" w14:textId="282B15E9" w:rsidR="005F4D80" w:rsidRPr="00237691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CC9F0B9" w14:textId="77777777" w:rsidTr="00CD1DD5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62D8C1F0" w14:textId="77777777" w:rsidR="00194910" w:rsidRPr="00237691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100.</w:t>
            </w:r>
          </w:p>
        </w:tc>
        <w:tc>
          <w:tcPr>
            <w:tcW w:w="7241" w:type="dxa"/>
            <w:shd w:val="clear" w:color="auto" w:fill="FFC000" w:themeFill="accent4"/>
          </w:tcPr>
          <w:p w14:paraId="3094F00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56F2A2E3" w14:textId="77777777" w:rsidTr="00D143E9">
        <w:tc>
          <w:tcPr>
            <w:tcW w:w="7308" w:type="dxa"/>
          </w:tcPr>
          <w:p w14:paraId="4A24C66B" w14:textId="77777777" w:rsidR="00881267" w:rsidRPr="00044AFA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7FDCCF35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37691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55062A60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94841B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a 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5103 letter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required for this claim?</w:t>
            </w:r>
          </w:p>
          <w:p w14:paraId="249CFAD8" w14:textId="77777777" w:rsidR="00881267" w:rsidRPr="00044AFA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54FEDB0" w14:textId="77777777" w:rsidR="00881267" w:rsidRPr="00007C19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07C19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565E3BC6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27F5AA" w14:textId="77777777" w:rsidR="00133242" w:rsidRPr="00B53724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3724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B5372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929DCD1" w14:textId="7608EABB" w:rsidR="006F7299" w:rsidRDefault="00CE2E06" w:rsidP="006F7299">
            <w:pPr>
              <w:rPr>
                <w:rFonts w:ascii="Arial" w:hAnsi="Arial" w:cs="Arial"/>
                <w:sz w:val="20"/>
                <w:szCs w:val="20"/>
              </w:rPr>
            </w:pPr>
            <w:r w:rsidRPr="00B53724">
              <w:rPr>
                <w:rFonts w:ascii="Arial" w:hAnsi="Arial" w:cs="Arial"/>
                <w:sz w:val="20"/>
                <w:szCs w:val="20"/>
              </w:rPr>
              <w:t>Great Job!!</w:t>
            </w:r>
            <w:r w:rsidR="006F7299" w:rsidRPr="00B53724">
              <w:rPr>
                <w:rFonts w:ascii="Arial" w:hAnsi="Arial" w:cs="Arial"/>
                <w:sz w:val="20"/>
                <w:szCs w:val="20"/>
              </w:rPr>
              <w:t xml:space="preserve"> A 5103 letter is not required because the Veteran filed his claim on a VA Form 21-526EZ, which contains the 5103 Notice and What the Evidence Must Show information.  M21-1 I.1.B - Duty to Notify Under 38 U.S.C. 5102 and 5103 and 38 CFR 3.159(c)</w:t>
            </w:r>
          </w:p>
          <w:p w14:paraId="50312363" w14:textId="77777777" w:rsidR="00CE2E06" w:rsidRPr="00237691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8276DA0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DECFD7A" w14:textId="03F03676" w:rsidR="00CE2E06" w:rsidRDefault="00CE2E06" w:rsidP="005A04D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6F7299" w:rsidRPr="005A04D5">
              <w:rPr>
                <w:rFonts w:ascii="Arial" w:hAnsi="Arial" w:cs="Arial"/>
                <w:sz w:val="20"/>
                <w:szCs w:val="20"/>
              </w:rPr>
              <w:t xml:space="preserve">A 5103 letter is not </w:t>
            </w:r>
            <w:r w:rsidR="006F7299" w:rsidRPr="00237691">
              <w:rPr>
                <w:rFonts w:ascii="Arial" w:hAnsi="Arial" w:cs="Arial"/>
                <w:sz w:val="20"/>
                <w:szCs w:val="20"/>
              </w:rPr>
              <w:t>required because the Veteran filed</w:t>
            </w:r>
            <w:r w:rsidR="006F7299">
              <w:rPr>
                <w:rFonts w:ascii="Arial" w:hAnsi="Arial" w:cs="Arial"/>
                <w:sz w:val="20"/>
                <w:szCs w:val="20"/>
              </w:rPr>
              <w:t xml:space="preserve"> his </w:t>
            </w:r>
            <w:r w:rsidR="006F7299" w:rsidRPr="00237691">
              <w:rPr>
                <w:rFonts w:ascii="Arial" w:hAnsi="Arial" w:cs="Arial"/>
                <w:sz w:val="20"/>
                <w:szCs w:val="20"/>
              </w:rPr>
              <w:t>claim on a VA Form 21-526EZ, which contains the 5103 Notice and What the Evidence Must Show information.  M21-1 I.1.B - Duty to Notify Under 38 U.S.C. 5102 and 5103 and 38 CFR 3.159</w:t>
            </w:r>
            <w:r w:rsidR="006F7299">
              <w:rPr>
                <w:rFonts w:ascii="Arial" w:hAnsi="Arial" w:cs="Arial"/>
                <w:sz w:val="20"/>
                <w:szCs w:val="20"/>
              </w:rPr>
              <w:t>(c)</w:t>
            </w:r>
          </w:p>
          <w:p w14:paraId="23BBEB69" w14:textId="77777777" w:rsidR="00B85D3F" w:rsidRDefault="00B85D3F" w:rsidP="005A04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552BD" w14:textId="37C5362B" w:rsidR="00B85D3F" w:rsidRPr="00237691" w:rsidRDefault="00B85D3F" w:rsidP="006F72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30E18686" w14:textId="77777777" w:rsidR="005F4D80" w:rsidRPr="005A04D5" w:rsidRDefault="005F4D80" w:rsidP="00B5372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44AFA" w:rsidRPr="00237691" w14:paraId="6927D36E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355FC0FF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357BCB02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02471C74" w14:textId="77777777" w:rsidTr="000D0413">
        <w:trPr>
          <w:trHeight w:val="170"/>
        </w:trPr>
        <w:tc>
          <w:tcPr>
            <w:tcW w:w="7308" w:type="dxa"/>
          </w:tcPr>
          <w:p w14:paraId="37E71CA5" w14:textId="77777777" w:rsidR="00044AFA" w:rsidRPr="00044AFA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3842BF2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73AD2E5C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E4DA8E5" w14:textId="4C2B3708" w:rsidR="00F94F9F" w:rsidRDefault="00F94F9F" w:rsidP="00F94F9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55D879C7" w14:textId="337C8C9D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C4B8F5" w14:textId="77777777" w:rsidR="00044AFA" w:rsidRPr="00C263C8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263C8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51F87DE6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4502B3CD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891BF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BC10CC" w14:textId="60724F90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6F7299" w:rsidRPr="00B53724">
              <w:rPr>
                <w:rFonts w:ascii="Arial" w:hAnsi="Arial" w:cs="Arial"/>
                <w:sz w:val="20"/>
                <w:szCs w:val="20"/>
              </w:rPr>
              <w:t>This claim does require additional development. More information is needed in order to move the claim to the next step of the claims process.</w:t>
            </w:r>
          </w:p>
          <w:p w14:paraId="0BDD35BC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06315AF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80C3379" w14:textId="30CE5B30" w:rsidR="006F7299" w:rsidRDefault="00044AFA" w:rsidP="006F729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6F7299">
              <w:rPr>
                <w:rFonts w:ascii="Arial" w:hAnsi="Arial" w:cs="Arial"/>
                <w:sz w:val="20"/>
                <w:szCs w:val="20"/>
              </w:rPr>
              <w:t>This claim does require additional development. More information is needed in order to move the claim to the next step of the claims process.</w:t>
            </w:r>
            <w:r w:rsidR="00C422E6">
              <w:rPr>
                <w:rFonts w:ascii="Arial" w:hAnsi="Arial" w:cs="Arial"/>
                <w:sz w:val="20"/>
                <w:szCs w:val="20"/>
              </w:rPr>
              <w:t xml:space="preserve"> A subsequent development letter is needed to develop for VA Forms 21-4142/21-4142a for private treatment records and to notify the Veteran that their claim is excluded from the FDC Program. </w:t>
            </w:r>
            <w:r w:rsidR="00C422E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C422E6" w:rsidRPr="00B53724">
              <w:rPr>
                <w:rFonts w:ascii="Arial" w:hAnsi="Arial" w:cs="Arial"/>
                <w:sz w:val="20"/>
                <w:szCs w:val="20"/>
              </w:rPr>
              <w:t>M21-1 III. i.3.B - Processing Fully Developed Claims (FDCs)</w:t>
            </w:r>
          </w:p>
          <w:p w14:paraId="3443B0BE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E03E85" w14:textId="1DF15A5A" w:rsidR="00B85D3F" w:rsidRPr="00237691" w:rsidRDefault="00B85D3F" w:rsidP="00B85D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B656911" w14:textId="77777777" w:rsidR="0011252B" w:rsidRDefault="0011252B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5185A25" w14:textId="371FA2DE" w:rsidR="002971D3" w:rsidRPr="00237691" w:rsidRDefault="002971D3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FAAA513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D1B4DE7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1B8886DE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67E86108" w14:textId="77777777" w:rsidTr="00D143E9">
        <w:tc>
          <w:tcPr>
            <w:tcW w:w="7308" w:type="dxa"/>
          </w:tcPr>
          <w:p w14:paraId="308BAD1C" w14:textId="77777777" w:rsidR="004D2036" w:rsidRPr="00DC46ED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797CD187" w14:textId="77777777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447F1763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B107CE" w14:textId="77777777" w:rsidR="004D2036" w:rsidRPr="00237691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548557AE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50E0BB" w14:textId="77777777" w:rsidR="000B39CC" w:rsidRPr="000B39CC" w:rsidRDefault="000B39CC" w:rsidP="000B39C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highlight w:val="yellow"/>
              </w:rPr>
            </w:pPr>
            <w:r w:rsidRPr="000B39CC">
              <w:rPr>
                <w:rFonts w:ascii="Arial" w:hAnsi="Arial" w:cs="Arial"/>
                <w:sz w:val="20"/>
                <w:highlight w:val="yellow"/>
              </w:rPr>
              <w:t>Developed for VA Forms 21-4142 and/or 4142a</w:t>
            </w:r>
          </w:p>
          <w:p w14:paraId="11986E1C" w14:textId="77777777" w:rsidR="000B39CC" w:rsidRPr="000B39CC" w:rsidRDefault="000B39CC" w:rsidP="000B39C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highlight w:val="yellow"/>
              </w:rPr>
            </w:pPr>
            <w:r w:rsidRPr="000B39CC">
              <w:rPr>
                <w:rFonts w:ascii="Arial" w:hAnsi="Arial" w:cs="Arial"/>
                <w:sz w:val="20"/>
                <w:highlight w:val="yellow"/>
              </w:rPr>
              <w:t>Notified of FDC Exclusion</w:t>
            </w:r>
          </w:p>
          <w:p w14:paraId="2D3BC989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AF5021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5A1E725" w14:textId="68B17721" w:rsidR="00133242" w:rsidRPr="006A0F48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3F2ECC">
              <w:rPr>
                <w:rFonts w:ascii="Arial" w:hAnsi="Arial" w:cs="Arial"/>
                <w:sz w:val="20"/>
                <w:szCs w:val="20"/>
              </w:rPr>
              <w:t>A subsequent development letter is needed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 to d</w:t>
            </w:r>
            <w:r w:rsidR="003F2ECC">
              <w:rPr>
                <w:rFonts w:ascii="Arial" w:hAnsi="Arial" w:cs="Arial"/>
                <w:sz w:val="20"/>
                <w:szCs w:val="20"/>
              </w:rPr>
              <w:t>evelop for</w:t>
            </w:r>
            <w:r w:rsidR="00B53724">
              <w:rPr>
                <w:rFonts w:ascii="Arial" w:hAnsi="Arial" w:cs="Arial"/>
                <w:sz w:val="20"/>
                <w:szCs w:val="20"/>
              </w:rPr>
              <w:t xml:space="preserve"> VA Forms</w:t>
            </w:r>
            <w:r w:rsidR="003F2ECC">
              <w:rPr>
                <w:rFonts w:ascii="Arial" w:hAnsi="Arial" w:cs="Arial"/>
                <w:sz w:val="20"/>
                <w:szCs w:val="20"/>
              </w:rPr>
              <w:t xml:space="preserve"> 21-4142/21-4142a for private treatment recor</w:t>
            </w:r>
            <w:r w:rsidR="00925EDE">
              <w:rPr>
                <w:rFonts w:ascii="Arial" w:hAnsi="Arial" w:cs="Arial"/>
                <w:sz w:val="20"/>
                <w:szCs w:val="20"/>
              </w:rPr>
              <w:t>ds and to notify the Veteran that their claim is excluded from the FDC Program</w:t>
            </w:r>
            <w:r w:rsidR="00925EDE" w:rsidRPr="00B53724">
              <w:rPr>
                <w:rFonts w:ascii="Arial" w:hAnsi="Arial" w:cs="Arial"/>
                <w:sz w:val="20"/>
                <w:szCs w:val="20"/>
              </w:rPr>
              <w:t>.</w:t>
            </w:r>
            <w:r w:rsidR="003F2ECC" w:rsidRPr="00B537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4A34" w:rsidRPr="00B5372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53724" w:rsidRPr="00B53724">
              <w:rPr>
                <w:rFonts w:ascii="Arial" w:hAnsi="Arial" w:cs="Arial"/>
                <w:sz w:val="20"/>
                <w:szCs w:val="20"/>
              </w:rPr>
              <w:t>M21-1 III. i.3.B - Processing Fully Developed Claims (FDCs)</w:t>
            </w:r>
          </w:p>
          <w:p w14:paraId="2F2D3229" w14:textId="77777777" w:rsidR="004D2036" w:rsidRPr="00237691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EA1FD0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7D3755B" w14:textId="4483594C" w:rsidR="004A75D8" w:rsidRPr="006A0F48" w:rsidRDefault="004D2036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A subsequent development letter is needed to develop for </w:t>
            </w:r>
            <w:r w:rsidR="00B53724">
              <w:rPr>
                <w:rFonts w:ascii="Arial" w:hAnsi="Arial" w:cs="Arial"/>
                <w:sz w:val="20"/>
                <w:szCs w:val="20"/>
              </w:rPr>
              <w:t xml:space="preserve">VA Forms 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21-4142/21-4142a for private treatment records and to notify the Veteran that their claim is excluded from the FDC Program. </w:t>
            </w:r>
            <w:r w:rsidR="00925ED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53724" w:rsidRPr="00B53724">
              <w:rPr>
                <w:rFonts w:ascii="Arial" w:hAnsi="Arial" w:cs="Arial"/>
                <w:sz w:val="20"/>
                <w:szCs w:val="20"/>
              </w:rPr>
              <w:t>M21-1 III. i.3.B - Processing Fully Developed Claims (FDCs)</w:t>
            </w:r>
          </w:p>
          <w:p w14:paraId="064A1B93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4107F16" w14:textId="3165EE5D" w:rsidR="004A75D8" w:rsidRPr="002971D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55CF" w:rsidRPr="00237691" w14:paraId="48315047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2D62A580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3C73F957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2F08814D" w14:textId="77777777" w:rsidTr="00D143E9">
        <w:tc>
          <w:tcPr>
            <w:tcW w:w="7308" w:type="dxa"/>
          </w:tcPr>
          <w:p w14:paraId="26E18D2F" w14:textId="77777777" w:rsidR="009355CF" w:rsidRPr="009355CF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55CF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35F2124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22B4DFB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F7AE8D" w14:textId="7232A4BC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C422E6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C422E6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C422E6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C422E6">
              <w:rPr>
                <w:rFonts w:ascii="Arial" w:hAnsi="Arial" w:cs="Arial"/>
                <w:sz w:val="20"/>
                <w:szCs w:val="20"/>
              </w:rPr>
              <w:t>ile (ITF)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2BF011BE" w14:textId="77777777" w:rsidR="009355CF" w:rsidRPr="002971D3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71D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3E57A8B" w14:textId="77777777" w:rsidR="009355CF" w:rsidRPr="009355C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4D24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059AFC2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C7BC2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A8A2484" w14:textId="6215EDF0" w:rsidR="009355CF" w:rsidRPr="00B5372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</w:t>
            </w:r>
            <w:r w:rsidRPr="00B53724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763FA0" w:rsidRPr="00763FA0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with the call center or employee, or the initiation of an application for benefits electronically.  </w:t>
            </w:r>
            <w:r w:rsidR="00E67D0A">
              <w:rPr>
                <w:rFonts w:ascii="Arial" w:hAnsi="Arial" w:cs="Arial"/>
                <w:sz w:val="20"/>
                <w:szCs w:val="20"/>
              </w:rPr>
              <w:t>M21-1 III.ii.2.C.2.a – Communication of an ITF.</w:t>
            </w:r>
          </w:p>
          <w:p w14:paraId="20A7E1ED" w14:textId="77777777" w:rsidR="009355CF" w:rsidRPr="00B5372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93123E" w14:textId="77777777" w:rsidR="009355CF" w:rsidRPr="00B53724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372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B5372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2FC9DD" w14:textId="7E55FCE8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B53724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763FA0" w:rsidRPr="00763FA0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with the call center or employee, or the initiation of an application for benefits electronically.  </w:t>
            </w:r>
            <w:r w:rsidR="00E67D0A">
              <w:rPr>
                <w:rFonts w:ascii="Arial" w:hAnsi="Arial" w:cs="Arial"/>
                <w:sz w:val="20"/>
                <w:szCs w:val="20"/>
              </w:rPr>
              <w:t>M21-1 III.ii.2.C.2.a – Communication of an ITF.</w:t>
            </w:r>
          </w:p>
          <w:p w14:paraId="4BAA632F" w14:textId="62ABE3A1" w:rsidR="00B85D3F" w:rsidRDefault="00B85D3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5FE7FE" w14:textId="77777777" w:rsidR="009355CF" w:rsidRPr="00237691" w:rsidRDefault="009355CF" w:rsidP="006F72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3840F51F" w14:textId="5D0C23F2" w:rsidR="002971D3" w:rsidRPr="00237691" w:rsidRDefault="002971D3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79F0F6D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455350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03E0F18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A07DDE7" w14:textId="77777777" w:rsidTr="00D143E9">
        <w:tc>
          <w:tcPr>
            <w:tcW w:w="7308" w:type="dxa"/>
          </w:tcPr>
          <w:p w14:paraId="5C1FAFB3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46A43D7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25D6FD7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65B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2BB7E473" w14:textId="77777777" w:rsidR="009355CF" w:rsidRPr="00114D24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14D24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48C3D922" w14:textId="77777777" w:rsidR="009355CF" w:rsidRPr="009355C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C6DC08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7F9FF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62D8EE3" w14:textId="6D015FCA" w:rsidR="006F7299" w:rsidRPr="00CB1677" w:rsidRDefault="009355CF" w:rsidP="006F729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B1677">
              <w:rPr>
                <w:rFonts w:ascii="Arial" w:hAnsi="Arial" w:cs="Arial"/>
                <w:sz w:val="20"/>
                <w:szCs w:val="20"/>
              </w:rPr>
              <w:t xml:space="preserve">You are correct.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>Exams for hearing loss, tinnitus, depression, left knee condition, and right shoulder condition</w:t>
            </w:r>
            <w:r w:rsidR="006F7299" w:rsidRPr="00CB16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 xml:space="preserve">are warranted, </w:t>
            </w:r>
            <w:r w:rsidR="00CB1677" w:rsidRPr="00CB1677">
              <w:rPr>
                <w:rFonts w:ascii="Arial" w:hAnsi="Arial" w:cs="Arial"/>
                <w:sz w:val="20"/>
                <w:szCs w:val="20"/>
              </w:rPr>
              <w:t xml:space="preserve">as the claim was filed within a year of discharge and we have the STRs of record.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 xml:space="preserve">M21-1 I.1.C - </w:t>
            </w:r>
            <w:r w:rsidR="002770BD" w:rsidRPr="002770B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</w:t>
            </w:r>
            <w:r w:rsidR="002770BD">
              <w:rPr>
                <w:rFonts w:ascii="Arial" w:hAnsi="Arial" w:cs="Arial"/>
                <w:sz w:val="20"/>
                <w:szCs w:val="20"/>
              </w:rPr>
              <w:t>n</w:t>
            </w:r>
            <w:r w:rsidR="002770BD" w:rsidRPr="002770BD" w:rsidDel="002770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>and 38 CFR 3.159(c)(4)</w:t>
            </w:r>
          </w:p>
          <w:p w14:paraId="70294F13" w14:textId="77777777" w:rsidR="009355CF" w:rsidRPr="00CB167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BCB8582" w14:textId="77777777" w:rsidR="009355CF" w:rsidRPr="00CB167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9CDC4F0" w14:textId="77777777" w:rsidR="009355CF" w:rsidRPr="00CB1677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B1677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CB167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CF51B0" w14:textId="68C4AA76" w:rsidR="006F7299" w:rsidRDefault="009355CF" w:rsidP="006F729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B1677">
              <w:rPr>
                <w:rFonts w:ascii="Arial" w:eastAsia="Times New Roman" w:hAnsi="Arial" w:cs="Arial"/>
                <w:sz w:val="20"/>
                <w:szCs w:val="20"/>
              </w:rPr>
              <w:t xml:space="preserve">That is incorrect. </w:t>
            </w:r>
            <w:r w:rsidR="00CB1677" w:rsidRPr="00CB1677">
              <w:rPr>
                <w:rFonts w:ascii="Arial" w:hAnsi="Arial" w:cs="Arial"/>
                <w:sz w:val="20"/>
                <w:szCs w:val="20"/>
              </w:rPr>
              <w:t>Exams for hearing loss, tinnitus, depression, left knee condition, and right shoulder condition</w:t>
            </w:r>
            <w:r w:rsidR="00CB1677" w:rsidRPr="00CB16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CB1677" w:rsidRPr="00CB1677">
              <w:rPr>
                <w:rFonts w:ascii="Arial" w:hAnsi="Arial" w:cs="Arial"/>
                <w:sz w:val="20"/>
                <w:szCs w:val="20"/>
              </w:rPr>
              <w:t xml:space="preserve">are warranted, as the claim was filed within a year of discharge and we have the STRs of record.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 xml:space="preserve">M21-1 I.1.C - </w:t>
            </w:r>
            <w:r w:rsidR="002770BD" w:rsidRPr="002770B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</w:t>
            </w:r>
            <w:r w:rsidR="002770BD">
              <w:rPr>
                <w:rFonts w:ascii="Arial" w:hAnsi="Arial" w:cs="Arial"/>
                <w:sz w:val="20"/>
                <w:szCs w:val="20"/>
              </w:rPr>
              <w:t>n</w:t>
            </w:r>
            <w:r w:rsidR="002770BD" w:rsidRPr="002770BD" w:rsidDel="002770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7299" w:rsidRPr="00CB1677">
              <w:rPr>
                <w:rFonts w:ascii="Arial" w:hAnsi="Arial" w:cs="Arial"/>
                <w:sz w:val="20"/>
                <w:szCs w:val="20"/>
              </w:rPr>
              <w:t>and 38 CFR 3.159(c)(4)</w:t>
            </w:r>
          </w:p>
          <w:p w14:paraId="7608F6A3" w14:textId="787DA1C1" w:rsidR="00B85D3F" w:rsidRPr="009355CF" w:rsidRDefault="00B85D3F" w:rsidP="00B85D3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85AAF66" w14:textId="06B35AA2" w:rsidR="00C4461C" w:rsidRPr="00237691" w:rsidRDefault="00C4461C" w:rsidP="00B53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75CFD5A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AD8DECE" w14:textId="6D3C2282" w:rsidR="009355CF" w:rsidRDefault="00194644" w:rsidP="009355CF"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="009355CF" w:rsidRPr="001C0920">
              <w:rPr>
                <w:rFonts w:ascii="Arial" w:hAnsi="Arial" w:cs="Arial"/>
                <w:sz w:val="20"/>
                <w:szCs w:val="20"/>
              </w:rPr>
              <w:t>, continue to 1</w:t>
            </w:r>
            <w:r w:rsidR="00285AB6">
              <w:rPr>
                <w:rFonts w:ascii="Arial" w:hAnsi="Arial" w:cs="Arial"/>
                <w:sz w:val="20"/>
                <w:szCs w:val="20"/>
              </w:rPr>
              <w:t>38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0CE8504B" w14:textId="6262853E" w:rsidR="009355CF" w:rsidRDefault="009C47DF" w:rsidP="009355CF">
            <w:r>
              <w:rPr>
                <w:rFonts w:ascii="Arial" w:hAnsi="Arial" w:cs="Arial"/>
                <w:sz w:val="20"/>
                <w:szCs w:val="20"/>
              </w:rPr>
              <w:t>If i</w:t>
            </w:r>
            <w:r w:rsidR="009355CF">
              <w:rPr>
                <w:rFonts w:ascii="Arial" w:hAnsi="Arial" w:cs="Arial"/>
                <w:sz w:val="20"/>
                <w:szCs w:val="20"/>
              </w:rPr>
              <w:t>ncorrect</w:t>
            </w:r>
            <w:r w:rsidR="009355CF" w:rsidRPr="001C092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355CF">
              <w:rPr>
                <w:rFonts w:ascii="Arial" w:hAnsi="Arial" w:cs="Arial"/>
                <w:sz w:val="20"/>
                <w:szCs w:val="20"/>
              </w:rPr>
              <w:t>jump</w:t>
            </w:r>
            <w:r w:rsidR="009355CF" w:rsidRPr="001C0920">
              <w:rPr>
                <w:rFonts w:ascii="Arial" w:hAnsi="Arial" w:cs="Arial"/>
                <w:sz w:val="20"/>
                <w:szCs w:val="20"/>
              </w:rPr>
              <w:t xml:space="preserve"> to 15</w:t>
            </w:r>
            <w:r w:rsidR="009355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355CF" w:rsidRPr="00237691" w14:paraId="5D63B274" w14:textId="77777777" w:rsidTr="007D12AA">
        <w:tc>
          <w:tcPr>
            <w:tcW w:w="7308" w:type="dxa"/>
            <w:tcBorders>
              <w:bottom w:val="single" w:sz="4" w:space="0" w:color="auto"/>
            </w:tcBorders>
          </w:tcPr>
          <w:p w14:paraId="4C09160C" w14:textId="29A8B386" w:rsidR="009355CF" w:rsidRPr="004311ED" w:rsidRDefault="006A0F48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9355CF" w:rsidRPr="004311ED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139FAE1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6FE67920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C1B97B" w14:textId="4717E6A6" w:rsidR="009355CF" w:rsidRPr="00237691" w:rsidRDefault="002920D7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920D7">
              <w:rPr>
                <w:rFonts w:ascii="Arial" w:hAnsi="Arial" w:cs="Arial"/>
                <w:sz w:val="20"/>
                <w:szCs w:val="20"/>
              </w:rPr>
              <w:t xml:space="preserve">Did you use the Examination Request Routing Assistant (ERRA) tool to </w:t>
            </w:r>
            <w:r w:rsidRPr="002920D7">
              <w:rPr>
                <w:rFonts w:ascii="Arial" w:hAnsi="Arial" w:cs="Arial"/>
                <w:color w:val="000000"/>
                <w:sz w:val="20"/>
                <w:szCs w:val="20"/>
              </w:rPr>
              <w:t>assist in the routing of exam requests</w:t>
            </w:r>
            <w:r w:rsidRPr="002920D7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DF5A36F" w14:textId="77777777" w:rsidR="009355CF" w:rsidRPr="00406D2D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06D2D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338BCDFD" w14:textId="77777777" w:rsidR="009355CF" w:rsidRPr="009355C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56A35A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84FB6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C36B403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EA3E3D" w:rsidRPr="00FC5EAE">
              <w:rPr>
                <w:rFonts w:ascii="Arial" w:hAnsi="Arial" w:cs="Arial"/>
                <w:sz w:val="20"/>
                <w:szCs w:val="20"/>
              </w:rPr>
              <w:t>Claims processors must use the ERRA tool</w:t>
            </w:r>
            <w:r w:rsidR="00EA3E3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>when determining where to order exams.  M21-1 III.iv.3.A - Examination Requests Overview</w:t>
            </w:r>
          </w:p>
          <w:p w14:paraId="19A4A817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CD13B6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1E05EA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EA3E3D" w:rsidRPr="00FC5EAE">
              <w:rPr>
                <w:rFonts w:ascii="Arial" w:hAnsi="Arial" w:cs="Arial"/>
                <w:sz w:val="20"/>
                <w:szCs w:val="20"/>
              </w:rPr>
              <w:t>Claims processors must use the ERRA </w:t>
            </w:r>
            <w:r w:rsidR="00EA3E3D">
              <w:rPr>
                <w:rFonts w:ascii="Arial" w:hAnsi="Arial" w:cs="Arial"/>
                <w:sz w:val="20"/>
                <w:szCs w:val="20"/>
              </w:rPr>
              <w:t>tool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when determining where to order exams.  M21-1 III.iv.3.A - Examination Requests Overview</w:t>
            </w:r>
          </w:p>
          <w:p w14:paraId="779BA85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29953D76" w14:textId="35CBF1D4" w:rsidR="009355CF" w:rsidRPr="00C4461C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606B" w:rsidRPr="00237691" w14:paraId="259DA530" w14:textId="77777777" w:rsidTr="007D12AA">
        <w:tc>
          <w:tcPr>
            <w:tcW w:w="7308" w:type="dxa"/>
            <w:shd w:val="clear" w:color="auto" w:fill="FFC000"/>
          </w:tcPr>
          <w:p w14:paraId="14B324B0" w14:textId="28EC884D" w:rsidR="0001606B" w:rsidRDefault="0001606B" w:rsidP="009355CF">
            <w:r w:rsidRPr="009F7B49">
              <w:rPr>
                <w:rFonts w:ascii="Arial" w:hAnsi="Arial" w:cs="Arial"/>
                <w:sz w:val="20"/>
                <w:szCs w:val="20"/>
              </w:rPr>
              <w:t>Any answer, continue to 139</w:t>
            </w:r>
          </w:p>
        </w:tc>
        <w:tc>
          <w:tcPr>
            <w:tcW w:w="7308" w:type="dxa"/>
            <w:shd w:val="clear" w:color="auto" w:fill="FFC000"/>
          </w:tcPr>
          <w:p w14:paraId="3793367A" w14:textId="77777777" w:rsidR="0001606B" w:rsidRPr="00C4461C" w:rsidRDefault="0001606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606B" w:rsidRPr="00237691" w14:paraId="3E94E0B8" w14:textId="77777777" w:rsidTr="00D143E9">
        <w:tc>
          <w:tcPr>
            <w:tcW w:w="7308" w:type="dxa"/>
          </w:tcPr>
          <w:p w14:paraId="7D748098" w14:textId="77777777" w:rsidR="0001606B" w:rsidRPr="00F5570F" w:rsidRDefault="0001606B" w:rsidP="000160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70F">
              <w:rPr>
                <w:rFonts w:ascii="Arial" w:hAnsi="Arial" w:cs="Arial"/>
                <w:b/>
                <w:bCs/>
                <w:sz w:val="20"/>
                <w:szCs w:val="20"/>
              </w:rPr>
              <w:t>Bookmarking</w:t>
            </w:r>
          </w:p>
          <w:p w14:paraId="79764DDD" w14:textId="77777777" w:rsidR="0001606B" w:rsidRPr="009F7B49" w:rsidRDefault="0001606B" w:rsidP="0001606B">
            <w:pPr>
              <w:rPr>
                <w:rFonts w:ascii="Arial" w:hAnsi="Arial" w:cs="Arial"/>
                <w:sz w:val="20"/>
                <w:szCs w:val="20"/>
              </w:rPr>
            </w:pPr>
            <w:r w:rsidRPr="009F7B49">
              <w:rPr>
                <w:rFonts w:ascii="Arial" w:hAnsi="Arial" w:cs="Arial"/>
                <w:sz w:val="20"/>
                <w:szCs w:val="20"/>
              </w:rPr>
              <w:t>Page Number: 139</w:t>
            </w:r>
          </w:p>
          <w:p w14:paraId="4A9600DC" w14:textId="77777777" w:rsidR="0001606B" w:rsidRPr="00C014DF" w:rsidRDefault="0001606B" w:rsidP="000160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ABCF36" w14:textId="6816A8EF" w:rsidR="0001606B" w:rsidRDefault="0001606B" w:rsidP="0001606B">
            <w:pPr>
              <w:rPr>
                <w:rFonts w:ascii="Arial" w:hAnsi="Arial" w:cs="Arial"/>
                <w:sz w:val="20"/>
                <w:szCs w:val="20"/>
              </w:rPr>
            </w:pPr>
            <w:r w:rsidRPr="00C014DF">
              <w:rPr>
                <w:rFonts w:ascii="Arial" w:hAnsi="Arial" w:cs="Arial"/>
                <w:sz w:val="20"/>
                <w:szCs w:val="20"/>
              </w:rPr>
              <w:t xml:space="preserve">Which of the following relevant evidence types </w:t>
            </w:r>
            <w:r w:rsidR="00D2771B">
              <w:rPr>
                <w:rFonts w:ascii="Arial" w:hAnsi="Arial" w:cs="Arial"/>
                <w:sz w:val="20"/>
                <w:szCs w:val="20"/>
              </w:rPr>
              <w:t>that should</w:t>
            </w:r>
            <w:r w:rsidRPr="00C014DF">
              <w:rPr>
                <w:rFonts w:ascii="Arial" w:hAnsi="Arial" w:cs="Arial"/>
                <w:sz w:val="20"/>
                <w:szCs w:val="20"/>
              </w:rPr>
              <w:t xml:space="preserve"> be bookmarked for examiner review for this case? (select all that apply)</w:t>
            </w:r>
          </w:p>
          <w:p w14:paraId="15393BE9" w14:textId="77777777" w:rsidR="0001606B" w:rsidRDefault="0001606B" w:rsidP="00F977EE">
            <w:pPr>
              <w:pStyle w:val="ListParagraph"/>
              <w:numPr>
                <w:ilvl w:val="0"/>
                <w:numId w:val="33"/>
              </w:numPr>
              <w:shd w:val="clear" w:color="auto" w:fill="FFFF0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DD214</w:t>
            </w:r>
          </w:p>
          <w:p w14:paraId="4FBC25B2" w14:textId="77777777" w:rsidR="0001606B" w:rsidRPr="00C014DF" w:rsidRDefault="0001606B" w:rsidP="00F977EE">
            <w:pPr>
              <w:pStyle w:val="ListParagraph"/>
              <w:numPr>
                <w:ilvl w:val="0"/>
                <w:numId w:val="33"/>
              </w:numPr>
              <w:shd w:val="clear" w:color="auto" w:fill="FFFF0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treatment records</w:t>
            </w:r>
          </w:p>
          <w:p w14:paraId="7FFF0583" w14:textId="77777777" w:rsidR="0001606B" w:rsidRPr="009F7B49" w:rsidRDefault="0001606B" w:rsidP="000160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836959" w14:textId="77777777" w:rsidR="0001606B" w:rsidRPr="009F7B49" w:rsidRDefault="0001606B" w:rsidP="000160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F7B49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9F7B4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6D77CA" w14:textId="46CF88B8" w:rsidR="0001606B" w:rsidRPr="009F7B49" w:rsidRDefault="0001606B" w:rsidP="0001606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7D2E">
              <w:rPr>
                <w:rFonts w:ascii="Arial" w:hAnsi="Arial" w:cs="Arial"/>
                <w:sz w:val="20"/>
                <w:szCs w:val="20"/>
              </w:rPr>
              <w:t xml:space="preserve">Good job! You have identified the correct relevant evidence that </w:t>
            </w:r>
            <w:r w:rsidR="00D2771B">
              <w:rPr>
                <w:rFonts w:ascii="Arial" w:hAnsi="Arial" w:cs="Arial"/>
                <w:sz w:val="20"/>
                <w:szCs w:val="20"/>
              </w:rPr>
              <w:t>should be</w:t>
            </w:r>
            <w:r w:rsidRPr="00AA7D2E">
              <w:rPr>
                <w:rFonts w:ascii="Arial" w:hAnsi="Arial" w:cs="Arial"/>
                <w:sz w:val="20"/>
                <w:szCs w:val="20"/>
              </w:rPr>
              <w:t xml:space="preserve"> bookmark</w:t>
            </w:r>
            <w:r w:rsidR="00D2771B">
              <w:rPr>
                <w:rFonts w:ascii="Arial" w:hAnsi="Arial" w:cs="Arial"/>
                <w:sz w:val="20"/>
                <w:szCs w:val="20"/>
              </w:rPr>
              <w:t>ed</w:t>
            </w:r>
            <w:r w:rsidRPr="00AA7D2E">
              <w:rPr>
                <w:rFonts w:ascii="Arial" w:hAnsi="Arial" w:cs="Arial"/>
                <w:sz w:val="20"/>
                <w:szCs w:val="20"/>
              </w:rPr>
              <w:t xml:space="preserve"> for the examiner’s review.  </w:t>
            </w:r>
            <w:r w:rsidRPr="00C014DF">
              <w:rPr>
                <w:rFonts w:ascii="Arial" w:hAnsi="Arial" w:cs="Arial"/>
                <w:sz w:val="20"/>
                <w:szCs w:val="20"/>
              </w:rPr>
              <w:t xml:space="preserve">M21-1 </w:t>
            </w:r>
            <w:r w:rsidRPr="009F7B49">
              <w:rPr>
                <w:rFonts w:ascii="Arial" w:hAnsi="Arial" w:cs="Arial"/>
                <w:sz w:val="20"/>
                <w:szCs w:val="20"/>
              </w:rPr>
              <w:t>III.iv.3.A.8.d.  Requirement to Identify Relevant Evidence for the Examiner’s Review</w:t>
            </w:r>
          </w:p>
          <w:p w14:paraId="7B994EFB" w14:textId="77777777" w:rsidR="0001606B" w:rsidRPr="009F7B49" w:rsidRDefault="0001606B" w:rsidP="0001606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77E1C7" w14:textId="61706A8E" w:rsidR="0001606B" w:rsidRPr="009F7B49" w:rsidRDefault="0001606B" w:rsidP="000160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F7B49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9F7B49">
              <w:rPr>
                <w:rFonts w:ascii="Arial" w:hAnsi="Arial" w:cs="Arial"/>
                <w:sz w:val="20"/>
                <w:szCs w:val="20"/>
              </w:rPr>
              <w:t xml:space="preserve">: You should have </w:t>
            </w:r>
            <w:r w:rsidRPr="007D12AA">
              <w:rPr>
                <w:rFonts w:ascii="Arial" w:hAnsi="Arial" w:cs="Arial"/>
                <w:sz w:val="20"/>
                <w:szCs w:val="20"/>
              </w:rPr>
              <w:t xml:space="preserve">identified the DD214 and Service treatment records as </w:t>
            </w:r>
            <w:r w:rsidRPr="009F7B49">
              <w:rPr>
                <w:rFonts w:ascii="Arial" w:hAnsi="Arial" w:cs="Arial"/>
                <w:sz w:val="20"/>
                <w:szCs w:val="20"/>
              </w:rPr>
              <w:t xml:space="preserve">the relevant evidence </w:t>
            </w:r>
            <w:r w:rsidR="00D2771B">
              <w:rPr>
                <w:rFonts w:ascii="Arial" w:hAnsi="Arial" w:cs="Arial"/>
                <w:sz w:val="20"/>
                <w:szCs w:val="20"/>
              </w:rPr>
              <w:t>that should be</w:t>
            </w:r>
            <w:r w:rsidRPr="009F7B49">
              <w:rPr>
                <w:rFonts w:ascii="Arial" w:hAnsi="Arial" w:cs="Arial"/>
                <w:sz w:val="20"/>
                <w:szCs w:val="20"/>
              </w:rPr>
              <w:t xml:space="preserve"> bookmark</w:t>
            </w:r>
            <w:r w:rsidR="00D2771B">
              <w:rPr>
                <w:rFonts w:ascii="Arial" w:hAnsi="Arial" w:cs="Arial"/>
                <w:sz w:val="20"/>
                <w:szCs w:val="20"/>
              </w:rPr>
              <w:t>ed</w:t>
            </w:r>
            <w:r w:rsidRPr="009F7B49">
              <w:rPr>
                <w:rFonts w:ascii="Arial" w:hAnsi="Arial" w:cs="Arial"/>
                <w:sz w:val="20"/>
                <w:szCs w:val="20"/>
              </w:rPr>
              <w:t xml:space="preserve"> for the examiner’s review.  </w:t>
            </w:r>
            <w:r>
              <w:rPr>
                <w:rFonts w:ascii="Arial" w:hAnsi="Arial" w:cs="Arial"/>
                <w:sz w:val="20"/>
                <w:szCs w:val="20"/>
              </w:rPr>
              <w:t xml:space="preserve">The DD214 will communicate the military occupational specialty. The STRs will show entrance, exit, and audio exams as well as treatment for conditions.  </w:t>
            </w:r>
            <w:r w:rsidRPr="009F7B49">
              <w:rPr>
                <w:rFonts w:ascii="Arial" w:hAnsi="Arial" w:cs="Arial"/>
                <w:sz w:val="20"/>
                <w:szCs w:val="20"/>
              </w:rPr>
              <w:t>M21-1 III.iv.3.A.8.d.  Requirement to Identify Relevant Evidence for the Examiner’s Review</w:t>
            </w:r>
          </w:p>
          <w:p w14:paraId="7ADC3B67" w14:textId="77777777" w:rsidR="0001606B" w:rsidRDefault="0001606B" w:rsidP="009355CF"/>
        </w:tc>
        <w:tc>
          <w:tcPr>
            <w:tcW w:w="7308" w:type="dxa"/>
          </w:tcPr>
          <w:p w14:paraId="048F90A6" w14:textId="77777777" w:rsidR="0001606B" w:rsidRDefault="0001606B" w:rsidP="0001606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F7B49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Correct bookmark(s) + 4 distractors</w:t>
            </w:r>
          </w:p>
          <w:p w14:paraId="6DDFD254" w14:textId="77777777" w:rsidR="0001606B" w:rsidRPr="00C4461C" w:rsidRDefault="0001606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55CF" w:rsidRPr="00237691" w14:paraId="211F3E2A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4C1FD2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140</w:t>
            </w:r>
          </w:p>
        </w:tc>
        <w:tc>
          <w:tcPr>
            <w:tcW w:w="7308" w:type="dxa"/>
            <w:shd w:val="clear" w:color="auto" w:fill="FFC000" w:themeFill="accent4"/>
          </w:tcPr>
          <w:p w14:paraId="3118D7E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34D75C3" w14:textId="77777777" w:rsidTr="00D143E9">
        <w:tc>
          <w:tcPr>
            <w:tcW w:w="7308" w:type="dxa"/>
          </w:tcPr>
          <w:p w14:paraId="46A0A028" w14:textId="77777777" w:rsidR="009355CF" w:rsidRPr="005D200E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200E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1B2D02A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28CAF47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15D7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exams did you order for this claim?</w:t>
            </w:r>
          </w:p>
          <w:p w14:paraId="6E3C393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6C8ED0" w14:textId="3D887E60" w:rsidR="009355CF" w:rsidRPr="00234698" w:rsidRDefault="00AA3E8E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DBQ </w:t>
            </w:r>
            <w:r w:rsidR="00AC5FEB" w:rsidRPr="0023469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General Medical </w:t>
            </w:r>
          </w:p>
          <w:p w14:paraId="3AAF7723" w14:textId="6FAEDEC4" w:rsidR="00C4461C" w:rsidRDefault="00AA3E8E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DBQ PSYCH </w:t>
            </w:r>
            <w:r w:rsidR="0040727D" w:rsidRPr="00234698">
              <w:rPr>
                <w:rFonts w:ascii="Arial" w:hAnsi="Arial" w:cs="Arial"/>
                <w:sz w:val="20"/>
                <w:szCs w:val="20"/>
                <w:highlight w:val="yellow"/>
              </w:rPr>
              <w:t>Mental Disorders</w:t>
            </w:r>
          </w:p>
          <w:p w14:paraId="7CE5610C" w14:textId="19F16B6E" w:rsidR="00DB4D3A" w:rsidRPr="00C15E13" w:rsidRDefault="00AA3E8E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E623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DBQ </w:t>
            </w:r>
            <w:r w:rsidR="00DB4D3A" w:rsidRPr="001E6231">
              <w:rPr>
                <w:rFonts w:ascii="Arial" w:hAnsi="Arial" w:cs="Arial"/>
                <w:sz w:val="20"/>
                <w:szCs w:val="20"/>
                <w:highlight w:val="yellow"/>
              </w:rPr>
              <w:t>AUDIO Hearing Loss &amp; Tinnitus</w:t>
            </w:r>
            <w:r w:rsidR="001E6231" w:rsidRPr="00C15E1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(hearing loss)</w:t>
            </w:r>
          </w:p>
          <w:p w14:paraId="5DB3103C" w14:textId="4FF90AF6" w:rsidR="001E6231" w:rsidRPr="00C15E13" w:rsidRDefault="001E6231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15E13">
              <w:rPr>
                <w:rFonts w:ascii="Arial" w:hAnsi="Arial" w:cs="Arial"/>
                <w:sz w:val="20"/>
                <w:szCs w:val="20"/>
                <w:highlight w:val="yellow"/>
              </w:rPr>
              <w:t>DBQ AUDIO Hearing Loss &amp; Tinnitus (tinnitus)</w:t>
            </w:r>
          </w:p>
          <w:p w14:paraId="35D0EAD3" w14:textId="77777777" w:rsidR="00234698" w:rsidRPr="00234698" w:rsidRDefault="00234698" w:rsidP="00234698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2ACD7E6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767EB9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4E8421E" w14:textId="3704D44E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Great job! The Veteran is entitled to</w:t>
            </w:r>
            <w:r w:rsidR="00C446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exams for all </w:t>
            </w:r>
            <w:r w:rsidR="00AA3E8E">
              <w:rPr>
                <w:rFonts w:ascii="Arial" w:hAnsi="Arial" w:cs="Arial"/>
                <w:sz w:val="20"/>
                <w:szCs w:val="20"/>
              </w:rPr>
              <w:t>contentions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 because he filed a claim within a year of discharge</w:t>
            </w:r>
            <w:r w:rsidR="002770BD">
              <w:rPr>
                <w:rFonts w:ascii="Arial" w:hAnsi="Arial" w:cs="Arial"/>
                <w:sz w:val="20"/>
                <w:szCs w:val="20"/>
              </w:rPr>
              <w:t xml:space="preserve"> and the STRs are of record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.  M21-1 I.1.C - </w:t>
            </w:r>
            <w:r w:rsidR="002770BD" w:rsidRPr="002770B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3D3D5A9B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C9C0C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7F47AC9" w14:textId="299FC550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925EDE" w:rsidRPr="00237691">
              <w:rPr>
                <w:rFonts w:ascii="Arial" w:hAnsi="Arial" w:cs="Arial"/>
                <w:sz w:val="20"/>
                <w:szCs w:val="20"/>
              </w:rPr>
              <w:t>The Veteran is entitled to</w:t>
            </w:r>
            <w:r w:rsidR="006C5432">
              <w:rPr>
                <w:rFonts w:ascii="Arial" w:hAnsi="Arial" w:cs="Arial"/>
                <w:sz w:val="20"/>
                <w:szCs w:val="20"/>
              </w:rPr>
              <w:t xml:space="preserve"> General Medical</w:t>
            </w:r>
            <w:r w:rsidR="00AA3E8E">
              <w:rPr>
                <w:rFonts w:ascii="Arial" w:hAnsi="Arial" w:cs="Arial"/>
                <w:sz w:val="20"/>
                <w:szCs w:val="20"/>
              </w:rPr>
              <w:t>, Audio and Mental Disorders exams</w:t>
            </w:r>
            <w:r w:rsidR="00925EDE">
              <w:rPr>
                <w:rFonts w:ascii="Arial" w:hAnsi="Arial" w:cs="Arial"/>
                <w:sz w:val="20"/>
                <w:szCs w:val="20"/>
              </w:rPr>
              <w:t xml:space="preserve"> because he filed a claim within a year of discharge</w:t>
            </w:r>
            <w:r w:rsidR="002770BD">
              <w:rPr>
                <w:rFonts w:ascii="Arial" w:hAnsi="Arial" w:cs="Arial"/>
                <w:sz w:val="20"/>
                <w:szCs w:val="20"/>
              </w:rPr>
              <w:t xml:space="preserve"> and the STRs are of record</w:t>
            </w:r>
            <w:r w:rsidR="00925EDE" w:rsidRPr="0023769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43A24" w:rsidRPr="00143A24">
              <w:rPr>
                <w:rFonts w:ascii="Arial" w:hAnsi="Arial" w:cs="Arial"/>
                <w:sz w:val="20"/>
                <w:szCs w:val="20"/>
              </w:rPr>
              <w:t xml:space="preserve">VSRs should not request </w:t>
            </w:r>
            <w:r w:rsidR="002770BD">
              <w:rPr>
                <w:rFonts w:ascii="Arial" w:hAnsi="Arial" w:cs="Arial"/>
                <w:sz w:val="20"/>
                <w:szCs w:val="20"/>
              </w:rPr>
              <w:t xml:space="preserve">the individual </w:t>
            </w:r>
            <w:r w:rsidR="00143A24" w:rsidRPr="00143A24">
              <w:rPr>
                <w:rFonts w:ascii="Arial" w:hAnsi="Arial" w:cs="Arial"/>
                <w:sz w:val="20"/>
                <w:szCs w:val="20"/>
              </w:rPr>
              <w:t>specialty examinations for each claimed disability when a general medical exam is warranted</w:t>
            </w:r>
            <w:r w:rsidR="00194811">
              <w:rPr>
                <w:rFonts w:ascii="Arial" w:hAnsi="Arial" w:cs="Arial"/>
                <w:sz w:val="20"/>
                <w:szCs w:val="20"/>
              </w:rPr>
              <w:t>.  A DBQ General Medical will examine the left knee and right shoulder condition and won’t require a medical opinion.  A DBQ PSYCH Mental Disorders will examine the depression and won’t require a medical opinion</w:t>
            </w:r>
            <w:r w:rsidR="00143A24" w:rsidRPr="00143A24">
              <w:rPr>
                <w:rFonts w:ascii="Arial" w:hAnsi="Arial" w:cs="Arial"/>
                <w:sz w:val="20"/>
                <w:szCs w:val="20"/>
              </w:rPr>
              <w:t>.</w:t>
            </w:r>
            <w:r w:rsidR="00194811">
              <w:rPr>
                <w:rFonts w:ascii="Arial" w:hAnsi="Arial" w:cs="Arial"/>
                <w:sz w:val="20"/>
                <w:szCs w:val="20"/>
              </w:rPr>
              <w:t xml:space="preserve">  A DBQ AUDIO Hearing Loss &amp; Tinnitus will examine both the hearing loss and tinnitus issues.</w:t>
            </w:r>
            <w:r w:rsidR="00143A24" w:rsidRPr="00143A24">
              <w:rPr>
                <w:rFonts w:ascii="Arial" w:hAnsi="Arial" w:cs="Arial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M21-1 I.1.C - </w:t>
            </w:r>
            <w:r w:rsidR="002770BD" w:rsidRPr="002770B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591766B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FD89EEF" w14:textId="77777777" w:rsidR="0011252B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4561D67" w14:textId="77777777" w:rsidR="0011252B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6B2C572" w14:textId="7B3C5765" w:rsidR="0011252B" w:rsidRPr="00B403F2" w:rsidRDefault="00B53724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For V12: </w:t>
            </w:r>
            <w:r w:rsidR="0011252B" w:rsidRPr="00B403F2">
              <w:rPr>
                <w:rFonts w:ascii="Arial" w:hAnsi="Arial" w:cs="Arial"/>
                <w:color w:val="FF0000"/>
                <w:sz w:val="20"/>
                <w:szCs w:val="20"/>
              </w:rPr>
              <w:t>Correct exam</w:t>
            </w:r>
            <w:r w:rsidR="00B403F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1252B" w:rsidRPr="00B403F2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B403F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11252B" w:rsidRPr="00B403F2">
              <w:rPr>
                <w:rFonts w:ascii="Arial" w:hAnsi="Arial" w:cs="Arial"/>
                <w:color w:val="FF0000"/>
                <w:sz w:val="20"/>
                <w:szCs w:val="20"/>
              </w:rPr>
              <w:t xml:space="preserve"> + 4 distractors</w:t>
            </w:r>
          </w:p>
        </w:tc>
      </w:tr>
      <w:tr w:rsidR="009355CF" w:rsidRPr="00237691" w14:paraId="76BAA87B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DABA16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150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1C5B543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084BF5D" w14:textId="77777777" w:rsidTr="00D143E9">
        <w:tc>
          <w:tcPr>
            <w:tcW w:w="7308" w:type="dxa"/>
          </w:tcPr>
          <w:p w14:paraId="7B8CD65A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650828E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05167A5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603392" w14:textId="5393E81B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Identify the appropriate type for each of these exams ordered for </w:t>
            </w:r>
            <w:r w:rsidR="00B417B8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B417B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17B8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417B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417B8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A74B5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01561E" w14:textId="2EC62E52" w:rsidR="009355CF" w:rsidRPr="002770BD" w:rsidRDefault="00FF669A" w:rsidP="009355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Hearing Loss</w:t>
            </w:r>
            <w:r w:rsidR="00C4461C" w:rsidRPr="002770B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065181C3" w14:textId="77777777" w:rsidR="009355CF" w:rsidRPr="008C4FB1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7FEBC68A" w14:textId="77777777" w:rsidR="00CD2689" w:rsidRPr="00AA231B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31B">
              <w:rPr>
                <w:rFonts w:ascii="Arial" w:hAnsi="Arial" w:cs="Arial"/>
                <w:sz w:val="20"/>
                <w:szCs w:val="20"/>
              </w:rPr>
              <w:t>Medical Opinion (MO) Direct Service Connection</w:t>
            </w:r>
          </w:p>
          <w:p w14:paraId="132C9EE3" w14:textId="77777777" w:rsidR="00CD2689" w:rsidRPr="008C4FB1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Secondary</w:t>
            </w:r>
          </w:p>
          <w:p w14:paraId="31D81C98" w14:textId="77777777" w:rsidR="00CD2689" w:rsidRPr="008C4FB1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Aggravation</w:t>
            </w:r>
          </w:p>
          <w:p w14:paraId="73FC9A89" w14:textId="358CD81E" w:rsidR="005F07CF" w:rsidRDefault="005F07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E5352">
              <w:rPr>
                <w:rFonts w:ascii="Arial" w:hAnsi="Arial" w:cs="Arial"/>
                <w:sz w:val="20"/>
                <w:szCs w:val="20"/>
                <w:highlight w:val="yellow"/>
              </w:rPr>
              <w:t>Audio Special Language based on MOS-Related Hazardous Noise Exposure</w:t>
            </w:r>
          </w:p>
          <w:p w14:paraId="4ACDBA8D" w14:textId="39830FA9" w:rsidR="00CD2689" w:rsidRPr="008C4FB1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E5352">
              <w:rPr>
                <w:rFonts w:ascii="Arial" w:hAnsi="Arial" w:cs="Arial"/>
                <w:sz w:val="20"/>
                <w:szCs w:val="20"/>
              </w:rPr>
              <w:t>No Medical Opinion (MO) required</w:t>
            </w:r>
          </w:p>
          <w:p w14:paraId="517A8A10" w14:textId="77777777" w:rsidR="00CD2689" w:rsidRPr="008C4FB1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 with IU Language</w:t>
            </w:r>
          </w:p>
          <w:p w14:paraId="650F75A8" w14:textId="77777777" w:rsidR="00DD7B65" w:rsidRPr="008C4FB1" w:rsidRDefault="00DD7B65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D2192D0" w14:textId="77777777" w:rsidR="00DD7B65" w:rsidRPr="002770BD" w:rsidRDefault="00FF669A" w:rsidP="00DD7B6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Tinnitus</w:t>
            </w:r>
            <w:r w:rsidR="00DD7B65"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2C09F4CE" w14:textId="77777777" w:rsidR="00DD7B65" w:rsidRPr="008C4FB1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15014201" w14:textId="77777777" w:rsidR="00DD7B65" w:rsidRPr="00AA231B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31B">
              <w:rPr>
                <w:rFonts w:ascii="Arial" w:hAnsi="Arial" w:cs="Arial"/>
                <w:sz w:val="20"/>
                <w:szCs w:val="20"/>
              </w:rPr>
              <w:t>Medical Opinion (MO) Direct Service Connection</w:t>
            </w:r>
          </w:p>
          <w:p w14:paraId="6C4DD88F" w14:textId="77777777" w:rsidR="00DD7B65" w:rsidRPr="008C4FB1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Secondary</w:t>
            </w:r>
          </w:p>
          <w:p w14:paraId="0179C8A2" w14:textId="27F05F1A" w:rsidR="00DD7B65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Aggravation</w:t>
            </w:r>
          </w:p>
          <w:p w14:paraId="4B7D2104" w14:textId="5AB5E69E" w:rsidR="005F07CF" w:rsidRPr="008C4FB1" w:rsidRDefault="005F07CF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E5352">
              <w:rPr>
                <w:highlight w:val="yellow"/>
              </w:rPr>
              <w:t>Audio Special Language based on MOS-Related Hazardous Noise Exposure</w:t>
            </w:r>
          </w:p>
          <w:p w14:paraId="3812AADF" w14:textId="77777777" w:rsidR="00DD7B65" w:rsidRPr="008C4FB1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E5352">
              <w:rPr>
                <w:rFonts w:ascii="Arial" w:hAnsi="Arial" w:cs="Arial"/>
                <w:sz w:val="20"/>
                <w:szCs w:val="20"/>
              </w:rPr>
              <w:t>No Medical Opinion (MO) required</w:t>
            </w:r>
          </w:p>
          <w:p w14:paraId="3F31F372" w14:textId="77777777" w:rsidR="00DD7B65" w:rsidRPr="008C4FB1" w:rsidRDefault="00DD7B65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 with IU Language</w:t>
            </w:r>
          </w:p>
          <w:p w14:paraId="7A5537D3" w14:textId="77777777" w:rsidR="00FF669A" w:rsidRPr="008C4FB1" w:rsidRDefault="00FF669A" w:rsidP="00DD7B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4B8A92" w14:textId="77777777" w:rsidR="00FF669A" w:rsidRPr="002770BD" w:rsidRDefault="00FF669A" w:rsidP="00FF669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Depression:</w:t>
            </w:r>
          </w:p>
          <w:p w14:paraId="170FD2B1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551286FF" w14:textId="77777777" w:rsidR="00FF669A" w:rsidRPr="00AA231B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31B">
              <w:rPr>
                <w:rFonts w:ascii="Arial" w:hAnsi="Arial" w:cs="Arial"/>
                <w:sz w:val="20"/>
                <w:szCs w:val="20"/>
              </w:rPr>
              <w:t>Medical Opinion (MO) Direct Service Connection</w:t>
            </w:r>
          </w:p>
          <w:p w14:paraId="42D1D567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Secondary</w:t>
            </w:r>
          </w:p>
          <w:p w14:paraId="06F4B86C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Aggravation</w:t>
            </w:r>
          </w:p>
          <w:p w14:paraId="7553BF34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  <w:highlight w:val="yellow"/>
              </w:rPr>
              <w:t>No Medical Opinion (MO) required</w:t>
            </w:r>
          </w:p>
          <w:p w14:paraId="28DB2208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 with IU Language</w:t>
            </w:r>
          </w:p>
          <w:p w14:paraId="79B5555C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C989D10" w14:textId="77777777" w:rsidR="00FF669A" w:rsidRPr="002770BD" w:rsidRDefault="00FF669A" w:rsidP="00FF669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Left Knee Condition:</w:t>
            </w:r>
          </w:p>
          <w:p w14:paraId="45CE455B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15478608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31B">
              <w:rPr>
                <w:rFonts w:ascii="Arial" w:hAnsi="Arial" w:cs="Arial"/>
                <w:sz w:val="20"/>
                <w:szCs w:val="20"/>
              </w:rPr>
              <w:t>Medical Opinion (MO) Direct Service Connection</w:t>
            </w:r>
          </w:p>
          <w:p w14:paraId="73EDAFCE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Secondary</w:t>
            </w:r>
          </w:p>
          <w:p w14:paraId="007E55F2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Medical Opinion (MO) Aggravation</w:t>
            </w:r>
          </w:p>
          <w:p w14:paraId="09B3CBCE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  <w:highlight w:val="yellow"/>
              </w:rPr>
              <w:t>No Medical Opinion (MO) required</w:t>
            </w:r>
          </w:p>
          <w:p w14:paraId="519E5BBA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4FB1">
              <w:rPr>
                <w:rFonts w:ascii="Arial" w:hAnsi="Arial" w:cs="Arial"/>
                <w:sz w:val="20"/>
                <w:szCs w:val="20"/>
              </w:rPr>
              <w:t>Increase with IU Language</w:t>
            </w:r>
          </w:p>
          <w:p w14:paraId="4331D542" w14:textId="77777777" w:rsidR="00FF669A" w:rsidRPr="008C4FB1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CF2FAC" w14:textId="77777777" w:rsidR="00FF669A" w:rsidRPr="002770BD" w:rsidRDefault="00FF669A" w:rsidP="00FF669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70B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Right Shoulder Condition:</w:t>
            </w:r>
          </w:p>
          <w:p w14:paraId="4C64CC80" w14:textId="77777777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52061D5F" w14:textId="77777777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F669A">
              <w:rPr>
                <w:rFonts w:ascii="Arial" w:hAnsi="Arial" w:cs="Arial"/>
                <w:sz w:val="20"/>
                <w:szCs w:val="20"/>
              </w:rPr>
              <w:t>Medical Opinion (MO) Direct Service Connection</w:t>
            </w:r>
          </w:p>
          <w:p w14:paraId="4FA19B4E" w14:textId="77777777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 Opinion (MO) Secondary</w:t>
            </w:r>
          </w:p>
          <w:p w14:paraId="05CFD85B" w14:textId="77777777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 Opinion (MO) Aggravation</w:t>
            </w:r>
          </w:p>
          <w:p w14:paraId="11ABC672" w14:textId="77777777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F669A">
              <w:rPr>
                <w:rFonts w:ascii="Arial" w:hAnsi="Arial" w:cs="Arial"/>
                <w:sz w:val="20"/>
                <w:szCs w:val="20"/>
                <w:highlight w:val="yellow"/>
              </w:rPr>
              <w:t>No Medical Opinion (MO) required</w:t>
            </w:r>
          </w:p>
          <w:p w14:paraId="2A9C7661" w14:textId="789E8372" w:rsidR="00FF669A" w:rsidRDefault="00FF669A" w:rsidP="00FF66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 with IU Language</w:t>
            </w:r>
          </w:p>
          <w:p w14:paraId="09D572F2" w14:textId="77777777" w:rsidR="00CD2689" w:rsidRPr="00CC2FE5" w:rsidRDefault="00CD268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CA771F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CB4E6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88C4239" w14:textId="7036ADBD" w:rsidR="009355CF" w:rsidRPr="00B417B8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B442E5" w:rsidRPr="00B417B8">
              <w:rPr>
                <w:rFonts w:ascii="Arial" w:hAnsi="Arial" w:cs="Arial"/>
                <w:sz w:val="20"/>
                <w:szCs w:val="20"/>
              </w:rPr>
              <w:t xml:space="preserve">The Veteran submitted </w:t>
            </w:r>
            <w:r w:rsidR="00143A24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143A24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143A24">
              <w:rPr>
                <w:rFonts w:ascii="Arial" w:hAnsi="Arial" w:cs="Arial"/>
                <w:sz w:val="20"/>
                <w:szCs w:val="23"/>
              </w:rPr>
              <w:t xml:space="preserve"> */</w:t>
            </w:r>
            <w:r w:rsidR="00143A24" w:rsidRPr="00B80490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B442E5" w:rsidRPr="00B417B8">
              <w:rPr>
                <w:rFonts w:ascii="Arial" w:hAnsi="Arial" w:cs="Arial"/>
                <w:sz w:val="20"/>
                <w:szCs w:val="20"/>
              </w:rPr>
              <w:t>claim within one year of discharge, so no medical opinion</w:t>
            </w:r>
            <w:r w:rsidR="005B4E1F">
              <w:rPr>
                <w:rFonts w:ascii="Arial" w:hAnsi="Arial" w:cs="Arial"/>
                <w:sz w:val="20"/>
                <w:szCs w:val="20"/>
              </w:rPr>
              <w:t>s are</w:t>
            </w:r>
            <w:r w:rsidR="00B442E5" w:rsidRPr="00B417B8">
              <w:rPr>
                <w:rFonts w:ascii="Arial" w:hAnsi="Arial" w:cs="Arial"/>
                <w:sz w:val="20"/>
                <w:szCs w:val="20"/>
              </w:rPr>
              <w:t xml:space="preserve"> required</w:t>
            </w:r>
            <w:r w:rsidR="000561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4E1F">
              <w:rPr>
                <w:rFonts w:ascii="Arial" w:hAnsi="Arial" w:cs="Arial"/>
                <w:sz w:val="20"/>
                <w:szCs w:val="20"/>
              </w:rPr>
              <w:t>for</w:t>
            </w:r>
            <w:r w:rsidR="000561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the conditions examined </w:t>
            </w:r>
            <w:r w:rsidR="005B4E1F">
              <w:rPr>
                <w:rFonts w:ascii="Arial" w:hAnsi="Arial" w:cs="Arial"/>
                <w:sz w:val="20"/>
                <w:szCs w:val="20"/>
              </w:rPr>
              <w:t>by the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61C6"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833B1B">
              <w:rPr>
                <w:rFonts w:ascii="Arial" w:hAnsi="Arial" w:cs="Arial"/>
                <w:sz w:val="20"/>
                <w:szCs w:val="20"/>
              </w:rPr>
              <w:t>Medical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307E01">
              <w:rPr>
                <w:rFonts w:ascii="Arial" w:hAnsi="Arial" w:cs="Arial"/>
                <w:sz w:val="20"/>
                <w:szCs w:val="20"/>
              </w:rPr>
              <w:t xml:space="preserve"> mental disorders </w:t>
            </w:r>
            <w:r w:rsidR="000561C6">
              <w:rPr>
                <w:rFonts w:ascii="Arial" w:hAnsi="Arial" w:cs="Arial"/>
                <w:sz w:val="20"/>
                <w:szCs w:val="20"/>
              </w:rPr>
              <w:t>exam</w:t>
            </w:r>
            <w:r w:rsidR="006D1BC6">
              <w:rPr>
                <w:rFonts w:ascii="Arial" w:hAnsi="Arial" w:cs="Arial"/>
                <w:sz w:val="20"/>
                <w:szCs w:val="20"/>
              </w:rPr>
              <w:t>s</w:t>
            </w:r>
            <w:r w:rsidR="00143A24">
              <w:rPr>
                <w:rFonts w:ascii="Arial" w:hAnsi="Arial" w:cs="Arial"/>
                <w:sz w:val="20"/>
                <w:szCs w:val="20"/>
              </w:rPr>
              <w:t>.</w:t>
            </w:r>
            <w:r w:rsidR="00C52E39" w:rsidRPr="00B417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Selecting Audio Special Language based on MOS-Related Hazardous Noise Exposure is appropriate and will provide in-service noise exposure information.  </w:t>
            </w:r>
            <w:r w:rsidRPr="00B417B8">
              <w:rPr>
                <w:rFonts w:ascii="Arial" w:hAnsi="Arial" w:cs="Arial"/>
                <w:sz w:val="20"/>
                <w:szCs w:val="20"/>
              </w:rPr>
              <w:t>M21-1 III.iv.3.A - Examination Requests Overview</w:t>
            </w:r>
          </w:p>
          <w:p w14:paraId="37D57F5E" w14:textId="77777777" w:rsidR="009355CF" w:rsidRPr="00B417B8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483F9F7" w14:textId="77777777" w:rsidR="009355CF" w:rsidRPr="00B417B8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417B8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B417B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61930C7" w14:textId="6F5610BE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B417B8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C52E39" w:rsidRPr="00143A24">
              <w:rPr>
                <w:rFonts w:ascii="Arial" w:hAnsi="Arial" w:cs="Arial"/>
                <w:sz w:val="20"/>
                <w:szCs w:val="20"/>
              </w:rPr>
              <w:t>The Veteran submit</w:t>
            </w:r>
            <w:r w:rsidR="00B417B8" w:rsidRPr="00143A24">
              <w:rPr>
                <w:rFonts w:ascii="Arial" w:hAnsi="Arial" w:cs="Arial"/>
                <w:sz w:val="20"/>
                <w:szCs w:val="20"/>
              </w:rPr>
              <w:t>ted</w:t>
            </w:r>
            <w:r w:rsidR="00C52E39" w:rsidRPr="00143A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3A24">
              <w:rPr>
                <w:rFonts w:ascii="Arial" w:hAnsi="Arial" w:cs="Arial"/>
                <w:sz w:val="20"/>
                <w:szCs w:val="23"/>
              </w:rPr>
              <w:t xml:space="preserve">/* </w:t>
            </w:r>
            <w:proofErr w:type="spellStart"/>
            <w:r w:rsidR="00143A24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143A24">
              <w:rPr>
                <w:rFonts w:ascii="Arial" w:hAnsi="Arial" w:cs="Arial"/>
                <w:sz w:val="20"/>
                <w:szCs w:val="23"/>
              </w:rPr>
              <w:t xml:space="preserve"> */</w:t>
            </w:r>
            <w:r w:rsidR="00143A24" w:rsidRPr="00B80490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C52E39" w:rsidRPr="00143A24">
              <w:rPr>
                <w:rFonts w:ascii="Arial" w:hAnsi="Arial" w:cs="Arial"/>
                <w:sz w:val="20"/>
                <w:szCs w:val="20"/>
              </w:rPr>
              <w:t>claim within one year of discharge</w:t>
            </w:r>
            <w:r w:rsidR="00143A2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417B8" w:rsidRPr="00143A24">
              <w:rPr>
                <w:rFonts w:ascii="Arial" w:hAnsi="Arial" w:cs="Arial"/>
                <w:sz w:val="20"/>
                <w:szCs w:val="20"/>
              </w:rPr>
              <w:t xml:space="preserve">so no medical opinion is </w:t>
            </w:r>
            <w:r w:rsidR="006D1BC6" w:rsidRPr="00B417B8">
              <w:rPr>
                <w:rFonts w:ascii="Arial" w:hAnsi="Arial" w:cs="Arial"/>
                <w:sz w:val="20"/>
                <w:szCs w:val="20"/>
              </w:rPr>
              <w:t>required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 with the conditions examined with General Medical and mental disorders exams.</w:t>
            </w:r>
            <w:r w:rsidR="006D1BC6" w:rsidRPr="00B417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1BC6">
              <w:rPr>
                <w:rFonts w:ascii="Arial" w:hAnsi="Arial" w:cs="Arial"/>
                <w:sz w:val="20"/>
                <w:szCs w:val="20"/>
              </w:rPr>
              <w:t xml:space="preserve">Selecting Audio Special Language based on MOS-Related Hazardous Noise Exposure is appropriate and will provide in-service noise exposure information.  </w:t>
            </w:r>
            <w:r w:rsidRPr="00B417B8">
              <w:rPr>
                <w:rFonts w:ascii="Arial" w:hAnsi="Arial" w:cs="Arial"/>
                <w:sz w:val="20"/>
                <w:szCs w:val="20"/>
              </w:rPr>
              <w:t>M21-1 III.iv.3.A - Examination Requests Overview</w:t>
            </w:r>
          </w:p>
          <w:p w14:paraId="2F71170A" w14:textId="77777777" w:rsidR="00B403F2" w:rsidRPr="00237691" w:rsidRDefault="00B403F2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4129D00" w14:textId="77777777" w:rsidR="008E167C" w:rsidRDefault="008E167C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091E0A7B" w14:textId="65FB28FA" w:rsidR="008E167C" w:rsidRPr="00B403F2" w:rsidRDefault="008E167C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38BC0B6D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FAE32D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155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38E15D1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2840039" w14:textId="77777777" w:rsidTr="00D143E9">
        <w:tc>
          <w:tcPr>
            <w:tcW w:w="7308" w:type="dxa"/>
          </w:tcPr>
          <w:p w14:paraId="210F1B8F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5BA0F0F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4848765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F1B0B1" w14:textId="4345B3E4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  <w:r w:rsidR="002920D7">
              <w:rPr>
                <w:rFonts w:ascii="Arial" w:hAnsi="Arial" w:cs="Arial"/>
                <w:sz w:val="20"/>
                <w:szCs w:val="20"/>
              </w:rPr>
              <w:t xml:space="preserve"> Select all that apply.</w:t>
            </w:r>
          </w:p>
          <w:p w14:paraId="3914472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FA5645" w14:textId="77777777" w:rsidR="009355CF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21-4142/21-4142a</w:t>
            </w:r>
          </w:p>
          <w:p w14:paraId="73CC6A42" w14:textId="77777777" w:rsidR="00211951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- left knee condition</w:t>
            </w:r>
          </w:p>
          <w:p w14:paraId="041553FA" w14:textId="77777777" w:rsidR="00211951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- right shoulder condition</w:t>
            </w:r>
          </w:p>
          <w:p w14:paraId="414343CF" w14:textId="77777777" w:rsidR="00211951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- depression</w:t>
            </w:r>
          </w:p>
          <w:p w14:paraId="4C8D398F" w14:textId="7465A347" w:rsidR="00211951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–</w:t>
            </w:r>
            <w:r w:rsidR="00925ED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hearing loss</w:t>
            </w:r>
          </w:p>
          <w:p w14:paraId="60E6093A" w14:textId="05F2763D" w:rsidR="00211951" w:rsidRDefault="00211951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– tinnitus</w:t>
            </w:r>
          </w:p>
          <w:p w14:paraId="41AEB915" w14:textId="6AB672F9" w:rsidR="00925EDE" w:rsidRDefault="00925EDE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Exam Request - Processing</w:t>
            </w:r>
          </w:p>
          <w:p w14:paraId="73CD205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5FC1E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79E1887" w14:textId="5535D99D" w:rsidR="009355CF" w:rsidRPr="006C70ED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 xml:space="preserve">Great job! Tracked items are required for all pending development. </w:t>
            </w:r>
            <w:r w:rsidR="00CD2689" w:rsidRPr="006C70ED">
              <w:rPr>
                <w:rFonts w:ascii="Arial" w:hAnsi="Arial" w:cs="Arial"/>
                <w:sz w:val="20"/>
                <w:szCs w:val="20"/>
              </w:rPr>
              <w:t xml:space="preserve">The tracked items for this case </w:t>
            </w:r>
            <w:r w:rsidR="006C70ED" w:rsidRPr="006C70ED">
              <w:rPr>
                <w:rFonts w:ascii="Arial" w:hAnsi="Arial" w:cs="Arial"/>
                <w:sz w:val="20"/>
                <w:szCs w:val="20"/>
              </w:rPr>
              <w:t>will control the development for the VA Forms 21-4142/4142a and the exams</w:t>
            </w:r>
            <w:r w:rsidRPr="006C70ED">
              <w:rPr>
                <w:rFonts w:ascii="Arial" w:hAnsi="Arial" w:cs="Arial"/>
                <w:sz w:val="20"/>
                <w:szCs w:val="20"/>
              </w:rPr>
              <w:t>.  M21-1 III.iii.1.F - Record Maintenance During the Development Process</w:t>
            </w:r>
          </w:p>
          <w:p w14:paraId="471FBE92" w14:textId="77777777" w:rsidR="009355CF" w:rsidRPr="006C70ED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DEC47A" w14:textId="77777777" w:rsidR="009355CF" w:rsidRPr="006C70ED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C70E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0D0A02" w14:textId="77777777" w:rsidR="009C07EF" w:rsidRPr="006C70ED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</w:rPr>
              <w:t xml:space="preserve">Sorry, that is not correct. Tracked items are required for all pending development. </w:t>
            </w:r>
            <w:r w:rsidR="00211951" w:rsidRPr="006C70ED">
              <w:rPr>
                <w:rFonts w:ascii="Arial" w:hAnsi="Arial" w:cs="Arial"/>
                <w:sz w:val="20"/>
                <w:szCs w:val="20"/>
              </w:rPr>
              <w:t>The tracked items for this case are</w:t>
            </w:r>
            <w:r w:rsidR="009C07EF" w:rsidRPr="006C70E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9C7AD0" w14:textId="77777777" w:rsidR="009C07EF" w:rsidRPr="006C70ED" w:rsidRDefault="009C07E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206530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21-4142/21-4142a</w:t>
            </w:r>
          </w:p>
          <w:p w14:paraId="48D6C44B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Exam Request - left knee condition</w:t>
            </w:r>
          </w:p>
          <w:p w14:paraId="723553C6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Exam Request - right shoulder condition</w:t>
            </w:r>
          </w:p>
          <w:p w14:paraId="02DBCDAB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Exam Request - depression</w:t>
            </w:r>
          </w:p>
          <w:p w14:paraId="456DBA9D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lastRenderedPageBreak/>
              <w:t>Exam Request – hearing loss</w:t>
            </w:r>
          </w:p>
          <w:p w14:paraId="1D9CFA4C" w14:textId="77777777" w:rsidR="009C07EF" w:rsidRPr="006C70ED" w:rsidRDefault="009C07EF" w:rsidP="009C07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Exam Request – tinnitus</w:t>
            </w:r>
          </w:p>
          <w:p w14:paraId="30A93443" w14:textId="77777777" w:rsidR="009C07EF" w:rsidRPr="006C70ED" w:rsidRDefault="009C07E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70ED">
              <w:rPr>
                <w:rFonts w:ascii="Arial" w:hAnsi="Arial" w:cs="Arial"/>
                <w:sz w:val="20"/>
                <w:szCs w:val="20"/>
              </w:rPr>
              <w:t>Exam Request - Processing</w:t>
            </w:r>
            <w:r w:rsidR="00211951" w:rsidRPr="006C70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55CF" w:rsidRPr="006C70ED">
              <w:rPr>
                <w:rFonts w:ascii="Arial" w:hAnsi="Arial" w:cs="Arial"/>
                <w:sz w:val="20"/>
              </w:rPr>
              <w:t xml:space="preserve">  </w:t>
            </w:r>
          </w:p>
          <w:p w14:paraId="428BF4A1" w14:textId="77777777" w:rsidR="009C07EF" w:rsidRPr="009C07EF" w:rsidRDefault="009C07EF" w:rsidP="009C07EF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109731A0" w14:textId="77777777" w:rsidR="009C07EF" w:rsidRPr="009C07EF" w:rsidRDefault="009C07EF" w:rsidP="009C07EF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28244334" w14:textId="0E3489CD" w:rsidR="009355CF" w:rsidRPr="009C07EF" w:rsidRDefault="009355CF" w:rsidP="009C07E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C07EF">
              <w:rPr>
                <w:rFonts w:ascii="Arial" w:hAnsi="Arial" w:cs="Arial"/>
                <w:sz w:val="20"/>
              </w:rPr>
              <w:t>M21-1 III.iii.1.F - Record Maintenance During the Development Process</w:t>
            </w:r>
          </w:p>
          <w:p w14:paraId="1232F54A" w14:textId="77777777" w:rsidR="00CD2689" w:rsidRPr="00CC2FE5" w:rsidRDefault="00CD2689" w:rsidP="009355CF">
            <w:pPr>
              <w:rPr>
                <w:rFonts w:ascii="Arial" w:hAnsi="Arial" w:cs="Arial"/>
              </w:rPr>
            </w:pPr>
          </w:p>
        </w:tc>
        <w:tc>
          <w:tcPr>
            <w:tcW w:w="7308" w:type="dxa"/>
          </w:tcPr>
          <w:p w14:paraId="2F92AF1A" w14:textId="77777777" w:rsidR="009355C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9544CD1" w14:textId="77777777" w:rsidR="0011252B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3B5A2" w14:textId="77777777" w:rsidR="0011252B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2BDB2B" w14:textId="7AD704F1" w:rsidR="0011252B" w:rsidRPr="00237691" w:rsidRDefault="000561C6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For V12: </w:t>
            </w:r>
            <w:r w:rsidR="0011252B" w:rsidRPr="0011252B">
              <w:rPr>
                <w:rFonts w:ascii="Arial" w:hAnsi="Arial" w:cs="Arial"/>
                <w:color w:val="FF0000"/>
                <w:sz w:val="20"/>
                <w:szCs w:val="20"/>
              </w:rPr>
              <w:t>Correct answer</w:t>
            </w:r>
            <w:r w:rsidR="00CD2689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1252B" w:rsidRPr="0011252B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CD268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11252B" w:rsidRPr="0011252B">
              <w:rPr>
                <w:rFonts w:ascii="Arial" w:hAnsi="Arial" w:cs="Arial"/>
                <w:color w:val="FF0000"/>
                <w:sz w:val="20"/>
                <w:szCs w:val="20"/>
              </w:rPr>
              <w:t xml:space="preserve"> + 4 distractors</w:t>
            </w:r>
          </w:p>
        </w:tc>
      </w:tr>
      <w:tr w:rsidR="009355CF" w:rsidRPr="00237691" w14:paraId="0AEC961A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2D09715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160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5E4EAA6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03BE4DBE" w14:textId="77777777" w:rsidTr="00D143E9">
        <w:tc>
          <w:tcPr>
            <w:tcW w:w="7308" w:type="dxa"/>
          </w:tcPr>
          <w:p w14:paraId="31472502" w14:textId="77777777" w:rsidR="009355CF" w:rsidRPr="00CC2FE5" w:rsidRDefault="006A0F48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9355CF" w:rsidRPr="00CC2FE5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1163951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345B8B9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07F45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correct VBMS note for the status of examinations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73522B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829FE6" w14:textId="77777777" w:rsidR="009355CF" w:rsidRPr="00D510F1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10F1">
              <w:rPr>
                <w:rFonts w:ascii="Arial" w:hAnsi="Arial" w:cs="Arial"/>
                <w:sz w:val="20"/>
                <w:szCs w:val="20"/>
                <w:highlight w:val="yellow"/>
              </w:rPr>
              <w:t>Exam review - complete for all issues. Detailed explanation of actions taken</w:t>
            </w:r>
            <w:r w:rsidR="0011252B" w:rsidRPr="00D510F1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14:paraId="1A3D2255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  <w:r w:rsidR="0011252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5AE04F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not yet performed</w:t>
            </w:r>
            <w:r w:rsidR="0011252B">
              <w:rPr>
                <w:rFonts w:ascii="Arial" w:hAnsi="Arial" w:cs="Arial"/>
                <w:sz w:val="20"/>
                <w:szCs w:val="20"/>
              </w:rPr>
              <w:t>.</w:t>
            </w:r>
            <w:r w:rsidRPr="00CC2FE5">
              <w:rPr>
                <w:rFonts w:ascii="Arial" w:hAnsi="Arial" w:cs="Arial"/>
                <w:sz w:val="20"/>
                <w:szCs w:val="20"/>
              </w:rPr>
              <w:t xml:space="preserve"> Detailed explanation as to why the exam has yet to be performed</w:t>
            </w:r>
          </w:p>
          <w:p w14:paraId="575C10D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ECF4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76312CA" w14:textId="72607C21" w:rsidR="009355CF" w:rsidRPr="00E2157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examination </w:t>
            </w:r>
            <w:r w:rsidRPr="00E21574">
              <w:rPr>
                <w:rFonts w:ascii="Arial" w:hAnsi="Arial" w:cs="Arial"/>
                <w:sz w:val="20"/>
                <w:szCs w:val="20"/>
              </w:rPr>
              <w:t xml:space="preserve">review is </w:t>
            </w:r>
            <w:r w:rsidR="00D510F1" w:rsidRPr="00E21574">
              <w:rPr>
                <w:rFonts w:ascii="Arial" w:hAnsi="Arial" w:cs="Arial"/>
                <w:sz w:val="20"/>
                <w:szCs w:val="20"/>
              </w:rPr>
              <w:t>complete</w:t>
            </w:r>
            <w:r w:rsidR="00307E01" w:rsidRPr="00E2157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07E01" w:rsidRPr="00E21574">
              <w:rPr>
                <w:rFonts w:ascii="Arial" w:hAnsi="Arial" w:cs="Arial"/>
                <w:sz w:val="20"/>
                <w:szCs w:val="20"/>
              </w:rPr>
              <w:t>due to General Medical, Audio and Mental Disorders exams being requested.</w:t>
            </w:r>
            <w:r w:rsidRPr="00E215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7E01" w:rsidRPr="00E21574">
              <w:rPr>
                <w:rFonts w:ascii="Arial" w:hAnsi="Arial" w:cs="Arial"/>
                <w:sz w:val="20"/>
                <w:szCs w:val="20"/>
              </w:rPr>
              <w:t>A VBMS note should include a detailed explanation of actions taken along with beginning with "Exam Review".</w:t>
            </w:r>
            <w:r w:rsidRPr="00E21574">
              <w:rPr>
                <w:rFonts w:ascii="Arial" w:hAnsi="Arial" w:cs="Arial"/>
                <w:sz w:val="20"/>
                <w:szCs w:val="20"/>
              </w:rPr>
              <w:t xml:space="preserve"> M21-1 I.1.C - </w:t>
            </w:r>
            <w:r w:rsidR="009C260D" w:rsidRPr="009C260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1ED49F1C" w14:textId="77777777" w:rsidR="009355CF" w:rsidRPr="00E2157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DE8C9D7" w14:textId="77777777" w:rsidR="009355CF" w:rsidRPr="00E21574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2157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E2157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9420AF" w14:textId="7A8700F6" w:rsidR="009355CF" w:rsidRPr="00E21574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E21574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307E01" w:rsidRPr="00E21574">
              <w:rPr>
                <w:rFonts w:ascii="Arial" w:hAnsi="Arial" w:cs="Arial"/>
                <w:sz w:val="20"/>
                <w:szCs w:val="20"/>
              </w:rPr>
              <w:t>The examination review is complete due to General Medical, Audio and Mental Disorders exams being requested. A VBMS note should include a detailed explanation of actions taken along with beginning with "Exam Review".</w:t>
            </w:r>
            <w:r w:rsidRPr="00E21574">
              <w:rPr>
                <w:rFonts w:ascii="Arial" w:hAnsi="Arial" w:cs="Arial"/>
                <w:sz w:val="20"/>
                <w:szCs w:val="20"/>
              </w:rPr>
              <w:t xml:space="preserve">  M21-1 I.1.C - </w:t>
            </w:r>
            <w:r w:rsidR="009C260D" w:rsidRPr="009C260D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3BB6C2C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3BEA49F" w14:textId="0DEA44A3" w:rsidR="0011252B" w:rsidRPr="00237691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C5D9474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36B92DA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170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7919C31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B5FA386" w14:textId="77777777" w:rsidTr="00D143E9">
        <w:tc>
          <w:tcPr>
            <w:tcW w:w="7308" w:type="dxa"/>
          </w:tcPr>
          <w:p w14:paraId="5D151D5A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0E13DF3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2B67DCF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948CE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3FED607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9A8F13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146F7737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133D2C02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2CCE16F4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79535A64" w14:textId="77777777" w:rsidR="009355CF" w:rsidRPr="00274016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74016">
              <w:rPr>
                <w:rFonts w:ascii="Arial" w:hAnsi="Arial" w:cs="Arial"/>
                <w:sz w:val="20"/>
                <w:szCs w:val="20"/>
                <w:highlight w:val="yellow"/>
              </w:rPr>
              <w:t>Open</w:t>
            </w:r>
          </w:p>
          <w:p w14:paraId="0DBFA0A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83A12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3CA379F" w14:textId="79D3F1ED" w:rsidR="009355CF" w:rsidRPr="00E2157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21574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70586B" w:rsidRPr="00E21574">
              <w:rPr>
                <w:rFonts w:ascii="Arial" w:hAnsi="Arial" w:cs="Arial"/>
                <w:sz w:val="20"/>
                <w:szCs w:val="20"/>
              </w:rPr>
              <w:t>The current status of this claim is</w:t>
            </w:r>
            <w:r w:rsidR="00274016" w:rsidRPr="00E215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20D7">
              <w:rPr>
                <w:rFonts w:ascii="Arial" w:hAnsi="Arial" w:cs="Arial"/>
                <w:sz w:val="20"/>
                <w:szCs w:val="20"/>
              </w:rPr>
              <w:t>O</w:t>
            </w:r>
            <w:r w:rsidR="00274016" w:rsidRPr="00E21574">
              <w:rPr>
                <w:rFonts w:ascii="Arial" w:hAnsi="Arial" w:cs="Arial"/>
                <w:sz w:val="20"/>
                <w:szCs w:val="20"/>
              </w:rPr>
              <w:t>pen</w:t>
            </w:r>
            <w:r w:rsidR="009B0396" w:rsidRPr="00E215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4016" w:rsidRPr="00E21574">
              <w:rPr>
                <w:rFonts w:ascii="Arial" w:hAnsi="Arial" w:cs="Arial"/>
                <w:sz w:val="20"/>
                <w:szCs w:val="20"/>
              </w:rPr>
              <w:t xml:space="preserve">because </w:t>
            </w:r>
            <w:r w:rsidR="008648E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74016" w:rsidRPr="00E21574">
              <w:rPr>
                <w:rFonts w:ascii="Arial" w:hAnsi="Arial" w:cs="Arial"/>
                <w:sz w:val="20"/>
                <w:szCs w:val="20"/>
              </w:rPr>
              <w:t>exams and private treatment records request</w:t>
            </w:r>
            <w:r w:rsidR="00E21574" w:rsidRPr="00E21574">
              <w:rPr>
                <w:rFonts w:ascii="Arial" w:hAnsi="Arial" w:cs="Arial"/>
                <w:sz w:val="20"/>
                <w:szCs w:val="20"/>
              </w:rPr>
              <w:t xml:space="preserve"> are still pending</w:t>
            </w:r>
            <w:r w:rsidRPr="00E21574">
              <w:rPr>
                <w:rFonts w:ascii="Arial" w:hAnsi="Arial" w:cs="Arial"/>
                <w:sz w:val="20"/>
                <w:szCs w:val="20"/>
              </w:rPr>
              <w:t>.  </w:t>
            </w:r>
            <w:r w:rsidR="00397A70" w:rsidRPr="00E21574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and </w:t>
            </w:r>
            <w:r w:rsidRPr="00E21574">
              <w:rPr>
                <w:rFonts w:ascii="Arial" w:hAnsi="Arial" w:cs="Arial"/>
                <w:sz w:val="20"/>
                <w:szCs w:val="20"/>
              </w:rPr>
              <w:t>M21-1 III.iii.1.F - Record Maintenance During the Development Process</w:t>
            </w:r>
          </w:p>
          <w:p w14:paraId="0FC4C287" w14:textId="77777777" w:rsidR="009355CF" w:rsidRPr="00E21574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6780E0" w14:textId="77777777" w:rsidR="009355CF" w:rsidRPr="00E21574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2157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E2157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C7BDF5" w14:textId="3E36C510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E21574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CD2689" w:rsidRPr="00E21574">
              <w:rPr>
                <w:rFonts w:ascii="Arial" w:hAnsi="Arial" w:cs="Arial"/>
                <w:sz w:val="20"/>
                <w:szCs w:val="20"/>
              </w:rPr>
              <w:t xml:space="preserve">The current status of this claim is </w:t>
            </w:r>
            <w:r w:rsidR="00E21574" w:rsidRPr="00E21574">
              <w:rPr>
                <w:rFonts w:ascii="Arial" w:hAnsi="Arial" w:cs="Arial"/>
                <w:sz w:val="20"/>
                <w:szCs w:val="20"/>
              </w:rPr>
              <w:t xml:space="preserve">open because </w:t>
            </w:r>
            <w:r w:rsidR="008648E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21574" w:rsidRPr="00E21574">
              <w:rPr>
                <w:rFonts w:ascii="Arial" w:hAnsi="Arial" w:cs="Arial"/>
                <w:sz w:val="20"/>
                <w:szCs w:val="20"/>
              </w:rPr>
              <w:t>exams and private treatment records request are still pending</w:t>
            </w:r>
            <w:r w:rsidR="00274016" w:rsidRPr="00E21574">
              <w:rPr>
                <w:rFonts w:ascii="Arial" w:hAnsi="Arial" w:cs="Arial"/>
                <w:sz w:val="20"/>
                <w:szCs w:val="20"/>
              </w:rPr>
              <w:t>.</w:t>
            </w:r>
            <w:r w:rsidR="00A15739" w:rsidRPr="00E215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7A70" w:rsidRPr="00E21574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and </w:t>
            </w:r>
            <w:r w:rsidRPr="00E21574">
              <w:rPr>
                <w:rFonts w:ascii="Arial" w:hAnsi="Arial" w:cs="Arial"/>
                <w:sz w:val="20"/>
                <w:szCs w:val="20"/>
              </w:rPr>
              <w:t>M21-1 III.iii.1.F - Record Maintenance During the Development Process</w:t>
            </w:r>
          </w:p>
          <w:p w14:paraId="6CCF3CC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D8FA953" w14:textId="6B7665FE" w:rsidR="008E167C" w:rsidRPr="00237691" w:rsidRDefault="008E167C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E167C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.</w:t>
            </w:r>
          </w:p>
        </w:tc>
      </w:tr>
      <w:tr w:rsidR="009355CF" w:rsidRPr="00237691" w14:paraId="2A830769" w14:textId="77777777" w:rsidTr="00970BB9">
        <w:trPr>
          <w:trHeight w:val="288"/>
        </w:trPr>
        <w:tc>
          <w:tcPr>
            <w:tcW w:w="7308" w:type="dxa"/>
            <w:shd w:val="clear" w:color="auto" w:fill="92D050"/>
          </w:tcPr>
          <w:p w14:paraId="1F114BB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75932F1B" w14:textId="77777777" w:rsidR="009355CF" w:rsidRPr="00237691" w:rsidRDefault="009355CF" w:rsidP="009355CF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7FC0107F" w14:textId="77777777" w:rsidR="0042567A" w:rsidRPr="00237691" w:rsidRDefault="0042567A" w:rsidP="0011252B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422"/>
    <w:multiLevelType w:val="hybridMultilevel"/>
    <w:tmpl w:val="A580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B98"/>
    <w:multiLevelType w:val="hybridMultilevel"/>
    <w:tmpl w:val="942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85D"/>
    <w:multiLevelType w:val="hybridMultilevel"/>
    <w:tmpl w:val="81203200"/>
    <w:lvl w:ilvl="0" w:tplc="9514C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0414"/>
    <w:multiLevelType w:val="hybridMultilevel"/>
    <w:tmpl w:val="292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25109"/>
    <w:multiLevelType w:val="hybridMultilevel"/>
    <w:tmpl w:val="E2A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C67E7"/>
    <w:multiLevelType w:val="hybridMultilevel"/>
    <w:tmpl w:val="CAF6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66E4"/>
    <w:multiLevelType w:val="hybridMultilevel"/>
    <w:tmpl w:val="FE08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F2665"/>
    <w:multiLevelType w:val="hybridMultilevel"/>
    <w:tmpl w:val="728A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E635B"/>
    <w:multiLevelType w:val="hybridMultilevel"/>
    <w:tmpl w:val="B4B2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A6A76"/>
    <w:multiLevelType w:val="hybridMultilevel"/>
    <w:tmpl w:val="0C68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D3501"/>
    <w:multiLevelType w:val="hybridMultilevel"/>
    <w:tmpl w:val="2CE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16A3F"/>
    <w:multiLevelType w:val="hybridMultilevel"/>
    <w:tmpl w:val="76EC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17CD0"/>
    <w:multiLevelType w:val="hybridMultilevel"/>
    <w:tmpl w:val="30D0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4"/>
  </w:num>
  <w:num w:numId="4">
    <w:abstractNumId w:val="10"/>
  </w:num>
  <w:num w:numId="5">
    <w:abstractNumId w:val="24"/>
  </w:num>
  <w:num w:numId="6">
    <w:abstractNumId w:val="26"/>
  </w:num>
  <w:num w:numId="7">
    <w:abstractNumId w:val="15"/>
  </w:num>
  <w:num w:numId="8">
    <w:abstractNumId w:val="14"/>
  </w:num>
  <w:num w:numId="9">
    <w:abstractNumId w:val="32"/>
  </w:num>
  <w:num w:numId="10">
    <w:abstractNumId w:val="11"/>
  </w:num>
  <w:num w:numId="11">
    <w:abstractNumId w:val="13"/>
  </w:num>
  <w:num w:numId="12">
    <w:abstractNumId w:val="6"/>
  </w:num>
  <w:num w:numId="13">
    <w:abstractNumId w:val="31"/>
  </w:num>
  <w:num w:numId="14">
    <w:abstractNumId w:val="3"/>
  </w:num>
  <w:num w:numId="15">
    <w:abstractNumId w:val="29"/>
  </w:num>
  <w:num w:numId="16">
    <w:abstractNumId w:val="27"/>
  </w:num>
  <w:num w:numId="17">
    <w:abstractNumId w:val="2"/>
  </w:num>
  <w:num w:numId="18">
    <w:abstractNumId w:val="5"/>
  </w:num>
  <w:num w:numId="19">
    <w:abstractNumId w:val="12"/>
  </w:num>
  <w:num w:numId="20">
    <w:abstractNumId w:val="19"/>
  </w:num>
  <w:num w:numId="21">
    <w:abstractNumId w:val="23"/>
  </w:num>
  <w:num w:numId="22">
    <w:abstractNumId w:val="17"/>
  </w:num>
  <w:num w:numId="23">
    <w:abstractNumId w:val="7"/>
  </w:num>
  <w:num w:numId="24">
    <w:abstractNumId w:val="8"/>
  </w:num>
  <w:num w:numId="25">
    <w:abstractNumId w:val="0"/>
  </w:num>
  <w:num w:numId="26">
    <w:abstractNumId w:val="22"/>
  </w:num>
  <w:num w:numId="27">
    <w:abstractNumId w:val="18"/>
  </w:num>
  <w:num w:numId="28">
    <w:abstractNumId w:val="30"/>
  </w:num>
  <w:num w:numId="29">
    <w:abstractNumId w:val="1"/>
  </w:num>
  <w:num w:numId="30">
    <w:abstractNumId w:val="20"/>
  </w:num>
  <w:num w:numId="31">
    <w:abstractNumId w:val="16"/>
  </w:num>
  <w:num w:numId="32">
    <w:abstractNumId w:val="21"/>
  </w:num>
  <w:num w:numId="33">
    <w:abstractNumId w:val="25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son, Steve R., VBADENV Trng Facility">
    <w15:presenceInfo w15:providerId="AD" w15:userId="S::Steve.Samson@va.gov::8d591a9e-fce3-42ad-b8ce-1cdd0bf888a3"/>
  </w15:person>
  <w15:person w15:author="Shackelford, Debra, VBADENV Trng Facility">
    <w15:presenceInfo w15:providerId="AD" w15:userId="S::Debra.Shackelford@va.gov::e8d56e37-44d7-42db-8f32-6f442fcfd0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7C19"/>
    <w:rsid w:val="0001606B"/>
    <w:rsid w:val="00023BA3"/>
    <w:rsid w:val="0003522E"/>
    <w:rsid w:val="000353E5"/>
    <w:rsid w:val="00044AFA"/>
    <w:rsid w:val="000561C6"/>
    <w:rsid w:val="0009272C"/>
    <w:rsid w:val="00092AC6"/>
    <w:rsid w:val="00094A33"/>
    <w:rsid w:val="000A5784"/>
    <w:rsid w:val="000B39CC"/>
    <w:rsid w:val="000C295D"/>
    <w:rsid w:val="000D02F0"/>
    <w:rsid w:val="000D0413"/>
    <w:rsid w:val="000E13F4"/>
    <w:rsid w:val="00103D89"/>
    <w:rsid w:val="00105C6E"/>
    <w:rsid w:val="00110A0D"/>
    <w:rsid w:val="0011252B"/>
    <w:rsid w:val="00114D24"/>
    <w:rsid w:val="00125C96"/>
    <w:rsid w:val="001277E5"/>
    <w:rsid w:val="00133242"/>
    <w:rsid w:val="00135CC6"/>
    <w:rsid w:val="00143A24"/>
    <w:rsid w:val="001630CF"/>
    <w:rsid w:val="00165B0E"/>
    <w:rsid w:val="00170C52"/>
    <w:rsid w:val="001736F5"/>
    <w:rsid w:val="00185320"/>
    <w:rsid w:val="00185F94"/>
    <w:rsid w:val="00186554"/>
    <w:rsid w:val="00192FA4"/>
    <w:rsid w:val="00194644"/>
    <w:rsid w:val="00194811"/>
    <w:rsid w:val="00194910"/>
    <w:rsid w:val="001969BC"/>
    <w:rsid w:val="001C54A4"/>
    <w:rsid w:val="001D063F"/>
    <w:rsid w:val="001D10C8"/>
    <w:rsid w:val="001E5352"/>
    <w:rsid w:val="001E6231"/>
    <w:rsid w:val="001F1366"/>
    <w:rsid w:val="001F7D76"/>
    <w:rsid w:val="00211951"/>
    <w:rsid w:val="00213F12"/>
    <w:rsid w:val="00224DF2"/>
    <w:rsid w:val="00234698"/>
    <w:rsid w:val="00237691"/>
    <w:rsid w:val="00237AFB"/>
    <w:rsid w:val="002405F3"/>
    <w:rsid w:val="00257D18"/>
    <w:rsid w:val="00263AEE"/>
    <w:rsid w:val="00270A7D"/>
    <w:rsid w:val="00273622"/>
    <w:rsid w:val="00274016"/>
    <w:rsid w:val="002770BD"/>
    <w:rsid w:val="00285AB6"/>
    <w:rsid w:val="00291571"/>
    <w:rsid w:val="002920D7"/>
    <w:rsid w:val="00292AFC"/>
    <w:rsid w:val="00296C1F"/>
    <w:rsid w:val="002971D3"/>
    <w:rsid w:val="002A00BA"/>
    <w:rsid w:val="002C32E8"/>
    <w:rsid w:val="00307E01"/>
    <w:rsid w:val="00347CEB"/>
    <w:rsid w:val="003773BF"/>
    <w:rsid w:val="00387691"/>
    <w:rsid w:val="00397A70"/>
    <w:rsid w:val="003A42EF"/>
    <w:rsid w:val="003B1B80"/>
    <w:rsid w:val="003B3CE8"/>
    <w:rsid w:val="003C301E"/>
    <w:rsid w:val="003E1268"/>
    <w:rsid w:val="003F2ECC"/>
    <w:rsid w:val="00406D2D"/>
    <w:rsid w:val="0040727D"/>
    <w:rsid w:val="00407AD4"/>
    <w:rsid w:val="0042567A"/>
    <w:rsid w:val="00427D4F"/>
    <w:rsid w:val="004311ED"/>
    <w:rsid w:val="00440CB6"/>
    <w:rsid w:val="004439F9"/>
    <w:rsid w:val="00444B7B"/>
    <w:rsid w:val="00474D5A"/>
    <w:rsid w:val="00495B8F"/>
    <w:rsid w:val="0049689D"/>
    <w:rsid w:val="004A41C4"/>
    <w:rsid w:val="004A75D8"/>
    <w:rsid w:val="004B3ADE"/>
    <w:rsid w:val="004B6D3F"/>
    <w:rsid w:val="004C2FD2"/>
    <w:rsid w:val="004D2036"/>
    <w:rsid w:val="0051134F"/>
    <w:rsid w:val="00526CA1"/>
    <w:rsid w:val="00527207"/>
    <w:rsid w:val="00536BC5"/>
    <w:rsid w:val="00541247"/>
    <w:rsid w:val="005637EB"/>
    <w:rsid w:val="00563A18"/>
    <w:rsid w:val="00570551"/>
    <w:rsid w:val="0057656A"/>
    <w:rsid w:val="005835F3"/>
    <w:rsid w:val="005A04D5"/>
    <w:rsid w:val="005B3FCA"/>
    <w:rsid w:val="005B4E1F"/>
    <w:rsid w:val="005C2C61"/>
    <w:rsid w:val="005C390C"/>
    <w:rsid w:val="005D200E"/>
    <w:rsid w:val="005D2F68"/>
    <w:rsid w:val="005D4732"/>
    <w:rsid w:val="005D5347"/>
    <w:rsid w:val="005F07CF"/>
    <w:rsid w:val="005F3254"/>
    <w:rsid w:val="005F4D80"/>
    <w:rsid w:val="00603A5C"/>
    <w:rsid w:val="00606DE3"/>
    <w:rsid w:val="00615C61"/>
    <w:rsid w:val="0062548D"/>
    <w:rsid w:val="0069183B"/>
    <w:rsid w:val="006A0D32"/>
    <w:rsid w:val="006A0F48"/>
    <w:rsid w:val="006C19B3"/>
    <w:rsid w:val="006C5432"/>
    <w:rsid w:val="006C70ED"/>
    <w:rsid w:val="006D1BC6"/>
    <w:rsid w:val="006D3F45"/>
    <w:rsid w:val="006F7299"/>
    <w:rsid w:val="0070586B"/>
    <w:rsid w:val="00732CFB"/>
    <w:rsid w:val="00733EA3"/>
    <w:rsid w:val="00741EF2"/>
    <w:rsid w:val="00745415"/>
    <w:rsid w:val="00756301"/>
    <w:rsid w:val="00763FA0"/>
    <w:rsid w:val="0076700A"/>
    <w:rsid w:val="00770226"/>
    <w:rsid w:val="00776C9D"/>
    <w:rsid w:val="00785791"/>
    <w:rsid w:val="00786667"/>
    <w:rsid w:val="00790D1B"/>
    <w:rsid w:val="00797568"/>
    <w:rsid w:val="007A18D4"/>
    <w:rsid w:val="007A441D"/>
    <w:rsid w:val="007B7269"/>
    <w:rsid w:val="007D1149"/>
    <w:rsid w:val="007D12AA"/>
    <w:rsid w:val="007D7827"/>
    <w:rsid w:val="007E0461"/>
    <w:rsid w:val="007E2191"/>
    <w:rsid w:val="007E52E4"/>
    <w:rsid w:val="00833B1B"/>
    <w:rsid w:val="00847CD7"/>
    <w:rsid w:val="008610F2"/>
    <w:rsid w:val="008648EB"/>
    <w:rsid w:val="00873867"/>
    <w:rsid w:val="00881267"/>
    <w:rsid w:val="008A2C07"/>
    <w:rsid w:val="008C4FB1"/>
    <w:rsid w:val="008C6D36"/>
    <w:rsid w:val="008E167C"/>
    <w:rsid w:val="008E4A34"/>
    <w:rsid w:val="008E4DE0"/>
    <w:rsid w:val="008F7DAA"/>
    <w:rsid w:val="0090111D"/>
    <w:rsid w:val="0090258D"/>
    <w:rsid w:val="0091067C"/>
    <w:rsid w:val="0091122F"/>
    <w:rsid w:val="00922CD7"/>
    <w:rsid w:val="00925EDE"/>
    <w:rsid w:val="0093458F"/>
    <w:rsid w:val="009355CF"/>
    <w:rsid w:val="00970BB9"/>
    <w:rsid w:val="009938B0"/>
    <w:rsid w:val="0099654B"/>
    <w:rsid w:val="009B0396"/>
    <w:rsid w:val="009B25CF"/>
    <w:rsid w:val="009B5092"/>
    <w:rsid w:val="009C07EF"/>
    <w:rsid w:val="009C260D"/>
    <w:rsid w:val="009C47DF"/>
    <w:rsid w:val="009C7583"/>
    <w:rsid w:val="009D2489"/>
    <w:rsid w:val="009E4AD9"/>
    <w:rsid w:val="009F3709"/>
    <w:rsid w:val="00A07346"/>
    <w:rsid w:val="00A15739"/>
    <w:rsid w:val="00A23A66"/>
    <w:rsid w:val="00A4130C"/>
    <w:rsid w:val="00A45969"/>
    <w:rsid w:val="00A76ED9"/>
    <w:rsid w:val="00A775AF"/>
    <w:rsid w:val="00A91AF0"/>
    <w:rsid w:val="00A9681A"/>
    <w:rsid w:val="00AA231B"/>
    <w:rsid w:val="00AA31E4"/>
    <w:rsid w:val="00AA3E8E"/>
    <w:rsid w:val="00AC1291"/>
    <w:rsid w:val="00AC5FEB"/>
    <w:rsid w:val="00B11A6A"/>
    <w:rsid w:val="00B1266E"/>
    <w:rsid w:val="00B14F16"/>
    <w:rsid w:val="00B21652"/>
    <w:rsid w:val="00B3433B"/>
    <w:rsid w:val="00B403F2"/>
    <w:rsid w:val="00B417B8"/>
    <w:rsid w:val="00B41A2B"/>
    <w:rsid w:val="00B42B5B"/>
    <w:rsid w:val="00B442E5"/>
    <w:rsid w:val="00B521EC"/>
    <w:rsid w:val="00B52A2E"/>
    <w:rsid w:val="00B53724"/>
    <w:rsid w:val="00B64D20"/>
    <w:rsid w:val="00B6522E"/>
    <w:rsid w:val="00B80490"/>
    <w:rsid w:val="00B85D3F"/>
    <w:rsid w:val="00B90097"/>
    <w:rsid w:val="00B94B37"/>
    <w:rsid w:val="00BA3C57"/>
    <w:rsid w:val="00BA5784"/>
    <w:rsid w:val="00BA5962"/>
    <w:rsid w:val="00BA598E"/>
    <w:rsid w:val="00BB5A6B"/>
    <w:rsid w:val="00BD27A4"/>
    <w:rsid w:val="00C15E13"/>
    <w:rsid w:val="00C1663A"/>
    <w:rsid w:val="00C21AB5"/>
    <w:rsid w:val="00C24AB5"/>
    <w:rsid w:val="00C2566D"/>
    <w:rsid w:val="00C263C8"/>
    <w:rsid w:val="00C422E6"/>
    <w:rsid w:val="00C4461C"/>
    <w:rsid w:val="00C47438"/>
    <w:rsid w:val="00C51EBF"/>
    <w:rsid w:val="00C52E39"/>
    <w:rsid w:val="00C76277"/>
    <w:rsid w:val="00C828DD"/>
    <w:rsid w:val="00CA4043"/>
    <w:rsid w:val="00CB1677"/>
    <w:rsid w:val="00CB6B2E"/>
    <w:rsid w:val="00CB7986"/>
    <w:rsid w:val="00CC1D93"/>
    <w:rsid w:val="00CC2FE5"/>
    <w:rsid w:val="00CC3850"/>
    <w:rsid w:val="00CD1DD5"/>
    <w:rsid w:val="00CD2689"/>
    <w:rsid w:val="00CD2DED"/>
    <w:rsid w:val="00CD5277"/>
    <w:rsid w:val="00CD7EB2"/>
    <w:rsid w:val="00CE15A0"/>
    <w:rsid w:val="00CE1F1E"/>
    <w:rsid w:val="00CE2E06"/>
    <w:rsid w:val="00CF2A97"/>
    <w:rsid w:val="00CF75C4"/>
    <w:rsid w:val="00D143E9"/>
    <w:rsid w:val="00D155FB"/>
    <w:rsid w:val="00D15D58"/>
    <w:rsid w:val="00D225DE"/>
    <w:rsid w:val="00D2771B"/>
    <w:rsid w:val="00D450A3"/>
    <w:rsid w:val="00D508B5"/>
    <w:rsid w:val="00D510F1"/>
    <w:rsid w:val="00D51D68"/>
    <w:rsid w:val="00D62C4A"/>
    <w:rsid w:val="00D64989"/>
    <w:rsid w:val="00D72B71"/>
    <w:rsid w:val="00D731F1"/>
    <w:rsid w:val="00D83333"/>
    <w:rsid w:val="00DB01F8"/>
    <w:rsid w:val="00DB4D3A"/>
    <w:rsid w:val="00DC2579"/>
    <w:rsid w:val="00DC46ED"/>
    <w:rsid w:val="00DC4ED8"/>
    <w:rsid w:val="00DC646D"/>
    <w:rsid w:val="00DD4DD1"/>
    <w:rsid w:val="00DD7B65"/>
    <w:rsid w:val="00E00655"/>
    <w:rsid w:val="00E00941"/>
    <w:rsid w:val="00E12002"/>
    <w:rsid w:val="00E172A5"/>
    <w:rsid w:val="00E21574"/>
    <w:rsid w:val="00E4116A"/>
    <w:rsid w:val="00E47001"/>
    <w:rsid w:val="00E51A0B"/>
    <w:rsid w:val="00E606B5"/>
    <w:rsid w:val="00E67D0A"/>
    <w:rsid w:val="00E923EA"/>
    <w:rsid w:val="00EA3E3D"/>
    <w:rsid w:val="00EA58B2"/>
    <w:rsid w:val="00EB4B06"/>
    <w:rsid w:val="00EB6802"/>
    <w:rsid w:val="00ED6ED5"/>
    <w:rsid w:val="00EF1192"/>
    <w:rsid w:val="00EF49EC"/>
    <w:rsid w:val="00EF5574"/>
    <w:rsid w:val="00EF6660"/>
    <w:rsid w:val="00F053E4"/>
    <w:rsid w:val="00F239FF"/>
    <w:rsid w:val="00F42CE2"/>
    <w:rsid w:val="00F509C9"/>
    <w:rsid w:val="00F5697A"/>
    <w:rsid w:val="00F83416"/>
    <w:rsid w:val="00F94F9F"/>
    <w:rsid w:val="00F977EE"/>
    <w:rsid w:val="00FC72BC"/>
    <w:rsid w:val="00FD7BAE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3F7E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D83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CF6E-3301-41BD-AA83-EC778221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3551</Words>
  <Characters>20242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Samson, Steve R., VBADENV Trng Facility</cp:lastModifiedBy>
  <cp:revision>3</cp:revision>
  <dcterms:created xsi:type="dcterms:W3CDTF">2021-01-29T16:50:00Z</dcterms:created>
  <dcterms:modified xsi:type="dcterms:W3CDTF">2021-02-04T18:00:00Z</dcterms:modified>
</cp:coreProperties>
</file>