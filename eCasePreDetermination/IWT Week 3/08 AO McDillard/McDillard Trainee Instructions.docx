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A9776" w14:textId="46978AA2" w:rsidR="0063084B" w:rsidRDefault="005C4B17">
      <w:pPr>
        <w:spacing w:before="20" w:line="360" w:lineRule="auto"/>
        <w:ind w:left="140" w:right="1812" w:firstLine="2760"/>
        <w:rPr>
          <w:rFonts w:ascii="Calibri Light" w:hAnsi="Calibri Light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B232846" wp14:editId="30018D54">
                <wp:simplePos x="0" y="0"/>
                <wp:positionH relativeFrom="page">
                  <wp:posOffset>895350</wp:posOffset>
                </wp:positionH>
                <wp:positionV relativeFrom="paragraph">
                  <wp:posOffset>770255</wp:posOffset>
                </wp:positionV>
                <wp:extent cx="5982335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F3FEC" id="Rectangle 2" o:spid="_x0000_s1026" style="position:absolute;margin-left:70.5pt;margin-top:60.65pt;width:471.0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" fillcolor="#585858" stroked="f">
                <w10:wrap anchorx="page"/>
              </v:rect>
            </w:pict>
          </mc:Fallback>
        </mc:AlternateContent>
      </w:r>
      <w:r w:rsidR="00AC4603">
        <w:rPr>
          <w:rFonts w:ascii="Calibri Light" w:hAnsi="Calibri Light"/>
          <w:sz w:val="32"/>
        </w:rPr>
        <w:t>Trainee Instructions for eCase</w:t>
      </w:r>
      <w:r w:rsidR="00AC4603">
        <w:rPr>
          <w:rFonts w:ascii="Calibri Light" w:hAnsi="Calibri Light"/>
          <w:spacing w:val="1"/>
          <w:sz w:val="32"/>
        </w:rPr>
        <w:t xml:space="preserve"> </w:t>
      </w:r>
      <w:r w:rsidR="00AC4603">
        <w:rPr>
          <w:rFonts w:ascii="Calibri Light" w:hAnsi="Calibri Light"/>
          <w:sz w:val="32"/>
        </w:rPr>
        <w:t>V</w:t>
      </w:r>
      <w:r w:rsidR="00AC4603">
        <w:rPr>
          <w:rFonts w:ascii="Calibri Light" w:hAnsi="Calibri Light"/>
          <w:sz w:val="26"/>
        </w:rPr>
        <w:t>ETERAN</w:t>
      </w:r>
      <w:r w:rsidR="00AC4603">
        <w:rPr>
          <w:rFonts w:ascii="Calibri Light" w:hAnsi="Calibri Light"/>
          <w:spacing w:val="-2"/>
          <w:sz w:val="26"/>
        </w:rPr>
        <w:t xml:space="preserve"> </w:t>
      </w:r>
      <w:r w:rsidR="00AC4603">
        <w:rPr>
          <w:rFonts w:ascii="Calibri Light" w:hAnsi="Calibri Light"/>
          <w:sz w:val="32"/>
        </w:rPr>
        <w:t>–</w:t>
      </w:r>
      <w:r w:rsidR="00AC4603">
        <w:rPr>
          <w:rFonts w:ascii="Calibri Light" w:hAnsi="Calibri Light"/>
          <w:spacing w:val="-16"/>
          <w:sz w:val="32"/>
        </w:rPr>
        <w:t xml:space="preserve"> </w:t>
      </w:r>
      <w:r w:rsidR="00AC4603">
        <w:rPr>
          <w:rFonts w:ascii="Calibri Light" w:hAnsi="Calibri Light"/>
          <w:sz w:val="32"/>
        </w:rPr>
        <w:t>R</w:t>
      </w:r>
      <w:r w:rsidR="00AC4603">
        <w:rPr>
          <w:rFonts w:ascii="Calibri Light" w:hAnsi="Calibri Light"/>
          <w:sz w:val="26"/>
        </w:rPr>
        <w:t>OSCOE</w:t>
      </w:r>
      <w:r w:rsidR="00AC4603">
        <w:rPr>
          <w:rFonts w:ascii="Calibri Light" w:hAnsi="Calibri Light"/>
          <w:spacing w:val="-1"/>
          <w:sz w:val="26"/>
        </w:rPr>
        <w:t xml:space="preserve"> </w:t>
      </w:r>
      <w:r w:rsidR="00AC4603">
        <w:rPr>
          <w:rFonts w:ascii="Calibri Light" w:hAnsi="Calibri Light"/>
          <w:sz w:val="32"/>
        </w:rPr>
        <w:t>M</w:t>
      </w:r>
      <w:r w:rsidR="00AC4603">
        <w:rPr>
          <w:rFonts w:ascii="Calibri Light" w:hAnsi="Calibri Light"/>
          <w:sz w:val="26"/>
        </w:rPr>
        <w:t>C</w:t>
      </w:r>
      <w:r w:rsidR="00AC4603">
        <w:rPr>
          <w:rFonts w:ascii="Calibri Light" w:hAnsi="Calibri Light"/>
          <w:sz w:val="32"/>
        </w:rPr>
        <w:t>D</w:t>
      </w:r>
      <w:r w:rsidR="00AC4603">
        <w:rPr>
          <w:rFonts w:ascii="Calibri Light" w:hAnsi="Calibri Light"/>
          <w:sz w:val="26"/>
        </w:rPr>
        <w:t>ILLARD</w:t>
      </w:r>
      <w:r w:rsidR="00AC4603">
        <w:rPr>
          <w:rFonts w:ascii="Calibri Light" w:hAnsi="Calibri Light"/>
          <w:spacing w:val="-3"/>
          <w:sz w:val="26"/>
        </w:rPr>
        <w:t xml:space="preserve"> </w:t>
      </w:r>
      <w:r w:rsidR="00AC4603">
        <w:rPr>
          <w:rFonts w:ascii="Calibri Light" w:hAnsi="Calibri Light"/>
          <w:sz w:val="32"/>
        </w:rPr>
        <w:t>–</w:t>
      </w:r>
      <w:r w:rsidR="00AC4603">
        <w:rPr>
          <w:rFonts w:ascii="Calibri Light" w:hAnsi="Calibri Light"/>
          <w:spacing w:val="-15"/>
          <w:sz w:val="32"/>
        </w:rPr>
        <w:t xml:space="preserve"> </w:t>
      </w:r>
      <w:r w:rsidR="00AC4603">
        <w:rPr>
          <w:rFonts w:ascii="Calibri Light" w:hAnsi="Calibri Light"/>
          <w:sz w:val="32"/>
        </w:rPr>
        <w:t>F</w:t>
      </w:r>
      <w:r w:rsidR="00AC4603">
        <w:rPr>
          <w:rFonts w:ascii="Calibri Light" w:hAnsi="Calibri Light"/>
          <w:sz w:val="26"/>
        </w:rPr>
        <w:t>ILE</w:t>
      </w:r>
      <w:r w:rsidR="00AC4603">
        <w:rPr>
          <w:rFonts w:ascii="Calibri Light" w:hAnsi="Calibri Light"/>
          <w:spacing w:val="-1"/>
          <w:sz w:val="26"/>
        </w:rPr>
        <w:t xml:space="preserve"> </w:t>
      </w:r>
      <w:r w:rsidR="00AC4603">
        <w:rPr>
          <w:rFonts w:ascii="Calibri Light" w:hAnsi="Calibri Light"/>
          <w:sz w:val="32"/>
        </w:rPr>
        <w:t>N</w:t>
      </w:r>
      <w:r w:rsidR="00AC4603">
        <w:rPr>
          <w:rFonts w:ascii="Calibri Light" w:hAnsi="Calibri Light"/>
          <w:sz w:val="26"/>
        </w:rPr>
        <w:t>UMBER</w:t>
      </w:r>
      <w:r w:rsidR="00AC4603">
        <w:rPr>
          <w:rFonts w:ascii="Calibri Light" w:hAnsi="Calibri Light"/>
          <w:sz w:val="32"/>
        </w:rPr>
        <w:t>:</w:t>
      </w:r>
      <w:r w:rsidR="00AC4603">
        <w:rPr>
          <w:rFonts w:ascii="Calibri Light" w:hAnsi="Calibri Light"/>
          <w:spacing w:val="-15"/>
          <w:sz w:val="32"/>
        </w:rPr>
        <w:t xml:space="preserve"> </w:t>
      </w:r>
      <w:r w:rsidR="00AC4603">
        <w:rPr>
          <w:rFonts w:ascii="Calibri Light" w:hAnsi="Calibri Light"/>
          <w:sz w:val="32"/>
        </w:rPr>
        <w:t>6Y43XX00</w:t>
      </w:r>
    </w:p>
    <w:p w14:paraId="5A916235" w14:textId="77777777" w:rsidR="0063084B" w:rsidRDefault="00AC4603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16716B04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6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789924DA" w14:textId="090FFEF4" w:rsidR="009276BD" w:rsidRDefault="009276B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9276BD">
        <w:t>If direct deposit information is included on the VA Form 21-526EZ, you will treat the case as if a voided check was attached verifying the routing and account number. Then update VBMS Demo as required.</w:t>
      </w:r>
    </w:p>
    <w:p w14:paraId="1823312D" w14:textId="4ECF0FAC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AC4603">
        <w:rPr>
          <w:b/>
          <w:bCs/>
        </w:rPr>
        <w:t>All</w:t>
      </w:r>
      <w:r w:rsidRPr="00AC4603">
        <w:rPr>
          <w:b/>
          <w:bCs/>
          <w:spacing w:val="-3"/>
        </w:rPr>
        <w:t xml:space="preserve"> </w:t>
      </w:r>
      <w:r w:rsidRPr="00AC4603">
        <w:rPr>
          <w:b/>
          <w:bCs/>
        </w:rPr>
        <w:t>documents</w:t>
      </w:r>
      <w:r w:rsidRPr="00AC4603">
        <w:rPr>
          <w:b/>
          <w:bCs/>
          <w:spacing w:val="-2"/>
        </w:rPr>
        <w:t xml:space="preserve"> </w:t>
      </w:r>
      <w:r w:rsidRPr="00AC4603">
        <w:rPr>
          <w:b/>
          <w:bCs/>
        </w:rPr>
        <w:t>are</w:t>
      </w:r>
      <w:r w:rsidRPr="00AC4603">
        <w:rPr>
          <w:b/>
          <w:bCs/>
          <w:spacing w:val="-2"/>
        </w:rPr>
        <w:t xml:space="preserve"> </w:t>
      </w:r>
      <w:r w:rsidRPr="00AC4603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noted</w:t>
      </w:r>
    </w:p>
    <w:p w14:paraId="19225215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54B3B516" w14:textId="754F5F95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 w:rsidR="005C4B17">
        <w:t>service records</w:t>
      </w:r>
      <w:r w:rsidR="005C4B17"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the</w:t>
      </w:r>
      <w:r w:rsidR="006C137B">
        <w:t>m</w:t>
      </w:r>
      <w:r>
        <w:rPr>
          <w:spacing w:val="-2"/>
        </w:rPr>
        <w:t xml:space="preserve"> </w:t>
      </w:r>
      <w:r w:rsidR="005C4B17">
        <w:t>as though all available STRs and OMPF documents have been received and determined complete</w:t>
      </w:r>
      <w:del w:id="0" w:author="Shackelford, Debra, VBADENV Trng Facility" w:date="2021-06-23T15:16:00Z">
        <w:r w:rsidDel="004961D9">
          <w:delText>.</w:delText>
        </w:r>
      </w:del>
    </w:p>
    <w:p w14:paraId="0D36F572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 to</w:t>
      </w:r>
      <w:r>
        <w:rPr>
          <w:spacing w:val="-1"/>
        </w:rPr>
        <w:t xml:space="preserve"> </w:t>
      </w:r>
      <w:r>
        <w:t>develop the herbicide</w:t>
      </w:r>
      <w:r>
        <w:rPr>
          <w:spacing w:val="-1"/>
        </w:rPr>
        <w:t xml:space="preserve"> </w:t>
      </w:r>
      <w:r>
        <w:t>exposure claim.</w:t>
      </w:r>
    </w:p>
    <w:p w14:paraId="1072D1D6" w14:textId="77777777" w:rsidR="0063084B" w:rsidRDefault="0063084B">
      <w:pPr>
        <w:pStyle w:val="BodyText"/>
      </w:pPr>
    </w:p>
    <w:p w14:paraId="1FE8B3CB" w14:textId="77777777" w:rsidR="0063084B" w:rsidRDefault="00AC4603">
      <w:pPr>
        <w:pStyle w:val="BodyText"/>
        <w:spacing w:before="182"/>
        <w:ind w:left="140"/>
      </w:pP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3D463D4D" w14:textId="77777777" w:rsidR="0063084B" w:rsidRDefault="00AC4603">
      <w:pPr>
        <w:pStyle w:val="Heading1"/>
        <w:spacing w:before="180" w:line="259" w:lineRule="auto"/>
        <w:ind w:right="124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4AAA828C" w14:textId="77777777" w:rsidR="0063084B" w:rsidRDefault="00AC4603">
      <w:pPr>
        <w:pStyle w:val="BodyText"/>
        <w:spacing w:before="161"/>
        <w:ind w:left="140" w:right="124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0A5F0AF5" w14:textId="77777777" w:rsidR="0063084B" w:rsidRDefault="0063084B">
      <w:pPr>
        <w:pStyle w:val="BodyText"/>
        <w:spacing w:before="11"/>
        <w:rPr>
          <w:sz w:val="21"/>
        </w:rPr>
      </w:pPr>
    </w:p>
    <w:p w14:paraId="7B34012A" w14:textId="77777777" w:rsidR="0063084B" w:rsidRDefault="00AC4603">
      <w:pPr>
        <w:pStyle w:val="BodyText"/>
        <w:spacing w:before="1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151D8FE3" w14:textId="77777777" w:rsidR="0063084B" w:rsidRDefault="00AC4603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Claim:</w:t>
      </w:r>
      <w:r>
        <w:rPr>
          <w:spacing w:val="-7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21-526EZ,</w:t>
      </w:r>
      <w:r>
        <w:rPr>
          <w:spacing w:val="-7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2A25B309" w14:textId="77777777" w:rsidR="0063084B" w:rsidRDefault="00AC4603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03522342" w14:textId="77777777" w:rsidR="0063084B" w:rsidRDefault="0063084B">
      <w:pPr>
        <w:pStyle w:val="BodyText"/>
      </w:pPr>
    </w:p>
    <w:p w14:paraId="011F5D4B" w14:textId="77777777" w:rsidR="0063084B" w:rsidRDefault="00AC4603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2B4AB036" w14:textId="77777777" w:rsidR="0063084B" w:rsidRDefault="0063084B">
      <w:pPr>
        <w:pStyle w:val="BodyText"/>
        <w:spacing w:before="12"/>
        <w:rPr>
          <w:sz w:val="21"/>
        </w:rPr>
      </w:pPr>
    </w:p>
    <w:p w14:paraId="6B56C74C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7B28AACD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21-4138</w:t>
      </w:r>
    </w:p>
    <w:p w14:paraId="622D6A30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034FAD0D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Private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Statement</w:t>
      </w:r>
    </w:p>
    <w:p w14:paraId="22AE77A2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1A304644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490462F6" w14:textId="77777777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Rating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Codesheet</w:t>
      </w:r>
    </w:p>
    <w:p w14:paraId="4855636A" w14:textId="50EAF8A3" w:rsidR="0063084B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0ED3B081" w14:textId="640BF9E4" w:rsidR="0063084B" w:rsidDel="00BA6A8C" w:rsidRDefault="00AC46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del w:id="1" w:author="Shackelford, Debra, VBADENV Trng Facility" w:date="2021-06-25T16:18:00Z"/>
        </w:rPr>
      </w:pPr>
      <w:r>
        <w:t>STR</w:t>
      </w:r>
      <w:ins w:id="2" w:author="Shackelford, Debra, VBADENV Trng Facility" w:date="2021-06-25T16:18:00Z">
        <w:r w:rsidR="00BA6A8C">
          <w:t>s</w:t>
        </w:r>
      </w:ins>
      <w:del w:id="3" w:author="Shackelford, Debra, VBADENV Trng Facility" w:date="2021-06-25T16:18:00Z">
        <w:r w:rsidDel="00BA6A8C">
          <w:delText>s</w:delText>
        </w:r>
      </w:del>
    </w:p>
    <w:p w14:paraId="6A26F3EA" w14:textId="77777777" w:rsidR="0063084B" w:rsidRDefault="0063084B" w:rsidP="00BA6A8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ectPr w:rsidR="0063084B">
          <w:type w:val="continuous"/>
          <w:pgSz w:w="12240" w:h="15840"/>
          <w:pgMar w:top="1420" w:right="1400" w:bottom="280" w:left="1300" w:header="720" w:footer="720" w:gutter="0"/>
          <w:cols w:space="720"/>
        </w:sectPr>
        <w:pPrChange w:id="4" w:author="Shackelford, Debra, VBADENV Trng Facility" w:date="2021-06-25T16:18:00Z">
          <w:pPr/>
        </w:pPrChange>
      </w:pPr>
    </w:p>
    <w:p w14:paraId="73685AE8" w14:textId="77777777" w:rsidR="0063084B" w:rsidRDefault="00AC4603">
      <w:pPr>
        <w:pStyle w:val="Heading1"/>
        <w:spacing w:before="40"/>
      </w:pPr>
      <w:r>
        <w:lastRenderedPageBreak/>
        <w:t>DIRECTIONS:</w:t>
      </w:r>
    </w:p>
    <w:p w14:paraId="05745CA3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5C12917C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4F642BB2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50ED29D9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356B5009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70EA39D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64B8EAE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5179F91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165151C0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48B9DE95" w14:textId="77777777" w:rsidR="0063084B" w:rsidRDefault="00AC4603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1D9CDDF0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0"/>
        <w:ind w:hanging="361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page</w:t>
      </w:r>
    </w:p>
    <w:p w14:paraId="25FAF191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2712160D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7BE4CA69" w14:textId="77777777" w:rsidR="0063084B" w:rsidRDefault="00AC4603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1336083F" w14:textId="77777777" w:rsidR="0063084B" w:rsidRDefault="00AC460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1AE71428" w14:textId="77777777" w:rsidR="0063084B" w:rsidRDefault="00AC4603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2DFD1002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605BEF85" w14:textId="77777777" w:rsidR="0063084B" w:rsidRDefault="00AC4603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4200B681" w14:textId="77777777" w:rsidR="0063084B" w:rsidRDefault="0063084B">
      <w:pPr>
        <w:pStyle w:val="BodyText"/>
        <w:rPr>
          <w:sz w:val="20"/>
        </w:rPr>
      </w:pPr>
    </w:p>
    <w:p w14:paraId="30665000" w14:textId="77777777" w:rsidR="0063084B" w:rsidRDefault="0063084B">
      <w:pPr>
        <w:pStyle w:val="BodyText"/>
        <w:rPr>
          <w:sz w:val="20"/>
        </w:rPr>
      </w:pPr>
    </w:p>
    <w:p w14:paraId="6017E15F" w14:textId="77777777" w:rsidR="0063084B" w:rsidRDefault="0063084B">
      <w:pPr>
        <w:pStyle w:val="BodyText"/>
        <w:rPr>
          <w:sz w:val="20"/>
        </w:rPr>
      </w:pPr>
    </w:p>
    <w:p w14:paraId="0F2DDD65" w14:textId="77777777" w:rsidR="0063084B" w:rsidRDefault="0063084B">
      <w:pPr>
        <w:pStyle w:val="BodyText"/>
        <w:rPr>
          <w:sz w:val="20"/>
        </w:rPr>
      </w:pPr>
    </w:p>
    <w:p w14:paraId="6D932409" w14:textId="77777777" w:rsidR="0063084B" w:rsidRDefault="0063084B">
      <w:pPr>
        <w:pStyle w:val="BodyText"/>
        <w:rPr>
          <w:sz w:val="20"/>
        </w:rPr>
      </w:pPr>
    </w:p>
    <w:p w14:paraId="40DA5DE3" w14:textId="77777777" w:rsidR="0063084B" w:rsidRDefault="0063084B">
      <w:pPr>
        <w:pStyle w:val="BodyText"/>
        <w:rPr>
          <w:sz w:val="20"/>
        </w:rPr>
      </w:pPr>
    </w:p>
    <w:p w14:paraId="1450A79B" w14:textId="77777777" w:rsidR="0063084B" w:rsidRDefault="0063084B">
      <w:pPr>
        <w:pStyle w:val="BodyText"/>
        <w:rPr>
          <w:sz w:val="20"/>
        </w:rPr>
      </w:pPr>
    </w:p>
    <w:p w14:paraId="753AAC7D" w14:textId="77777777" w:rsidR="0063084B" w:rsidRDefault="0063084B">
      <w:pPr>
        <w:pStyle w:val="BodyText"/>
        <w:rPr>
          <w:sz w:val="20"/>
        </w:rPr>
      </w:pPr>
    </w:p>
    <w:p w14:paraId="66F826AD" w14:textId="77777777" w:rsidR="0063084B" w:rsidRDefault="0063084B">
      <w:pPr>
        <w:pStyle w:val="BodyText"/>
        <w:rPr>
          <w:sz w:val="20"/>
        </w:rPr>
      </w:pPr>
    </w:p>
    <w:p w14:paraId="58F0B102" w14:textId="77777777" w:rsidR="0063084B" w:rsidRDefault="0063084B">
      <w:pPr>
        <w:pStyle w:val="BodyText"/>
        <w:rPr>
          <w:sz w:val="20"/>
        </w:rPr>
      </w:pPr>
    </w:p>
    <w:p w14:paraId="24C384BA" w14:textId="77777777" w:rsidR="0063084B" w:rsidRDefault="0063084B">
      <w:pPr>
        <w:pStyle w:val="BodyText"/>
        <w:rPr>
          <w:sz w:val="20"/>
        </w:rPr>
      </w:pPr>
    </w:p>
    <w:p w14:paraId="7BC795BB" w14:textId="77777777" w:rsidR="0063084B" w:rsidRDefault="0063084B">
      <w:pPr>
        <w:pStyle w:val="BodyText"/>
        <w:rPr>
          <w:sz w:val="20"/>
        </w:rPr>
      </w:pPr>
    </w:p>
    <w:p w14:paraId="32C80FAF" w14:textId="77777777" w:rsidR="0063084B" w:rsidRDefault="0063084B">
      <w:pPr>
        <w:pStyle w:val="BodyText"/>
        <w:rPr>
          <w:sz w:val="20"/>
        </w:rPr>
      </w:pPr>
    </w:p>
    <w:p w14:paraId="400E8404" w14:textId="77777777" w:rsidR="0063084B" w:rsidRDefault="0063084B">
      <w:pPr>
        <w:pStyle w:val="BodyText"/>
        <w:rPr>
          <w:sz w:val="20"/>
        </w:rPr>
      </w:pPr>
    </w:p>
    <w:p w14:paraId="07EB6652" w14:textId="77777777" w:rsidR="0063084B" w:rsidRDefault="0063084B">
      <w:pPr>
        <w:pStyle w:val="BodyText"/>
        <w:rPr>
          <w:sz w:val="20"/>
        </w:rPr>
      </w:pPr>
    </w:p>
    <w:p w14:paraId="6CC11B99" w14:textId="77777777" w:rsidR="0063084B" w:rsidRDefault="0063084B">
      <w:pPr>
        <w:pStyle w:val="BodyText"/>
        <w:rPr>
          <w:sz w:val="20"/>
        </w:rPr>
      </w:pPr>
    </w:p>
    <w:p w14:paraId="474CA52F" w14:textId="77777777" w:rsidR="0063084B" w:rsidRDefault="0063084B">
      <w:pPr>
        <w:pStyle w:val="BodyText"/>
        <w:rPr>
          <w:sz w:val="20"/>
        </w:rPr>
      </w:pPr>
    </w:p>
    <w:p w14:paraId="6269C56D" w14:textId="77777777" w:rsidR="0063084B" w:rsidRDefault="0063084B">
      <w:pPr>
        <w:pStyle w:val="BodyText"/>
        <w:rPr>
          <w:sz w:val="20"/>
        </w:rPr>
      </w:pPr>
    </w:p>
    <w:p w14:paraId="0EC7E022" w14:textId="77777777" w:rsidR="0063084B" w:rsidRDefault="0063084B">
      <w:pPr>
        <w:pStyle w:val="BodyText"/>
        <w:rPr>
          <w:sz w:val="20"/>
        </w:rPr>
      </w:pPr>
    </w:p>
    <w:p w14:paraId="24EE43A8" w14:textId="77777777" w:rsidR="0063084B" w:rsidRDefault="0063084B">
      <w:pPr>
        <w:pStyle w:val="BodyText"/>
        <w:rPr>
          <w:sz w:val="20"/>
        </w:rPr>
      </w:pPr>
    </w:p>
    <w:p w14:paraId="63A64C8F" w14:textId="77777777" w:rsidR="0063084B" w:rsidRDefault="0063084B">
      <w:pPr>
        <w:pStyle w:val="BodyText"/>
        <w:rPr>
          <w:sz w:val="20"/>
        </w:rPr>
      </w:pPr>
    </w:p>
    <w:p w14:paraId="7DD4038E" w14:textId="77777777" w:rsidR="0063084B" w:rsidRDefault="0063084B">
      <w:pPr>
        <w:pStyle w:val="BodyText"/>
        <w:rPr>
          <w:sz w:val="20"/>
        </w:rPr>
      </w:pPr>
    </w:p>
    <w:p w14:paraId="49995738" w14:textId="77777777" w:rsidR="0063084B" w:rsidRDefault="0063084B">
      <w:pPr>
        <w:pStyle w:val="BodyText"/>
        <w:rPr>
          <w:sz w:val="20"/>
        </w:rPr>
      </w:pPr>
    </w:p>
    <w:p w14:paraId="1AB3EA45" w14:textId="77777777" w:rsidR="0063084B" w:rsidRDefault="0063084B">
      <w:pPr>
        <w:pStyle w:val="BodyText"/>
        <w:rPr>
          <w:sz w:val="20"/>
        </w:rPr>
      </w:pPr>
    </w:p>
    <w:p w14:paraId="032F1444" w14:textId="77777777" w:rsidR="0063084B" w:rsidRDefault="0063084B">
      <w:pPr>
        <w:pStyle w:val="BodyText"/>
        <w:rPr>
          <w:sz w:val="20"/>
        </w:rPr>
      </w:pPr>
    </w:p>
    <w:p w14:paraId="402914D9" w14:textId="77777777" w:rsidR="0063084B" w:rsidRDefault="0063084B">
      <w:pPr>
        <w:pStyle w:val="BodyText"/>
        <w:rPr>
          <w:sz w:val="20"/>
        </w:rPr>
      </w:pPr>
    </w:p>
    <w:p w14:paraId="03119FC1" w14:textId="77777777" w:rsidR="0063084B" w:rsidRDefault="0063084B">
      <w:pPr>
        <w:pStyle w:val="BodyText"/>
        <w:rPr>
          <w:sz w:val="20"/>
        </w:rPr>
      </w:pPr>
    </w:p>
    <w:p w14:paraId="562A6E34" w14:textId="77777777" w:rsidR="0063084B" w:rsidRDefault="0063084B">
      <w:pPr>
        <w:pStyle w:val="BodyText"/>
        <w:rPr>
          <w:sz w:val="20"/>
        </w:rPr>
      </w:pPr>
    </w:p>
    <w:p w14:paraId="34D2987C" w14:textId="77777777" w:rsidR="0063084B" w:rsidRDefault="0063084B">
      <w:pPr>
        <w:pStyle w:val="BodyText"/>
        <w:rPr>
          <w:sz w:val="25"/>
        </w:rPr>
      </w:pPr>
    </w:p>
    <w:p w14:paraId="0E30A47E" w14:textId="77777777" w:rsidR="0063084B" w:rsidRDefault="00AC4603">
      <w:pPr>
        <w:pStyle w:val="BodyText"/>
        <w:spacing w:before="55"/>
        <w:ind w:left="140"/>
      </w:pPr>
      <w:r>
        <w:rPr>
          <w:w w:val="99"/>
        </w:rPr>
        <w:t>2</w:t>
      </w:r>
    </w:p>
    <w:sectPr w:rsidR="0063084B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3F0C"/>
    <w:multiLevelType w:val="hybridMultilevel"/>
    <w:tmpl w:val="04DCBDF4"/>
    <w:lvl w:ilvl="0" w:tplc="C4F2FBB6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7E0384E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564C1B3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7EE23E5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2116AEB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F67A461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2A94DD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9058273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BCFA69D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74764F"/>
    <w:multiLevelType w:val="hybridMultilevel"/>
    <w:tmpl w:val="01DCCE92"/>
    <w:lvl w:ilvl="0" w:tplc="51D6D2E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DE86FB0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3C0A9A9E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4E9E709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D5104006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A64E961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BC22316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8DD255EA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718C987C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ckelford, Debra, VBADENV Trng Facility">
    <w15:presenceInfo w15:providerId="AD" w15:userId="S::Debra.Shackelford@va.gov::e8d56e37-44d7-42db-8f32-6f442fcfd0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revisionView w:markup="0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B"/>
    <w:rsid w:val="004961D9"/>
    <w:rsid w:val="005C4B17"/>
    <w:rsid w:val="0063084B"/>
    <w:rsid w:val="006C137B"/>
    <w:rsid w:val="009276BD"/>
    <w:rsid w:val="00AC4603"/>
    <w:rsid w:val="00B93DBE"/>
    <w:rsid w:val="00BA6A8C"/>
    <w:rsid w:val="00EC222E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CF9E"/>
  <w15:docId w15:val="{24FE07F4-F261-4113-BF9C-E0A6F6E6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C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B1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B17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B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2911</Characters>
  <Application>Microsoft Office Word</Application>
  <DocSecurity>0</DocSecurity>
  <Lines>24</Lines>
  <Paragraphs>6</Paragraphs>
  <ScaleCrop>false</ScaleCrop>
  <Company>Department of Veterans Affairs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Shackelford, Debra, VBADENV Trng Facility</dc:creator>
  <cp:lastModifiedBy>Shackelford, Debra, VBADENV Trng Facility</cp:lastModifiedBy>
  <cp:revision>12</cp:revision>
  <dcterms:created xsi:type="dcterms:W3CDTF">2021-06-23T21:13:00Z</dcterms:created>
  <dcterms:modified xsi:type="dcterms:W3CDTF">2021-06-25T22:18:00Z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