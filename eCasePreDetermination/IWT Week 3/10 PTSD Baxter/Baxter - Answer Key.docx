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BF03" w14:textId="03EA048B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r w:rsidR="00BC4E07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05E12" w:rsidRPr="00505E12" w14:paraId="2668BF06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4" w14:textId="77777777" w:rsidR="005627D4" w:rsidRPr="00505E12" w:rsidRDefault="006C55F0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Sequence</w:t>
            </w:r>
          </w:p>
        </w:tc>
        <w:tc>
          <w:tcPr>
            <w:tcW w:w="7380" w:type="dxa"/>
          </w:tcPr>
          <w:p w14:paraId="2668BF05" w14:textId="76A63515" w:rsidR="005627D4" w:rsidRPr="00505E12" w:rsidRDefault="00BC4E07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PTSD</w:t>
            </w:r>
          </w:p>
        </w:tc>
      </w:tr>
      <w:tr w:rsidR="00505E12" w:rsidRPr="00505E12" w14:paraId="2668BF0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7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Name</w:t>
            </w:r>
          </w:p>
        </w:tc>
        <w:tc>
          <w:tcPr>
            <w:tcW w:w="7380" w:type="dxa"/>
          </w:tcPr>
          <w:p w14:paraId="2668BF08" w14:textId="77777777" w:rsidR="005627D4" w:rsidRPr="00505E12" w:rsidRDefault="00256A8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BAXTER, Darryl</w:t>
            </w:r>
          </w:p>
        </w:tc>
      </w:tr>
      <w:tr w:rsidR="00505E12" w:rsidRPr="00505E12" w14:paraId="2668BF0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A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Claim #:</w:t>
            </w:r>
          </w:p>
        </w:tc>
        <w:tc>
          <w:tcPr>
            <w:tcW w:w="7380" w:type="dxa"/>
          </w:tcPr>
          <w:p w14:paraId="2668BF0B" w14:textId="77777777" w:rsidR="005627D4" w:rsidRPr="00505E12" w:rsidRDefault="00F84F6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6Y19XX00</w:t>
            </w:r>
          </w:p>
        </w:tc>
      </w:tr>
      <w:tr w:rsidR="00505E12" w:rsidRPr="00505E12" w14:paraId="2668BF0F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D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Branch of Service</w:t>
            </w:r>
          </w:p>
        </w:tc>
        <w:tc>
          <w:tcPr>
            <w:tcW w:w="7380" w:type="dxa"/>
          </w:tcPr>
          <w:p w14:paraId="2668BF0E" w14:textId="2DC9FF69" w:rsidR="005627D4" w:rsidRPr="00505E12" w:rsidRDefault="00BC4E07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Army</w:t>
            </w:r>
          </w:p>
        </w:tc>
      </w:tr>
      <w:tr w:rsidR="00505E12" w:rsidRPr="00505E12" w14:paraId="2668BF12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0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Period of Service</w:t>
            </w:r>
          </w:p>
        </w:tc>
        <w:tc>
          <w:tcPr>
            <w:tcW w:w="7380" w:type="dxa"/>
          </w:tcPr>
          <w:p w14:paraId="2668BF11" w14:textId="77777777" w:rsidR="005627D4" w:rsidRPr="00505E12" w:rsidRDefault="00256A88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06/12/1982 – 06/11/1984</w:t>
            </w:r>
          </w:p>
        </w:tc>
      </w:tr>
      <w:tr w:rsidR="00505E12" w:rsidRPr="00505E12" w14:paraId="2668BF1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3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Type of Claim</w:t>
            </w:r>
          </w:p>
        </w:tc>
        <w:tc>
          <w:tcPr>
            <w:tcW w:w="7380" w:type="dxa"/>
          </w:tcPr>
          <w:p w14:paraId="2668BF14" w14:textId="19602052" w:rsidR="005627D4" w:rsidRPr="00505E12" w:rsidRDefault="00256A8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020</w:t>
            </w:r>
            <w:r w:rsidR="00BC4E07" w:rsidRPr="00505E12">
              <w:rPr>
                <w:rFonts w:cstheme="minorHAnsi"/>
                <w:b/>
              </w:rPr>
              <w:t>; New</w:t>
            </w:r>
          </w:p>
        </w:tc>
      </w:tr>
      <w:tr w:rsidR="00505E12" w:rsidRPr="00505E12" w14:paraId="2668BF1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6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Contentions</w:t>
            </w:r>
          </w:p>
        </w:tc>
        <w:tc>
          <w:tcPr>
            <w:tcW w:w="7380" w:type="dxa"/>
          </w:tcPr>
          <w:p w14:paraId="2668BF17" w14:textId="39582414" w:rsidR="005627D4" w:rsidRPr="00505E12" w:rsidRDefault="003766C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PTSD</w:t>
            </w:r>
          </w:p>
        </w:tc>
      </w:tr>
      <w:tr w:rsidR="00505E12" w:rsidRPr="00505E12" w14:paraId="2668BF1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9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FDC Y/N</w:t>
            </w:r>
          </w:p>
        </w:tc>
        <w:tc>
          <w:tcPr>
            <w:tcW w:w="7380" w:type="dxa"/>
          </w:tcPr>
          <w:p w14:paraId="2668BF1A" w14:textId="77777777" w:rsidR="005627D4" w:rsidRPr="00505E12" w:rsidRDefault="00256A8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Y</w:t>
            </w:r>
          </w:p>
        </w:tc>
      </w:tr>
      <w:tr w:rsidR="00505E12" w:rsidRPr="00505E12" w14:paraId="2668BF1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C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FDC Exclusion Y/N</w:t>
            </w:r>
          </w:p>
        </w:tc>
        <w:tc>
          <w:tcPr>
            <w:tcW w:w="7380" w:type="dxa"/>
          </w:tcPr>
          <w:p w14:paraId="2668BF1D" w14:textId="77777777" w:rsidR="005627D4" w:rsidRPr="00505E12" w:rsidRDefault="003766C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Y</w:t>
            </w:r>
          </w:p>
        </w:tc>
      </w:tr>
    </w:tbl>
    <w:p w14:paraId="2668BF1F" w14:textId="77777777" w:rsidR="00B0316C" w:rsidRPr="00505E12" w:rsidRDefault="00B0316C">
      <w:pPr>
        <w:rPr>
          <w:rFonts w:cstheme="minorHAnsi"/>
          <w:color w:val="365F91" w:themeColor="accent1" w:themeShade="BF"/>
          <w:rPrChange w:id="0" w:author="EDWARDS, LARRY D., VBADENV Trng Facility" w:date="2021-10-20T14:06:00Z">
            <w:rPr>
              <w:rFonts w:cstheme="minorHAnsi"/>
            </w:rPr>
          </w:rPrChang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505E12" w:rsidRPr="00505E12" w14:paraId="2668BF23" w14:textId="77777777" w:rsidTr="0064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20" w14:textId="77777777" w:rsidR="00176748" w:rsidRPr="00505E12" w:rsidRDefault="00176748" w:rsidP="00021DAB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VA Forms and Revision Date</w:t>
            </w:r>
          </w:p>
        </w:tc>
        <w:tc>
          <w:tcPr>
            <w:tcW w:w="1512" w:type="dxa"/>
          </w:tcPr>
          <w:p w14:paraId="2668BF21" w14:textId="77777777" w:rsidR="00176748" w:rsidRPr="00505E12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Revision Date</w:t>
            </w:r>
          </w:p>
        </w:tc>
        <w:tc>
          <w:tcPr>
            <w:tcW w:w="5099" w:type="dxa"/>
          </w:tcPr>
          <w:p w14:paraId="2668BF22" w14:textId="77777777" w:rsidR="00176748" w:rsidRPr="00505E12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Required: Y/N and Details</w:t>
            </w:r>
          </w:p>
        </w:tc>
      </w:tr>
      <w:tr w:rsidR="00505E12" w:rsidRPr="00505E12" w14:paraId="2668BF2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24" w14:textId="77777777" w:rsidR="00826620" w:rsidRPr="00505E12" w:rsidRDefault="00826620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 xml:space="preserve">VA Form 21-526EZ     </w:t>
            </w:r>
          </w:p>
        </w:tc>
        <w:tc>
          <w:tcPr>
            <w:tcW w:w="1512" w:type="dxa"/>
          </w:tcPr>
          <w:p w14:paraId="2668BF25" w14:textId="3F71EF3D" w:rsidR="00826620" w:rsidRPr="00505E12" w:rsidRDefault="00E87409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0</w:t>
            </w:r>
            <w:r w:rsidR="0073780A" w:rsidRPr="00505E12">
              <w:rPr>
                <w:rFonts w:cstheme="minorHAnsi"/>
              </w:rPr>
              <w:t>9/2019</w:t>
            </w:r>
          </w:p>
        </w:tc>
        <w:tc>
          <w:tcPr>
            <w:tcW w:w="5099" w:type="dxa"/>
          </w:tcPr>
          <w:p w14:paraId="2668BF26" w14:textId="77777777" w:rsidR="00826620" w:rsidRPr="00505E12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Y</w:t>
            </w:r>
          </w:p>
        </w:tc>
      </w:tr>
      <w:tr w:rsidR="00505E12" w:rsidRPr="00505E12" w14:paraId="2668BF3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0" w14:textId="77777777" w:rsidR="00826620" w:rsidRPr="00505E12" w:rsidRDefault="00826620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VA Form 21-22</w:t>
            </w:r>
          </w:p>
        </w:tc>
        <w:tc>
          <w:tcPr>
            <w:tcW w:w="1512" w:type="dxa"/>
          </w:tcPr>
          <w:p w14:paraId="2668BF31" w14:textId="10F3CFF4" w:rsidR="00826620" w:rsidRPr="00505E12" w:rsidRDefault="0073780A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02/2019</w:t>
            </w:r>
          </w:p>
        </w:tc>
        <w:tc>
          <w:tcPr>
            <w:tcW w:w="5099" w:type="dxa"/>
          </w:tcPr>
          <w:p w14:paraId="2668BF32" w14:textId="04380E75" w:rsidR="00826620" w:rsidRPr="00505E12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Y – DAV Y/Y</w:t>
            </w:r>
            <w:r w:rsidR="00FB5625" w:rsidRPr="00505E12">
              <w:rPr>
                <w:rFonts w:cstheme="minorHAnsi"/>
                <w:b/>
              </w:rPr>
              <w:t xml:space="preserve"> (083)</w:t>
            </w:r>
          </w:p>
        </w:tc>
      </w:tr>
      <w:tr w:rsidR="00505E12" w:rsidRPr="00505E12" w14:paraId="2668BF3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4" w14:textId="77777777" w:rsidR="00826620" w:rsidRPr="00505E12" w:rsidRDefault="00826620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 xml:space="preserve">VA Form 21-4138 </w:t>
            </w:r>
          </w:p>
        </w:tc>
        <w:tc>
          <w:tcPr>
            <w:tcW w:w="1512" w:type="dxa"/>
          </w:tcPr>
          <w:p w14:paraId="2668BF35" w14:textId="0495C477" w:rsidR="00826620" w:rsidRPr="00505E12" w:rsidRDefault="000879AF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06/2021</w:t>
            </w:r>
          </w:p>
        </w:tc>
        <w:tc>
          <w:tcPr>
            <w:tcW w:w="5099" w:type="dxa"/>
          </w:tcPr>
          <w:p w14:paraId="2668BF36" w14:textId="77777777" w:rsidR="00826620" w:rsidRPr="00505E12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3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8" w14:textId="77777777" w:rsidR="00826620" w:rsidRPr="00505E12" w:rsidRDefault="00826620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 xml:space="preserve">VA Form 21-0966 </w:t>
            </w:r>
          </w:p>
        </w:tc>
        <w:tc>
          <w:tcPr>
            <w:tcW w:w="1512" w:type="dxa"/>
          </w:tcPr>
          <w:p w14:paraId="2668BF39" w14:textId="6B1B9CCD" w:rsidR="00826620" w:rsidRPr="00505E12" w:rsidRDefault="00E87409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08/2018</w:t>
            </w:r>
          </w:p>
        </w:tc>
        <w:tc>
          <w:tcPr>
            <w:tcW w:w="5099" w:type="dxa"/>
          </w:tcPr>
          <w:p w14:paraId="2668BF3A" w14:textId="2AC375C9" w:rsidR="00826620" w:rsidRPr="00505E12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3F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C" w14:textId="77777777" w:rsidR="00826620" w:rsidRPr="00505E12" w:rsidRDefault="00826620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VA Form 21-686c</w:t>
            </w:r>
          </w:p>
        </w:tc>
        <w:tc>
          <w:tcPr>
            <w:tcW w:w="1512" w:type="dxa"/>
          </w:tcPr>
          <w:p w14:paraId="2668BF3D" w14:textId="009EC9F9" w:rsidR="00826620" w:rsidRPr="00505E12" w:rsidRDefault="000879AF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09/2018</w:t>
            </w:r>
          </w:p>
        </w:tc>
        <w:tc>
          <w:tcPr>
            <w:tcW w:w="5099" w:type="dxa"/>
          </w:tcPr>
          <w:p w14:paraId="2668BF3E" w14:textId="77777777" w:rsidR="00826620" w:rsidRPr="00505E12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4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0" w14:textId="77777777" w:rsidR="00826620" w:rsidRPr="00505E12" w:rsidRDefault="00826620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 xml:space="preserve">VA Form 21-674 </w:t>
            </w:r>
          </w:p>
        </w:tc>
        <w:tc>
          <w:tcPr>
            <w:tcW w:w="1512" w:type="dxa"/>
          </w:tcPr>
          <w:p w14:paraId="2668BF41" w14:textId="1D5B6341" w:rsidR="00826620" w:rsidRPr="00505E12" w:rsidRDefault="00E87409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06/2018</w:t>
            </w:r>
          </w:p>
        </w:tc>
        <w:tc>
          <w:tcPr>
            <w:tcW w:w="5099" w:type="dxa"/>
          </w:tcPr>
          <w:p w14:paraId="2668BF42" w14:textId="77777777" w:rsidR="00826620" w:rsidRPr="00505E12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4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4" w14:textId="77777777" w:rsidR="00826620" w:rsidRPr="00505E12" w:rsidRDefault="00826620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 xml:space="preserve">VA Form 21-0538 </w:t>
            </w:r>
          </w:p>
        </w:tc>
        <w:tc>
          <w:tcPr>
            <w:tcW w:w="1512" w:type="dxa"/>
          </w:tcPr>
          <w:p w14:paraId="2668BF45" w14:textId="66B70688" w:rsidR="00826620" w:rsidRPr="00505E12" w:rsidRDefault="000879AF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02/2021</w:t>
            </w:r>
          </w:p>
        </w:tc>
        <w:tc>
          <w:tcPr>
            <w:tcW w:w="5099" w:type="dxa"/>
          </w:tcPr>
          <w:p w14:paraId="2668BF46" w14:textId="77777777" w:rsidR="00826620" w:rsidRPr="00505E12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4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8" w14:textId="77777777" w:rsidR="00826620" w:rsidRPr="00505E12" w:rsidRDefault="00826620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 xml:space="preserve">VA Form 21-0781 </w:t>
            </w:r>
          </w:p>
        </w:tc>
        <w:tc>
          <w:tcPr>
            <w:tcW w:w="1512" w:type="dxa"/>
          </w:tcPr>
          <w:p w14:paraId="2668BF49" w14:textId="77777777" w:rsidR="00826620" w:rsidRPr="00505E12" w:rsidRDefault="00826620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07/2017</w:t>
            </w:r>
          </w:p>
        </w:tc>
        <w:tc>
          <w:tcPr>
            <w:tcW w:w="5099" w:type="dxa"/>
          </w:tcPr>
          <w:p w14:paraId="2668BF4A" w14:textId="796D3D6D" w:rsidR="00826620" w:rsidRPr="00505E12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4F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C" w14:textId="77777777" w:rsidR="00826620" w:rsidRPr="00505E12" w:rsidRDefault="00826620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 xml:space="preserve">VA Form 21-0781a </w:t>
            </w:r>
          </w:p>
        </w:tc>
        <w:tc>
          <w:tcPr>
            <w:tcW w:w="1512" w:type="dxa"/>
          </w:tcPr>
          <w:p w14:paraId="2668BF4D" w14:textId="77777777" w:rsidR="00826620" w:rsidRPr="00505E12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07/2017</w:t>
            </w:r>
          </w:p>
        </w:tc>
        <w:tc>
          <w:tcPr>
            <w:tcW w:w="5099" w:type="dxa"/>
          </w:tcPr>
          <w:p w14:paraId="2668BF4E" w14:textId="77777777" w:rsidR="00826620" w:rsidRPr="00505E12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5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0" w14:textId="77777777" w:rsidR="00176748" w:rsidRPr="00505E12" w:rsidRDefault="00176748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Standard 5103 Letter</w:t>
            </w:r>
          </w:p>
        </w:tc>
        <w:tc>
          <w:tcPr>
            <w:tcW w:w="1512" w:type="dxa"/>
          </w:tcPr>
          <w:p w14:paraId="2668BF51" w14:textId="77777777" w:rsidR="00176748" w:rsidRPr="00505E12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99" w:type="dxa"/>
          </w:tcPr>
          <w:p w14:paraId="2668BF52" w14:textId="77777777" w:rsidR="00176748" w:rsidRPr="00505E12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5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4" w14:textId="77777777" w:rsidR="00176748" w:rsidRPr="00505E12" w:rsidRDefault="00176748" w:rsidP="00BC4D58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3101</w:t>
            </w:r>
          </w:p>
        </w:tc>
        <w:tc>
          <w:tcPr>
            <w:tcW w:w="1512" w:type="dxa"/>
          </w:tcPr>
          <w:p w14:paraId="2668BF55" w14:textId="77777777" w:rsidR="00176748" w:rsidRPr="00505E12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99" w:type="dxa"/>
          </w:tcPr>
          <w:p w14:paraId="2668BF56" w14:textId="6EDA6D44" w:rsidR="00176748" w:rsidRPr="00505E12" w:rsidRDefault="00FB3ECF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 xml:space="preserve">Y, </w:t>
            </w:r>
            <w:r w:rsidR="008D09F2" w:rsidRPr="00505E12">
              <w:rPr>
                <w:rFonts w:cstheme="minorHAnsi"/>
                <w:b/>
              </w:rPr>
              <w:t>PIES O50</w:t>
            </w:r>
          </w:p>
        </w:tc>
      </w:tr>
      <w:tr w:rsidR="00505E12" w:rsidRPr="00505E12" w14:paraId="2668BF5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8" w14:textId="77777777" w:rsidR="00176748" w:rsidRPr="00505E12" w:rsidRDefault="00176748" w:rsidP="00BC4D58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BIRLS SHARE Screen</w:t>
            </w:r>
          </w:p>
        </w:tc>
        <w:tc>
          <w:tcPr>
            <w:tcW w:w="1512" w:type="dxa"/>
          </w:tcPr>
          <w:p w14:paraId="2668BF59" w14:textId="77777777" w:rsidR="00176748" w:rsidRPr="00505E12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99" w:type="dxa"/>
          </w:tcPr>
          <w:p w14:paraId="2668BF5A" w14:textId="77777777" w:rsidR="00176748" w:rsidRPr="00505E12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5F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C" w14:textId="77777777" w:rsidR="00176748" w:rsidRPr="00505E12" w:rsidRDefault="00176748" w:rsidP="00BC4D58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Rating Decision</w:t>
            </w:r>
          </w:p>
        </w:tc>
        <w:tc>
          <w:tcPr>
            <w:tcW w:w="1512" w:type="dxa"/>
          </w:tcPr>
          <w:p w14:paraId="2668BF5D" w14:textId="77777777" w:rsidR="00176748" w:rsidRPr="00505E12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99" w:type="dxa"/>
          </w:tcPr>
          <w:p w14:paraId="2668BF5E" w14:textId="36EEDFC0" w:rsidR="00176748" w:rsidRPr="00505E12" w:rsidRDefault="00256A88" w:rsidP="002E1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Y</w:t>
            </w:r>
            <w:r w:rsidR="00FB3ECF" w:rsidRPr="00505E12">
              <w:rPr>
                <w:rFonts w:cstheme="minorHAnsi"/>
                <w:b/>
              </w:rPr>
              <w:t xml:space="preserve">, </w:t>
            </w:r>
            <w:r w:rsidR="00FB5625" w:rsidRPr="00505E12">
              <w:rPr>
                <w:rFonts w:cstheme="minorHAnsi"/>
                <w:b/>
              </w:rPr>
              <w:t xml:space="preserve">10% for GERD </w:t>
            </w:r>
          </w:p>
        </w:tc>
      </w:tr>
      <w:tr w:rsidR="00505E12" w:rsidRPr="00505E12" w14:paraId="2668BF6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0" w14:textId="77777777" w:rsidR="00176748" w:rsidRPr="00505E12" w:rsidRDefault="00176748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CAPRI Records</w:t>
            </w:r>
          </w:p>
        </w:tc>
        <w:tc>
          <w:tcPr>
            <w:tcW w:w="1512" w:type="dxa"/>
          </w:tcPr>
          <w:p w14:paraId="2668BF61" w14:textId="77777777" w:rsidR="00176748" w:rsidRPr="00505E12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99" w:type="dxa"/>
          </w:tcPr>
          <w:p w14:paraId="2668BF62" w14:textId="77777777" w:rsidR="00176748" w:rsidRPr="00505E12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6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4" w14:textId="77777777" w:rsidR="00BE7519" w:rsidRPr="00505E12" w:rsidRDefault="00BE7519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ERRA</w:t>
            </w:r>
          </w:p>
        </w:tc>
        <w:tc>
          <w:tcPr>
            <w:tcW w:w="1512" w:type="dxa"/>
          </w:tcPr>
          <w:p w14:paraId="2668BF65" w14:textId="77777777" w:rsidR="00BE7519" w:rsidRPr="00505E12" w:rsidRDefault="00BE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99" w:type="dxa"/>
          </w:tcPr>
          <w:p w14:paraId="2668BF66" w14:textId="77777777" w:rsidR="00BE7519" w:rsidRPr="00505E12" w:rsidRDefault="00BE7519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6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8" w14:textId="77777777" w:rsidR="00BE7519" w:rsidRPr="00505E12" w:rsidRDefault="00BE7519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DBQ</w:t>
            </w:r>
          </w:p>
        </w:tc>
        <w:tc>
          <w:tcPr>
            <w:tcW w:w="1512" w:type="dxa"/>
          </w:tcPr>
          <w:p w14:paraId="2668BF69" w14:textId="77777777" w:rsidR="00BE7519" w:rsidRPr="00505E12" w:rsidRDefault="00BE7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99" w:type="dxa"/>
          </w:tcPr>
          <w:p w14:paraId="2668BF6A" w14:textId="77777777" w:rsidR="00BE7519" w:rsidRPr="00505E12" w:rsidRDefault="00BE7519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</w:tbl>
    <w:p w14:paraId="2668BF6C" w14:textId="77777777" w:rsidR="00176748" w:rsidRPr="00505E12" w:rsidRDefault="00176748">
      <w:pPr>
        <w:rPr>
          <w:rFonts w:cstheme="minorHAnsi"/>
          <w:color w:val="365F91" w:themeColor="accent1" w:themeShade="BF"/>
          <w:rPrChange w:id="1" w:author="EDWARDS, LARRY D., VBADENV Trng Facility" w:date="2021-10-20T14:06:00Z">
            <w:rPr>
              <w:rFonts w:cstheme="minorHAnsi"/>
            </w:rPr>
          </w:rPrChang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5"/>
        <w:gridCol w:w="6595"/>
      </w:tblGrid>
      <w:tr w:rsidR="00505E12" w:rsidRPr="00505E12" w14:paraId="2668BF6F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6D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br w:type="page"/>
              <w:t>Supporting Documents</w:t>
            </w:r>
          </w:p>
        </w:tc>
        <w:tc>
          <w:tcPr>
            <w:tcW w:w="6750" w:type="dxa"/>
          </w:tcPr>
          <w:p w14:paraId="2668BF6E" w14:textId="77777777" w:rsidR="005627D4" w:rsidRPr="00505E12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5E12">
              <w:rPr>
                <w:rFonts w:cstheme="minorHAnsi"/>
              </w:rPr>
              <w:t>Required Y/N</w:t>
            </w:r>
          </w:p>
        </w:tc>
      </w:tr>
      <w:tr w:rsidR="00505E12" w:rsidRPr="00505E12" w14:paraId="2668BF72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0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DD214</w:t>
            </w:r>
          </w:p>
        </w:tc>
        <w:tc>
          <w:tcPr>
            <w:tcW w:w="6750" w:type="dxa"/>
          </w:tcPr>
          <w:p w14:paraId="2668BF71" w14:textId="747D807B" w:rsidR="005627D4" w:rsidRPr="00505E12" w:rsidRDefault="00FB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Y, Honorable</w:t>
            </w:r>
          </w:p>
        </w:tc>
      </w:tr>
      <w:tr w:rsidR="00505E12" w:rsidRPr="00505E12" w14:paraId="3A6F136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11CBCE8" w14:textId="22676D9F" w:rsidR="008D09F2" w:rsidRPr="00505E12" w:rsidRDefault="008D09F2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CAPRI Enterprise Search</w:t>
            </w:r>
          </w:p>
        </w:tc>
        <w:tc>
          <w:tcPr>
            <w:tcW w:w="6750" w:type="dxa"/>
          </w:tcPr>
          <w:p w14:paraId="5687FFD9" w14:textId="0403ACEB" w:rsidR="008D09F2" w:rsidRPr="00505E12" w:rsidRDefault="008D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Y</w:t>
            </w:r>
          </w:p>
        </w:tc>
      </w:tr>
      <w:tr w:rsidR="00505E12" w:rsidRPr="00505E12" w14:paraId="2668BF7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3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Private Medical Records</w:t>
            </w:r>
          </w:p>
        </w:tc>
        <w:tc>
          <w:tcPr>
            <w:tcW w:w="6750" w:type="dxa"/>
          </w:tcPr>
          <w:p w14:paraId="2668BF74" w14:textId="77777777" w:rsidR="005627D4" w:rsidRPr="00505E12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7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6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SF88 Entrance Exam</w:t>
            </w:r>
          </w:p>
        </w:tc>
        <w:tc>
          <w:tcPr>
            <w:tcW w:w="6750" w:type="dxa"/>
          </w:tcPr>
          <w:p w14:paraId="2668BF77" w14:textId="77777777" w:rsidR="005627D4" w:rsidRPr="00505E12" w:rsidRDefault="00FB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Y</w:t>
            </w:r>
          </w:p>
        </w:tc>
      </w:tr>
      <w:tr w:rsidR="00505E12" w:rsidRPr="00505E12" w14:paraId="2668BF7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9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SF88 Separation Exam</w:t>
            </w:r>
          </w:p>
        </w:tc>
        <w:tc>
          <w:tcPr>
            <w:tcW w:w="6750" w:type="dxa"/>
          </w:tcPr>
          <w:p w14:paraId="2668BF7A" w14:textId="77777777" w:rsidR="005627D4" w:rsidRPr="00505E12" w:rsidRDefault="00FB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Y</w:t>
            </w:r>
          </w:p>
        </w:tc>
      </w:tr>
      <w:tr w:rsidR="00505E12" w:rsidRPr="00505E12" w14:paraId="2668BF7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C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Service Treatment Records</w:t>
            </w:r>
          </w:p>
        </w:tc>
        <w:tc>
          <w:tcPr>
            <w:tcW w:w="6750" w:type="dxa"/>
          </w:tcPr>
          <w:p w14:paraId="2668BF7D" w14:textId="1C0D72C3" w:rsidR="005627D4" w:rsidRPr="00505E12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8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F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Personnel Records</w:t>
            </w:r>
          </w:p>
        </w:tc>
        <w:tc>
          <w:tcPr>
            <w:tcW w:w="6750" w:type="dxa"/>
          </w:tcPr>
          <w:p w14:paraId="2668BF80" w14:textId="64682CCF" w:rsidR="005627D4" w:rsidRPr="00505E12" w:rsidRDefault="0013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05E12">
              <w:rPr>
                <w:rFonts w:cstheme="minorHAnsi"/>
                <w:b/>
              </w:rPr>
              <w:t>Y</w:t>
            </w:r>
          </w:p>
        </w:tc>
      </w:tr>
      <w:tr w:rsidR="00505E12" w:rsidRPr="00505E12" w14:paraId="2668BF8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82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DOMA first request letter</w:t>
            </w:r>
          </w:p>
        </w:tc>
        <w:tc>
          <w:tcPr>
            <w:tcW w:w="6750" w:type="dxa"/>
          </w:tcPr>
          <w:p w14:paraId="2668BF83" w14:textId="77777777" w:rsidR="005627D4" w:rsidRPr="00505E12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05E12" w:rsidRPr="00505E12" w14:paraId="2668BF8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85" w14:textId="77777777" w:rsidR="005627D4" w:rsidRPr="00505E12" w:rsidRDefault="005627D4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t>DOMA final letter</w:t>
            </w:r>
          </w:p>
        </w:tc>
        <w:tc>
          <w:tcPr>
            <w:tcW w:w="6750" w:type="dxa"/>
          </w:tcPr>
          <w:p w14:paraId="2668BF86" w14:textId="77777777" w:rsidR="005627D4" w:rsidRPr="00505E12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</w:tbl>
    <w:p w14:paraId="2668BF88" w14:textId="6F4D1F56" w:rsidR="00F32ACA" w:rsidRPr="00505E12" w:rsidRDefault="00F32ACA">
      <w:pPr>
        <w:rPr>
          <w:rFonts w:cstheme="minorHAnsi"/>
          <w:color w:val="365F91" w:themeColor="accent1" w:themeShade="BF"/>
          <w:rPrChange w:id="2" w:author="EDWARDS, LARRY D., VBADENV Trng Facility" w:date="2021-10-20T14:06:00Z">
            <w:rPr>
              <w:rFonts w:cstheme="minorHAnsi"/>
            </w:rPr>
          </w:rPrChange>
        </w:rPr>
      </w:pPr>
    </w:p>
    <w:p w14:paraId="7CB82727" w14:textId="77777777" w:rsidR="00E664A3" w:rsidRPr="00505E12" w:rsidRDefault="00E664A3">
      <w:pPr>
        <w:rPr>
          <w:rFonts w:cstheme="minorHAnsi"/>
          <w:color w:val="365F91" w:themeColor="accent1" w:themeShade="BF"/>
          <w:rPrChange w:id="3" w:author="EDWARDS, LARRY D., VBADENV Trng Facility" w:date="2021-10-20T14:06:00Z">
            <w:rPr>
              <w:rFonts w:cstheme="minorHAnsi"/>
            </w:rPr>
          </w:rPrChang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5E12" w:rsidRPr="00505E12" w14:paraId="2668BF8A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668BF89" w14:textId="77777777" w:rsidR="00331FF9" w:rsidRPr="00505E12" w:rsidRDefault="00331FF9">
            <w:pPr>
              <w:rPr>
                <w:rFonts w:cstheme="minorHAnsi"/>
              </w:rPr>
            </w:pPr>
            <w:r w:rsidRPr="00505E12">
              <w:rPr>
                <w:rFonts w:cstheme="minorHAnsi"/>
              </w:rPr>
              <w:lastRenderedPageBreak/>
              <w:t>Scenario Comments</w:t>
            </w:r>
          </w:p>
        </w:tc>
      </w:tr>
      <w:tr w:rsidR="00505E12" w:rsidRPr="00505E12" w14:paraId="2668BFD9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668BF8C" w14:textId="77777777" w:rsidR="00987C65" w:rsidRPr="00505E12" w:rsidRDefault="00987C65" w:rsidP="00987C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505E12">
              <w:rPr>
                <w:rFonts w:cstheme="minorHAnsi"/>
              </w:rPr>
              <w:t>Upload all documents for this scenario to the VBMS eCase</w:t>
            </w:r>
          </w:p>
          <w:p w14:paraId="2668BF8D" w14:textId="0DB6DB68" w:rsidR="00987C65" w:rsidRPr="00505E12" w:rsidRDefault="00987C65" w:rsidP="00987C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505E12">
              <w:rPr>
                <w:rFonts w:cstheme="minorHAnsi"/>
              </w:rPr>
              <w:t xml:space="preserve">Properly </w:t>
            </w:r>
            <w:r w:rsidR="0073780A" w:rsidRPr="00505E12">
              <w:rPr>
                <w:rFonts w:cstheme="minorHAnsi"/>
              </w:rPr>
              <w:t>l</w:t>
            </w:r>
            <w:r w:rsidRPr="00505E12">
              <w:rPr>
                <w:rFonts w:cstheme="minorHAnsi"/>
              </w:rPr>
              <w:t xml:space="preserve">abel and establish date of receipt </w:t>
            </w:r>
          </w:p>
          <w:p w14:paraId="2668BF8E" w14:textId="538A0463" w:rsidR="00987C65" w:rsidRPr="00505E12" w:rsidRDefault="00987C65" w:rsidP="00987C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505E12">
              <w:rPr>
                <w:rFonts w:cstheme="minorHAnsi"/>
              </w:rPr>
              <w:t>Associat</w:t>
            </w:r>
            <w:r w:rsidR="00EA1C9D" w:rsidRPr="00505E12">
              <w:rPr>
                <w:rFonts w:cstheme="minorHAnsi"/>
              </w:rPr>
              <w:t>e</w:t>
            </w:r>
            <w:r w:rsidRPr="00505E12">
              <w:rPr>
                <w:rFonts w:cstheme="minorHAnsi"/>
              </w:rPr>
              <w:t xml:space="preserve"> all documents to correct EP</w:t>
            </w:r>
          </w:p>
          <w:p w14:paraId="2668BF90" w14:textId="77777777" w:rsidR="00987C65" w:rsidRPr="00505E12" w:rsidRDefault="00987C65" w:rsidP="00987C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505E12">
              <w:rPr>
                <w:rFonts w:cstheme="minorHAnsi"/>
              </w:rPr>
              <w:t xml:space="preserve">Update subject line </w:t>
            </w:r>
          </w:p>
          <w:p w14:paraId="6E16EA94" w14:textId="77777777" w:rsidR="00C63D59" w:rsidRPr="00505E12" w:rsidRDefault="00C63D59" w:rsidP="00C63D59">
            <w:pPr>
              <w:ind w:left="1440"/>
              <w:rPr>
                <w:rFonts w:cstheme="minorHAnsi"/>
                <w:b w:val="0"/>
              </w:rPr>
            </w:pPr>
            <w:r w:rsidRPr="00505E12">
              <w:rPr>
                <w:rFonts w:cstheme="minorHAnsi"/>
              </w:rPr>
              <w:t>Subject: VA Form 21-526EZ with additional documents</w:t>
            </w:r>
          </w:p>
          <w:p w14:paraId="0032324C" w14:textId="77777777" w:rsidR="00C63D59" w:rsidRPr="00505E12" w:rsidRDefault="00C63D59" w:rsidP="00C63D59">
            <w:pPr>
              <w:ind w:left="1440"/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Category – Type: Applications – Original Claim: VA 21-526EZ, Fully Developed Claim (Compensation)</w:t>
            </w:r>
          </w:p>
          <w:p w14:paraId="20C02AE9" w14:textId="77777777" w:rsidR="00C63D59" w:rsidRPr="00505E12" w:rsidRDefault="00C63D59" w:rsidP="00C63D59">
            <w:pPr>
              <w:ind w:left="1440"/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Content Source: VBMS</w:t>
            </w:r>
          </w:p>
          <w:p w14:paraId="2668BF93" w14:textId="1F0CC9E9" w:rsidR="00987C65" w:rsidRPr="00505E12" w:rsidRDefault="00C63D59" w:rsidP="00EB4888">
            <w:pPr>
              <w:ind w:left="1440"/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Date of Receipt – date of receipt on the 21-526EZ</w:t>
            </w:r>
            <w:r w:rsidR="00966C4A" w:rsidRPr="00505E12">
              <w:rPr>
                <w:rFonts w:cstheme="minorHAnsi"/>
              </w:rPr>
              <w:t xml:space="preserve"> </w:t>
            </w:r>
          </w:p>
          <w:p w14:paraId="2668BF94" w14:textId="77777777" w:rsidR="00987C65" w:rsidRPr="00505E12" w:rsidRDefault="00987C65" w:rsidP="00987C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505E12">
              <w:rPr>
                <w:rFonts w:cstheme="minorHAnsi"/>
              </w:rPr>
              <w:t>CEST EP 020NEW - New</w:t>
            </w:r>
          </w:p>
          <w:p w14:paraId="2668BF96" w14:textId="158893FF" w:rsidR="00987C65" w:rsidRPr="00505E12" w:rsidRDefault="00987C65" w:rsidP="0097054C">
            <w:pPr>
              <w:pStyle w:val="ListParagraph"/>
              <w:rPr>
                <w:rFonts w:cstheme="minorHAnsi"/>
                <w:bCs w:val="0"/>
              </w:rPr>
            </w:pPr>
            <w:r w:rsidRPr="00505E12">
              <w:rPr>
                <w:rFonts w:cstheme="minorHAnsi"/>
              </w:rPr>
              <w:t xml:space="preserve"> Input Contentions:</w:t>
            </w:r>
          </w:p>
          <w:p w14:paraId="33A26292" w14:textId="77777777" w:rsidR="0097054C" w:rsidRPr="00505E12" w:rsidRDefault="0097054C" w:rsidP="0097054C">
            <w:pPr>
              <w:pStyle w:val="ListParagraph"/>
              <w:rPr>
                <w:rFonts w:cstheme="minorHAnsi"/>
                <w:b w:val="0"/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3"/>
              <w:gridCol w:w="4186"/>
            </w:tblGrid>
            <w:tr w:rsidR="00505E12" w:rsidRPr="00505E12" w14:paraId="2668BF9E" w14:textId="77777777" w:rsidTr="00177809">
              <w:tc>
                <w:tcPr>
                  <w:tcW w:w="4292" w:type="dxa"/>
                </w:tcPr>
                <w:p w14:paraId="2668BF97" w14:textId="4A9C3F49" w:rsidR="00987C65" w:rsidRPr="00505E12" w:rsidRDefault="00987C65" w:rsidP="00177809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</w:rPr>
                    <w:t xml:space="preserve">Contention: </w:t>
                  </w:r>
                  <w:r w:rsidR="0073780A" w:rsidRPr="00505E12">
                    <w:rPr>
                      <w:rFonts w:cstheme="minorHAnsi"/>
                      <w:color w:val="365F91" w:themeColor="accent1" w:themeShade="BF"/>
                    </w:rPr>
                    <w:t>PTSD</w:t>
                  </w:r>
                  <w:r w:rsidRPr="00505E12">
                    <w:rPr>
                      <w:rFonts w:cstheme="minorHAnsi"/>
                      <w:color w:val="365F91" w:themeColor="accent1" w:themeShade="BF"/>
                    </w:rPr>
                    <w:t xml:space="preserve">                                             </w:t>
                  </w:r>
                </w:p>
                <w:p w14:paraId="2668BF99" w14:textId="26DB18EA" w:rsidR="00987C65" w:rsidRPr="00505E12" w:rsidRDefault="00987C65" w:rsidP="00177809">
                  <w:pPr>
                    <w:rPr>
                      <w:rFonts w:cstheme="minorHAnsi"/>
                      <w:color w:val="365F91" w:themeColor="accent1" w:themeShade="BF"/>
                      <w:rPrChange w:id="4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</w:rPr>
                    <w:t xml:space="preserve">Classification: </w:t>
                  </w:r>
                  <w:r w:rsidR="0089678C" w:rsidRPr="00505E12">
                    <w:rPr>
                      <w:rFonts w:cstheme="minorHAnsi"/>
                      <w:color w:val="365F91" w:themeColor="accent1" w:themeShade="BF"/>
                    </w:rPr>
                    <w:t>Post Traumatic Stress Disorder (PTSD) Combat – Mental Disorders</w:t>
                  </w:r>
                  <w:r w:rsidR="0089678C" w:rsidRPr="00505E12" w:rsidDel="0089678C">
                    <w:rPr>
                      <w:rFonts w:cstheme="minorHAnsi"/>
                      <w:color w:val="365F91" w:themeColor="accent1" w:themeShade="BF"/>
                    </w:rPr>
                    <w:t xml:space="preserve"> 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5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2668BF9A" w14:textId="77777777" w:rsidR="00987C65" w:rsidRPr="00505E12" w:rsidRDefault="00987C65" w:rsidP="00177809">
                  <w:pPr>
                    <w:rPr>
                      <w:rFonts w:cstheme="minorHAnsi"/>
                      <w:color w:val="365F91" w:themeColor="accent1" w:themeShade="BF"/>
                      <w:rPrChange w:id="6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7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8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9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10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11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2668BF9B" w14:textId="77777777" w:rsidR="00987C65" w:rsidRPr="00505E12" w:rsidRDefault="00987C65" w:rsidP="00177809">
                  <w:pPr>
                    <w:rPr>
                      <w:rFonts w:cstheme="minorHAnsi"/>
                      <w:color w:val="365F91" w:themeColor="accent1" w:themeShade="BF"/>
                      <w:rPrChange w:id="12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13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2668BF9C" w14:textId="6165DB20" w:rsidR="00987C65" w:rsidRPr="00505E12" w:rsidRDefault="00987C65" w:rsidP="00631961">
                  <w:pPr>
                    <w:rPr>
                      <w:rFonts w:cstheme="minorHAnsi"/>
                      <w:color w:val="365F91" w:themeColor="accent1" w:themeShade="BF"/>
                      <w:rPrChange w:id="14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15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Special Issue: </w:t>
                  </w:r>
                  <w:r w:rsidR="00F932AE" w:rsidRPr="00505E12">
                    <w:rPr>
                      <w:rFonts w:cstheme="minorHAnsi"/>
                      <w:color w:val="365F91" w:themeColor="accent1" w:themeShade="BF"/>
                      <w:rPrChange w:id="16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Fully Developed Claim,</w:t>
                  </w:r>
                  <w:r w:rsidR="00631961" w:rsidRPr="00505E12">
                    <w:rPr>
                      <w:rFonts w:cstheme="minorHAnsi"/>
                      <w:color w:val="365F91" w:themeColor="accent1" w:themeShade="BF"/>
                      <w:rPrChange w:id="17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 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18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PTSD </w:t>
                  </w:r>
                  <w:r w:rsidR="00631961" w:rsidRPr="00505E12">
                    <w:rPr>
                      <w:rFonts w:cstheme="minorHAnsi"/>
                      <w:color w:val="365F91" w:themeColor="accent1" w:themeShade="BF"/>
                      <w:rPrChange w:id="19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–</w:t>
                  </w:r>
                  <w:r w:rsidR="00F932AE" w:rsidRPr="00505E12">
                    <w:rPr>
                      <w:rFonts w:cstheme="minorHAnsi"/>
                      <w:color w:val="365F91" w:themeColor="accent1" w:themeShade="BF"/>
                      <w:rPrChange w:id="20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 </w:t>
                  </w:r>
                  <w:r w:rsidR="00E94B04" w:rsidRPr="00505E12">
                    <w:rPr>
                      <w:rFonts w:cstheme="minorHAnsi"/>
                      <w:color w:val="365F91" w:themeColor="accent1" w:themeShade="BF"/>
                      <w:rPrChange w:id="21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Non</w:t>
                  </w:r>
                  <w:r w:rsidR="004E04D8" w:rsidRPr="00505E12">
                    <w:rPr>
                      <w:rFonts w:cstheme="minorHAnsi"/>
                      <w:color w:val="365F91" w:themeColor="accent1" w:themeShade="BF"/>
                      <w:rPrChange w:id="22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-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23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Combat, </w:t>
                  </w:r>
                  <w:r w:rsidR="00480FB3" w:rsidRPr="00505E12">
                    <w:rPr>
                      <w:rFonts w:cstheme="minorHAnsi"/>
                      <w:color w:val="365F91" w:themeColor="accent1" w:themeShade="BF"/>
                      <w:rPrChange w:id="24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Local Mentor Review</w:t>
                  </w:r>
                </w:p>
              </w:tc>
              <w:tc>
                <w:tcPr>
                  <w:tcW w:w="4293" w:type="dxa"/>
                </w:tcPr>
                <w:p w14:paraId="6FBCBFCB" w14:textId="77777777" w:rsidR="008A3FE7" w:rsidRPr="00505E12" w:rsidRDefault="008A3FE7" w:rsidP="008A3FE7">
                  <w:pPr>
                    <w:rPr>
                      <w:rFonts w:cstheme="minorHAnsi"/>
                      <w:color w:val="365F91" w:themeColor="accent1" w:themeShade="BF"/>
                      <w:rPrChange w:id="25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26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 </w:t>
                  </w:r>
                </w:p>
                <w:p w14:paraId="57978660" w14:textId="77777777" w:rsidR="008A3FE7" w:rsidRPr="00505E12" w:rsidRDefault="008A3FE7" w:rsidP="008A3FE7">
                  <w:pPr>
                    <w:rPr>
                      <w:rFonts w:cstheme="minorHAnsi"/>
                      <w:color w:val="365F91" w:themeColor="accent1" w:themeShade="BF"/>
                      <w:rPrChange w:id="27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28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                                                                                   </w:t>
                  </w:r>
                </w:p>
                <w:p w14:paraId="3F0FA6B3" w14:textId="16828EA3" w:rsidR="00C77526" w:rsidRPr="00505E12" w:rsidRDefault="008A3FE7" w:rsidP="00C77526">
                  <w:pPr>
                    <w:rPr>
                      <w:rFonts w:cstheme="minorHAnsi"/>
                      <w:b/>
                      <w:bCs/>
                      <w:color w:val="365F91" w:themeColor="accent1" w:themeShade="BF"/>
                      <w:rPrChange w:id="29" w:author="EDWARDS, LARRY D., VBADENV Trng Facility" w:date="2021-10-20T14:06:00Z">
                        <w:rPr>
                          <w:rFonts w:cstheme="minorHAnsi"/>
                          <w:b/>
                          <w:bCs/>
                          <w:color w:val="1F497D" w:themeColor="text2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b/>
                      <w:bCs/>
                      <w:color w:val="365F91" w:themeColor="accent1" w:themeShade="BF"/>
                      <w:rPrChange w:id="30" w:author="EDWARDS, LARRY D., VBADENV Trng Facility" w:date="2021-10-20T14:06:00Z">
                        <w:rPr>
                          <w:rFonts w:cstheme="minorHAnsi"/>
                          <w:b/>
                          <w:bCs/>
                          <w:color w:val="1F497D" w:themeColor="text2"/>
                        </w:rPr>
                      </w:rPrChange>
                    </w:rPr>
                    <w:t xml:space="preserve">*See </w:t>
                  </w:r>
                  <w:r w:rsidR="000879AF" w:rsidRPr="00505E12">
                    <w:rPr>
                      <w:rFonts w:cstheme="minorHAnsi"/>
                      <w:b/>
                      <w:bCs/>
                      <w:color w:val="365F91" w:themeColor="accent1" w:themeShade="BF"/>
                      <w:rPrChange w:id="31" w:author="EDWARDS, LARRY D., VBADENV Trng Facility" w:date="2021-10-20T14:06:00Z">
                        <w:rPr>
                          <w:rFonts w:cstheme="minorHAnsi"/>
                          <w:b/>
                          <w:bCs/>
                          <w:color w:val="1F497D" w:themeColor="text2"/>
                        </w:rPr>
                      </w:rPrChange>
                    </w:rPr>
                    <w:t>VIII.iv.1.B.1.c</w:t>
                  </w:r>
                  <w:r w:rsidR="00C77526" w:rsidRPr="00505E12">
                    <w:rPr>
                      <w:rFonts w:cstheme="minorHAnsi"/>
                      <w:b/>
                      <w:bCs/>
                      <w:color w:val="365F91" w:themeColor="accent1" w:themeShade="BF"/>
                      <w:rPrChange w:id="32" w:author="EDWARDS, LARRY D., VBADENV Trng Facility" w:date="2021-10-20T14:06:00Z">
                        <w:rPr>
                          <w:rFonts w:cstheme="minorHAnsi"/>
                          <w:b/>
                          <w:bCs/>
                          <w:color w:val="1F497D" w:themeColor="text2"/>
                        </w:rPr>
                      </w:rPrChange>
                    </w:rPr>
                    <w:t xml:space="preserve">.  Assigning Claim Attributes to Personal Trauma Claims to explain the reason the classification should be listed as PTSD Combat. </w:t>
                  </w:r>
                </w:p>
                <w:p w14:paraId="567B020F" w14:textId="77777777" w:rsidR="00C77526" w:rsidRPr="00505E12" w:rsidRDefault="00C77526" w:rsidP="00C77526">
                  <w:pPr>
                    <w:rPr>
                      <w:rFonts w:cstheme="minorHAnsi"/>
                      <w:color w:val="365F91" w:themeColor="accent1" w:themeShade="BF"/>
                      <w:rPrChange w:id="33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34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35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36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</w:p>
                <w:p w14:paraId="480ADBE8" w14:textId="77777777" w:rsidR="00C77526" w:rsidRPr="00505E12" w:rsidRDefault="00C77526" w:rsidP="00C77526">
                  <w:pPr>
                    <w:rPr>
                      <w:rFonts w:cstheme="minorHAnsi"/>
                      <w:color w:val="365F91" w:themeColor="accent1" w:themeShade="BF"/>
                      <w:rPrChange w:id="37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38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39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</w:p>
                <w:p w14:paraId="2668BF9D" w14:textId="63A320AE" w:rsidR="008A3FE7" w:rsidRPr="00505E12" w:rsidRDefault="00C77526" w:rsidP="00C77526">
                  <w:pPr>
                    <w:rPr>
                      <w:rFonts w:cstheme="minorHAnsi"/>
                      <w:color w:val="365F91" w:themeColor="accent1" w:themeShade="BF"/>
                      <w:rPrChange w:id="40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41" w:author="EDWARDS, LARRY D., VBADENV Trng Facility" w:date="2021-10-20T14:0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</w:p>
              </w:tc>
            </w:tr>
          </w:tbl>
          <w:p w14:paraId="2668BFA7" w14:textId="77777777" w:rsidR="00631961" w:rsidRPr="00505E12" w:rsidRDefault="00631961" w:rsidP="00EB4888">
            <w:pPr>
              <w:rPr>
                <w:rFonts w:cstheme="minorHAnsi"/>
                <w:b w:val="0"/>
              </w:rPr>
            </w:pPr>
          </w:p>
          <w:p w14:paraId="378B43A3" w14:textId="77777777" w:rsidR="000A3103" w:rsidRPr="00505E12" w:rsidRDefault="000A3103" w:rsidP="000A31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The trainee will bookmark the following VBMS documents:</w:t>
            </w:r>
          </w:p>
          <w:p w14:paraId="74AE8C5E" w14:textId="27293B77" w:rsidR="000A3103" w:rsidRPr="00505E12" w:rsidRDefault="000A3103" w:rsidP="000A310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Police Report: Medical: TAB A – PTSD; Working notes: Police report of accident</w:t>
            </w:r>
          </w:p>
          <w:p w14:paraId="67275DD1" w14:textId="0816FBDA" w:rsidR="000A3103" w:rsidRPr="00505E12" w:rsidRDefault="000A3103" w:rsidP="000A310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VAMC Baltimore/Enterprise search: Medical: TAB B – PTSD Working notes: PTSD p. 6-9.</w:t>
            </w:r>
          </w:p>
          <w:p w14:paraId="74C880EE" w14:textId="0835D09E" w:rsidR="000A3103" w:rsidRPr="00505E12" w:rsidRDefault="000A3103" w:rsidP="000A310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 xml:space="preserve">VA 21-0781: TAB C </w:t>
            </w:r>
            <w:r w:rsidR="00E40B6D" w:rsidRPr="00505E12">
              <w:rPr>
                <w:rFonts w:cstheme="minorHAnsi"/>
              </w:rPr>
              <w:t>– PTSD Working notes: PTSD p.1-</w:t>
            </w:r>
            <w:r w:rsidR="00D44D00" w:rsidRPr="00505E12">
              <w:rPr>
                <w:rFonts w:cstheme="minorHAnsi"/>
              </w:rPr>
              <w:t>3</w:t>
            </w:r>
          </w:p>
          <w:p w14:paraId="7B42AA69" w14:textId="31FF929F" w:rsidR="00EC7158" w:rsidRPr="00505E12" w:rsidRDefault="00EC7158" w:rsidP="00EC71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As an exam is needed, the trainee will need to generate an ERRA Request.</w:t>
            </w:r>
          </w:p>
          <w:p w14:paraId="118C1E79" w14:textId="75F25B2D" w:rsidR="000A3103" w:rsidRPr="00505E12" w:rsidRDefault="000A3103" w:rsidP="000A31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05E12">
              <w:rPr>
                <w:rFonts w:cstheme="minorHAnsi"/>
              </w:rPr>
              <w:t xml:space="preserve">The trainee will request a </w:t>
            </w:r>
            <w:r w:rsidR="00E40B6D" w:rsidRPr="00505E12">
              <w:rPr>
                <w:rFonts w:cstheme="minorHAnsi"/>
              </w:rPr>
              <w:t>DBQ PSYCH PTSD Initial</w:t>
            </w:r>
            <w:r w:rsidRPr="00505E12">
              <w:rPr>
                <w:rFonts w:cstheme="minorHAnsi"/>
              </w:rPr>
              <w:t xml:space="preserve"> </w:t>
            </w:r>
            <w:r w:rsidR="00E40B6D" w:rsidRPr="00505E12">
              <w:rPr>
                <w:rFonts w:cstheme="minorHAnsi"/>
              </w:rPr>
              <w:t>for PTSD in VBMS.</w:t>
            </w:r>
          </w:p>
          <w:p w14:paraId="0E29440D" w14:textId="09955252" w:rsidR="00EC7158" w:rsidRPr="00505E12" w:rsidRDefault="00EC7158" w:rsidP="000A3103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Ensure trainee checks “Use Exam Destination Mock Data” under the fly wheel or they will receive an error when attempting to submit the exam request.</w:t>
            </w:r>
          </w:p>
          <w:p w14:paraId="4779CF4A" w14:textId="29A6D27E" w:rsidR="000A3103" w:rsidRPr="00505E12" w:rsidRDefault="00E40B6D" w:rsidP="000A3103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Select Veteran Must Report To Exam as mental health exams are not ACE eligible per</w:t>
            </w:r>
            <w:r w:rsidR="000A3103" w:rsidRPr="00505E12">
              <w:rPr>
                <w:rFonts w:cstheme="minorHAnsi"/>
              </w:rPr>
              <w:t xml:space="preserve"> M21-1</w:t>
            </w:r>
            <w:r w:rsidR="00165F6F" w:rsidRPr="00505E12">
              <w:rPr>
                <w:rFonts w:cstheme="minorHAnsi"/>
              </w:rPr>
              <w:t xml:space="preserve"> IV.i.2.A.4.b</w:t>
            </w:r>
            <w:r w:rsidRPr="00505E12">
              <w:rPr>
                <w:rFonts w:cstheme="minorHAnsi"/>
              </w:rPr>
              <w:t>.</w:t>
            </w:r>
          </w:p>
          <w:p w14:paraId="1695AD78" w14:textId="5EF12BB2" w:rsidR="00E83E6B" w:rsidRPr="00505E12" w:rsidRDefault="00E83E6B" w:rsidP="000A3103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 xml:space="preserve">Select Yes for “Does the examiner need to confirm the stressor cause of PTSD for this contention?” as this PTSD claim </w:t>
            </w:r>
            <w:r w:rsidR="00B93763" w:rsidRPr="00505E12">
              <w:rPr>
                <w:rFonts w:cstheme="minorHAnsi"/>
              </w:rPr>
              <w:t>is being claimed due to a specific stressful event.</w:t>
            </w:r>
          </w:p>
          <w:p w14:paraId="65263264" w14:textId="7FE5E5FD" w:rsidR="00DF7C85" w:rsidRPr="00505E12" w:rsidRDefault="00DF7C85" w:rsidP="000A3103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 xml:space="preserve">Discuss that no separate medical opinion is required per M21-1 </w:t>
            </w:r>
            <w:r w:rsidR="00165F6F" w:rsidRPr="00505E12">
              <w:rPr>
                <w:rFonts w:cstheme="minorHAnsi"/>
              </w:rPr>
              <w:t xml:space="preserve"> IV.i.2.A.7.i</w:t>
            </w:r>
            <w:r w:rsidRPr="00505E12">
              <w:rPr>
                <w:rFonts w:cstheme="minorHAnsi"/>
              </w:rPr>
              <w:t xml:space="preserve"> – Medical Opinions and the Initial PTSD DBQ</w:t>
            </w:r>
          </w:p>
          <w:p w14:paraId="339E16A8" w14:textId="2D10A470" w:rsidR="00E83E6B" w:rsidRPr="00505E12" w:rsidRDefault="00E83E6B" w:rsidP="000A3103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Within Description of Veteran’s Claimed Stressors, insert: In-service car accident on 2/14/1984</w:t>
            </w:r>
          </w:p>
          <w:p w14:paraId="7281394C" w14:textId="30EB4BD5" w:rsidR="00E83E6B" w:rsidRPr="00505E12" w:rsidRDefault="00D44D00" w:rsidP="00D44D00">
            <w:pPr>
              <w:pStyle w:val="ListParagraph"/>
              <w:numPr>
                <w:ilvl w:val="2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Tab A: Police report</w:t>
            </w:r>
          </w:p>
          <w:p w14:paraId="4DC8F3E2" w14:textId="35F37CA0" w:rsidR="00D44D00" w:rsidRPr="00505E12" w:rsidRDefault="00D44D00" w:rsidP="00D44D00">
            <w:pPr>
              <w:pStyle w:val="ListParagraph"/>
              <w:numPr>
                <w:ilvl w:val="2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Tab B: Baltimore PTSD treatment pg.6-9</w:t>
            </w:r>
          </w:p>
          <w:p w14:paraId="34F5BFC7" w14:textId="36F058E2" w:rsidR="007D4498" w:rsidRPr="00505E12" w:rsidRDefault="00D44D00" w:rsidP="007D4498">
            <w:pPr>
              <w:pStyle w:val="ListParagraph"/>
              <w:numPr>
                <w:ilvl w:val="2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Tab C: VA Form 21-0781 pg.1-3</w:t>
            </w:r>
          </w:p>
          <w:p w14:paraId="6CA57B8E" w14:textId="0CA45049" w:rsidR="00B74947" w:rsidRPr="00505E12" w:rsidRDefault="00B74947" w:rsidP="00B74947">
            <w:pPr>
              <w:ind w:left="2025"/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Add the following text per</w:t>
            </w:r>
            <w:r w:rsidR="00E41182" w:rsidRPr="00505E12">
              <w:rPr>
                <w:rFonts w:cstheme="minorHAnsi"/>
              </w:rPr>
              <w:t xml:space="preserve"> VIII.iv.1.C.1.b</w:t>
            </w:r>
            <w:r w:rsidRPr="00505E12">
              <w:rPr>
                <w:rFonts w:cstheme="minorHAnsi"/>
              </w:rPr>
              <w:t>.  Requesting Initial PTSD Examinations Other Than Personal Trauma:</w:t>
            </w:r>
          </w:p>
          <w:p w14:paraId="3D8EB809" w14:textId="3FC00FB7" w:rsidR="00B74947" w:rsidRPr="00505E12" w:rsidRDefault="00B74947" w:rsidP="00B74947">
            <w:pPr>
              <w:ind w:left="2025"/>
              <w:rPr>
                <w:rFonts w:cstheme="minorHAnsi"/>
              </w:rPr>
            </w:pPr>
            <w:r w:rsidRPr="00505E12">
              <w:rPr>
                <w:rFonts w:cstheme="minorHAnsi"/>
              </w:rPr>
              <w:lastRenderedPageBreak/>
              <w:t>**If possible, the Veteran’s treating mental health professional should not perform the examination. **</w:t>
            </w:r>
          </w:p>
          <w:p w14:paraId="271220BA" w14:textId="6DB78853" w:rsidR="000A3103" w:rsidRPr="00505E12" w:rsidRDefault="000A3103" w:rsidP="007D4498">
            <w:pPr>
              <w:ind w:left="765"/>
              <w:rPr>
                <w:rFonts w:cstheme="minorHAnsi"/>
                <w:b w:val="0"/>
                <w:bCs w:val="0"/>
              </w:rPr>
            </w:pPr>
            <w:r w:rsidRPr="00505E12">
              <w:rPr>
                <w:rFonts w:cstheme="minorHAnsi"/>
              </w:rPr>
              <w:t>A sample exam request is included within this package.</w:t>
            </w:r>
            <w:r w:rsidRPr="00505E12">
              <w:rPr>
                <w:rFonts w:cstheme="minorHAnsi"/>
              </w:rPr>
              <w:br/>
            </w:r>
          </w:p>
          <w:p w14:paraId="7D7E470C" w14:textId="77777777" w:rsidR="000A3103" w:rsidRPr="00505E12" w:rsidRDefault="000A3103" w:rsidP="000A31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505E12">
              <w:rPr>
                <w:rFonts w:cstheme="minorHAnsi"/>
              </w:rPr>
              <w:t>Tracked items should be</w:t>
            </w:r>
          </w:p>
          <w:p w14:paraId="7078A280" w14:textId="77777777" w:rsidR="000A3103" w:rsidRPr="00505E12" w:rsidRDefault="000A3103" w:rsidP="000A3103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b w:val="0"/>
              </w:rPr>
            </w:pPr>
            <w:r w:rsidRPr="00505E12">
              <w:rPr>
                <w:rFonts w:cstheme="minorHAnsi"/>
              </w:rPr>
              <w:t>Exam Request – Processing</w:t>
            </w:r>
          </w:p>
          <w:p w14:paraId="793F774E" w14:textId="4A7C4796" w:rsidR="008E0E2D" w:rsidRPr="00505E12" w:rsidRDefault="000A3103" w:rsidP="000A3103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b w:val="0"/>
              </w:rPr>
            </w:pPr>
            <w:r w:rsidRPr="00505E12">
              <w:rPr>
                <w:rFonts w:cstheme="minorHAnsi"/>
              </w:rPr>
              <w:t>Exam Request – PTSD</w:t>
            </w:r>
            <w:r w:rsidR="0087183F" w:rsidRPr="00505E12">
              <w:rPr>
                <w:rFonts w:cstheme="minorHAnsi"/>
              </w:rPr>
              <w:br/>
            </w:r>
          </w:p>
          <w:p w14:paraId="54370E7C" w14:textId="11E45FB4" w:rsidR="00480FB3" w:rsidRPr="00505E12" w:rsidRDefault="00D40507" w:rsidP="000A31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05E12">
              <w:rPr>
                <w:rFonts w:cstheme="minorHAnsi"/>
              </w:rPr>
              <w:t xml:space="preserve">Trainee must enter a note into VBMS: </w:t>
            </w:r>
            <w:r w:rsidR="00AD0E88" w:rsidRPr="00505E12">
              <w:rPr>
                <w:rFonts w:cstheme="minorHAnsi"/>
              </w:rPr>
              <w:t>Exam review complete for all issues</w:t>
            </w:r>
            <w:r w:rsidR="000A3103" w:rsidRPr="00505E12">
              <w:rPr>
                <w:rFonts w:cstheme="minorHAnsi"/>
              </w:rPr>
              <w:t>.</w:t>
            </w:r>
            <w:r w:rsidR="00B5556B" w:rsidRPr="00505E12">
              <w:rPr>
                <w:rFonts w:cstheme="minorHAnsi"/>
              </w:rPr>
              <w:t xml:space="preserve"> </w:t>
            </w:r>
            <w:r w:rsidR="00BC2924" w:rsidRPr="00505E12">
              <w:rPr>
                <w:rFonts w:cstheme="minorHAnsi"/>
              </w:rPr>
              <w:t>PTSD initial examination requested.  Enterprise search produced relevant Baltimore VAMC documents</w:t>
            </w:r>
            <w:r w:rsidR="00D44D00" w:rsidRPr="00505E12">
              <w:rPr>
                <w:rFonts w:cstheme="minorHAnsi"/>
              </w:rPr>
              <w:t>, which were uploaded to documents.</w:t>
            </w:r>
          </w:p>
          <w:p w14:paraId="2668BFAE" w14:textId="77777777" w:rsidR="00D40507" w:rsidRPr="00505E12" w:rsidRDefault="00D40507" w:rsidP="00D40507">
            <w:pPr>
              <w:rPr>
                <w:rFonts w:cstheme="minorHAnsi"/>
              </w:rPr>
            </w:pPr>
          </w:p>
          <w:p w14:paraId="2668BFAF" w14:textId="77777777" w:rsidR="00BE7519" w:rsidRPr="00505E12" w:rsidRDefault="00BE7519" w:rsidP="00BE7519">
            <w:pPr>
              <w:spacing w:after="200" w:line="276" w:lineRule="auto"/>
              <w:rPr>
                <w:rFonts w:cstheme="minorHAnsi"/>
                <w:b w:val="0"/>
                <w:bCs w:val="0"/>
                <w:rPrChange w:id="42" w:author="EDWARDS, LARRY D., VBADENV Trng Facility" w:date="2021-10-20T14:06:00Z">
                  <w:rPr>
                    <w:rFonts w:cstheme="minorHAnsi"/>
                    <w:b w:val="0"/>
                    <w:bCs w:val="0"/>
                    <w:color w:val="auto"/>
                  </w:rPr>
                </w:rPrChange>
              </w:rPr>
            </w:pPr>
            <w:r w:rsidRPr="00505E12">
              <w:rPr>
                <w:rFonts w:cstheme="minorHAnsi"/>
              </w:rPr>
              <w:t>References:</w:t>
            </w:r>
          </w:p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505E12" w:rsidRPr="00505E12" w14:paraId="2668BFB3" w14:textId="77777777" w:rsidTr="00177809">
              <w:tc>
                <w:tcPr>
                  <w:tcW w:w="985" w:type="dxa"/>
                  <w:vAlign w:val="center"/>
                </w:tcPr>
                <w:p w14:paraId="2668BFB0" w14:textId="77777777" w:rsidR="00BE7519" w:rsidRPr="00505E12" w:rsidRDefault="00BE7519" w:rsidP="00BE7519">
                  <w:pPr>
                    <w:jc w:val="center"/>
                    <w:rPr>
                      <w:rFonts w:cstheme="minorHAnsi"/>
                      <w:color w:val="365F91" w:themeColor="accent1" w:themeShade="BF"/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2668BFB1" w14:textId="77777777" w:rsidR="00BE7519" w:rsidRPr="00505E12" w:rsidRDefault="00BE7519" w:rsidP="00BE7519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2668BFB2" w14:textId="77777777" w:rsidR="00BE7519" w:rsidRPr="00505E12" w:rsidRDefault="00BE7519" w:rsidP="00BE7519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</w:rPr>
                    <w:t>Title</w:t>
                  </w:r>
                </w:p>
              </w:tc>
            </w:tr>
            <w:tr w:rsidR="00505E12" w:rsidRPr="00505E12" w14:paraId="2668BFB7" w14:textId="77777777" w:rsidTr="00177809">
              <w:tc>
                <w:tcPr>
                  <w:tcW w:w="985" w:type="dxa"/>
                  <w:vAlign w:val="center"/>
                </w:tcPr>
                <w:p w14:paraId="2668BFB4" w14:textId="77777777" w:rsidR="00BE7519" w:rsidRPr="00505E12" w:rsidRDefault="00BE7519" w:rsidP="00BE7519">
                  <w:pPr>
                    <w:jc w:val="center"/>
                    <w:rPr>
                      <w:rFonts w:cstheme="minorHAnsi"/>
                      <w:color w:val="365F91" w:themeColor="accent1" w:themeShade="BF"/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</w:rPr>
                    <w:t>2</w:t>
                  </w:r>
                  <w:r w:rsidR="00DF436D" w:rsidRPr="00505E12">
                    <w:rPr>
                      <w:rFonts w:cstheme="minorHAnsi"/>
                      <w:color w:val="365F91" w:themeColor="accent1" w:themeShade="BF"/>
                    </w:rPr>
                    <w:t>-5</w:t>
                  </w:r>
                </w:p>
              </w:tc>
              <w:tc>
                <w:tcPr>
                  <w:tcW w:w="2790" w:type="dxa"/>
                </w:tcPr>
                <w:p w14:paraId="2668BFB5" w14:textId="645E0928" w:rsidR="00BE7519" w:rsidRPr="00505E12" w:rsidRDefault="002A1EE2" w:rsidP="00BE7519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</w:rPr>
                    <w:t xml:space="preserve"> M21-1 II.ii.2.A</w:t>
                  </w:r>
                </w:p>
              </w:tc>
              <w:tc>
                <w:tcPr>
                  <w:tcW w:w="5670" w:type="dxa"/>
                </w:tcPr>
                <w:p w14:paraId="2668BFB6" w14:textId="069228D7" w:rsidR="00BE7519" w:rsidRPr="00505E12" w:rsidRDefault="002A1EE2" w:rsidP="00BE7519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</w:rPr>
                    <w:t xml:space="preserve"> Folder Maintenance</w:t>
                  </w:r>
                </w:p>
              </w:tc>
            </w:tr>
            <w:tr w:rsidR="00505E12" w:rsidRPr="00505E12" w14:paraId="2668BFC9" w14:textId="77777777" w:rsidTr="00F81794">
              <w:tc>
                <w:tcPr>
                  <w:tcW w:w="985" w:type="dxa"/>
                  <w:vAlign w:val="center"/>
                </w:tcPr>
                <w:p w14:paraId="2668BFB8" w14:textId="77777777" w:rsidR="00BE7519" w:rsidRPr="00505E12" w:rsidRDefault="00BE7519" w:rsidP="00BE7519">
                  <w:pPr>
                    <w:jc w:val="center"/>
                    <w:rPr>
                      <w:rFonts w:cstheme="minorHAnsi"/>
                      <w:color w:val="365F91" w:themeColor="accent1" w:themeShade="BF"/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</w:rPr>
                    <w:t>6</w:t>
                  </w:r>
                </w:p>
              </w:tc>
              <w:tc>
                <w:tcPr>
                  <w:tcW w:w="2790" w:type="dxa"/>
                </w:tcPr>
                <w:p w14:paraId="2668BFB9" w14:textId="30356366" w:rsidR="00BE7519" w:rsidRPr="00505E12" w:rsidRDefault="002A1EE2" w:rsidP="00BE7519">
                  <w:pPr>
                    <w:rPr>
                      <w:rFonts w:cstheme="minorHAnsi"/>
                      <w:color w:val="365F91" w:themeColor="accent1" w:themeShade="BF"/>
                      <w:rPrChange w:id="43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</w:rPr>
                    <w:t xml:space="preserve"> 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44" w:author="EDWARDS, LARRY D., VBADENV Trng Facility" w:date="2021-10-20T14:06:00Z">
                        <w:rPr>
                          <w:rFonts w:ascii="Calibri" w:hAnsi="Calibri" w:cs="Calibri"/>
                          <w:color w:val="000000"/>
                        </w:rPr>
                      </w:rPrChange>
                    </w:rPr>
                    <w:t>M21-1 II.iii.3.A</w:t>
                  </w:r>
                </w:p>
                <w:p w14:paraId="6EFCFEB6" w14:textId="7C77F822" w:rsidR="002A1EE2" w:rsidRPr="00505E12" w:rsidRDefault="002A1EE2" w:rsidP="00BE7519">
                  <w:pPr>
                    <w:rPr>
                      <w:rFonts w:cstheme="minorHAnsi"/>
                      <w:color w:val="365F91" w:themeColor="accent1" w:themeShade="BF"/>
                      <w:rPrChange w:id="45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46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47" w:author="EDWARDS, LARRY D., VBADENV Trng Facility" w:date="2021-10-20T14:06:00Z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M21-1 III.i.2.F.2.a</w:t>
                  </w:r>
                </w:p>
                <w:p w14:paraId="2668BFBB" w14:textId="21773C18" w:rsidR="00BE7519" w:rsidRPr="00505E12" w:rsidRDefault="00E1528E" w:rsidP="00BE7519">
                  <w:pPr>
                    <w:rPr>
                      <w:rFonts w:cstheme="minorHAnsi"/>
                      <w:color w:val="365F91" w:themeColor="accent1" w:themeShade="BF"/>
                      <w:rPrChange w:id="48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>
                    <w:rPr>
                      <w:rFonts w:cstheme="minorHAnsi"/>
                      <w:color w:val="365F91" w:themeColor="accent1" w:themeShade="BF"/>
                    </w:rPr>
                    <w:t xml:space="preserve"> </w:t>
                  </w:r>
                  <w:r w:rsidR="002A1EE2" w:rsidRPr="00505E12">
                    <w:rPr>
                      <w:rFonts w:cstheme="minorHAnsi"/>
                      <w:color w:val="365F91" w:themeColor="accent1" w:themeShade="BF"/>
                      <w:rPrChange w:id="49" w:author="EDWARDS, LARRY D., VBADENV Trng Facility" w:date="2021-10-20T14:06:00Z">
                        <w:rPr>
                          <w:rFonts w:ascii="Calibri" w:hAnsi="Calibri" w:cs="Calibri"/>
                        </w:rPr>
                      </w:rPrChange>
                    </w:rPr>
                    <w:t xml:space="preserve">M21-1 </w:t>
                  </w:r>
                  <w:r w:rsidR="002A1EE2" w:rsidRPr="00505E12">
                    <w:rPr>
                      <w:rFonts w:cstheme="minorHAnsi"/>
                      <w:color w:val="365F91" w:themeColor="accent1" w:themeShade="BF"/>
                      <w:rPrChange w:id="50" w:author="EDWARDS, LARRY D., VBADENV Trng Facility" w:date="2021-10-20T14:06:00Z">
                        <w:rPr>
                          <w:rFonts w:ascii="Arial" w:hAnsi="Arial" w:cs="Arial"/>
                          <w:sz w:val="21"/>
                          <w:szCs w:val="21"/>
                        </w:rPr>
                      </w:rPrChange>
                    </w:rPr>
                    <w:t>X.i.2.A</w:t>
                  </w:r>
                </w:p>
                <w:p w14:paraId="71931565" w14:textId="77777777" w:rsidR="00E1528E" w:rsidRDefault="002A1EE2" w:rsidP="00BE7519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51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</w:p>
                <w:p w14:paraId="2668BFBC" w14:textId="7649356A" w:rsidR="00BE7519" w:rsidRPr="00505E12" w:rsidRDefault="002A1EE2" w:rsidP="00BE7519">
                  <w:pPr>
                    <w:rPr>
                      <w:rFonts w:cstheme="minorHAnsi"/>
                      <w:color w:val="365F91" w:themeColor="accent1" w:themeShade="BF"/>
                      <w:rPrChange w:id="52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53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M21-1 X.i.2.B</w:t>
                  </w:r>
                </w:p>
                <w:p w14:paraId="2668BFBE" w14:textId="77777777" w:rsidR="00F81794" w:rsidRPr="00505E12" w:rsidRDefault="00F81794" w:rsidP="00BE7519">
                  <w:pPr>
                    <w:rPr>
                      <w:rFonts w:cstheme="minorHAnsi"/>
                      <w:color w:val="365F91" w:themeColor="accent1" w:themeShade="BF"/>
                      <w:rPrChange w:id="54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2668BFC0" w14:textId="31B8F6D2" w:rsidR="00F81794" w:rsidRPr="00505E12" w:rsidRDefault="00F81794">
                  <w:pPr>
                    <w:rPr>
                      <w:rFonts w:cstheme="minorHAnsi"/>
                      <w:color w:val="365F91" w:themeColor="accent1" w:themeShade="BF"/>
                      <w:rPrChange w:id="55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56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M21-4 Manual</w:t>
                  </w:r>
                  <w:r w:rsidR="002A1EE2" w:rsidRPr="00505E12">
                    <w:rPr>
                      <w:rFonts w:cstheme="minorHAnsi"/>
                      <w:color w:val="365F91" w:themeColor="accent1" w:themeShade="BF"/>
                      <w:rPrChange w:id="57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</w:p>
              </w:tc>
              <w:tc>
                <w:tcPr>
                  <w:tcW w:w="5670" w:type="dxa"/>
                  <w:shd w:val="clear" w:color="auto" w:fill="auto"/>
                </w:tcPr>
                <w:p w14:paraId="07F8EE92" w14:textId="54173662" w:rsidR="002A1EE2" w:rsidRPr="00505E12" w:rsidRDefault="00BE7519" w:rsidP="00BE7519">
                  <w:pPr>
                    <w:rPr>
                      <w:rFonts w:cstheme="minorHAnsi"/>
                      <w:color w:val="365F91" w:themeColor="accent1" w:themeShade="BF"/>
                      <w:rPrChange w:id="58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59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Claims Establishment</w:t>
                  </w:r>
                </w:p>
                <w:p w14:paraId="61001AD8" w14:textId="198E2040" w:rsidR="002A1EE2" w:rsidRPr="00505E12" w:rsidRDefault="00860068" w:rsidP="00BE7519">
                  <w:pPr>
                    <w:rPr>
                      <w:rFonts w:cstheme="minorHAnsi"/>
                      <w:color w:val="365F91" w:themeColor="accent1" w:themeShade="BF"/>
                      <w:rPrChange w:id="60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61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Identifying Contentions</w:t>
                  </w:r>
                </w:p>
                <w:p w14:paraId="2668BFC2" w14:textId="7AC48A71" w:rsidR="00BE7519" w:rsidRPr="00505E12" w:rsidRDefault="00BE7519" w:rsidP="00BE7519">
                  <w:pPr>
                    <w:rPr>
                      <w:rFonts w:cstheme="minorHAnsi"/>
                      <w:color w:val="365F91" w:themeColor="accent1" w:themeShade="BF"/>
                      <w:rPrChange w:id="62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63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General Information about the Fully Developed Claim (FDC) Program</w:t>
                  </w:r>
                </w:p>
                <w:p w14:paraId="2668BFC3" w14:textId="77777777" w:rsidR="00BE7519" w:rsidRPr="00505E12" w:rsidRDefault="00BE7519" w:rsidP="00BE7519">
                  <w:pPr>
                    <w:rPr>
                      <w:rFonts w:cstheme="minorHAnsi"/>
                      <w:color w:val="365F91" w:themeColor="accent1" w:themeShade="BF"/>
                      <w:rPrChange w:id="64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65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Processing Fully developed Claims (FDC)</w:t>
                  </w:r>
                </w:p>
                <w:p w14:paraId="2668BFC4" w14:textId="34E6386E" w:rsidR="00BE7519" w:rsidRPr="00505E12" w:rsidRDefault="00BE7519" w:rsidP="00BE7519">
                  <w:pPr>
                    <w:rPr>
                      <w:rFonts w:cstheme="minorHAnsi"/>
                      <w:color w:val="365F91" w:themeColor="accent1" w:themeShade="BF"/>
                      <w:rPrChange w:id="66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67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Clai</w:t>
                  </w:r>
                  <w:r w:rsidR="0073780A" w:rsidRPr="00505E12">
                    <w:rPr>
                      <w:rFonts w:cstheme="minorHAnsi"/>
                      <w:color w:val="365F91" w:themeColor="accent1" w:themeShade="BF"/>
                      <w:rPrChange w:id="68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m</w:t>
                  </w:r>
                </w:p>
                <w:p w14:paraId="14C17F1B" w14:textId="780E6D79" w:rsidR="002A1EE2" w:rsidRPr="00505E12" w:rsidRDefault="002A1EE2" w:rsidP="00F81794">
                  <w:pPr>
                    <w:rPr>
                      <w:rFonts w:cstheme="minorHAnsi"/>
                      <w:color w:val="365F91" w:themeColor="accent1" w:themeShade="BF"/>
                      <w:rPrChange w:id="69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70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Appendix A: Regional Office Station Numbers, Payee Codes, and Work-Rate Standards</w:t>
                  </w:r>
                </w:p>
                <w:p w14:paraId="2668BFC5" w14:textId="1FE1A065" w:rsidR="00F81794" w:rsidRPr="00505E12" w:rsidRDefault="00F81794" w:rsidP="00F81794">
                  <w:pPr>
                    <w:rPr>
                      <w:rFonts w:cstheme="minorHAnsi"/>
                      <w:color w:val="365F91" w:themeColor="accent1" w:themeShade="BF"/>
                      <w:rPrChange w:id="71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72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Appendix B: End Product Codes </w:t>
                  </w:r>
                  <w:r w:rsidR="002A1EE2" w:rsidRPr="00505E12">
                    <w:rPr>
                      <w:rFonts w:cstheme="minorHAnsi"/>
                      <w:color w:val="365F91" w:themeColor="accent1" w:themeShade="BF"/>
                      <w:rPrChange w:id="73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</w:p>
                <w:p w14:paraId="2668BFC6" w14:textId="43D892A3" w:rsidR="00F81794" w:rsidRPr="00505E12" w:rsidRDefault="00F81794" w:rsidP="00F81794">
                  <w:pPr>
                    <w:rPr>
                      <w:rFonts w:cstheme="minorHAnsi"/>
                      <w:color w:val="365F91" w:themeColor="accent1" w:themeShade="BF"/>
                      <w:rPrChange w:id="74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75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Appendix C: Index of Claim Attributes</w:t>
                  </w:r>
                </w:p>
                <w:p w14:paraId="35C6133D" w14:textId="77777777" w:rsidR="00F81794" w:rsidRPr="00505E12" w:rsidRDefault="00F81794" w:rsidP="00BE7519">
                  <w:pPr>
                    <w:rPr>
                      <w:rFonts w:cstheme="minorHAnsi"/>
                      <w:color w:val="365F91" w:themeColor="accent1" w:themeShade="BF"/>
                      <w:rPrChange w:id="76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77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Appendix D: Index of Claim Stage Indicators</w:t>
                  </w:r>
                </w:p>
                <w:p w14:paraId="2668BFC8" w14:textId="6C7835C8" w:rsidR="00D21C86" w:rsidRPr="00505E12" w:rsidRDefault="00D21C86" w:rsidP="00BE7519">
                  <w:pPr>
                    <w:rPr>
                      <w:rFonts w:cstheme="minorHAnsi"/>
                      <w:color w:val="365F91" w:themeColor="accent1" w:themeShade="BF"/>
                      <w:rPrChange w:id="78" w:author="EDWARDS, LARRY D., VBADENV Trng Facility" w:date="2021-10-20T14:06:00Z">
                        <w:rPr/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79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Appendix E: Index of Corporate Flashes and Special Issues</w:t>
                  </w:r>
                </w:p>
              </w:tc>
            </w:tr>
            <w:tr w:rsidR="00505E12" w:rsidRPr="00505E12" w14:paraId="2668BFD3" w14:textId="77777777" w:rsidTr="00177809">
              <w:tc>
                <w:tcPr>
                  <w:tcW w:w="985" w:type="dxa"/>
                  <w:vAlign w:val="center"/>
                </w:tcPr>
                <w:p w14:paraId="2668BFCE" w14:textId="014DE073" w:rsidR="00BE7519" w:rsidRPr="00505E12" w:rsidRDefault="001334BB" w:rsidP="00BE7519">
                  <w:pPr>
                    <w:jc w:val="center"/>
                    <w:rPr>
                      <w:rFonts w:cstheme="minorHAnsi"/>
                      <w:color w:val="365F91" w:themeColor="accent1" w:themeShade="BF"/>
                      <w:rPrChange w:id="80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81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7</w:t>
                  </w:r>
                  <w:r w:rsidR="00F33128" w:rsidRPr="00505E12">
                    <w:rPr>
                      <w:rFonts w:cstheme="minorHAnsi"/>
                      <w:color w:val="365F91" w:themeColor="accent1" w:themeShade="BF"/>
                      <w:rPrChange w:id="82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-8</w:t>
                  </w:r>
                </w:p>
              </w:tc>
              <w:tc>
                <w:tcPr>
                  <w:tcW w:w="2790" w:type="dxa"/>
                </w:tcPr>
                <w:p w14:paraId="2668BFCF" w14:textId="2DD30ED2" w:rsidR="00BE7519" w:rsidRPr="00505E12" w:rsidRDefault="00D21C86" w:rsidP="00BE7519">
                  <w:pPr>
                    <w:rPr>
                      <w:rFonts w:cstheme="minorHAnsi"/>
                      <w:color w:val="365F91" w:themeColor="accent1" w:themeShade="BF"/>
                      <w:rPrChange w:id="83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84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85" w:author="EDWARDS, LARRY D., VBADENV Trng Facility" w:date="2021-10-20T14:06:00Z">
                        <w:rPr>
                          <w:rFonts w:ascii="Calibri" w:hAnsi="Calibri" w:cs="Calibri"/>
                          <w:color w:val="000000"/>
                        </w:rPr>
                      </w:rPrChange>
                    </w:rPr>
                    <w:t>M21-1 X.i.2.B</w:t>
                  </w:r>
                </w:p>
                <w:p w14:paraId="304653D2" w14:textId="14EC56BF" w:rsidR="00BE7519" w:rsidRPr="00505E12" w:rsidRDefault="008C636B" w:rsidP="00BE7519">
                  <w:pPr>
                    <w:rPr>
                      <w:rFonts w:cstheme="minorHAnsi"/>
                      <w:color w:val="365F91" w:themeColor="accent1" w:themeShade="BF"/>
                      <w:rPrChange w:id="86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87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 M21-1 VIII.iv.1.A </w:t>
                  </w:r>
                </w:p>
                <w:p w14:paraId="4D7C9CAB" w14:textId="77777777" w:rsidR="00F33128" w:rsidRPr="00505E12" w:rsidRDefault="00F33128" w:rsidP="00BE7519">
                  <w:pPr>
                    <w:rPr>
                      <w:rFonts w:cstheme="minorHAnsi"/>
                      <w:color w:val="365F91" w:themeColor="accent1" w:themeShade="BF"/>
                      <w:rPrChange w:id="88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2668BFD0" w14:textId="49C8A9AA" w:rsidR="00F33128" w:rsidRPr="00505E12" w:rsidRDefault="00644788" w:rsidP="00BE7519">
                  <w:pPr>
                    <w:rPr>
                      <w:rFonts w:cstheme="minorHAnsi"/>
                      <w:color w:val="365F91" w:themeColor="accent1" w:themeShade="BF"/>
                      <w:rPrChange w:id="89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90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 M21-1 IV.i.2.A.7.i</w:t>
                  </w:r>
                </w:p>
              </w:tc>
              <w:tc>
                <w:tcPr>
                  <w:tcW w:w="5670" w:type="dxa"/>
                </w:tcPr>
                <w:p w14:paraId="2668BFD1" w14:textId="77777777" w:rsidR="00BE7519" w:rsidRPr="00505E12" w:rsidRDefault="00BE7519" w:rsidP="00BE7519">
                  <w:pPr>
                    <w:rPr>
                      <w:rFonts w:cstheme="minorHAnsi"/>
                      <w:color w:val="365F91" w:themeColor="accent1" w:themeShade="BF"/>
                      <w:rPrChange w:id="91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92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Processing Fully developed Claims (FDC)</w:t>
                  </w:r>
                </w:p>
                <w:p w14:paraId="768748B2" w14:textId="32A8C77E" w:rsidR="008C636B" w:rsidRPr="00505E12" w:rsidDel="00505E12" w:rsidRDefault="00BE7519" w:rsidP="00BE7519">
                  <w:pPr>
                    <w:rPr>
                      <w:del w:id="93" w:author="EDWARDS, LARRY D., VBADENV Trng Facility" w:date="2021-10-20T14:06:00Z"/>
                      <w:rFonts w:cstheme="minorHAnsi"/>
                      <w:color w:val="365F91" w:themeColor="accent1" w:themeShade="BF"/>
                      <w:rPrChange w:id="94" w:author="EDWARDS, LARRY D., VBADENV Trng Facility" w:date="2021-10-20T14:06:00Z">
                        <w:rPr>
                          <w:del w:id="95" w:author="EDWARDS, LARRY D., VBADENV Trng Facility" w:date="2021-10-20T14:06:00Z"/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96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Claims for Service Connection (SC) for Post-Traumatic Stress Disorder (PTSD)</w:t>
                  </w:r>
                </w:p>
                <w:p w14:paraId="2668BFD2" w14:textId="178F7BA6" w:rsidR="00F33128" w:rsidRPr="00505E12" w:rsidRDefault="00F33128" w:rsidP="00BE7519">
                  <w:pPr>
                    <w:rPr>
                      <w:rFonts w:cstheme="minorHAnsi"/>
                      <w:color w:val="365F91" w:themeColor="accent1" w:themeShade="BF"/>
                      <w:rPrChange w:id="97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98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Medical Opinions and the Initial PTSD DBQ</w:t>
                  </w:r>
                </w:p>
              </w:tc>
            </w:tr>
            <w:tr w:rsidR="00505E12" w:rsidRPr="00505E12" w14:paraId="2668BFD7" w14:textId="77777777" w:rsidTr="00177809">
              <w:tc>
                <w:tcPr>
                  <w:tcW w:w="985" w:type="dxa"/>
                  <w:vAlign w:val="center"/>
                </w:tcPr>
                <w:p w14:paraId="2668BFD4" w14:textId="0B5F9D81" w:rsidR="00BE7519" w:rsidRPr="00505E12" w:rsidRDefault="00F33128" w:rsidP="00BE7519">
                  <w:pPr>
                    <w:jc w:val="center"/>
                    <w:rPr>
                      <w:rFonts w:cstheme="minorHAnsi"/>
                      <w:color w:val="365F91" w:themeColor="accent1" w:themeShade="BF"/>
                      <w:rPrChange w:id="99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100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9</w:t>
                  </w:r>
                  <w:r w:rsidR="00C676FE" w:rsidRPr="00505E12">
                    <w:rPr>
                      <w:rFonts w:cstheme="minorHAnsi"/>
                      <w:color w:val="365F91" w:themeColor="accent1" w:themeShade="BF"/>
                      <w:rPrChange w:id="101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-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102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10</w:t>
                  </w:r>
                </w:p>
              </w:tc>
              <w:tc>
                <w:tcPr>
                  <w:tcW w:w="2790" w:type="dxa"/>
                </w:tcPr>
                <w:p w14:paraId="6F3E859E" w14:textId="3221B527" w:rsidR="00BE7519" w:rsidRPr="00505E12" w:rsidRDefault="00644788" w:rsidP="00BE7519">
                  <w:pPr>
                    <w:rPr>
                      <w:rFonts w:cstheme="minorHAnsi"/>
                      <w:color w:val="365F91" w:themeColor="accent1" w:themeShade="BF"/>
                      <w:rPrChange w:id="103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104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105" w:author="EDWARDS, LARRY D., VBADENV Trng Facility" w:date="2021-10-20T14:06:00Z">
                        <w:rPr>
                          <w:rFonts w:ascii="Calibri" w:hAnsi="Calibri" w:cs="Calibri"/>
                          <w:color w:val="000000"/>
                        </w:rPr>
                      </w:rPrChange>
                    </w:rPr>
                    <w:t>M21-1 IV.i.1.A.1.e.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106" w:author="EDWARDS, LARRY D., VBADENV Trng Facility" w:date="2021-10-20T14:06:00Z">
                        <w:rPr>
                          <w:rFonts w:ascii="Calibri" w:hAnsi="Calibri" w:cs="Calibri"/>
                          <w:color w:val="000000"/>
                          <w:sz w:val="21"/>
                          <w:szCs w:val="21"/>
                        </w:rPr>
                      </w:rPrChange>
                    </w:rPr>
                    <w:t> </w:t>
                  </w:r>
                </w:p>
                <w:p w14:paraId="2668BFD5" w14:textId="522F5D34" w:rsidR="00FB5625" w:rsidRPr="00505E12" w:rsidRDefault="00644788" w:rsidP="00BE7519">
                  <w:pPr>
                    <w:rPr>
                      <w:rFonts w:cstheme="minorHAnsi"/>
                      <w:color w:val="365F91" w:themeColor="accent1" w:themeShade="BF"/>
                      <w:rPrChange w:id="107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108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505E12">
                    <w:rPr>
                      <w:rFonts w:cstheme="minorHAnsi"/>
                      <w:color w:val="365F91" w:themeColor="accent1" w:themeShade="BF"/>
                      <w:rPrChange w:id="109" w:author="EDWARDS, LARRY D., VBADENV Trng Facility" w:date="2021-10-20T14:06:00Z">
                        <w:rPr>
                          <w:rFonts w:ascii="Calibri" w:hAnsi="Calibri" w:cs="Calibri"/>
                          <w:color w:val="000000"/>
                        </w:rPr>
                      </w:rPrChange>
                    </w:rPr>
                    <w:t>M21-1 III.ii.1.A.2.a</w:t>
                  </w:r>
                </w:p>
              </w:tc>
              <w:tc>
                <w:tcPr>
                  <w:tcW w:w="5670" w:type="dxa"/>
                </w:tcPr>
                <w:p w14:paraId="04E3053F" w14:textId="0FF9F3BC" w:rsidR="00644788" w:rsidRPr="00505E12" w:rsidRDefault="00BE7519" w:rsidP="00BE7519">
                  <w:pPr>
                    <w:rPr>
                      <w:rFonts w:cstheme="minorHAnsi"/>
                      <w:color w:val="365F91" w:themeColor="accent1" w:themeShade="BF"/>
                      <w:rPrChange w:id="110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111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Documentation of the Status of Examination Review</w:t>
                  </w:r>
                </w:p>
                <w:p w14:paraId="2668BFD6" w14:textId="6460F160" w:rsidR="00FB5625" w:rsidRPr="00505E12" w:rsidRDefault="00644788" w:rsidP="00BE7519">
                  <w:pPr>
                    <w:rPr>
                      <w:rFonts w:cstheme="minorHAnsi"/>
                      <w:color w:val="365F91" w:themeColor="accent1" w:themeShade="BF"/>
                      <w:rPrChange w:id="112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505E12">
                    <w:rPr>
                      <w:rFonts w:cstheme="minorHAnsi"/>
                      <w:color w:val="365F91" w:themeColor="accent1" w:themeShade="BF"/>
                      <w:rPrChange w:id="113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 xml:space="preserve">Medical Records and the </w:t>
                  </w:r>
                  <w:r w:rsidR="00FB5625" w:rsidRPr="00505E12">
                    <w:rPr>
                      <w:rFonts w:cstheme="minorHAnsi"/>
                      <w:color w:val="365F91" w:themeColor="accent1" w:themeShade="BF"/>
                      <w:rPrChange w:id="114" w:author="EDWARDS, LARRY D., VBADENV Trng Facility" w:date="2021-10-20T14:06:00Z">
                        <w:rPr>
                          <w:color w:val="365F91" w:themeColor="accent1" w:themeShade="BF"/>
                        </w:rPr>
                      </w:rPrChange>
                    </w:rPr>
                    <w:t>Requirement to Obtain VA Medical Records</w:t>
                  </w:r>
                </w:p>
              </w:tc>
            </w:tr>
          </w:tbl>
          <w:p w14:paraId="2668BFD8" w14:textId="77777777" w:rsidR="00D40507" w:rsidRPr="00505E12" w:rsidRDefault="00D40507" w:rsidP="00D40507">
            <w:pPr>
              <w:rPr>
                <w:rFonts w:cstheme="minorHAnsi"/>
                <w:rPrChange w:id="115" w:author="EDWARDS, LARRY D., VBADENV Trng Facility" w:date="2021-10-20T14:06:00Z">
                  <w:rPr/>
                </w:rPrChange>
              </w:rPr>
            </w:pPr>
          </w:p>
        </w:tc>
      </w:tr>
    </w:tbl>
    <w:p w14:paraId="6FC91F93" w14:textId="42B2C581" w:rsidR="00456E1F" w:rsidRDefault="00456E1F" w:rsidP="001334BB"/>
    <w:sectPr w:rsidR="0045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DD9"/>
    <w:multiLevelType w:val="hybridMultilevel"/>
    <w:tmpl w:val="0002844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B7E0DE3"/>
    <w:multiLevelType w:val="hybridMultilevel"/>
    <w:tmpl w:val="1598A4DC"/>
    <w:lvl w:ilvl="0" w:tplc="48787B84">
      <w:start w:val="1"/>
      <w:numFmt w:val="decimal"/>
      <w:lvlText w:val="%1."/>
      <w:lvlJc w:val="left"/>
      <w:pPr>
        <w:ind w:left="765" w:hanging="360"/>
      </w:pPr>
      <w:rPr>
        <w:b w:val="0"/>
        <w:bCs w:val="0"/>
        <w:color w:val="365F91" w:themeColor="accent1" w:themeShade="BF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7773F"/>
    <w:multiLevelType w:val="hybridMultilevel"/>
    <w:tmpl w:val="B4E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6B70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2EC4CB4"/>
    <w:multiLevelType w:val="hybridMultilevel"/>
    <w:tmpl w:val="065439D0"/>
    <w:lvl w:ilvl="0" w:tplc="48787B84">
      <w:start w:val="1"/>
      <w:numFmt w:val="decimal"/>
      <w:lvlText w:val="%1."/>
      <w:lvlJc w:val="left"/>
      <w:pPr>
        <w:ind w:left="765" w:hanging="360"/>
      </w:pPr>
      <w:rPr>
        <w:b w:val="0"/>
        <w:bCs w:val="0"/>
        <w:color w:val="365F91" w:themeColor="accent1" w:themeShade="BF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521C"/>
    <w:rsid w:val="00041BFA"/>
    <w:rsid w:val="0006782C"/>
    <w:rsid w:val="000879AF"/>
    <w:rsid w:val="000A3103"/>
    <w:rsid w:val="001334BB"/>
    <w:rsid w:val="00165F6F"/>
    <w:rsid w:val="00176748"/>
    <w:rsid w:val="001D7DD2"/>
    <w:rsid w:val="002318C3"/>
    <w:rsid w:val="002353B9"/>
    <w:rsid w:val="00256A88"/>
    <w:rsid w:val="00284591"/>
    <w:rsid w:val="002A1EE2"/>
    <w:rsid w:val="002E1F8C"/>
    <w:rsid w:val="002F51BB"/>
    <w:rsid w:val="00331FF9"/>
    <w:rsid w:val="003766C9"/>
    <w:rsid w:val="003C6661"/>
    <w:rsid w:val="003D51F2"/>
    <w:rsid w:val="00437364"/>
    <w:rsid w:val="00456E1F"/>
    <w:rsid w:val="00463524"/>
    <w:rsid w:val="00480FB3"/>
    <w:rsid w:val="004C4300"/>
    <w:rsid w:val="004E04D8"/>
    <w:rsid w:val="00505E12"/>
    <w:rsid w:val="00540FF9"/>
    <w:rsid w:val="00547E6B"/>
    <w:rsid w:val="005545EF"/>
    <w:rsid w:val="005627D4"/>
    <w:rsid w:val="005A7785"/>
    <w:rsid w:val="005C7FA1"/>
    <w:rsid w:val="00630588"/>
    <w:rsid w:val="00631961"/>
    <w:rsid w:val="00644788"/>
    <w:rsid w:val="00647D32"/>
    <w:rsid w:val="00664FBB"/>
    <w:rsid w:val="006A5FCA"/>
    <w:rsid w:val="006C55F0"/>
    <w:rsid w:val="0073780A"/>
    <w:rsid w:val="0074650C"/>
    <w:rsid w:val="00796B7D"/>
    <w:rsid w:val="007B0A5A"/>
    <w:rsid w:val="007D4498"/>
    <w:rsid w:val="00826620"/>
    <w:rsid w:val="00860068"/>
    <w:rsid w:val="0087183F"/>
    <w:rsid w:val="0089678C"/>
    <w:rsid w:val="008A0C11"/>
    <w:rsid w:val="008A3FE7"/>
    <w:rsid w:val="008C636B"/>
    <w:rsid w:val="008D09F2"/>
    <w:rsid w:val="008E0E2D"/>
    <w:rsid w:val="009012FC"/>
    <w:rsid w:val="00916FEF"/>
    <w:rsid w:val="00966C4A"/>
    <w:rsid w:val="0097054C"/>
    <w:rsid w:val="00987C65"/>
    <w:rsid w:val="009D5F20"/>
    <w:rsid w:val="00A32DF5"/>
    <w:rsid w:val="00A54690"/>
    <w:rsid w:val="00AD0E88"/>
    <w:rsid w:val="00AE09EA"/>
    <w:rsid w:val="00AE53C3"/>
    <w:rsid w:val="00B0316C"/>
    <w:rsid w:val="00B23D58"/>
    <w:rsid w:val="00B333D5"/>
    <w:rsid w:val="00B5556B"/>
    <w:rsid w:val="00B74947"/>
    <w:rsid w:val="00B8626C"/>
    <w:rsid w:val="00B93763"/>
    <w:rsid w:val="00BC2924"/>
    <w:rsid w:val="00BC4E07"/>
    <w:rsid w:val="00BE7519"/>
    <w:rsid w:val="00C63D59"/>
    <w:rsid w:val="00C676FE"/>
    <w:rsid w:val="00C77526"/>
    <w:rsid w:val="00C90EDE"/>
    <w:rsid w:val="00D21C86"/>
    <w:rsid w:val="00D40507"/>
    <w:rsid w:val="00D44D00"/>
    <w:rsid w:val="00D7440F"/>
    <w:rsid w:val="00DE730B"/>
    <w:rsid w:val="00DF436D"/>
    <w:rsid w:val="00DF7C85"/>
    <w:rsid w:val="00E1528E"/>
    <w:rsid w:val="00E40B6D"/>
    <w:rsid w:val="00E41182"/>
    <w:rsid w:val="00E664A3"/>
    <w:rsid w:val="00E709F8"/>
    <w:rsid w:val="00E83E6B"/>
    <w:rsid w:val="00E87409"/>
    <w:rsid w:val="00E94B04"/>
    <w:rsid w:val="00EA1C9D"/>
    <w:rsid w:val="00EB4888"/>
    <w:rsid w:val="00EC7158"/>
    <w:rsid w:val="00F13F8F"/>
    <w:rsid w:val="00F32ACA"/>
    <w:rsid w:val="00F33128"/>
    <w:rsid w:val="00F773A9"/>
    <w:rsid w:val="00F81794"/>
    <w:rsid w:val="00F8200F"/>
    <w:rsid w:val="00F84F6C"/>
    <w:rsid w:val="00F92AF8"/>
    <w:rsid w:val="00F932AE"/>
    <w:rsid w:val="00FB1558"/>
    <w:rsid w:val="00FB3ECF"/>
    <w:rsid w:val="00FB5625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BF03"/>
  <w15:docId w15:val="{C0422F3E-968E-499E-A6DC-9ADDA9F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3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5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5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5" ma:contentTypeDescription="Create a new document." ma:contentTypeScope="" ma:versionID="2920bbb8bc0f58b5c5b547228bb9ce20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Baxter</Case>
    <Category xmlns="e7051302-9b46-46bd-8277-192cffac2459">PTSD</Category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PolicyDirtyBag xmlns="microsoft.office.server.policy.changes">
  <Microsoft.Office.RecordsManagement.PolicyFeatures.Expiration op="Change"/>
</PolicyDirtyBag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Props1.xml><?xml version="1.0" encoding="utf-8"?>
<ds:datastoreItem xmlns:ds="http://schemas.openxmlformats.org/officeDocument/2006/customXml" ds:itemID="{9A1FACD6-AEAF-4FA3-8A57-3D0401CD8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203DD-FD5E-4557-B050-FDF14E85F041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3.xml><?xml version="1.0" encoding="utf-8"?>
<ds:datastoreItem xmlns:ds="http://schemas.openxmlformats.org/officeDocument/2006/customXml" ds:itemID="{C5FD706B-822E-4876-9794-468CFBB995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E6F367-F8B6-4B9C-A5FD-F8598CC1094C}">
  <ds:schemaRefs>
    <ds:schemaRef ds:uri="microsoft.office.server.policy.changes"/>
  </ds:schemaRefs>
</ds:datastoreItem>
</file>

<file path=customXml/itemProps5.xml><?xml version="1.0" encoding="utf-8"?>
<ds:datastoreItem xmlns:ds="http://schemas.openxmlformats.org/officeDocument/2006/customXml" ds:itemID="{545C33A2-2822-4995-AF15-D178472C416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81F1315-D9FD-405E-B67F-133B662DE808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7</cp:revision>
  <cp:lastPrinted>2019-03-01T13:59:00Z</cp:lastPrinted>
  <dcterms:created xsi:type="dcterms:W3CDTF">2021-06-23T15:42:00Z</dcterms:created>
  <dcterms:modified xsi:type="dcterms:W3CDTF">2021-10-26T15:47:00Z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c3ba9e19-bc91-4d8c-9965-95e7c747cebd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