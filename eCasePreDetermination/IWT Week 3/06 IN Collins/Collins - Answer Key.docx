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01BAD" w14:textId="77777777" w:rsidR="000960DA" w:rsidRDefault="00277CA2">
      <w:pPr>
        <w:pStyle w:val="Title"/>
        <w:rPr>
          <w:u w:val="none"/>
        </w:rPr>
      </w:pPr>
      <w:r>
        <w:rPr>
          <w:u w:val="thick"/>
        </w:rPr>
        <w:t>VSR</w:t>
      </w:r>
      <w:r>
        <w:rPr>
          <w:spacing w:val="-1"/>
          <w:u w:val="thick"/>
        </w:rPr>
        <w:t xml:space="preserve"> </w:t>
      </w:r>
      <w:r>
        <w:rPr>
          <w:u w:val="thick"/>
        </w:rPr>
        <w:t>eCase</w:t>
      </w:r>
      <w:r>
        <w:rPr>
          <w:spacing w:val="-3"/>
          <w:u w:val="thick"/>
        </w:rPr>
        <w:t xml:space="preserve"> </w:t>
      </w:r>
      <w:r>
        <w:rPr>
          <w:u w:val="thick"/>
        </w:rPr>
        <w:t>Generator</w:t>
      </w:r>
      <w:r>
        <w:rPr>
          <w:spacing w:val="-3"/>
          <w:u w:val="thick"/>
        </w:rPr>
        <w:t xml:space="preserve"> </w:t>
      </w:r>
      <w:r>
        <w:rPr>
          <w:u w:val="thick"/>
        </w:rPr>
        <w:t>Worksheet</w:t>
      </w:r>
    </w:p>
    <w:p w14:paraId="2D128D99" w14:textId="77777777" w:rsidR="000960DA" w:rsidRDefault="000960DA">
      <w:pPr>
        <w:pStyle w:val="BodyText"/>
        <w:spacing w:before="3"/>
        <w:rPr>
          <w:b/>
          <w:i/>
        </w:rPr>
      </w:pPr>
    </w:p>
    <w:tbl>
      <w:tblPr>
        <w:tblW w:w="0" w:type="auto"/>
        <w:tblInd w:w="120" w:type="dxa"/>
        <w:tblLayout w:type="fixed"/>
        <w:tblCellMar>
          <w:left w:w="0" w:type="dxa"/>
          <w:right w:w="0" w:type="dxa"/>
        </w:tblCellMar>
        <w:tblLook w:val="01E0" w:firstRow="1" w:lastRow="1" w:firstColumn="1" w:lastColumn="1" w:noHBand="0" w:noVBand="0"/>
      </w:tblPr>
      <w:tblGrid>
        <w:gridCol w:w="2034"/>
        <w:gridCol w:w="7532"/>
      </w:tblGrid>
      <w:tr w:rsidR="000960DA" w14:paraId="7859D223" w14:textId="77777777">
        <w:trPr>
          <w:trHeight w:val="270"/>
        </w:trPr>
        <w:tc>
          <w:tcPr>
            <w:tcW w:w="2034" w:type="dxa"/>
            <w:tcBorders>
              <w:top w:val="single" w:sz="8" w:space="0" w:color="4F81BC"/>
              <w:bottom w:val="single" w:sz="8" w:space="0" w:color="4F81BC"/>
            </w:tcBorders>
          </w:tcPr>
          <w:p w14:paraId="3BCEE094" w14:textId="77777777" w:rsidR="000960DA" w:rsidRDefault="00277CA2">
            <w:pPr>
              <w:pStyle w:val="TableParagraph"/>
              <w:spacing w:before="1" w:line="249" w:lineRule="exact"/>
              <w:ind w:left="115"/>
              <w:rPr>
                <w:b/>
              </w:rPr>
            </w:pPr>
            <w:r>
              <w:rPr>
                <w:b/>
                <w:color w:val="365F91"/>
              </w:rPr>
              <w:t>Sequence</w:t>
            </w:r>
          </w:p>
        </w:tc>
        <w:tc>
          <w:tcPr>
            <w:tcW w:w="7532" w:type="dxa"/>
            <w:tcBorders>
              <w:top w:val="single" w:sz="8" w:space="0" w:color="4F81BC"/>
              <w:bottom w:val="single" w:sz="8" w:space="0" w:color="4F81BC"/>
            </w:tcBorders>
          </w:tcPr>
          <w:p w14:paraId="0A8A57E0" w14:textId="77777777" w:rsidR="000960DA" w:rsidRDefault="00277CA2">
            <w:pPr>
              <w:pStyle w:val="TableParagraph"/>
              <w:spacing w:before="1" w:line="249" w:lineRule="exact"/>
              <w:ind w:left="257"/>
              <w:rPr>
                <w:b/>
              </w:rPr>
            </w:pPr>
            <w:r>
              <w:rPr>
                <w:b/>
                <w:color w:val="365F91"/>
              </w:rPr>
              <w:t>Initial</w:t>
            </w:r>
            <w:r>
              <w:rPr>
                <w:b/>
                <w:color w:val="365F91"/>
                <w:spacing w:val="-2"/>
              </w:rPr>
              <w:t xml:space="preserve"> </w:t>
            </w:r>
            <w:r>
              <w:rPr>
                <w:b/>
                <w:color w:val="365F91"/>
              </w:rPr>
              <w:t>Claim</w:t>
            </w:r>
          </w:p>
        </w:tc>
      </w:tr>
      <w:tr w:rsidR="000960DA" w14:paraId="43F4759F" w14:textId="77777777">
        <w:trPr>
          <w:trHeight w:val="268"/>
        </w:trPr>
        <w:tc>
          <w:tcPr>
            <w:tcW w:w="2034" w:type="dxa"/>
            <w:tcBorders>
              <w:top w:val="single" w:sz="8" w:space="0" w:color="4F81BC"/>
            </w:tcBorders>
            <w:shd w:val="clear" w:color="auto" w:fill="D2DFED"/>
          </w:tcPr>
          <w:p w14:paraId="28DF7789" w14:textId="77777777" w:rsidR="000960DA" w:rsidRDefault="00277CA2">
            <w:pPr>
              <w:pStyle w:val="TableParagraph"/>
              <w:spacing w:line="248" w:lineRule="exact"/>
              <w:ind w:left="115"/>
              <w:rPr>
                <w:b/>
              </w:rPr>
            </w:pPr>
            <w:r>
              <w:rPr>
                <w:b/>
                <w:color w:val="365F91"/>
              </w:rPr>
              <w:t>Name</w:t>
            </w:r>
          </w:p>
        </w:tc>
        <w:tc>
          <w:tcPr>
            <w:tcW w:w="7532" w:type="dxa"/>
            <w:tcBorders>
              <w:top w:val="single" w:sz="8" w:space="0" w:color="4F81BC"/>
            </w:tcBorders>
            <w:shd w:val="clear" w:color="auto" w:fill="D2DFED"/>
          </w:tcPr>
          <w:p w14:paraId="1FF98F20" w14:textId="77777777" w:rsidR="000960DA" w:rsidRDefault="00277CA2">
            <w:pPr>
              <w:pStyle w:val="TableParagraph"/>
              <w:spacing w:line="248" w:lineRule="exact"/>
              <w:ind w:left="257"/>
              <w:rPr>
                <w:b/>
              </w:rPr>
            </w:pPr>
            <w:r>
              <w:rPr>
                <w:b/>
                <w:color w:val="365F91"/>
              </w:rPr>
              <w:t>COLLINS,</w:t>
            </w:r>
            <w:r>
              <w:rPr>
                <w:b/>
                <w:color w:val="365F91"/>
                <w:spacing w:val="-1"/>
              </w:rPr>
              <w:t xml:space="preserve"> </w:t>
            </w:r>
            <w:r>
              <w:rPr>
                <w:b/>
                <w:color w:val="365F91"/>
              </w:rPr>
              <w:t>Franklin</w:t>
            </w:r>
          </w:p>
        </w:tc>
      </w:tr>
      <w:tr w:rsidR="000960DA" w14:paraId="01887FA4" w14:textId="77777777">
        <w:trPr>
          <w:trHeight w:val="268"/>
        </w:trPr>
        <w:tc>
          <w:tcPr>
            <w:tcW w:w="2034" w:type="dxa"/>
          </w:tcPr>
          <w:p w14:paraId="14513B0B" w14:textId="77777777" w:rsidR="000960DA" w:rsidRDefault="00277CA2">
            <w:pPr>
              <w:pStyle w:val="TableParagraph"/>
              <w:spacing w:line="249" w:lineRule="exact"/>
              <w:ind w:left="115"/>
              <w:rPr>
                <w:b/>
              </w:rPr>
            </w:pPr>
            <w:r>
              <w:rPr>
                <w:b/>
                <w:color w:val="365F91"/>
              </w:rPr>
              <w:t>Claim</w:t>
            </w:r>
            <w:r>
              <w:rPr>
                <w:b/>
                <w:color w:val="365F91"/>
                <w:spacing w:val="-1"/>
              </w:rPr>
              <w:t xml:space="preserve"> </w:t>
            </w:r>
            <w:r>
              <w:rPr>
                <w:b/>
                <w:color w:val="365F91"/>
              </w:rPr>
              <w:t>#:</w:t>
            </w:r>
          </w:p>
        </w:tc>
        <w:tc>
          <w:tcPr>
            <w:tcW w:w="7532" w:type="dxa"/>
          </w:tcPr>
          <w:p w14:paraId="0B52C627" w14:textId="77777777" w:rsidR="000960DA" w:rsidRDefault="00277CA2">
            <w:pPr>
              <w:pStyle w:val="TableParagraph"/>
              <w:spacing w:line="249" w:lineRule="exact"/>
              <w:ind w:left="257"/>
              <w:rPr>
                <w:b/>
              </w:rPr>
            </w:pPr>
            <w:r>
              <w:rPr>
                <w:b/>
                <w:color w:val="365F91"/>
              </w:rPr>
              <w:t>6Y17XX00</w:t>
            </w:r>
            <w:r>
              <w:rPr>
                <w:b/>
                <w:color w:val="365F91"/>
                <w:spacing w:val="-1"/>
              </w:rPr>
              <w:t xml:space="preserve"> </w:t>
            </w:r>
            <w:r>
              <w:rPr>
                <w:b/>
                <w:color w:val="365F91"/>
              </w:rPr>
              <w:t>–</w:t>
            </w:r>
            <w:r>
              <w:rPr>
                <w:b/>
                <w:color w:val="365F91"/>
                <w:spacing w:val="-3"/>
              </w:rPr>
              <w:t xml:space="preserve"> </w:t>
            </w:r>
            <w:r>
              <w:rPr>
                <w:b/>
                <w:color w:val="365F91"/>
              </w:rPr>
              <w:t>TRA-35-4701</w:t>
            </w:r>
          </w:p>
        </w:tc>
      </w:tr>
      <w:tr w:rsidR="000960DA" w14:paraId="03B89FA9" w14:textId="77777777">
        <w:trPr>
          <w:trHeight w:val="268"/>
        </w:trPr>
        <w:tc>
          <w:tcPr>
            <w:tcW w:w="2034" w:type="dxa"/>
            <w:shd w:val="clear" w:color="auto" w:fill="D2DFED"/>
          </w:tcPr>
          <w:p w14:paraId="6C957644" w14:textId="77777777" w:rsidR="000960DA" w:rsidRDefault="00277CA2">
            <w:pPr>
              <w:pStyle w:val="TableParagraph"/>
              <w:spacing w:line="249" w:lineRule="exact"/>
              <w:ind w:left="115"/>
              <w:rPr>
                <w:b/>
              </w:rPr>
            </w:pPr>
            <w:r>
              <w:rPr>
                <w:b/>
                <w:color w:val="365F91"/>
              </w:rPr>
              <w:t>Branch</w:t>
            </w:r>
            <w:r>
              <w:rPr>
                <w:b/>
                <w:color w:val="365F91"/>
                <w:spacing w:val="-2"/>
              </w:rPr>
              <w:t xml:space="preserve"> </w:t>
            </w:r>
            <w:r>
              <w:rPr>
                <w:b/>
                <w:color w:val="365F91"/>
              </w:rPr>
              <w:t>of</w:t>
            </w:r>
            <w:r>
              <w:rPr>
                <w:b/>
                <w:color w:val="365F91"/>
                <w:spacing w:val="-2"/>
              </w:rPr>
              <w:t xml:space="preserve"> </w:t>
            </w:r>
            <w:r>
              <w:rPr>
                <w:b/>
                <w:color w:val="365F91"/>
              </w:rPr>
              <w:t>Service</w:t>
            </w:r>
          </w:p>
        </w:tc>
        <w:tc>
          <w:tcPr>
            <w:tcW w:w="7532" w:type="dxa"/>
            <w:shd w:val="clear" w:color="auto" w:fill="D2DFED"/>
          </w:tcPr>
          <w:p w14:paraId="3CE6F7AE" w14:textId="77777777" w:rsidR="000960DA" w:rsidRDefault="00277CA2">
            <w:pPr>
              <w:pStyle w:val="TableParagraph"/>
              <w:spacing w:line="249" w:lineRule="exact"/>
              <w:ind w:left="257"/>
              <w:rPr>
                <w:b/>
              </w:rPr>
            </w:pPr>
            <w:r>
              <w:rPr>
                <w:b/>
                <w:color w:val="365F91"/>
              </w:rPr>
              <w:t>Army</w:t>
            </w:r>
          </w:p>
        </w:tc>
      </w:tr>
      <w:tr w:rsidR="000960DA" w14:paraId="59669525" w14:textId="77777777">
        <w:trPr>
          <w:trHeight w:val="266"/>
        </w:trPr>
        <w:tc>
          <w:tcPr>
            <w:tcW w:w="2034" w:type="dxa"/>
          </w:tcPr>
          <w:p w14:paraId="5CD1DAE1" w14:textId="77777777" w:rsidR="000960DA" w:rsidRDefault="00277CA2">
            <w:pPr>
              <w:pStyle w:val="TableParagraph"/>
              <w:spacing w:line="246" w:lineRule="exact"/>
              <w:ind w:left="115"/>
              <w:rPr>
                <w:b/>
              </w:rPr>
            </w:pPr>
            <w:r>
              <w:rPr>
                <w:b/>
                <w:color w:val="365F91"/>
              </w:rPr>
              <w:t>Period</w:t>
            </w:r>
            <w:r>
              <w:rPr>
                <w:b/>
                <w:color w:val="365F91"/>
                <w:spacing w:val="-2"/>
              </w:rPr>
              <w:t xml:space="preserve"> </w:t>
            </w:r>
            <w:r>
              <w:rPr>
                <w:b/>
                <w:color w:val="365F91"/>
              </w:rPr>
              <w:t>of</w:t>
            </w:r>
            <w:r>
              <w:rPr>
                <w:b/>
                <w:color w:val="365F91"/>
                <w:spacing w:val="-2"/>
              </w:rPr>
              <w:t xml:space="preserve"> </w:t>
            </w:r>
            <w:r>
              <w:rPr>
                <w:b/>
                <w:color w:val="365F91"/>
              </w:rPr>
              <w:t>Service</w:t>
            </w:r>
          </w:p>
        </w:tc>
        <w:tc>
          <w:tcPr>
            <w:tcW w:w="7532" w:type="dxa"/>
          </w:tcPr>
          <w:p w14:paraId="79C6C453" w14:textId="77777777" w:rsidR="000960DA" w:rsidRDefault="00277CA2">
            <w:pPr>
              <w:pStyle w:val="TableParagraph"/>
              <w:spacing w:line="246" w:lineRule="exact"/>
              <w:ind w:left="257"/>
              <w:rPr>
                <w:b/>
              </w:rPr>
            </w:pPr>
            <w:r>
              <w:rPr>
                <w:b/>
                <w:color w:val="365F91"/>
              </w:rPr>
              <w:t>See</w:t>
            </w:r>
            <w:r>
              <w:rPr>
                <w:b/>
                <w:color w:val="365F91"/>
                <w:spacing w:val="-2"/>
              </w:rPr>
              <w:t xml:space="preserve"> </w:t>
            </w:r>
            <w:r>
              <w:rPr>
                <w:b/>
                <w:color w:val="365F91"/>
              </w:rPr>
              <w:t>DD214</w:t>
            </w:r>
          </w:p>
        </w:tc>
      </w:tr>
      <w:tr w:rsidR="000960DA" w14:paraId="6312F037" w14:textId="77777777">
        <w:trPr>
          <w:trHeight w:val="268"/>
        </w:trPr>
        <w:tc>
          <w:tcPr>
            <w:tcW w:w="2034" w:type="dxa"/>
            <w:shd w:val="clear" w:color="auto" w:fill="D2DFED"/>
          </w:tcPr>
          <w:p w14:paraId="4F7482FC" w14:textId="77777777" w:rsidR="000960DA" w:rsidRDefault="00277CA2">
            <w:pPr>
              <w:pStyle w:val="TableParagraph"/>
              <w:spacing w:line="249" w:lineRule="exact"/>
              <w:ind w:left="115"/>
              <w:rPr>
                <w:b/>
              </w:rPr>
            </w:pPr>
            <w:r>
              <w:rPr>
                <w:b/>
                <w:color w:val="365F91"/>
              </w:rPr>
              <w:t>Type</w:t>
            </w:r>
            <w:r>
              <w:rPr>
                <w:b/>
                <w:color w:val="365F91"/>
                <w:spacing w:val="-2"/>
              </w:rPr>
              <w:t xml:space="preserve"> </w:t>
            </w:r>
            <w:r>
              <w:rPr>
                <w:b/>
                <w:color w:val="365F91"/>
              </w:rPr>
              <w:t>of</w:t>
            </w:r>
            <w:r>
              <w:rPr>
                <w:b/>
                <w:color w:val="365F91"/>
                <w:spacing w:val="-2"/>
              </w:rPr>
              <w:t xml:space="preserve"> </w:t>
            </w:r>
            <w:r>
              <w:rPr>
                <w:b/>
                <w:color w:val="365F91"/>
              </w:rPr>
              <w:t>Claim</w:t>
            </w:r>
          </w:p>
        </w:tc>
        <w:tc>
          <w:tcPr>
            <w:tcW w:w="7532" w:type="dxa"/>
            <w:shd w:val="clear" w:color="auto" w:fill="D2DFED"/>
          </w:tcPr>
          <w:p w14:paraId="43D1CF85" w14:textId="77777777" w:rsidR="000960DA" w:rsidRDefault="00277CA2">
            <w:pPr>
              <w:pStyle w:val="TableParagraph"/>
              <w:spacing w:line="249" w:lineRule="exact"/>
              <w:ind w:left="257"/>
              <w:rPr>
                <w:b/>
              </w:rPr>
            </w:pPr>
            <w:r>
              <w:rPr>
                <w:b/>
                <w:color w:val="365F91"/>
              </w:rPr>
              <w:t>EP</w:t>
            </w:r>
            <w:r>
              <w:rPr>
                <w:b/>
                <w:color w:val="365F91"/>
                <w:spacing w:val="-1"/>
              </w:rPr>
              <w:t xml:space="preserve"> </w:t>
            </w:r>
            <w:r>
              <w:rPr>
                <w:b/>
                <w:color w:val="365F91"/>
              </w:rPr>
              <w:t>110;</w:t>
            </w:r>
            <w:r>
              <w:rPr>
                <w:b/>
                <w:color w:val="365F91"/>
                <w:spacing w:val="-3"/>
              </w:rPr>
              <w:t xml:space="preserve"> </w:t>
            </w:r>
            <w:r>
              <w:rPr>
                <w:b/>
                <w:color w:val="365F91"/>
              </w:rPr>
              <w:t>Initial</w:t>
            </w:r>
          </w:p>
        </w:tc>
      </w:tr>
      <w:tr w:rsidR="000960DA" w14:paraId="17259E7C" w14:textId="77777777">
        <w:trPr>
          <w:trHeight w:val="537"/>
        </w:trPr>
        <w:tc>
          <w:tcPr>
            <w:tcW w:w="2034" w:type="dxa"/>
          </w:tcPr>
          <w:p w14:paraId="68965215" w14:textId="77777777" w:rsidR="000960DA" w:rsidRDefault="00277CA2">
            <w:pPr>
              <w:pStyle w:val="TableParagraph"/>
              <w:spacing w:line="268" w:lineRule="exact"/>
              <w:ind w:left="115"/>
              <w:rPr>
                <w:b/>
              </w:rPr>
            </w:pPr>
            <w:r>
              <w:rPr>
                <w:b/>
                <w:color w:val="365F91"/>
              </w:rPr>
              <w:t>Contentions</w:t>
            </w:r>
          </w:p>
        </w:tc>
        <w:tc>
          <w:tcPr>
            <w:tcW w:w="7532" w:type="dxa"/>
          </w:tcPr>
          <w:p w14:paraId="69D7E33E" w14:textId="77777777" w:rsidR="000960DA" w:rsidRDefault="00277CA2">
            <w:pPr>
              <w:pStyle w:val="TableParagraph"/>
              <w:spacing w:line="268" w:lineRule="exact"/>
              <w:ind w:left="257"/>
              <w:rPr>
                <w:b/>
              </w:rPr>
            </w:pPr>
            <w:r>
              <w:rPr>
                <w:b/>
                <w:color w:val="365F91"/>
              </w:rPr>
              <w:t>Depression,</w:t>
            </w:r>
            <w:r>
              <w:rPr>
                <w:b/>
                <w:color w:val="365F91"/>
                <w:spacing w:val="-4"/>
              </w:rPr>
              <w:t xml:space="preserve"> </w:t>
            </w:r>
            <w:r>
              <w:rPr>
                <w:b/>
                <w:color w:val="365F91"/>
              </w:rPr>
              <w:t>Hearing</w:t>
            </w:r>
            <w:r>
              <w:rPr>
                <w:b/>
                <w:color w:val="365F91"/>
                <w:spacing w:val="-1"/>
              </w:rPr>
              <w:t xml:space="preserve"> </w:t>
            </w:r>
            <w:r>
              <w:rPr>
                <w:b/>
                <w:color w:val="365F91"/>
              </w:rPr>
              <w:t>loss,</w:t>
            </w:r>
            <w:r>
              <w:rPr>
                <w:b/>
                <w:color w:val="365F91"/>
                <w:spacing w:val="-3"/>
              </w:rPr>
              <w:t xml:space="preserve"> </w:t>
            </w:r>
            <w:r>
              <w:rPr>
                <w:b/>
                <w:color w:val="365F91"/>
              </w:rPr>
              <w:t>Tinnitus,</w:t>
            </w:r>
            <w:r>
              <w:rPr>
                <w:b/>
                <w:color w:val="365F91"/>
                <w:spacing w:val="-4"/>
              </w:rPr>
              <w:t xml:space="preserve"> </w:t>
            </w:r>
            <w:r>
              <w:rPr>
                <w:b/>
                <w:color w:val="365F91"/>
              </w:rPr>
              <w:t>Right shoulder</w:t>
            </w:r>
            <w:r>
              <w:rPr>
                <w:b/>
                <w:color w:val="365F91"/>
                <w:spacing w:val="-3"/>
              </w:rPr>
              <w:t xml:space="preserve"> </w:t>
            </w:r>
            <w:r>
              <w:rPr>
                <w:b/>
                <w:color w:val="365F91"/>
              </w:rPr>
              <w:t>condition,</w:t>
            </w:r>
            <w:r>
              <w:rPr>
                <w:b/>
                <w:color w:val="365F91"/>
                <w:spacing w:val="-1"/>
              </w:rPr>
              <w:t xml:space="preserve"> </w:t>
            </w:r>
            <w:r>
              <w:rPr>
                <w:b/>
                <w:color w:val="365F91"/>
              </w:rPr>
              <w:t>Left</w:t>
            </w:r>
            <w:r>
              <w:rPr>
                <w:b/>
                <w:color w:val="365F91"/>
                <w:spacing w:val="-4"/>
              </w:rPr>
              <w:t xml:space="preserve"> </w:t>
            </w:r>
            <w:r>
              <w:rPr>
                <w:b/>
                <w:color w:val="365F91"/>
              </w:rPr>
              <w:t>knee</w:t>
            </w:r>
          </w:p>
          <w:p w14:paraId="1A35A5C8" w14:textId="77777777" w:rsidR="000960DA" w:rsidRDefault="00277CA2">
            <w:pPr>
              <w:pStyle w:val="TableParagraph"/>
              <w:spacing w:line="249" w:lineRule="exact"/>
              <w:ind w:left="257"/>
              <w:rPr>
                <w:b/>
              </w:rPr>
            </w:pPr>
            <w:r>
              <w:rPr>
                <w:b/>
                <w:color w:val="365F91"/>
              </w:rPr>
              <w:t>condition</w:t>
            </w:r>
          </w:p>
        </w:tc>
      </w:tr>
      <w:tr w:rsidR="000960DA" w14:paraId="030F80EB" w14:textId="77777777">
        <w:trPr>
          <w:trHeight w:val="268"/>
        </w:trPr>
        <w:tc>
          <w:tcPr>
            <w:tcW w:w="2034" w:type="dxa"/>
            <w:shd w:val="clear" w:color="auto" w:fill="D2DFED"/>
          </w:tcPr>
          <w:p w14:paraId="193DB0B3" w14:textId="77777777" w:rsidR="000960DA" w:rsidRDefault="00277CA2">
            <w:pPr>
              <w:pStyle w:val="TableParagraph"/>
              <w:spacing w:line="249" w:lineRule="exact"/>
              <w:ind w:left="115"/>
              <w:rPr>
                <w:b/>
              </w:rPr>
            </w:pPr>
            <w:r>
              <w:rPr>
                <w:b/>
                <w:color w:val="365F91"/>
              </w:rPr>
              <w:t>FDC Y/N</w:t>
            </w:r>
          </w:p>
        </w:tc>
        <w:tc>
          <w:tcPr>
            <w:tcW w:w="7532" w:type="dxa"/>
            <w:shd w:val="clear" w:color="auto" w:fill="D2DFED"/>
          </w:tcPr>
          <w:p w14:paraId="6EB07899" w14:textId="77777777" w:rsidR="000960DA" w:rsidRDefault="00277CA2">
            <w:pPr>
              <w:pStyle w:val="TableParagraph"/>
              <w:spacing w:line="249" w:lineRule="exact"/>
              <w:ind w:left="257"/>
              <w:rPr>
                <w:b/>
              </w:rPr>
            </w:pPr>
            <w:r>
              <w:rPr>
                <w:b/>
                <w:color w:val="365F91"/>
              </w:rPr>
              <w:t>Y</w:t>
            </w:r>
          </w:p>
        </w:tc>
      </w:tr>
      <w:tr w:rsidR="000960DA" w14:paraId="3CD76E1F" w14:textId="77777777">
        <w:trPr>
          <w:trHeight w:val="268"/>
        </w:trPr>
        <w:tc>
          <w:tcPr>
            <w:tcW w:w="2034" w:type="dxa"/>
            <w:tcBorders>
              <w:bottom w:val="single" w:sz="8" w:space="0" w:color="4F81BC"/>
            </w:tcBorders>
          </w:tcPr>
          <w:p w14:paraId="04D16A40" w14:textId="77777777" w:rsidR="000960DA" w:rsidRDefault="00277CA2">
            <w:pPr>
              <w:pStyle w:val="TableParagraph"/>
              <w:spacing w:line="248" w:lineRule="exact"/>
              <w:ind w:left="115"/>
              <w:rPr>
                <w:b/>
              </w:rPr>
            </w:pPr>
            <w:r>
              <w:rPr>
                <w:b/>
                <w:color w:val="365F91"/>
              </w:rPr>
              <w:t>FDC</w:t>
            </w:r>
            <w:r>
              <w:rPr>
                <w:b/>
                <w:color w:val="365F91"/>
                <w:spacing w:val="-1"/>
              </w:rPr>
              <w:t xml:space="preserve"> </w:t>
            </w:r>
            <w:r>
              <w:rPr>
                <w:b/>
                <w:color w:val="365F91"/>
              </w:rPr>
              <w:t>Exclusion</w:t>
            </w:r>
            <w:r>
              <w:rPr>
                <w:b/>
                <w:color w:val="365F91"/>
                <w:spacing w:val="-2"/>
              </w:rPr>
              <w:t xml:space="preserve"> </w:t>
            </w:r>
            <w:r>
              <w:rPr>
                <w:b/>
                <w:color w:val="365F91"/>
              </w:rPr>
              <w:t>Y/N</w:t>
            </w:r>
          </w:p>
        </w:tc>
        <w:tc>
          <w:tcPr>
            <w:tcW w:w="7532" w:type="dxa"/>
            <w:tcBorders>
              <w:bottom w:val="single" w:sz="8" w:space="0" w:color="4F81BC"/>
            </w:tcBorders>
          </w:tcPr>
          <w:p w14:paraId="70E5D98A" w14:textId="77777777" w:rsidR="000960DA" w:rsidRDefault="00277CA2">
            <w:pPr>
              <w:pStyle w:val="TableParagraph"/>
              <w:spacing w:line="248" w:lineRule="exact"/>
              <w:ind w:left="257"/>
              <w:rPr>
                <w:b/>
              </w:rPr>
            </w:pPr>
            <w:r>
              <w:rPr>
                <w:b/>
                <w:color w:val="365F91"/>
              </w:rPr>
              <w:t>Y</w:t>
            </w:r>
          </w:p>
        </w:tc>
      </w:tr>
    </w:tbl>
    <w:p w14:paraId="2FA874A7" w14:textId="77777777" w:rsidR="000960DA" w:rsidRDefault="000960DA">
      <w:pPr>
        <w:pStyle w:val="BodyText"/>
        <w:rPr>
          <w:b/>
          <w:i/>
          <w:sz w:val="20"/>
        </w:rPr>
      </w:pPr>
    </w:p>
    <w:p w14:paraId="6C8FF8E4" w14:textId="77777777" w:rsidR="000960DA" w:rsidRDefault="000960DA">
      <w:pPr>
        <w:pStyle w:val="BodyText"/>
        <w:spacing w:before="8" w:after="1"/>
        <w:rPr>
          <w:b/>
          <w:i/>
          <w:sz w:val="21"/>
        </w:rPr>
      </w:pPr>
    </w:p>
    <w:tbl>
      <w:tblPr>
        <w:tblW w:w="0" w:type="auto"/>
        <w:tblInd w:w="127" w:type="dxa"/>
        <w:tblLayout w:type="fixed"/>
        <w:tblCellMar>
          <w:left w:w="0" w:type="dxa"/>
          <w:right w:w="0" w:type="dxa"/>
        </w:tblCellMar>
        <w:tblLook w:val="01E0" w:firstRow="1" w:lastRow="1" w:firstColumn="1" w:lastColumn="1" w:noHBand="0" w:noVBand="0"/>
      </w:tblPr>
      <w:tblGrid>
        <w:gridCol w:w="2528"/>
        <w:gridCol w:w="1712"/>
        <w:gridCol w:w="5119"/>
      </w:tblGrid>
      <w:tr w:rsidR="000960DA" w14:paraId="61BD670F" w14:textId="77777777">
        <w:trPr>
          <w:trHeight w:val="536"/>
        </w:trPr>
        <w:tc>
          <w:tcPr>
            <w:tcW w:w="2528" w:type="dxa"/>
            <w:tcBorders>
              <w:top w:val="single" w:sz="8" w:space="0" w:color="4F81BC"/>
              <w:bottom w:val="single" w:sz="8" w:space="0" w:color="4F81BC"/>
            </w:tcBorders>
          </w:tcPr>
          <w:p w14:paraId="6A4C34F1" w14:textId="77777777" w:rsidR="000960DA" w:rsidRDefault="00277CA2">
            <w:pPr>
              <w:pStyle w:val="TableParagraph"/>
              <w:spacing w:before="1" w:line="267" w:lineRule="exact"/>
              <w:ind w:left="108"/>
              <w:rPr>
                <w:b/>
              </w:rPr>
            </w:pPr>
            <w:r>
              <w:rPr>
                <w:b/>
                <w:color w:val="365F91"/>
              </w:rPr>
              <w:t>VA Forms</w:t>
            </w:r>
            <w:r>
              <w:rPr>
                <w:b/>
                <w:color w:val="365F91"/>
                <w:spacing w:val="-3"/>
              </w:rPr>
              <w:t xml:space="preserve"> </w:t>
            </w:r>
            <w:r>
              <w:rPr>
                <w:b/>
                <w:color w:val="365F91"/>
              </w:rPr>
              <w:t>and</w:t>
            </w:r>
            <w:r>
              <w:rPr>
                <w:b/>
                <w:color w:val="365F91"/>
                <w:spacing w:val="-2"/>
              </w:rPr>
              <w:t xml:space="preserve"> </w:t>
            </w:r>
            <w:r>
              <w:rPr>
                <w:b/>
                <w:color w:val="365F91"/>
              </w:rPr>
              <w:t>Revision</w:t>
            </w:r>
          </w:p>
          <w:p w14:paraId="0897F3F8" w14:textId="77777777" w:rsidR="000960DA" w:rsidRDefault="00277CA2">
            <w:pPr>
              <w:pStyle w:val="TableParagraph"/>
              <w:spacing w:line="248" w:lineRule="exact"/>
              <w:ind w:left="108"/>
              <w:rPr>
                <w:b/>
              </w:rPr>
            </w:pPr>
            <w:r>
              <w:rPr>
                <w:b/>
                <w:color w:val="365F91"/>
              </w:rPr>
              <w:t>Date</w:t>
            </w:r>
          </w:p>
        </w:tc>
        <w:tc>
          <w:tcPr>
            <w:tcW w:w="1712" w:type="dxa"/>
            <w:tcBorders>
              <w:top w:val="single" w:sz="8" w:space="0" w:color="4F81BC"/>
              <w:bottom w:val="single" w:sz="8" w:space="0" w:color="4F81BC"/>
            </w:tcBorders>
          </w:tcPr>
          <w:p w14:paraId="48773295" w14:textId="77777777" w:rsidR="000960DA" w:rsidRDefault="00277CA2">
            <w:pPr>
              <w:pStyle w:val="TableParagraph"/>
              <w:spacing w:before="1"/>
              <w:ind w:left="328"/>
              <w:rPr>
                <w:b/>
              </w:rPr>
            </w:pPr>
            <w:r>
              <w:rPr>
                <w:b/>
                <w:color w:val="365F91"/>
              </w:rPr>
              <w:t>Revision</w:t>
            </w:r>
            <w:r>
              <w:rPr>
                <w:b/>
                <w:color w:val="365F91"/>
                <w:spacing w:val="-2"/>
              </w:rPr>
              <w:t xml:space="preserve"> </w:t>
            </w:r>
            <w:r>
              <w:rPr>
                <w:b/>
                <w:color w:val="365F91"/>
              </w:rPr>
              <w:t>Date</w:t>
            </w:r>
          </w:p>
        </w:tc>
        <w:tc>
          <w:tcPr>
            <w:tcW w:w="5119" w:type="dxa"/>
            <w:tcBorders>
              <w:top w:val="single" w:sz="8" w:space="0" w:color="4F81BC"/>
              <w:bottom w:val="single" w:sz="8" w:space="0" w:color="4F81BC"/>
            </w:tcBorders>
          </w:tcPr>
          <w:p w14:paraId="1FDC4E87" w14:textId="77777777" w:rsidR="000960DA" w:rsidRDefault="00277CA2">
            <w:pPr>
              <w:pStyle w:val="TableParagraph"/>
              <w:spacing w:before="1"/>
              <w:ind w:left="128"/>
              <w:rPr>
                <w:b/>
              </w:rPr>
            </w:pPr>
            <w:r>
              <w:rPr>
                <w:b/>
                <w:color w:val="365F91"/>
              </w:rPr>
              <w:t>Required:</w:t>
            </w:r>
            <w:r>
              <w:rPr>
                <w:b/>
                <w:color w:val="365F91"/>
                <w:spacing w:val="-2"/>
              </w:rPr>
              <w:t xml:space="preserve"> </w:t>
            </w:r>
            <w:r>
              <w:rPr>
                <w:b/>
                <w:color w:val="365F91"/>
              </w:rPr>
              <w:t>Y/N</w:t>
            </w:r>
            <w:r>
              <w:rPr>
                <w:b/>
                <w:color w:val="365F91"/>
                <w:spacing w:val="-1"/>
              </w:rPr>
              <w:t xml:space="preserve"> </w:t>
            </w:r>
            <w:r>
              <w:rPr>
                <w:b/>
                <w:color w:val="365F91"/>
              </w:rPr>
              <w:t>and</w:t>
            </w:r>
            <w:r>
              <w:rPr>
                <w:b/>
                <w:color w:val="365F91"/>
                <w:spacing w:val="-2"/>
              </w:rPr>
              <w:t xml:space="preserve"> </w:t>
            </w:r>
            <w:r>
              <w:rPr>
                <w:b/>
                <w:color w:val="365F91"/>
              </w:rPr>
              <w:t>Details</w:t>
            </w:r>
          </w:p>
        </w:tc>
      </w:tr>
      <w:tr w:rsidR="000960DA" w14:paraId="4D2E9763" w14:textId="77777777">
        <w:trPr>
          <w:trHeight w:val="270"/>
        </w:trPr>
        <w:tc>
          <w:tcPr>
            <w:tcW w:w="2528" w:type="dxa"/>
            <w:tcBorders>
              <w:top w:val="single" w:sz="8" w:space="0" w:color="4F81BC"/>
            </w:tcBorders>
            <w:shd w:val="clear" w:color="auto" w:fill="D2DFED"/>
          </w:tcPr>
          <w:p w14:paraId="3A27985F" w14:textId="77777777" w:rsidR="000960DA" w:rsidRDefault="00277CA2">
            <w:pPr>
              <w:pStyle w:val="TableParagraph"/>
              <w:spacing w:before="1" w:line="249" w:lineRule="exact"/>
              <w:ind w:left="108"/>
              <w:rPr>
                <w:b/>
              </w:rPr>
            </w:pPr>
            <w:r>
              <w:rPr>
                <w:b/>
                <w:color w:val="365F91"/>
              </w:rPr>
              <w:t>VA Form</w:t>
            </w:r>
            <w:r>
              <w:rPr>
                <w:b/>
                <w:color w:val="365F91"/>
                <w:spacing w:val="-2"/>
              </w:rPr>
              <w:t xml:space="preserve"> </w:t>
            </w:r>
            <w:r>
              <w:rPr>
                <w:b/>
                <w:color w:val="365F91"/>
              </w:rPr>
              <w:t>21-526EZ</w:t>
            </w:r>
          </w:p>
        </w:tc>
        <w:tc>
          <w:tcPr>
            <w:tcW w:w="1712" w:type="dxa"/>
            <w:tcBorders>
              <w:top w:val="single" w:sz="8" w:space="0" w:color="4F81BC"/>
            </w:tcBorders>
            <w:shd w:val="clear" w:color="auto" w:fill="D2DFED"/>
          </w:tcPr>
          <w:p w14:paraId="1C0D39E6" w14:textId="77777777" w:rsidR="000960DA" w:rsidRDefault="00277CA2">
            <w:pPr>
              <w:pStyle w:val="TableParagraph"/>
              <w:spacing w:before="1" w:line="249" w:lineRule="exact"/>
              <w:ind w:left="328"/>
            </w:pPr>
            <w:r>
              <w:rPr>
                <w:color w:val="365F91"/>
              </w:rPr>
              <w:t>09/2019</w:t>
            </w:r>
          </w:p>
        </w:tc>
        <w:tc>
          <w:tcPr>
            <w:tcW w:w="5119" w:type="dxa"/>
            <w:tcBorders>
              <w:top w:val="single" w:sz="8" w:space="0" w:color="4F81BC"/>
            </w:tcBorders>
            <w:shd w:val="clear" w:color="auto" w:fill="D2DFED"/>
          </w:tcPr>
          <w:p w14:paraId="4272E7AC" w14:textId="77777777" w:rsidR="000960DA" w:rsidRDefault="00277CA2">
            <w:pPr>
              <w:pStyle w:val="TableParagraph"/>
              <w:spacing w:before="1" w:line="249" w:lineRule="exact"/>
              <w:ind w:left="128"/>
              <w:rPr>
                <w:b/>
              </w:rPr>
            </w:pPr>
            <w:r>
              <w:rPr>
                <w:b/>
                <w:color w:val="365F91"/>
              </w:rPr>
              <w:t>Y</w:t>
            </w:r>
          </w:p>
        </w:tc>
      </w:tr>
      <w:tr w:rsidR="000960DA" w14:paraId="6469E4DE" w14:textId="77777777">
        <w:trPr>
          <w:trHeight w:val="268"/>
        </w:trPr>
        <w:tc>
          <w:tcPr>
            <w:tcW w:w="2528" w:type="dxa"/>
          </w:tcPr>
          <w:p w14:paraId="0F728C02"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21-22</w:t>
            </w:r>
          </w:p>
        </w:tc>
        <w:tc>
          <w:tcPr>
            <w:tcW w:w="1712" w:type="dxa"/>
          </w:tcPr>
          <w:p w14:paraId="3871D070" w14:textId="77777777" w:rsidR="000960DA" w:rsidRDefault="00277CA2">
            <w:pPr>
              <w:pStyle w:val="TableParagraph"/>
              <w:spacing w:line="249" w:lineRule="exact"/>
              <w:ind w:left="328"/>
            </w:pPr>
            <w:r>
              <w:rPr>
                <w:color w:val="365F91"/>
              </w:rPr>
              <w:t>02/2019</w:t>
            </w:r>
          </w:p>
        </w:tc>
        <w:tc>
          <w:tcPr>
            <w:tcW w:w="5119" w:type="dxa"/>
          </w:tcPr>
          <w:p w14:paraId="01563CDF" w14:textId="77777777" w:rsidR="000960DA" w:rsidRDefault="00277CA2">
            <w:pPr>
              <w:pStyle w:val="TableParagraph"/>
              <w:spacing w:line="249" w:lineRule="exact"/>
              <w:ind w:left="128"/>
              <w:rPr>
                <w:b/>
              </w:rPr>
            </w:pPr>
            <w:r>
              <w:rPr>
                <w:b/>
                <w:color w:val="365F91"/>
              </w:rPr>
              <w:t>Y, AL</w:t>
            </w:r>
            <w:r>
              <w:rPr>
                <w:b/>
                <w:color w:val="365F91"/>
                <w:spacing w:val="-1"/>
              </w:rPr>
              <w:t xml:space="preserve"> </w:t>
            </w:r>
            <w:r>
              <w:rPr>
                <w:b/>
                <w:color w:val="365F91"/>
              </w:rPr>
              <w:t>Y/N</w:t>
            </w:r>
            <w:r>
              <w:rPr>
                <w:b/>
                <w:color w:val="365F91"/>
                <w:spacing w:val="1"/>
              </w:rPr>
              <w:t xml:space="preserve"> </w:t>
            </w:r>
            <w:r>
              <w:rPr>
                <w:b/>
                <w:color w:val="365F91"/>
              </w:rPr>
              <w:t>(074)</w:t>
            </w:r>
          </w:p>
        </w:tc>
      </w:tr>
      <w:tr w:rsidR="000960DA" w14:paraId="753B3A7E" w14:textId="77777777">
        <w:trPr>
          <w:trHeight w:val="266"/>
        </w:trPr>
        <w:tc>
          <w:tcPr>
            <w:tcW w:w="2528" w:type="dxa"/>
            <w:shd w:val="clear" w:color="auto" w:fill="D2DFED"/>
          </w:tcPr>
          <w:p w14:paraId="4D7DF8C8" w14:textId="77777777" w:rsidR="000960DA" w:rsidRDefault="00277CA2">
            <w:pPr>
              <w:pStyle w:val="TableParagraph"/>
              <w:spacing w:line="246" w:lineRule="exact"/>
              <w:ind w:left="108"/>
              <w:rPr>
                <w:b/>
              </w:rPr>
            </w:pPr>
            <w:r>
              <w:rPr>
                <w:b/>
                <w:color w:val="365F91"/>
              </w:rPr>
              <w:t>VA Form</w:t>
            </w:r>
            <w:r>
              <w:rPr>
                <w:b/>
                <w:color w:val="365F91"/>
                <w:spacing w:val="-2"/>
              </w:rPr>
              <w:t xml:space="preserve"> </w:t>
            </w:r>
            <w:r>
              <w:rPr>
                <w:b/>
                <w:color w:val="365F91"/>
              </w:rPr>
              <w:t>21-4138</w:t>
            </w:r>
          </w:p>
        </w:tc>
        <w:tc>
          <w:tcPr>
            <w:tcW w:w="1712" w:type="dxa"/>
            <w:shd w:val="clear" w:color="auto" w:fill="D2DFED"/>
          </w:tcPr>
          <w:p w14:paraId="74BDF7AE" w14:textId="44960844" w:rsidR="000960DA" w:rsidRDefault="00501701">
            <w:pPr>
              <w:pStyle w:val="TableParagraph"/>
              <w:spacing w:line="246" w:lineRule="exact"/>
              <w:ind w:left="328"/>
            </w:pPr>
            <w:r>
              <w:rPr>
                <w:color w:val="365F91"/>
              </w:rPr>
              <w:t xml:space="preserve"> 06/2021</w:t>
            </w:r>
          </w:p>
        </w:tc>
        <w:tc>
          <w:tcPr>
            <w:tcW w:w="5119" w:type="dxa"/>
            <w:shd w:val="clear" w:color="auto" w:fill="D2DFED"/>
          </w:tcPr>
          <w:p w14:paraId="36D3C50C" w14:textId="77777777" w:rsidR="000960DA" w:rsidRDefault="00277CA2">
            <w:pPr>
              <w:pStyle w:val="TableParagraph"/>
              <w:spacing w:line="246" w:lineRule="exact"/>
              <w:ind w:left="128"/>
              <w:rPr>
                <w:b/>
              </w:rPr>
            </w:pPr>
            <w:r>
              <w:rPr>
                <w:b/>
                <w:color w:val="365F91"/>
              </w:rPr>
              <w:t>Y</w:t>
            </w:r>
          </w:p>
        </w:tc>
      </w:tr>
      <w:tr w:rsidR="000960DA" w14:paraId="70F69C38" w14:textId="77777777">
        <w:trPr>
          <w:trHeight w:val="268"/>
        </w:trPr>
        <w:tc>
          <w:tcPr>
            <w:tcW w:w="2528" w:type="dxa"/>
          </w:tcPr>
          <w:p w14:paraId="7C3FEB81"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21-4142</w:t>
            </w:r>
          </w:p>
        </w:tc>
        <w:tc>
          <w:tcPr>
            <w:tcW w:w="1712" w:type="dxa"/>
          </w:tcPr>
          <w:p w14:paraId="3B3ABE42" w14:textId="4AC7E4D4" w:rsidR="000960DA" w:rsidRDefault="00501701">
            <w:pPr>
              <w:pStyle w:val="TableParagraph"/>
              <w:spacing w:line="249" w:lineRule="exact"/>
              <w:ind w:left="328"/>
            </w:pPr>
            <w:r>
              <w:rPr>
                <w:color w:val="365F91"/>
              </w:rPr>
              <w:t>07/2021</w:t>
            </w:r>
          </w:p>
        </w:tc>
        <w:tc>
          <w:tcPr>
            <w:tcW w:w="5119" w:type="dxa"/>
          </w:tcPr>
          <w:p w14:paraId="57A1B055" w14:textId="77777777" w:rsidR="000960DA" w:rsidRDefault="000960DA">
            <w:pPr>
              <w:pStyle w:val="TableParagraph"/>
              <w:rPr>
                <w:rFonts w:ascii="Times New Roman"/>
                <w:sz w:val="18"/>
              </w:rPr>
            </w:pPr>
          </w:p>
        </w:tc>
      </w:tr>
      <w:tr w:rsidR="000960DA" w14:paraId="59642FB5" w14:textId="77777777">
        <w:trPr>
          <w:trHeight w:val="268"/>
        </w:trPr>
        <w:tc>
          <w:tcPr>
            <w:tcW w:w="2528" w:type="dxa"/>
            <w:shd w:val="clear" w:color="auto" w:fill="D2DFED"/>
          </w:tcPr>
          <w:p w14:paraId="3FD40D66"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21-0966</w:t>
            </w:r>
          </w:p>
        </w:tc>
        <w:tc>
          <w:tcPr>
            <w:tcW w:w="1712" w:type="dxa"/>
            <w:shd w:val="clear" w:color="auto" w:fill="D2DFED"/>
          </w:tcPr>
          <w:p w14:paraId="4512E20A" w14:textId="77777777" w:rsidR="000960DA" w:rsidRDefault="00277CA2">
            <w:pPr>
              <w:pStyle w:val="TableParagraph"/>
              <w:spacing w:line="249" w:lineRule="exact"/>
              <w:ind w:left="328"/>
            </w:pPr>
            <w:r>
              <w:rPr>
                <w:color w:val="365F91"/>
              </w:rPr>
              <w:t>08/2018</w:t>
            </w:r>
          </w:p>
        </w:tc>
        <w:tc>
          <w:tcPr>
            <w:tcW w:w="5119" w:type="dxa"/>
            <w:shd w:val="clear" w:color="auto" w:fill="D2DFED"/>
          </w:tcPr>
          <w:p w14:paraId="00766743" w14:textId="77777777" w:rsidR="000960DA" w:rsidRDefault="000960DA">
            <w:pPr>
              <w:pStyle w:val="TableParagraph"/>
              <w:rPr>
                <w:rFonts w:ascii="Times New Roman"/>
                <w:sz w:val="18"/>
              </w:rPr>
            </w:pPr>
          </w:p>
        </w:tc>
      </w:tr>
      <w:tr w:rsidR="000960DA" w14:paraId="4C0E2749" w14:textId="77777777">
        <w:trPr>
          <w:trHeight w:val="268"/>
        </w:trPr>
        <w:tc>
          <w:tcPr>
            <w:tcW w:w="2528" w:type="dxa"/>
          </w:tcPr>
          <w:p w14:paraId="73871FB3" w14:textId="77777777" w:rsidR="000960DA" w:rsidRDefault="00277CA2">
            <w:pPr>
              <w:pStyle w:val="TableParagraph"/>
              <w:spacing w:line="249" w:lineRule="exact"/>
              <w:ind w:left="108"/>
              <w:rPr>
                <w:b/>
              </w:rPr>
            </w:pPr>
            <w:r>
              <w:rPr>
                <w:b/>
                <w:color w:val="365F91"/>
              </w:rPr>
              <w:t>VA Form</w:t>
            </w:r>
            <w:r>
              <w:rPr>
                <w:b/>
                <w:color w:val="365F91"/>
                <w:spacing w:val="-3"/>
              </w:rPr>
              <w:t xml:space="preserve"> </w:t>
            </w:r>
            <w:r>
              <w:rPr>
                <w:b/>
                <w:color w:val="365F91"/>
              </w:rPr>
              <w:t>21-686c</w:t>
            </w:r>
          </w:p>
        </w:tc>
        <w:tc>
          <w:tcPr>
            <w:tcW w:w="1712" w:type="dxa"/>
          </w:tcPr>
          <w:p w14:paraId="21D7FF61" w14:textId="71A287D5" w:rsidR="000960DA" w:rsidRDefault="00B440BA">
            <w:pPr>
              <w:pStyle w:val="TableParagraph"/>
              <w:spacing w:line="249" w:lineRule="exact"/>
              <w:ind w:left="328"/>
            </w:pPr>
            <w:r>
              <w:rPr>
                <w:color w:val="365F91"/>
              </w:rPr>
              <w:t>09/2018</w:t>
            </w:r>
          </w:p>
        </w:tc>
        <w:tc>
          <w:tcPr>
            <w:tcW w:w="5119" w:type="dxa"/>
          </w:tcPr>
          <w:p w14:paraId="766CEEB2" w14:textId="77777777" w:rsidR="000960DA" w:rsidRDefault="000960DA">
            <w:pPr>
              <w:pStyle w:val="TableParagraph"/>
              <w:rPr>
                <w:rFonts w:ascii="Times New Roman"/>
                <w:sz w:val="18"/>
              </w:rPr>
            </w:pPr>
          </w:p>
        </w:tc>
      </w:tr>
      <w:tr w:rsidR="000960DA" w14:paraId="10505B1F" w14:textId="77777777">
        <w:trPr>
          <w:trHeight w:val="268"/>
        </w:trPr>
        <w:tc>
          <w:tcPr>
            <w:tcW w:w="2528" w:type="dxa"/>
            <w:shd w:val="clear" w:color="auto" w:fill="D2DFED"/>
          </w:tcPr>
          <w:p w14:paraId="560608D7"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21-674</w:t>
            </w:r>
          </w:p>
        </w:tc>
        <w:tc>
          <w:tcPr>
            <w:tcW w:w="1712" w:type="dxa"/>
            <w:shd w:val="clear" w:color="auto" w:fill="D2DFED"/>
          </w:tcPr>
          <w:p w14:paraId="408DFA78" w14:textId="77777777" w:rsidR="000960DA" w:rsidRDefault="00277CA2">
            <w:pPr>
              <w:pStyle w:val="TableParagraph"/>
              <w:spacing w:line="249" w:lineRule="exact"/>
              <w:ind w:left="328"/>
            </w:pPr>
            <w:r>
              <w:rPr>
                <w:color w:val="365F91"/>
              </w:rPr>
              <w:t>06/2018</w:t>
            </w:r>
          </w:p>
        </w:tc>
        <w:tc>
          <w:tcPr>
            <w:tcW w:w="5119" w:type="dxa"/>
            <w:shd w:val="clear" w:color="auto" w:fill="D2DFED"/>
          </w:tcPr>
          <w:p w14:paraId="21CEA9AF" w14:textId="77777777" w:rsidR="000960DA" w:rsidRDefault="000960DA">
            <w:pPr>
              <w:pStyle w:val="TableParagraph"/>
              <w:rPr>
                <w:rFonts w:ascii="Times New Roman"/>
                <w:sz w:val="18"/>
              </w:rPr>
            </w:pPr>
          </w:p>
        </w:tc>
      </w:tr>
      <w:tr w:rsidR="000960DA" w14:paraId="651611B3" w14:textId="77777777">
        <w:trPr>
          <w:trHeight w:val="268"/>
        </w:trPr>
        <w:tc>
          <w:tcPr>
            <w:tcW w:w="2528" w:type="dxa"/>
          </w:tcPr>
          <w:p w14:paraId="75C45EBE"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21-0538</w:t>
            </w:r>
          </w:p>
        </w:tc>
        <w:tc>
          <w:tcPr>
            <w:tcW w:w="1712" w:type="dxa"/>
          </w:tcPr>
          <w:p w14:paraId="09739EDB" w14:textId="0341E906" w:rsidR="000960DA" w:rsidRDefault="00B440BA">
            <w:pPr>
              <w:pStyle w:val="TableParagraph"/>
              <w:spacing w:line="249" w:lineRule="exact"/>
              <w:ind w:left="328"/>
            </w:pPr>
            <w:r>
              <w:rPr>
                <w:color w:val="365F91"/>
              </w:rPr>
              <w:t xml:space="preserve"> 02/2021</w:t>
            </w:r>
          </w:p>
        </w:tc>
        <w:tc>
          <w:tcPr>
            <w:tcW w:w="5119" w:type="dxa"/>
          </w:tcPr>
          <w:p w14:paraId="33A1E68A" w14:textId="77777777" w:rsidR="000960DA" w:rsidRDefault="000960DA">
            <w:pPr>
              <w:pStyle w:val="TableParagraph"/>
              <w:rPr>
                <w:rFonts w:ascii="Times New Roman"/>
                <w:sz w:val="18"/>
              </w:rPr>
            </w:pPr>
          </w:p>
        </w:tc>
      </w:tr>
      <w:tr w:rsidR="000960DA" w14:paraId="240379F4" w14:textId="77777777">
        <w:trPr>
          <w:trHeight w:val="269"/>
        </w:trPr>
        <w:tc>
          <w:tcPr>
            <w:tcW w:w="2528" w:type="dxa"/>
            <w:shd w:val="clear" w:color="auto" w:fill="D2DFED"/>
          </w:tcPr>
          <w:p w14:paraId="1AB1EA81"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21-0781</w:t>
            </w:r>
          </w:p>
        </w:tc>
        <w:tc>
          <w:tcPr>
            <w:tcW w:w="1712" w:type="dxa"/>
            <w:shd w:val="clear" w:color="auto" w:fill="D2DFED"/>
          </w:tcPr>
          <w:p w14:paraId="367E0E9C" w14:textId="77777777" w:rsidR="000960DA" w:rsidRDefault="00277CA2">
            <w:pPr>
              <w:pStyle w:val="TableParagraph"/>
              <w:spacing w:line="249" w:lineRule="exact"/>
              <w:ind w:left="328"/>
            </w:pPr>
            <w:r>
              <w:rPr>
                <w:color w:val="365F91"/>
              </w:rPr>
              <w:t>07/2017</w:t>
            </w:r>
          </w:p>
        </w:tc>
        <w:tc>
          <w:tcPr>
            <w:tcW w:w="5119" w:type="dxa"/>
            <w:shd w:val="clear" w:color="auto" w:fill="D2DFED"/>
          </w:tcPr>
          <w:p w14:paraId="1D0355E8" w14:textId="77777777" w:rsidR="000960DA" w:rsidRDefault="000960DA">
            <w:pPr>
              <w:pStyle w:val="TableParagraph"/>
              <w:rPr>
                <w:rFonts w:ascii="Times New Roman"/>
                <w:sz w:val="18"/>
              </w:rPr>
            </w:pPr>
          </w:p>
        </w:tc>
      </w:tr>
      <w:tr w:rsidR="000960DA" w14:paraId="015A83A0" w14:textId="77777777">
        <w:trPr>
          <w:trHeight w:val="268"/>
        </w:trPr>
        <w:tc>
          <w:tcPr>
            <w:tcW w:w="2528" w:type="dxa"/>
          </w:tcPr>
          <w:p w14:paraId="346A42DC" w14:textId="77777777" w:rsidR="000960DA" w:rsidRDefault="00277CA2">
            <w:pPr>
              <w:pStyle w:val="TableParagraph"/>
              <w:spacing w:line="249" w:lineRule="exact"/>
              <w:ind w:left="108"/>
              <w:rPr>
                <w:b/>
              </w:rPr>
            </w:pPr>
            <w:r>
              <w:rPr>
                <w:b/>
                <w:color w:val="365F91"/>
              </w:rPr>
              <w:t>VA Form</w:t>
            </w:r>
            <w:r>
              <w:rPr>
                <w:b/>
                <w:color w:val="365F91"/>
                <w:spacing w:val="-2"/>
              </w:rPr>
              <w:t xml:space="preserve"> </w:t>
            </w:r>
            <w:r>
              <w:rPr>
                <w:b/>
                <w:color w:val="365F91"/>
              </w:rPr>
              <w:t>21-0781a</w:t>
            </w:r>
          </w:p>
        </w:tc>
        <w:tc>
          <w:tcPr>
            <w:tcW w:w="1712" w:type="dxa"/>
          </w:tcPr>
          <w:p w14:paraId="6B93B4C1" w14:textId="77777777" w:rsidR="000960DA" w:rsidRDefault="00277CA2">
            <w:pPr>
              <w:pStyle w:val="TableParagraph"/>
              <w:spacing w:line="249" w:lineRule="exact"/>
              <w:ind w:left="328"/>
            </w:pPr>
            <w:r>
              <w:rPr>
                <w:color w:val="365F91"/>
              </w:rPr>
              <w:t>07/2017</w:t>
            </w:r>
          </w:p>
        </w:tc>
        <w:tc>
          <w:tcPr>
            <w:tcW w:w="5119" w:type="dxa"/>
          </w:tcPr>
          <w:p w14:paraId="1C8A5138" w14:textId="77777777" w:rsidR="000960DA" w:rsidRDefault="000960DA">
            <w:pPr>
              <w:pStyle w:val="TableParagraph"/>
              <w:rPr>
                <w:rFonts w:ascii="Times New Roman"/>
                <w:sz w:val="18"/>
              </w:rPr>
            </w:pPr>
          </w:p>
        </w:tc>
      </w:tr>
      <w:tr w:rsidR="000960DA" w14:paraId="71970263" w14:textId="77777777">
        <w:trPr>
          <w:trHeight w:val="268"/>
        </w:trPr>
        <w:tc>
          <w:tcPr>
            <w:tcW w:w="2528" w:type="dxa"/>
            <w:shd w:val="clear" w:color="auto" w:fill="D2DFED"/>
          </w:tcPr>
          <w:p w14:paraId="08784009" w14:textId="77777777" w:rsidR="000960DA" w:rsidRDefault="00277CA2">
            <w:pPr>
              <w:pStyle w:val="TableParagraph"/>
              <w:spacing w:line="249" w:lineRule="exact"/>
              <w:ind w:left="108"/>
              <w:rPr>
                <w:b/>
              </w:rPr>
            </w:pPr>
            <w:r>
              <w:rPr>
                <w:b/>
                <w:color w:val="365F91"/>
              </w:rPr>
              <w:t>Standard</w:t>
            </w:r>
            <w:r>
              <w:rPr>
                <w:b/>
                <w:color w:val="365F91"/>
                <w:spacing w:val="-2"/>
              </w:rPr>
              <w:t xml:space="preserve"> </w:t>
            </w:r>
            <w:r>
              <w:rPr>
                <w:b/>
                <w:color w:val="365F91"/>
              </w:rPr>
              <w:t>5103</w:t>
            </w:r>
            <w:r>
              <w:rPr>
                <w:b/>
                <w:color w:val="365F91"/>
                <w:spacing w:val="-1"/>
              </w:rPr>
              <w:t xml:space="preserve"> </w:t>
            </w:r>
            <w:r>
              <w:rPr>
                <w:b/>
                <w:color w:val="365F91"/>
              </w:rPr>
              <w:t>Letter</w:t>
            </w:r>
          </w:p>
        </w:tc>
        <w:tc>
          <w:tcPr>
            <w:tcW w:w="1712" w:type="dxa"/>
            <w:shd w:val="clear" w:color="auto" w:fill="D2DFED"/>
          </w:tcPr>
          <w:p w14:paraId="083D4183" w14:textId="77777777" w:rsidR="000960DA" w:rsidRDefault="000960DA">
            <w:pPr>
              <w:pStyle w:val="TableParagraph"/>
              <w:rPr>
                <w:rFonts w:ascii="Times New Roman"/>
                <w:sz w:val="18"/>
              </w:rPr>
            </w:pPr>
          </w:p>
        </w:tc>
        <w:tc>
          <w:tcPr>
            <w:tcW w:w="5119" w:type="dxa"/>
            <w:shd w:val="clear" w:color="auto" w:fill="D2DFED"/>
          </w:tcPr>
          <w:p w14:paraId="3106EBF6" w14:textId="77777777" w:rsidR="000960DA" w:rsidRDefault="000960DA">
            <w:pPr>
              <w:pStyle w:val="TableParagraph"/>
              <w:rPr>
                <w:rFonts w:ascii="Times New Roman"/>
                <w:sz w:val="18"/>
              </w:rPr>
            </w:pPr>
          </w:p>
        </w:tc>
      </w:tr>
      <w:tr w:rsidR="000960DA" w14:paraId="5DB172D0" w14:textId="77777777">
        <w:trPr>
          <w:trHeight w:val="268"/>
        </w:trPr>
        <w:tc>
          <w:tcPr>
            <w:tcW w:w="2528" w:type="dxa"/>
          </w:tcPr>
          <w:p w14:paraId="49437322" w14:textId="77777777" w:rsidR="000960DA" w:rsidRDefault="00277CA2">
            <w:pPr>
              <w:pStyle w:val="TableParagraph"/>
              <w:spacing w:line="249" w:lineRule="exact"/>
              <w:ind w:left="108"/>
              <w:rPr>
                <w:b/>
              </w:rPr>
            </w:pPr>
            <w:r>
              <w:rPr>
                <w:b/>
                <w:color w:val="365F91"/>
              </w:rPr>
              <w:t>3101</w:t>
            </w:r>
          </w:p>
        </w:tc>
        <w:tc>
          <w:tcPr>
            <w:tcW w:w="1712" w:type="dxa"/>
          </w:tcPr>
          <w:p w14:paraId="3BA4B572" w14:textId="77777777" w:rsidR="000960DA" w:rsidRDefault="000960DA">
            <w:pPr>
              <w:pStyle w:val="TableParagraph"/>
              <w:rPr>
                <w:rFonts w:ascii="Times New Roman"/>
                <w:sz w:val="18"/>
              </w:rPr>
            </w:pPr>
          </w:p>
        </w:tc>
        <w:tc>
          <w:tcPr>
            <w:tcW w:w="5119" w:type="dxa"/>
          </w:tcPr>
          <w:p w14:paraId="38D1A4F1" w14:textId="77777777" w:rsidR="000960DA" w:rsidRDefault="000960DA">
            <w:pPr>
              <w:pStyle w:val="TableParagraph"/>
              <w:rPr>
                <w:rFonts w:ascii="Times New Roman"/>
                <w:sz w:val="18"/>
              </w:rPr>
            </w:pPr>
          </w:p>
        </w:tc>
      </w:tr>
      <w:tr w:rsidR="000960DA" w14:paraId="0DCB462F" w14:textId="77777777">
        <w:trPr>
          <w:trHeight w:val="266"/>
        </w:trPr>
        <w:tc>
          <w:tcPr>
            <w:tcW w:w="2528" w:type="dxa"/>
            <w:shd w:val="clear" w:color="auto" w:fill="D2DFED"/>
          </w:tcPr>
          <w:p w14:paraId="7B8E776A" w14:textId="77777777" w:rsidR="000960DA" w:rsidRDefault="00277CA2">
            <w:pPr>
              <w:pStyle w:val="TableParagraph"/>
              <w:spacing w:line="246" w:lineRule="exact"/>
              <w:ind w:left="108"/>
              <w:rPr>
                <w:b/>
              </w:rPr>
            </w:pPr>
            <w:r>
              <w:rPr>
                <w:b/>
                <w:color w:val="365F91"/>
              </w:rPr>
              <w:t>BIRLS</w:t>
            </w:r>
            <w:r>
              <w:rPr>
                <w:b/>
                <w:color w:val="365F91"/>
                <w:spacing w:val="-3"/>
              </w:rPr>
              <w:t xml:space="preserve"> </w:t>
            </w:r>
            <w:r>
              <w:rPr>
                <w:b/>
                <w:color w:val="365F91"/>
              </w:rPr>
              <w:t>SHARE</w:t>
            </w:r>
            <w:r>
              <w:rPr>
                <w:b/>
                <w:color w:val="365F91"/>
                <w:spacing w:val="-2"/>
              </w:rPr>
              <w:t xml:space="preserve"> </w:t>
            </w:r>
            <w:r>
              <w:rPr>
                <w:b/>
                <w:color w:val="365F91"/>
              </w:rPr>
              <w:t>Screen</w:t>
            </w:r>
          </w:p>
        </w:tc>
        <w:tc>
          <w:tcPr>
            <w:tcW w:w="1712" w:type="dxa"/>
            <w:shd w:val="clear" w:color="auto" w:fill="D2DFED"/>
          </w:tcPr>
          <w:p w14:paraId="23882641" w14:textId="77777777" w:rsidR="000960DA" w:rsidRDefault="000960DA">
            <w:pPr>
              <w:pStyle w:val="TableParagraph"/>
              <w:rPr>
                <w:rFonts w:ascii="Times New Roman"/>
                <w:sz w:val="18"/>
              </w:rPr>
            </w:pPr>
          </w:p>
        </w:tc>
        <w:tc>
          <w:tcPr>
            <w:tcW w:w="5119" w:type="dxa"/>
            <w:shd w:val="clear" w:color="auto" w:fill="D2DFED"/>
          </w:tcPr>
          <w:p w14:paraId="3930521F" w14:textId="77777777" w:rsidR="000960DA" w:rsidRDefault="000960DA">
            <w:pPr>
              <w:pStyle w:val="TableParagraph"/>
              <w:rPr>
                <w:rFonts w:ascii="Times New Roman"/>
                <w:sz w:val="18"/>
              </w:rPr>
            </w:pPr>
          </w:p>
        </w:tc>
      </w:tr>
      <w:tr w:rsidR="000960DA" w14:paraId="4B73A39C" w14:textId="77777777">
        <w:trPr>
          <w:trHeight w:val="268"/>
        </w:trPr>
        <w:tc>
          <w:tcPr>
            <w:tcW w:w="2528" w:type="dxa"/>
          </w:tcPr>
          <w:p w14:paraId="4A502129" w14:textId="77777777" w:rsidR="000960DA" w:rsidRDefault="00277CA2">
            <w:pPr>
              <w:pStyle w:val="TableParagraph"/>
              <w:spacing w:line="249" w:lineRule="exact"/>
              <w:ind w:left="108"/>
              <w:rPr>
                <w:b/>
              </w:rPr>
            </w:pPr>
            <w:r>
              <w:rPr>
                <w:b/>
                <w:color w:val="365F91"/>
              </w:rPr>
              <w:t>Rating</w:t>
            </w:r>
            <w:r>
              <w:rPr>
                <w:b/>
                <w:color w:val="365F91"/>
                <w:spacing w:val="-3"/>
              </w:rPr>
              <w:t xml:space="preserve"> </w:t>
            </w:r>
            <w:r>
              <w:rPr>
                <w:b/>
                <w:color w:val="365F91"/>
              </w:rPr>
              <w:t>Decision</w:t>
            </w:r>
          </w:p>
        </w:tc>
        <w:tc>
          <w:tcPr>
            <w:tcW w:w="1712" w:type="dxa"/>
          </w:tcPr>
          <w:p w14:paraId="7F15028C" w14:textId="77777777" w:rsidR="000960DA" w:rsidRDefault="000960DA">
            <w:pPr>
              <w:pStyle w:val="TableParagraph"/>
              <w:rPr>
                <w:rFonts w:ascii="Times New Roman"/>
                <w:sz w:val="18"/>
              </w:rPr>
            </w:pPr>
          </w:p>
        </w:tc>
        <w:tc>
          <w:tcPr>
            <w:tcW w:w="5119" w:type="dxa"/>
          </w:tcPr>
          <w:p w14:paraId="640FC133" w14:textId="77777777" w:rsidR="000960DA" w:rsidRDefault="000960DA">
            <w:pPr>
              <w:pStyle w:val="TableParagraph"/>
              <w:rPr>
                <w:rFonts w:ascii="Times New Roman"/>
                <w:sz w:val="18"/>
              </w:rPr>
            </w:pPr>
          </w:p>
        </w:tc>
      </w:tr>
      <w:tr w:rsidR="000960DA" w14:paraId="01158309" w14:textId="77777777">
        <w:trPr>
          <w:trHeight w:val="270"/>
        </w:trPr>
        <w:tc>
          <w:tcPr>
            <w:tcW w:w="2528" w:type="dxa"/>
            <w:tcBorders>
              <w:bottom w:val="single" w:sz="8" w:space="0" w:color="4F81BC"/>
            </w:tcBorders>
            <w:shd w:val="clear" w:color="auto" w:fill="D2DFED"/>
          </w:tcPr>
          <w:p w14:paraId="2E586899" w14:textId="77777777" w:rsidR="000960DA" w:rsidRDefault="00277CA2">
            <w:pPr>
              <w:pStyle w:val="TableParagraph"/>
              <w:spacing w:line="251" w:lineRule="exact"/>
              <w:ind w:left="108"/>
              <w:rPr>
                <w:b/>
              </w:rPr>
            </w:pPr>
            <w:r>
              <w:rPr>
                <w:b/>
                <w:color w:val="365F91"/>
              </w:rPr>
              <w:t>CAPRI</w:t>
            </w:r>
            <w:r>
              <w:rPr>
                <w:b/>
                <w:color w:val="365F91"/>
                <w:spacing w:val="-2"/>
              </w:rPr>
              <w:t xml:space="preserve"> </w:t>
            </w:r>
            <w:r>
              <w:rPr>
                <w:b/>
                <w:color w:val="365F91"/>
              </w:rPr>
              <w:t>Records</w:t>
            </w:r>
          </w:p>
        </w:tc>
        <w:tc>
          <w:tcPr>
            <w:tcW w:w="1712" w:type="dxa"/>
            <w:tcBorders>
              <w:bottom w:val="single" w:sz="8" w:space="0" w:color="4F81BC"/>
            </w:tcBorders>
            <w:shd w:val="clear" w:color="auto" w:fill="D2DFED"/>
          </w:tcPr>
          <w:p w14:paraId="10B16FA8" w14:textId="77777777" w:rsidR="000960DA" w:rsidRDefault="000960DA">
            <w:pPr>
              <w:pStyle w:val="TableParagraph"/>
              <w:rPr>
                <w:rFonts w:ascii="Times New Roman"/>
                <w:sz w:val="20"/>
              </w:rPr>
            </w:pPr>
          </w:p>
        </w:tc>
        <w:tc>
          <w:tcPr>
            <w:tcW w:w="5119" w:type="dxa"/>
            <w:tcBorders>
              <w:bottom w:val="single" w:sz="8" w:space="0" w:color="4F81BC"/>
            </w:tcBorders>
            <w:shd w:val="clear" w:color="auto" w:fill="D2DFED"/>
          </w:tcPr>
          <w:p w14:paraId="02152ABF" w14:textId="77777777" w:rsidR="000960DA" w:rsidRDefault="000960DA">
            <w:pPr>
              <w:pStyle w:val="TableParagraph"/>
              <w:rPr>
                <w:rFonts w:ascii="Times New Roman"/>
                <w:sz w:val="20"/>
              </w:rPr>
            </w:pPr>
          </w:p>
        </w:tc>
      </w:tr>
    </w:tbl>
    <w:p w14:paraId="315092BD" w14:textId="77777777" w:rsidR="000960DA" w:rsidRDefault="000960DA">
      <w:pPr>
        <w:pStyle w:val="BodyText"/>
        <w:rPr>
          <w:b/>
          <w:i/>
          <w:sz w:val="20"/>
        </w:rPr>
      </w:pPr>
    </w:p>
    <w:p w14:paraId="7B1A3C69" w14:textId="77777777" w:rsidR="000960DA" w:rsidRDefault="000960DA">
      <w:pPr>
        <w:pStyle w:val="BodyText"/>
        <w:spacing w:before="8"/>
        <w:rPr>
          <w:b/>
          <w:i/>
          <w:sz w:val="21"/>
        </w:rPr>
      </w:pPr>
    </w:p>
    <w:tbl>
      <w:tblPr>
        <w:tblW w:w="0" w:type="auto"/>
        <w:tblInd w:w="127" w:type="dxa"/>
        <w:tblLayout w:type="fixed"/>
        <w:tblCellMar>
          <w:left w:w="0" w:type="dxa"/>
          <w:right w:w="0" w:type="dxa"/>
        </w:tblCellMar>
        <w:tblLook w:val="01E0" w:firstRow="1" w:lastRow="1" w:firstColumn="1" w:lastColumn="1" w:noHBand="0" w:noVBand="0"/>
      </w:tblPr>
      <w:tblGrid>
        <w:gridCol w:w="2591"/>
        <w:gridCol w:w="6771"/>
      </w:tblGrid>
      <w:tr w:rsidR="000960DA" w14:paraId="0C3804F9" w14:textId="77777777">
        <w:trPr>
          <w:trHeight w:val="267"/>
        </w:trPr>
        <w:tc>
          <w:tcPr>
            <w:tcW w:w="2591" w:type="dxa"/>
            <w:tcBorders>
              <w:top w:val="single" w:sz="8" w:space="0" w:color="4F81BC"/>
              <w:bottom w:val="single" w:sz="8" w:space="0" w:color="4F81BC"/>
            </w:tcBorders>
          </w:tcPr>
          <w:p w14:paraId="388C7A73" w14:textId="77777777" w:rsidR="000960DA" w:rsidRDefault="00277CA2">
            <w:pPr>
              <w:pStyle w:val="TableParagraph"/>
              <w:spacing w:line="248" w:lineRule="exact"/>
              <w:ind w:left="108"/>
              <w:rPr>
                <w:b/>
              </w:rPr>
            </w:pPr>
            <w:r>
              <w:rPr>
                <w:b/>
                <w:color w:val="365F91"/>
              </w:rPr>
              <w:t>Supporting</w:t>
            </w:r>
            <w:r>
              <w:rPr>
                <w:b/>
                <w:color w:val="365F91"/>
                <w:spacing w:val="-4"/>
              </w:rPr>
              <w:t xml:space="preserve"> </w:t>
            </w:r>
            <w:r>
              <w:rPr>
                <w:b/>
                <w:color w:val="365F91"/>
              </w:rPr>
              <w:t>Documents</w:t>
            </w:r>
          </w:p>
        </w:tc>
        <w:tc>
          <w:tcPr>
            <w:tcW w:w="6771" w:type="dxa"/>
            <w:tcBorders>
              <w:top w:val="single" w:sz="8" w:space="0" w:color="4F81BC"/>
              <w:bottom w:val="single" w:sz="8" w:space="0" w:color="4F81BC"/>
            </w:tcBorders>
          </w:tcPr>
          <w:p w14:paraId="00425809" w14:textId="77777777" w:rsidR="000960DA" w:rsidRDefault="00277CA2">
            <w:pPr>
              <w:pStyle w:val="TableParagraph"/>
              <w:spacing w:line="248" w:lineRule="exact"/>
              <w:ind w:left="282"/>
              <w:rPr>
                <w:b/>
              </w:rPr>
            </w:pPr>
            <w:r>
              <w:rPr>
                <w:b/>
                <w:color w:val="365F91"/>
              </w:rPr>
              <w:t>Required</w:t>
            </w:r>
            <w:r>
              <w:rPr>
                <w:b/>
                <w:color w:val="365F91"/>
                <w:spacing w:val="-2"/>
              </w:rPr>
              <w:t xml:space="preserve"> </w:t>
            </w:r>
            <w:r>
              <w:rPr>
                <w:b/>
                <w:color w:val="365F91"/>
              </w:rPr>
              <w:t>Y/N</w:t>
            </w:r>
          </w:p>
        </w:tc>
      </w:tr>
      <w:tr w:rsidR="000960DA" w14:paraId="40740719" w14:textId="77777777">
        <w:trPr>
          <w:trHeight w:val="268"/>
        </w:trPr>
        <w:tc>
          <w:tcPr>
            <w:tcW w:w="2591" w:type="dxa"/>
            <w:tcBorders>
              <w:top w:val="single" w:sz="8" w:space="0" w:color="4F81BC"/>
            </w:tcBorders>
            <w:shd w:val="clear" w:color="auto" w:fill="D2DFED"/>
          </w:tcPr>
          <w:p w14:paraId="5C2384AC" w14:textId="77777777" w:rsidR="000960DA" w:rsidRDefault="00277CA2">
            <w:pPr>
              <w:pStyle w:val="TableParagraph"/>
              <w:spacing w:line="248" w:lineRule="exact"/>
              <w:ind w:left="108"/>
              <w:rPr>
                <w:b/>
              </w:rPr>
            </w:pPr>
            <w:r>
              <w:rPr>
                <w:b/>
                <w:color w:val="365F91"/>
              </w:rPr>
              <w:t>DD214</w:t>
            </w:r>
          </w:p>
        </w:tc>
        <w:tc>
          <w:tcPr>
            <w:tcW w:w="6771" w:type="dxa"/>
            <w:tcBorders>
              <w:top w:val="single" w:sz="8" w:space="0" w:color="4F81BC"/>
            </w:tcBorders>
            <w:shd w:val="clear" w:color="auto" w:fill="D2DFED"/>
          </w:tcPr>
          <w:p w14:paraId="59A595E3" w14:textId="77777777" w:rsidR="000960DA" w:rsidRDefault="00277CA2">
            <w:pPr>
              <w:pStyle w:val="TableParagraph"/>
              <w:spacing w:line="248" w:lineRule="exact"/>
              <w:ind w:left="282"/>
              <w:rPr>
                <w:b/>
              </w:rPr>
            </w:pPr>
            <w:r>
              <w:rPr>
                <w:b/>
                <w:color w:val="365F91"/>
              </w:rPr>
              <w:t>Y</w:t>
            </w:r>
          </w:p>
        </w:tc>
      </w:tr>
      <w:tr w:rsidR="000960DA" w14:paraId="2430BD37" w14:textId="77777777">
        <w:trPr>
          <w:trHeight w:val="268"/>
        </w:trPr>
        <w:tc>
          <w:tcPr>
            <w:tcW w:w="2591" w:type="dxa"/>
          </w:tcPr>
          <w:p w14:paraId="3E41178F" w14:textId="77777777" w:rsidR="000960DA" w:rsidRDefault="00277CA2">
            <w:pPr>
              <w:pStyle w:val="TableParagraph"/>
              <w:spacing w:line="249" w:lineRule="exact"/>
              <w:ind w:left="108"/>
              <w:rPr>
                <w:b/>
              </w:rPr>
            </w:pPr>
            <w:r>
              <w:rPr>
                <w:b/>
                <w:color w:val="365F91"/>
              </w:rPr>
              <w:t>CAPRI</w:t>
            </w:r>
            <w:r>
              <w:rPr>
                <w:b/>
                <w:color w:val="365F91"/>
                <w:spacing w:val="-2"/>
              </w:rPr>
              <w:t xml:space="preserve"> </w:t>
            </w:r>
            <w:r>
              <w:rPr>
                <w:b/>
                <w:color w:val="365F91"/>
              </w:rPr>
              <w:t>Enterprise</w:t>
            </w:r>
            <w:r>
              <w:rPr>
                <w:b/>
                <w:color w:val="365F91"/>
                <w:spacing w:val="-3"/>
              </w:rPr>
              <w:t xml:space="preserve"> </w:t>
            </w:r>
            <w:r>
              <w:rPr>
                <w:b/>
                <w:color w:val="365F91"/>
              </w:rPr>
              <w:t>Search</w:t>
            </w:r>
          </w:p>
        </w:tc>
        <w:tc>
          <w:tcPr>
            <w:tcW w:w="6771" w:type="dxa"/>
          </w:tcPr>
          <w:p w14:paraId="62319BBE" w14:textId="77777777" w:rsidR="000960DA" w:rsidRDefault="00277CA2">
            <w:pPr>
              <w:pStyle w:val="TableParagraph"/>
              <w:spacing w:line="249" w:lineRule="exact"/>
              <w:ind w:left="282"/>
              <w:rPr>
                <w:b/>
              </w:rPr>
            </w:pPr>
            <w:r>
              <w:rPr>
                <w:b/>
                <w:color w:val="365F91"/>
              </w:rPr>
              <w:t>Y,</w:t>
            </w:r>
            <w:r>
              <w:rPr>
                <w:b/>
                <w:color w:val="365F91"/>
                <w:spacing w:val="-2"/>
              </w:rPr>
              <w:t xml:space="preserve"> </w:t>
            </w:r>
            <w:r>
              <w:rPr>
                <w:b/>
                <w:color w:val="365F91"/>
              </w:rPr>
              <w:t>Negative</w:t>
            </w:r>
          </w:p>
        </w:tc>
      </w:tr>
      <w:tr w:rsidR="000960DA" w14:paraId="028A6715" w14:textId="77777777">
        <w:trPr>
          <w:trHeight w:val="268"/>
        </w:trPr>
        <w:tc>
          <w:tcPr>
            <w:tcW w:w="2591" w:type="dxa"/>
            <w:shd w:val="clear" w:color="auto" w:fill="D2DFED"/>
          </w:tcPr>
          <w:p w14:paraId="7CD79DC0" w14:textId="77777777" w:rsidR="000960DA" w:rsidRDefault="00277CA2">
            <w:pPr>
              <w:pStyle w:val="TableParagraph"/>
              <w:spacing w:line="249" w:lineRule="exact"/>
              <w:ind w:left="108"/>
              <w:rPr>
                <w:b/>
              </w:rPr>
            </w:pPr>
            <w:r>
              <w:rPr>
                <w:b/>
                <w:color w:val="365F91"/>
              </w:rPr>
              <w:t>Private</w:t>
            </w:r>
            <w:r>
              <w:rPr>
                <w:b/>
                <w:color w:val="365F91"/>
                <w:spacing w:val="-2"/>
              </w:rPr>
              <w:t xml:space="preserve"> </w:t>
            </w:r>
            <w:r>
              <w:rPr>
                <w:b/>
                <w:color w:val="365F91"/>
              </w:rPr>
              <w:t>Medical</w:t>
            </w:r>
            <w:r>
              <w:rPr>
                <w:b/>
                <w:color w:val="365F91"/>
                <w:spacing w:val="-1"/>
              </w:rPr>
              <w:t xml:space="preserve"> </w:t>
            </w:r>
            <w:r>
              <w:rPr>
                <w:b/>
                <w:color w:val="365F91"/>
              </w:rPr>
              <w:t>Records</w:t>
            </w:r>
          </w:p>
        </w:tc>
        <w:tc>
          <w:tcPr>
            <w:tcW w:w="6771" w:type="dxa"/>
            <w:shd w:val="clear" w:color="auto" w:fill="D2DFED"/>
          </w:tcPr>
          <w:p w14:paraId="76CBC67B" w14:textId="77777777" w:rsidR="000960DA" w:rsidRDefault="000960DA">
            <w:pPr>
              <w:pStyle w:val="TableParagraph"/>
              <w:rPr>
                <w:rFonts w:ascii="Times New Roman"/>
                <w:sz w:val="18"/>
              </w:rPr>
            </w:pPr>
          </w:p>
        </w:tc>
      </w:tr>
      <w:tr w:rsidR="000960DA" w14:paraId="5D5C8081" w14:textId="77777777">
        <w:trPr>
          <w:trHeight w:val="269"/>
        </w:trPr>
        <w:tc>
          <w:tcPr>
            <w:tcW w:w="2591" w:type="dxa"/>
          </w:tcPr>
          <w:p w14:paraId="12A130A0" w14:textId="77777777" w:rsidR="000960DA" w:rsidRDefault="00277CA2">
            <w:pPr>
              <w:pStyle w:val="TableParagraph"/>
              <w:spacing w:line="249" w:lineRule="exact"/>
              <w:ind w:left="108"/>
              <w:rPr>
                <w:b/>
              </w:rPr>
            </w:pPr>
            <w:r>
              <w:rPr>
                <w:b/>
                <w:color w:val="365F91"/>
              </w:rPr>
              <w:t>SF88</w:t>
            </w:r>
            <w:r>
              <w:rPr>
                <w:b/>
                <w:color w:val="365F91"/>
                <w:spacing w:val="-1"/>
              </w:rPr>
              <w:t xml:space="preserve"> </w:t>
            </w:r>
            <w:r>
              <w:rPr>
                <w:b/>
                <w:color w:val="365F91"/>
              </w:rPr>
              <w:t>Entrance</w:t>
            </w:r>
            <w:r>
              <w:rPr>
                <w:b/>
                <w:color w:val="365F91"/>
                <w:spacing w:val="-2"/>
              </w:rPr>
              <w:t xml:space="preserve"> </w:t>
            </w:r>
            <w:r>
              <w:rPr>
                <w:b/>
                <w:color w:val="365F91"/>
              </w:rPr>
              <w:t>Exam</w:t>
            </w:r>
          </w:p>
        </w:tc>
        <w:tc>
          <w:tcPr>
            <w:tcW w:w="6771" w:type="dxa"/>
          </w:tcPr>
          <w:p w14:paraId="4CD3331B" w14:textId="77777777" w:rsidR="000960DA" w:rsidRDefault="000960DA">
            <w:pPr>
              <w:pStyle w:val="TableParagraph"/>
              <w:rPr>
                <w:rFonts w:ascii="Times New Roman"/>
                <w:sz w:val="18"/>
              </w:rPr>
            </w:pPr>
          </w:p>
        </w:tc>
      </w:tr>
      <w:tr w:rsidR="000960DA" w14:paraId="1CAE1094" w14:textId="77777777">
        <w:trPr>
          <w:trHeight w:val="268"/>
        </w:trPr>
        <w:tc>
          <w:tcPr>
            <w:tcW w:w="2591" w:type="dxa"/>
            <w:shd w:val="clear" w:color="auto" w:fill="D2DFED"/>
          </w:tcPr>
          <w:p w14:paraId="40BAABB5" w14:textId="77777777" w:rsidR="000960DA" w:rsidRDefault="00277CA2">
            <w:pPr>
              <w:pStyle w:val="TableParagraph"/>
              <w:spacing w:line="249" w:lineRule="exact"/>
              <w:ind w:left="108"/>
              <w:rPr>
                <w:b/>
              </w:rPr>
            </w:pPr>
            <w:r>
              <w:rPr>
                <w:b/>
                <w:color w:val="365F91"/>
              </w:rPr>
              <w:t>SF88</w:t>
            </w:r>
            <w:r>
              <w:rPr>
                <w:b/>
                <w:color w:val="365F91"/>
                <w:spacing w:val="-3"/>
              </w:rPr>
              <w:t xml:space="preserve"> </w:t>
            </w:r>
            <w:r>
              <w:rPr>
                <w:b/>
                <w:color w:val="365F91"/>
              </w:rPr>
              <w:t>Separation</w:t>
            </w:r>
            <w:r>
              <w:rPr>
                <w:b/>
                <w:color w:val="365F91"/>
                <w:spacing w:val="-2"/>
              </w:rPr>
              <w:t xml:space="preserve"> </w:t>
            </w:r>
            <w:r>
              <w:rPr>
                <w:b/>
                <w:color w:val="365F91"/>
              </w:rPr>
              <w:t>Exam</w:t>
            </w:r>
          </w:p>
        </w:tc>
        <w:tc>
          <w:tcPr>
            <w:tcW w:w="6771" w:type="dxa"/>
            <w:shd w:val="clear" w:color="auto" w:fill="D2DFED"/>
          </w:tcPr>
          <w:p w14:paraId="545A063C" w14:textId="77777777" w:rsidR="000960DA" w:rsidRDefault="000960DA">
            <w:pPr>
              <w:pStyle w:val="TableParagraph"/>
              <w:rPr>
                <w:rFonts w:ascii="Times New Roman"/>
                <w:sz w:val="18"/>
              </w:rPr>
            </w:pPr>
          </w:p>
        </w:tc>
      </w:tr>
      <w:tr w:rsidR="000960DA" w14:paraId="04D96D64" w14:textId="77777777">
        <w:trPr>
          <w:trHeight w:val="268"/>
        </w:trPr>
        <w:tc>
          <w:tcPr>
            <w:tcW w:w="2591" w:type="dxa"/>
          </w:tcPr>
          <w:p w14:paraId="5CBEBD01" w14:textId="77777777" w:rsidR="000960DA" w:rsidRDefault="00277CA2">
            <w:pPr>
              <w:pStyle w:val="TableParagraph"/>
              <w:spacing w:line="249" w:lineRule="exact"/>
              <w:ind w:left="108"/>
              <w:rPr>
                <w:b/>
              </w:rPr>
            </w:pPr>
            <w:r>
              <w:rPr>
                <w:b/>
                <w:color w:val="365F91"/>
              </w:rPr>
              <w:t>Service</w:t>
            </w:r>
            <w:r>
              <w:rPr>
                <w:b/>
                <w:color w:val="365F91"/>
                <w:spacing w:val="-3"/>
              </w:rPr>
              <w:t xml:space="preserve"> </w:t>
            </w:r>
            <w:r>
              <w:rPr>
                <w:b/>
                <w:color w:val="365F91"/>
              </w:rPr>
              <w:t>Treatment</w:t>
            </w:r>
            <w:r>
              <w:rPr>
                <w:b/>
                <w:color w:val="365F91"/>
                <w:spacing w:val="-4"/>
              </w:rPr>
              <w:t xml:space="preserve"> </w:t>
            </w:r>
            <w:r>
              <w:rPr>
                <w:b/>
                <w:color w:val="365F91"/>
              </w:rPr>
              <w:t>Records</w:t>
            </w:r>
          </w:p>
        </w:tc>
        <w:tc>
          <w:tcPr>
            <w:tcW w:w="6771" w:type="dxa"/>
          </w:tcPr>
          <w:p w14:paraId="1C65B4E5" w14:textId="77777777" w:rsidR="000960DA" w:rsidRDefault="000960DA">
            <w:pPr>
              <w:pStyle w:val="TableParagraph"/>
              <w:rPr>
                <w:rFonts w:ascii="Times New Roman"/>
                <w:sz w:val="18"/>
              </w:rPr>
            </w:pPr>
          </w:p>
        </w:tc>
      </w:tr>
      <w:tr w:rsidR="000960DA" w14:paraId="60EA9BB6" w14:textId="77777777">
        <w:trPr>
          <w:trHeight w:val="266"/>
        </w:trPr>
        <w:tc>
          <w:tcPr>
            <w:tcW w:w="2591" w:type="dxa"/>
            <w:shd w:val="clear" w:color="auto" w:fill="D2DFED"/>
          </w:tcPr>
          <w:p w14:paraId="244651A6" w14:textId="77777777" w:rsidR="000960DA" w:rsidRDefault="00277CA2">
            <w:pPr>
              <w:pStyle w:val="TableParagraph"/>
              <w:spacing w:line="246" w:lineRule="exact"/>
              <w:ind w:left="108"/>
              <w:rPr>
                <w:b/>
              </w:rPr>
            </w:pPr>
            <w:r>
              <w:rPr>
                <w:b/>
                <w:color w:val="365F91"/>
              </w:rPr>
              <w:t>Personnel</w:t>
            </w:r>
            <w:r>
              <w:rPr>
                <w:b/>
                <w:color w:val="365F91"/>
                <w:spacing w:val="-2"/>
              </w:rPr>
              <w:t xml:space="preserve"> </w:t>
            </w:r>
            <w:r>
              <w:rPr>
                <w:b/>
                <w:color w:val="365F91"/>
              </w:rPr>
              <w:t>Records</w:t>
            </w:r>
          </w:p>
        </w:tc>
        <w:tc>
          <w:tcPr>
            <w:tcW w:w="6771" w:type="dxa"/>
            <w:shd w:val="clear" w:color="auto" w:fill="D2DFED"/>
          </w:tcPr>
          <w:p w14:paraId="38B70940" w14:textId="77777777" w:rsidR="000960DA" w:rsidRDefault="000960DA">
            <w:pPr>
              <w:pStyle w:val="TableParagraph"/>
              <w:rPr>
                <w:rFonts w:ascii="Times New Roman"/>
                <w:sz w:val="18"/>
              </w:rPr>
            </w:pPr>
          </w:p>
        </w:tc>
      </w:tr>
      <w:tr w:rsidR="000960DA" w14:paraId="390B7AAD" w14:textId="77777777">
        <w:trPr>
          <w:trHeight w:val="268"/>
        </w:trPr>
        <w:tc>
          <w:tcPr>
            <w:tcW w:w="2591" w:type="dxa"/>
          </w:tcPr>
          <w:p w14:paraId="23648F8D" w14:textId="77777777" w:rsidR="000960DA" w:rsidRDefault="00277CA2">
            <w:pPr>
              <w:pStyle w:val="TableParagraph"/>
              <w:spacing w:line="249" w:lineRule="exact"/>
              <w:ind w:left="108"/>
              <w:rPr>
                <w:b/>
              </w:rPr>
            </w:pPr>
            <w:r>
              <w:rPr>
                <w:b/>
                <w:color w:val="365F91"/>
              </w:rPr>
              <w:t>DOMA first</w:t>
            </w:r>
            <w:r>
              <w:rPr>
                <w:b/>
                <w:color w:val="365F91"/>
                <w:spacing w:val="-2"/>
              </w:rPr>
              <w:t xml:space="preserve"> </w:t>
            </w:r>
            <w:r>
              <w:rPr>
                <w:b/>
                <w:color w:val="365F91"/>
              </w:rPr>
              <w:t>request</w:t>
            </w:r>
            <w:r>
              <w:rPr>
                <w:b/>
                <w:color w:val="365F91"/>
                <w:spacing w:val="-3"/>
              </w:rPr>
              <w:t xml:space="preserve"> </w:t>
            </w:r>
            <w:r>
              <w:rPr>
                <w:b/>
                <w:color w:val="365F91"/>
              </w:rPr>
              <w:t>letter</w:t>
            </w:r>
          </w:p>
        </w:tc>
        <w:tc>
          <w:tcPr>
            <w:tcW w:w="6771" w:type="dxa"/>
          </w:tcPr>
          <w:p w14:paraId="63E3E66B" w14:textId="77777777" w:rsidR="000960DA" w:rsidRDefault="000960DA">
            <w:pPr>
              <w:pStyle w:val="TableParagraph"/>
              <w:rPr>
                <w:rFonts w:ascii="Times New Roman"/>
                <w:sz w:val="18"/>
              </w:rPr>
            </w:pPr>
          </w:p>
        </w:tc>
      </w:tr>
      <w:tr w:rsidR="000960DA" w14:paraId="081C4A20" w14:textId="77777777">
        <w:trPr>
          <w:trHeight w:val="270"/>
        </w:trPr>
        <w:tc>
          <w:tcPr>
            <w:tcW w:w="2591" w:type="dxa"/>
            <w:tcBorders>
              <w:bottom w:val="single" w:sz="8" w:space="0" w:color="4F81BC"/>
            </w:tcBorders>
            <w:shd w:val="clear" w:color="auto" w:fill="D2DFED"/>
          </w:tcPr>
          <w:p w14:paraId="086E1698" w14:textId="77777777" w:rsidR="000960DA" w:rsidRDefault="00277CA2">
            <w:pPr>
              <w:pStyle w:val="TableParagraph"/>
              <w:spacing w:line="251" w:lineRule="exact"/>
              <w:ind w:left="108"/>
              <w:rPr>
                <w:b/>
              </w:rPr>
            </w:pPr>
            <w:r>
              <w:rPr>
                <w:b/>
                <w:color w:val="365F91"/>
              </w:rPr>
              <w:t>DOMA final</w:t>
            </w:r>
            <w:r>
              <w:rPr>
                <w:b/>
                <w:color w:val="365F91"/>
                <w:spacing w:val="-3"/>
              </w:rPr>
              <w:t xml:space="preserve"> </w:t>
            </w:r>
            <w:r>
              <w:rPr>
                <w:b/>
                <w:color w:val="365F91"/>
              </w:rPr>
              <w:t>letter</w:t>
            </w:r>
          </w:p>
        </w:tc>
        <w:tc>
          <w:tcPr>
            <w:tcW w:w="6771" w:type="dxa"/>
            <w:tcBorders>
              <w:bottom w:val="single" w:sz="8" w:space="0" w:color="4F81BC"/>
            </w:tcBorders>
            <w:shd w:val="clear" w:color="auto" w:fill="D2DFED"/>
          </w:tcPr>
          <w:p w14:paraId="02656D3C" w14:textId="77777777" w:rsidR="000960DA" w:rsidRDefault="000960DA">
            <w:pPr>
              <w:pStyle w:val="TableParagraph"/>
              <w:rPr>
                <w:rFonts w:ascii="Times New Roman"/>
                <w:sz w:val="20"/>
              </w:rPr>
            </w:pPr>
          </w:p>
        </w:tc>
      </w:tr>
    </w:tbl>
    <w:p w14:paraId="4054715D" w14:textId="77777777" w:rsidR="000960DA" w:rsidRDefault="000960DA">
      <w:pPr>
        <w:rPr>
          <w:rFonts w:ascii="Times New Roman"/>
          <w:sz w:val="20"/>
        </w:rPr>
        <w:sectPr w:rsidR="000960DA">
          <w:type w:val="continuous"/>
          <w:pgSz w:w="12240" w:h="15840"/>
          <w:pgMar w:top="1440" w:right="1140" w:bottom="280" w:left="1320" w:header="720" w:footer="720" w:gutter="0"/>
          <w:cols w:space="720"/>
        </w:sectPr>
      </w:pPr>
    </w:p>
    <w:p w14:paraId="028DCF0D" w14:textId="77777777" w:rsidR="000960DA" w:rsidRDefault="000960DA">
      <w:pPr>
        <w:pStyle w:val="BodyText"/>
        <w:rPr>
          <w:b/>
          <w:i/>
          <w:sz w:val="20"/>
        </w:rPr>
      </w:pPr>
    </w:p>
    <w:p w14:paraId="154CDADA" w14:textId="77777777" w:rsidR="000960DA" w:rsidRDefault="000960DA">
      <w:pPr>
        <w:pStyle w:val="BodyText"/>
        <w:spacing w:before="9"/>
        <w:rPr>
          <w:b/>
          <w:i/>
          <w:sz w:val="16"/>
        </w:rPr>
      </w:pPr>
    </w:p>
    <w:p w14:paraId="4074885B" w14:textId="69489D74" w:rsidR="000960DA" w:rsidRDefault="00925EA7">
      <w:pPr>
        <w:pStyle w:val="BodyText"/>
        <w:spacing w:line="20" w:lineRule="exact"/>
        <w:ind w:left="120"/>
        <w:rPr>
          <w:sz w:val="2"/>
        </w:rPr>
      </w:pPr>
      <w:r>
        <w:rPr>
          <w:noProof/>
          <w:sz w:val="2"/>
        </w:rPr>
        <mc:AlternateContent>
          <mc:Choice Requires="wpg">
            <w:drawing>
              <wp:inline distT="0" distB="0" distL="0" distR="0" wp14:anchorId="230E0C78" wp14:editId="5A3CCB1A">
                <wp:extent cx="5944870" cy="12700"/>
                <wp:effectExtent l="0" t="0" r="0" b="635"/>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2700"/>
                          <a:chOff x="0" y="0"/>
                          <a:chExt cx="9362" cy="20"/>
                        </a:xfrm>
                      </wpg:grpSpPr>
                      <wps:wsp>
                        <wps:cNvPr id="8" name="Rectangle 9"/>
                        <wps:cNvSpPr>
                          <a:spLocks noChangeArrowheads="1"/>
                        </wps:cNvSpPr>
                        <wps:spPr bwMode="auto">
                          <a:xfrm>
                            <a:off x="0" y="0"/>
                            <a:ext cx="9362" cy="2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A632F23" id="Group 8" o:spid="_x0000_s1026" style="width:468.1pt;height:1pt;mso-position-horizontal-relative:char;mso-position-vertical-relative:line"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">
                <v:rect id="Rectangle 9" o:spid="_x0000_s1027" style="position:absolute;width:936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" fillcolor="#4f81bc" stroked="f"/>
                <w10:anchorlock/>
              </v:group>
            </w:pict>
          </mc:Fallback>
        </mc:AlternateContent>
      </w:r>
    </w:p>
    <w:p w14:paraId="519FED83" w14:textId="77777777" w:rsidR="000960DA" w:rsidRDefault="00277CA2">
      <w:pPr>
        <w:pStyle w:val="Heading1"/>
        <w:spacing w:line="267" w:lineRule="exact"/>
      </w:pPr>
      <w:r>
        <w:rPr>
          <w:color w:val="365F91"/>
        </w:rPr>
        <w:t>Scenario</w:t>
      </w:r>
      <w:r>
        <w:rPr>
          <w:color w:val="365F91"/>
          <w:spacing w:val="-3"/>
        </w:rPr>
        <w:t xml:space="preserve"> </w:t>
      </w:r>
      <w:r>
        <w:rPr>
          <w:color w:val="365F91"/>
        </w:rPr>
        <w:t>Comments</w:t>
      </w:r>
    </w:p>
    <w:p w14:paraId="7F67AE5A" w14:textId="77777777" w:rsidR="000960DA" w:rsidRDefault="000960DA">
      <w:pPr>
        <w:pStyle w:val="BodyText"/>
        <w:rPr>
          <w:b/>
          <w:sz w:val="19"/>
        </w:rPr>
      </w:pPr>
    </w:p>
    <w:p w14:paraId="4798A4E3" w14:textId="30F9AD47" w:rsidR="000960DA" w:rsidRDefault="00925EA7">
      <w:pPr>
        <w:pStyle w:val="ListParagraph"/>
        <w:numPr>
          <w:ilvl w:val="0"/>
          <w:numId w:val="2"/>
        </w:numPr>
        <w:tabs>
          <w:tab w:val="left" w:pos="994"/>
        </w:tabs>
        <w:spacing w:before="56"/>
        <w:rPr>
          <w:color w:val="365F91"/>
        </w:rPr>
      </w:pPr>
      <w:r>
        <w:rPr>
          <w:noProof/>
        </w:rPr>
        <mc:AlternateContent>
          <mc:Choice Requires="wpg">
            <w:drawing>
              <wp:anchor distT="0" distB="0" distL="114300" distR="114300" simplePos="0" relativeHeight="487343104" behindDoc="1" locked="0" layoutInCell="1" allowOverlap="1" wp14:anchorId="6D012B83" wp14:editId="70456326">
                <wp:simplePos x="0" y="0"/>
                <wp:positionH relativeFrom="page">
                  <wp:posOffset>905510</wp:posOffset>
                </wp:positionH>
                <wp:positionV relativeFrom="paragraph">
                  <wp:posOffset>-146685</wp:posOffset>
                </wp:positionV>
                <wp:extent cx="5953760" cy="755586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760" cy="7555865"/>
                          <a:chOff x="1426" y="-231"/>
                          <a:chExt cx="9376" cy="11899"/>
                        </a:xfrm>
                      </wpg:grpSpPr>
                      <wps:wsp>
                        <wps:cNvPr id="5" name="Rectangle 7"/>
                        <wps:cNvSpPr>
                          <a:spLocks noChangeArrowheads="1"/>
                        </wps:cNvSpPr>
                        <wps:spPr bwMode="auto">
                          <a:xfrm>
                            <a:off x="1440" y="-210"/>
                            <a:ext cx="9362" cy="11858"/>
                          </a:xfrm>
                          <a:prstGeom prst="rect">
                            <a:avLst/>
                          </a:prstGeom>
                          <a:solidFill>
                            <a:srgbClr val="D2DF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6"/>
                        <wps:cNvSpPr>
                          <a:spLocks/>
                        </wps:cNvSpPr>
                        <wps:spPr bwMode="auto">
                          <a:xfrm>
                            <a:off x="1426" y="-232"/>
                            <a:ext cx="9376" cy="11899"/>
                          </a:xfrm>
                          <a:custGeom>
                            <a:avLst/>
                            <a:gdLst>
                              <a:gd name="T0" fmla="+- 0 10802 1426"/>
                              <a:gd name="T1" fmla="*/ T0 w 9376"/>
                              <a:gd name="T2" fmla="+- 0 11648 -231"/>
                              <a:gd name="T3" fmla="*/ 11648 h 11899"/>
                              <a:gd name="T4" fmla="+- 0 1426 1426"/>
                              <a:gd name="T5" fmla="*/ T4 w 9376"/>
                              <a:gd name="T6" fmla="+- 0 11648 -231"/>
                              <a:gd name="T7" fmla="*/ 11648 h 11899"/>
                              <a:gd name="T8" fmla="+- 0 1426 1426"/>
                              <a:gd name="T9" fmla="*/ T8 w 9376"/>
                              <a:gd name="T10" fmla="+- 0 11667 -231"/>
                              <a:gd name="T11" fmla="*/ 11667 h 11899"/>
                              <a:gd name="T12" fmla="+- 0 10802 1426"/>
                              <a:gd name="T13" fmla="*/ T12 w 9376"/>
                              <a:gd name="T14" fmla="+- 0 11667 -231"/>
                              <a:gd name="T15" fmla="*/ 11667 h 11899"/>
                              <a:gd name="T16" fmla="+- 0 10802 1426"/>
                              <a:gd name="T17" fmla="*/ T16 w 9376"/>
                              <a:gd name="T18" fmla="+- 0 11648 -231"/>
                              <a:gd name="T19" fmla="*/ 11648 h 11899"/>
                              <a:gd name="T20" fmla="+- 0 10802 1426"/>
                              <a:gd name="T21" fmla="*/ T20 w 9376"/>
                              <a:gd name="T22" fmla="+- 0 -231 -231"/>
                              <a:gd name="T23" fmla="*/ -231 h 11899"/>
                              <a:gd name="T24" fmla="+- 0 1440 1426"/>
                              <a:gd name="T25" fmla="*/ T24 w 9376"/>
                              <a:gd name="T26" fmla="+- 0 -231 -231"/>
                              <a:gd name="T27" fmla="*/ -231 h 11899"/>
                              <a:gd name="T28" fmla="+- 0 1440 1426"/>
                              <a:gd name="T29" fmla="*/ T28 w 9376"/>
                              <a:gd name="T30" fmla="+- 0 -212 -231"/>
                              <a:gd name="T31" fmla="*/ -212 h 11899"/>
                              <a:gd name="T32" fmla="+- 0 10802 1426"/>
                              <a:gd name="T33" fmla="*/ T32 w 9376"/>
                              <a:gd name="T34" fmla="+- 0 -212 -231"/>
                              <a:gd name="T35" fmla="*/ -212 h 11899"/>
                              <a:gd name="T36" fmla="+- 0 10802 1426"/>
                              <a:gd name="T37" fmla="*/ T36 w 9376"/>
                              <a:gd name="T38" fmla="+- 0 -231 -231"/>
                              <a:gd name="T39" fmla="*/ -231 h 118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76" h="11899">
                                <a:moveTo>
                                  <a:pt x="9376" y="11879"/>
                                </a:moveTo>
                                <a:lnTo>
                                  <a:pt x="0" y="11879"/>
                                </a:lnTo>
                                <a:lnTo>
                                  <a:pt x="0" y="11898"/>
                                </a:lnTo>
                                <a:lnTo>
                                  <a:pt x="9376" y="11898"/>
                                </a:lnTo>
                                <a:lnTo>
                                  <a:pt x="9376" y="11879"/>
                                </a:lnTo>
                                <a:close/>
                                <a:moveTo>
                                  <a:pt x="9376" y="0"/>
                                </a:moveTo>
                                <a:lnTo>
                                  <a:pt x="14" y="0"/>
                                </a:lnTo>
                                <a:lnTo>
                                  <a:pt x="14" y="19"/>
                                </a:lnTo>
                                <a:lnTo>
                                  <a:pt x="9376" y="19"/>
                                </a:lnTo>
                                <a:lnTo>
                                  <a:pt x="937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7BFF1" id="Group 5" o:spid="_x0000_s1026" style="position:absolute;margin-left:71.3pt;margin-top:-11.55pt;width:468.8pt;height:594.95pt;z-index:-15973376;mso-position-horizontal-relative:page" coordorigin="1426,-231" coordsize="9376,1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">
                <v:rect id="Rectangle 7" o:spid="_x0000_s1027" style="position:absolute;left:1440;top:-210;width:9362;height:1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" fillcolor="#d2dfed" stroked="f"/>
                <v:shape id="AutoShape 6" o:spid="_x0000_s1028" style="position:absolute;left:1426;top:-232;width:9376;height:11899;visibility:visible;mso-wrap-style:square;v-text-anchor:top" coordsize="9376,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" path="m9376,11879l,11879r,19l9376,11898r,-19xm9376,l14,r,19l9376,19r,-19xe" fillcolor="#4f81bc" stroked="f">
                  <v:path arrowok="t" o:connecttype="custom" o:connectlocs="9376,11648;0,11648;0,11667;9376,11667;9376,11648;9376,-231;14,-231;14,-212;9376,-212;9376,-231" o:connectangles="0,0,0,0,0,0,0,0,0,0"/>
                </v:shape>
                <w10:wrap anchorx="page"/>
              </v:group>
            </w:pict>
          </mc:Fallback>
        </mc:AlternateContent>
      </w:r>
      <w:r w:rsidR="00277CA2">
        <w:rPr>
          <w:color w:val="365F91"/>
        </w:rPr>
        <w:t>Upload</w:t>
      </w:r>
      <w:r w:rsidR="00277CA2">
        <w:rPr>
          <w:color w:val="365F91"/>
          <w:spacing w:val="-3"/>
        </w:rPr>
        <w:t xml:space="preserve"> </w:t>
      </w:r>
      <w:r w:rsidR="00277CA2">
        <w:rPr>
          <w:color w:val="365F91"/>
        </w:rPr>
        <w:t>all</w:t>
      </w:r>
      <w:r w:rsidR="00277CA2">
        <w:rPr>
          <w:color w:val="365F91"/>
          <w:spacing w:val="-1"/>
        </w:rPr>
        <w:t xml:space="preserve"> </w:t>
      </w:r>
      <w:r w:rsidR="00277CA2">
        <w:rPr>
          <w:color w:val="365F91"/>
        </w:rPr>
        <w:t>documents</w:t>
      </w:r>
      <w:r w:rsidR="00277CA2">
        <w:rPr>
          <w:color w:val="365F91"/>
          <w:spacing w:val="-1"/>
        </w:rPr>
        <w:t xml:space="preserve"> </w:t>
      </w:r>
      <w:r w:rsidR="00277CA2">
        <w:rPr>
          <w:color w:val="365F91"/>
        </w:rPr>
        <w:t>for</w:t>
      </w:r>
      <w:r w:rsidR="00277CA2">
        <w:rPr>
          <w:color w:val="365F91"/>
          <w:spacing w:val="-3"/>
        </w:rPr>
        <w:t xml:space="preserve"> </w:t>
      </w:r>
      <w:r w:rsidR="00277CA2">
        <w:rPr>
          <w:color w:val="365F91"/>
        </w:rPr>
        <w:t>this</w:t>
      </w:r>
      <w:r w:rsidR="00277CA2">
        <w:rPr>
          <w:color w:val="365F91"/>
          <w:spacing w:val="-1"/>
        </w:rPr>
        <w:t xml:space="preserve"> </w:t>
      </w:r>
      <w:r w:rsidR="00277CA2">
        <w:rPr>
          <w:color w:val="365F91"/>
        </w:rPr>
        <w:t>scenario to the VBMS</w:t>
      </w:r>
      <w:r w:rsidR="00277CA2">
        <w:rPr>
          <w:color w:val="365F91"/>
          <w:spacing w:val="1"/>
        </w:rPr>
        <w:t xml:space="preserve"> </w:t>
      </w:r>
      <w:r w:rsidR="00277CA2">
        <w:rPr>
          <w:color w:val="365F91"/>
        </w:rPr>
        <w:t>eFolder.</w:t>
      </w:r>
    </w:p>
    <w:p w14:paraId="45FA6B69" w14:textId="77777777" w:rsidR="000960DA" w:rsidRDefault="00277CA2">
      <w:pPr>
        <w:pStyle w:val="ListParagraph"/>
        <w:numPr>
          <w:ilvl w:val="0"/>
          <w:numId w:val="2"/>
        </w:numPr>
        <w:tabs>
          <w:tab w:val="left" w:pos="994"/>
        </w:tabs>
        <w:rPr>
          <w:color w:val="365F91"/>
        </w:rPr>
      </w:pPr>
      <w:r>
        <w:rPr>
          <w:color w:val="365F91"/>
        </w:rPr>
        <w:t>Properly label</w:t>
      </w:r>
      <w:r>
        <w:rPr>
          <w:color w:val="365F91"/>
          <w:spacing w:val="-1"/>
        </w:rPr>
        <w:t xml:space="preserve"> </w:t>
      </w:r>
      <w:r>
        <w:rPr>
          <w:color w:val="365F91"/>
        </w:rPr>
        <w:t>and</w:t>
      </w:r>
      <w:r>
        <w:rPr>
          <w:color w:val="365F91"/>
          <w:spacing w:val="-2"/>
        </w:rPr>
        <w:t xml:space="preserve"> </w:t>
      </w:r>
      <w:r>
        <w:rPr>
          <w:color w:val="365F91"/>
        </w:rPr>
        <w:t>establish</w:t>
      </w:r>
      <w:r>
        <w:rPr>
          <w:color w:val="365F91"/>
          <w:spacing w:val="-1"/>
        </w:rPr>
        <w:t xml:space="preserve"> </w:t>
      </w:r>
      <w:r>
        <w:rPr>
          <w:color w:val="365F91"/>
        </w:rPr>
        <w:t>date</w:t>
      </w:r>
      <w:r>
        <w:rPr>
          <w:color w:val="365F91"/>
          <w:spacing w:val="-3"/>
        </w:rPr>
        <w:t xml:space="preserve"> </w:t>
      </w:r>
      <w:r>
        <w:rPr>
          <w:color w:val="365F91"/>
        </w:rPr>
        <w:t>of</w:t>
      </w:r>
      <w:r>
        <w:rPr>
          <w:color w:val="365F91"/>
          <w:spacing w:val="-1"/>
        </w:rPr>
        <w:t xml:space="preserve"> </w:t>
      </w:r>
      <w:r>
        <w:rPr>
          <w:color w:val="365F91"/>
        </w:rPr>
        <w:t>receipt</w:t>
      </w:r>
    </w:p>
    <w:p w14:paraId="32F777E8" w14:textId="77777777" w:rsidR="000960DA" w:rsidRDefault="00277CA2">
      <w:pPr>
        <w:pStyle w:val="ListParagraph"/>
        <w:numPr>
          <w:ilvl w:val="0"/>
          <w:numId w:val="2"/>
        </w:numPr>
        <w:tabs>
          <w:tab w:val="left" w:pos="994"/>
        </w:tabs>
        <w:spacing w:before="1"/>
        <w:rPr>
          <w:color w:val="365F91"/>
        </w:rPr>
      </w:pPr>
      <w:r>
        <w:rPr>
          <w:color w:val="365F91"/>
        </w:rPr>
        <w:t>Associating</w:t>
      </w:r>
      <w:r>
        <w:rPr>
          <w:color w:val="365F91"/>
          <w:spacing w:val="-2"/>
        </w:rPr>
        <w:t xml:space="preserve"> </w:t>
      </w:r>
      <w:r>
        <w:rPr>
          <w:color w:val="365F91"/>
        </w:rPr>
        <w:t>all</w:t>
      </w:r>
      <w:r>
        <w:rPr>
          <w:color w:val="365F91"/>
          <w:spacing w:val="-4"/>
        </w:rPr>
        <w:t xml:space="preserve"> </w:t>
      </w:r>
      <w:r>
        <w:rPr>
          <w:color w:val="365F91"/>
        </w:rPr>
        <w:t>documents</w:t>
      </w:r>
      <w:r>
        <w:rPr>
          <w:color w:val="365F91"/>
          <w:spacing w:val="1"/>
        </w:rPr>
        <w:t xml:space="preserve"> </w:t>
      </w:r>
      <w:r>
        <w:rPr>
          <w:color w:val="365F91"/>
        </w:rPr>
        <w:t>to correct EP</w:t>
      </w:r>
    </w:p>
    <w:p w14:paraId="5ABFD42C" w14:textId="77777777" w:rsidR="000960DA" w:rsidRDefault="00277CA2">
      <w:pPr>
        <w:pStyle w:val="ListParagraph"/>
        <w:numPr>
          <w:ilvl w:val="0"/>
          <w:numId w:val="2"/>
        </w:numPr>
        <w:tabs>
          <w:tab w:val="left" w:pos="994"/>
        </w:tabs>
        <w:rPr>
          <w:color w:val="365F91"/>
        </w:rPr>
      </w:pPr>
      <w:r>
        <w:rPr>
          <w:color w:val="365F91"/>
        </w:rPr>
        <w:t>Bookmark</w:t>
      </w:r>
      <w:r>
        <w:rPr>
          <w:color w:val="365F91"/>
          <w:spacing w:val="-3"/>
        </w:rPr>
        <w:t xml:space="preserve"> </w:t>
      </w:r>
      <w:r>
        <w:rPr>
          <w:color w:val="365F91"/>
        </w:rPr>
        <w:t>medical</w:t>
      </w:r>
      <w:r>
        <w:rPr>
          <w:color w:val="365F91"/>
          <w:spacing w:val="-1"/>
        </w:rPr>
        <w:t xml:space="preserve"> </w:t>
      </w:r>
      <w:r>
        <w:rPr>
          <w:color w:val="365F91"/>
        </w:rPr>
        <w:t>and</w:t>
      </w:r>
      <w:r>
        <w:rPr>
          <w:color w:val="365F91"/>
          <w:spacing w:val="-2"/>
        </w:rPr>
        <w:t xml:space="preserve"> </w:t>
      </w:r>
      <w:r>
        <w:rPr>
          <w:color w:val="365F91"/>
        </w:rPr>
        <w:t>dependency</w:t>
      </w:r>
      <w:r>
        <w:rPr>
          <w:color w:val="365F91"/>
          <w:spacing w:val="-1"/>
        </w:rPr>
        <w:t xml:space="preserve"> </w:t>
      </w:r>
      <w:r>
        <w:rPr>
          <w:color w:val="365F91"/>
        </w:rPr>
        <w:t>documents</w:t>
      </w:r>
      <w:r>
        <w:rPr>
          <w:color w:val="365F91"/>
          <w:spacing w:val="-3"/>
        </w:rPr>
        <w:t xml:space="preserve"> </w:t>
      </w:r>
      <w:r>
        <w:rPr>
          <w:color w:val="365F91"/>
        </w:rPr>
        <w:t>(if appropriate)</w:t>
      </w:r>
    </w:p>
    <w:p w14:paraId="0C3B9479" w14:textId="77777777" w:rsidR="000960DA" w:rsidRDefault="00277CA2">
      <w:pPr>
        <w:pStyle w:val="ListParagraph"/>
        <w:numPr>
          <w:ilvl w:val="0"/>
          <w:numId w:val="2"/>
        </w:numPr>
        <w:tabs>
          <w:tab w:val="left" w:pos="994"/>
        </w:tabs>
        <w:rPr>
          <w:color w:val="365F91"/>
        </w:rPr>
      </w:pPr>
      <w:r>
        <w:rPr>
          <w:color w:val="365F91"/>
        </w:rPr>
        <w:t>Update</w:t>
      </w:r>
      <w:r>
        <w:rPr>
          <w:color w:val="365F91"/>
          <w:spacing w:val="-1"/>
        </w:rPr>
        <w:t xml:space="preserve"> </w:t>
      </w:r>
      <w:r>
        <w:rPr>
          <w:color w:val="365F91"/>
        </w:rPr>
        <w:t>subject</w:t>
      </w:r>
      <w:r>
        <w:rPr>
          <w:color w:val="365F91"/>
          <w:spacing w:val="-1"/>
        </w:rPr>
        <w:t xml:space="preserve"> </w:t>
      </w:r>
      <w:r>
        <w:rPr>
          <w:color w:val="365F91"/>
        </w:rPr>
        <w:t>line</w:t>
      </w:r>
    </w:p>
    <w:p w14:paraId="64BB9C6E" w14:textId="77777777" w:rsidR="000960DA" w:rsidRDefault="00277CA2">
      <w:pPr>
        <w:pStyle w:val="BodyText"/>
        <w:ind w:left="1668"/>
      </w:pPr>
      <w:r>
        <w:rPr>
          <w:color w:val="365F91"/>
        </w:rPr>
        <w:t>Subject: VA</w:t>
      </w:r>
      <w:r>
        <w:rPr>
          <w:color w:val="365F91"/>
          <w:spacing w:val="-1"/>
        </w:rPr>
        <w:t xml:space="preserve"> </w:t>
      </w:r>
      <w:r>
        <w:rPr>
          <w:color w:val="365F91"/>
        </w:rPr>
        <w:t>Form</w:t>
      </w:r>
      <w:r>
        <w:rPr>
          <w:color w:val="365F91"/>
          <w:spacing w:val="-2"/>
        </w:rPr>
        <w:t xml:space="preserve"> </w:t>
      </w:r>
      <w:r>
        <w:rPr>
          <w:color w:val="365F91"/>
        </w:rPr>
        <w:t>21-526EZ</w:t>
      </w:r>
      <w:r>
        <w:rPr>
          <w:color w:val="365F91"/>
          <w:spacing w:val="-4"/>
        </w:rPr>
        <w:t xml:space="preserve"> </w:t>
      </w:r>
      <w:r>
        <w:rPr>
          <w:color w:val="365F91"/>
        </w:rPr>
        <w:t>with</w:t>
      </w:r>
      <w:r>
        <w:rPr>
          <w:color w:val="365F91"/>
          <w:spacing w:val="-2"/>
        </w:rPr>
        <w:t xml:space="preserve"> </w:t>
      </w:r>
      <w:r>
        <w:rPr>
          <w:color w:val="365F91"/>
        </w:rPr>
        <w:t>additional</w:t>
      </w:r>
      <w:r>
        <w:rPr>
          <w:color w:val="365F91"/>
          <w:spacing w:val="-1"/>
        </w:rPr>
        <w:t xml:space="preserve"> </w:t>
      </w:r>
      <w:r>
        <w:rPr>
          <w:color w:val="365F91"/>
        </w:rPr>
        <w:t>documents</w:t>
      </w:r>
    </w:p>
    <w:p w14:paraId="0C6D03D4" w14:textId="77777777" w:rsidR="000960DA" w:rsidRDefault="00277CA2">
      <w:pPr>
        <w:pStyle w:val="BodyText"/>
        <w:ind w:left="1668" w:right="657"/>
      </w:pPr>
      <w:r>
        <w:rPr>
          <w:color w:val="365F91"/>
        </w:rPr>
        <w:t>Category – Type: Applications – Original Claim: VA 21-526EZ, Fully Developed Claim</w:t>
      </w:r>
      <w:r>
        <w:rPr>
          <w:color w:val="365F91"/>
          <w:spacing w:val="-47"/>
        </w:rPr>
        <w:t xml:space="preserve"> </w:t>
      </w:r>
      <w:r>
        <w:rPr>
          <w:color w:val="365F91"/>
        </w:rPr>
        <w:t>(Compensation)</w:t>
      </w:r>
    </w:p>
    <w:p w14:paraId="4D3883A7" w14:textId="77777777" w:rsidR="000960DA" w:rsidRDefault="00277CA2">
      <w:pPr>
        <w:pStyle w:val="BodyText"/>
        <w:spacing w:before="1" w:line="268" w:lineRule="exact"/>
        <w:ind w:left="1668"/>
      </w:pPr>
      <w:r>
        <w:rPr>
          <w:color w:val="365F91"/>
        </w:rPr>
        <w:t>Content</w:t>
      </w:r>
      <w:r>
        <w:rPr>
          <w:color w:val="365F91"/>
          <w:spacing w:val="-3"/>
        </w:rPr>
        <w:t xml:space="preserve"> </w:t>
      </w:r>
      <w:r>
        <w:rPr>
          <w:color w:val="365F91"/>
        </w:rPr>
        <w:t>Source: VBMS</w:t>
      </w:r>
    </w:p>
    <w:p w14:paraId="0C1F7AE2" w14:textId="77777777" w:rsidR="000960DA" w:rsidRDefault="00277CA2">
      <w:pPr>
        <w:pStyle w:val="BodyText"/>
        <w:spacing w:line="268" w:lineRule="exact"/>
        <w:ind w:left="1668"/>
      </w:pPr>
      <w:r>
        <w:rPr>
          <w:color w:val="365F91"/>
        </w:rPr>
        <w:t>Date</w:t>
      </w:r>
      <w:r>
        <w:rPr>
          <w:color w:val="365F91"/>
          <w:spacing w:val="-3"/>
        </w:rPr>
        <w:t xml:space="preserve"> </w:t>
      </w:r>
      <w:r>
        <w:rPr>
          <w:color w:val="365F91"/>
        </w:rPr>
        <w:t>of</w:t>
      </w:r>
      <w:r>
        <w:rPr>
          <w:color w:val="365F91"/>
          <w:spacing w:val="-3"/>
        </w:rPr>
        <w:t xml:space="preserve"> </w:t>
      </w:r>
      <w:r>
        <w:rPr>
          <w:color w:val="365F91"/>
        </w:rPr>
        <w:t>Receipt</w:t>
      </w:r>
      <w:r>
        <w:rPr>
          <w:color w:val="365F91"/>
          <w:spacing w:val="-2"/>
        </w:rPr>
        <w:t xml:space="preserve"> </w:t>
      </w:r>
      <w:r>
        <w:rPr>
          <w:color w:val="365F91"/>
        </w:rPr>
        <w:t>–</w:t>
      </w:r>
      <w:r>
        <w:rPr>
          <w:color w:val="365F91"/>
          <w:spacing w:val="1"/>
        </w:rPr>
        <w:t xml:space="preserve"> </w:t>
      </w:r>
      <w:r>
        <w:rPr>
          <w:color w:val="365F91"/>
        </w:rPr>
        <w:t>date</w:t>
      </w:r>
      <w:r>
        <w:rPr>
          <w:color w:val="365F91"/>
          <w:spacing w:val="-2"/>
        </w:rPr>
        <w:t xml:space="preserve"> </w:t>
      </w:r>
      <w:r>
        <w:rPr>
          <w:color w:val="365F91"/>
        </w:rPr>
        <w:t>of</w:t>
      </w:r>
      <w:r>
        <w:rPr>
          <w:color w:val="365F91"/>
          <w:spacing w:val="-3"/>
        </w:rPr>
        <w:t xml:space="preserve"> </w:t>
      </w:r>
      <w:r>
        <w:rPr>
          <w:color w:val="365F91"/>
        </w:rPr>
        <w:t>receipt</w:t>
      </w:r>
      <w:r>
        <w:rPr>
          <w:color w:val="365F91"/>
          <w:spacing w:val="-2"/>
        </w:rPr>
        <w:t xml:space="preserve"> </w:t>
      </w:r>
      <w:r>
        <w:rPr>
          <w:color w:val="365F91"/>
        </w:rPr>
        <w:t>on</w:t>
      </w:r>
      <w:r>
        <w:rPr>
          <w:color w:val="365F91"/>
          <w:spacing w:val="-1"/>
        </w:rPr>
        <w:t xml:space="preserve"> </w:t>
      </w:r>
      <w:r>
        <w:rPr>
          <w:color w:val="365F91"/>
        </w:rPr>
        <w:t>the 21-526EZ</w:t>
      </w:r>
    </w:p>
    <w:p w14:paraId="2EB9E215" w14:textId="77777777" w:rsidR="000960DA" w:rsidRDefault="000960DA">
      <w:pPr>
        <w:pStyle w:val="BodyText"/>
      </w:pPr>
    </w:p>
    <w:p w14:paraId="2C22F907" w14:textId="77777777" w:rsidR="000960DA" w:rsidRDefault="00277CA2">
      <w:pPr>
        <w:pStyle w:val="ListParagraph"/>
        <w:numPr>
          <w:ilvl w:val="0"/>
          <w:numId w:val="2"/>
        </w:numPr>
        <w:tabs>
          <w:tab w:val="left" w:pos="994"/>
        </w:tabs>
        <w:ind w:left="998" w:right="4329" w:hanging="365"/>
        <w:rPr>
          <w:color w:val="365F91"/>
        </w:rPr>
      </w:pPr>
      <w:r>
        <w:rPr>
          <w:color w:val="365F91"/>
        </w:rPr>
        <w:t>CEST EP 110LCOMP7 – Initial Live Comp &lt; 8 Issues</w:t>
      </w:r>
      <w:r>
        <w:rPr>
          <w:color w:val="365F91"/>
          <w:spacing w:val="-47"/>
        </w:rPr>
        <w:t xml:space="preserve"> </w:t>
      </w:r>
      <w:r>
        <w:rPr>
          <w:color w:val="365F91"/>
        </w:rPr>
        <w:t>Input</w:t>
      </w:r>
      <w:r>
        <w:rPr>
          <w:color w:val="365F91"/>
          <w:spacing w:val="-1"/>
        </w:rPr>
        <w:t xml:space="preserve"> </w:t>
      </w:r>
      <w:r>
        <w:rPr>
          <w:color w:val="365F91"/>
        </w:rPr>
        <w:t>Contentions:</w:t>
      </w:r>
    </w:p>
    <w:tbl>
      <w:tblPr>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4"/>
        <w:gridCol w:w="4186"/>
      </w:tblGrid>
      <w:tr w:rsidR="000960DA" w14:paraId="7B325A6E" w14:textId="77777777">
        <w:trPr>
          <w:trHeight w:val="2416"/>
        </w:trPr>
        <w:tc>
          <w:tcPr>
            <w:tcW w:w="4184" w:type="dxa"/>
            <w:shd w:val="clear" w:color="auto" w:fill="D2DFED"/>
          </w:tcPr>
          <w:p w14:paraId="54B83A43" w14:textId="77777777" w:rsidR="000960DA" w:rsidRDefault="00277CA2">
            <w:pPr>
              <w:pStyle w:val="TableParagraph"/>
              <w:ind w:left="107" w:right="1226"/>
            </w:pPr>
            <w:r>
              <w:rPr>
                <w:color w:val="1F487C"/>
              </w:rPr>
              <w:t>Contention: depression</w:t>
            </w:r>
            <w:r>
              <w:rPr>
                <w:color w:val="1F487C"/>
                <w:spacing w:val="1"/>
              </w:rPr>
              <w:t xml:space="preserve"> </w:t>
            </w:r>
            <w:r>
              <w:rPr>
                <w:color w:val="1F487C"/>
              </w:rPr>
              <w:t>Classification: Mental Disorders</w:t>
            </w:r>
            <w:r>
              <w:rPr>
                <w:color w:val="1F487C"/>
                <w:spacing w:val="-47"/>
              </w:rPr>
              <w:t xml:space="preserve"> </w:t>
            </w:r>
            <w:r>
              <w:rPr>
                <w:color w:val="1F487C"/>
              </w:rPr>
              <w:t>Date of Contention: (DOC)</w:t>
            </w:r>
            <w:r>
              <w:rPr>
                <w:color w:val="1F487C"/>
                <w:spacing w:val="1"/>
              </w:rPr>
              <w:t xml:space="preserve"> </w:t>
            </w:r>
            <w:r>
              <w:rPr>
                <w:color w:val="1F487C"/>
              </w:rPr>
              <w:t>Verified:</w:t>
            </w:r>
            <w:r>
              <w:rPr>
                <w:color w:val="1F487C"/>
                <w:spacing w:val="-3"/>
              </w:rPr>
              <w:t xml:space="preserve"> </w:t>
            </w:r>
            <w:r>
              <w:rPr>
                <w:color w:val="1F487C"/>
              </w:rPr>
              <w:t>Yes</w:t>
            </w:r>
          </w:p>
          <w:p w14:paraId="3AA00970" w14:textId="77777777" w:rsidR="000960DA" w:rsidRDefault="00277CA2">
            <w:pPr>
              <w:pStyle w:val="TableParagraph"/>
              <w:ind w:left="107" w:right="2931"/>
            </w:pPr>
            <w:r>
              <w:rPr>
                <w:color w:val="1F487C"/>
              </w:rPr>
              <w:t>Type: New</w:t>
            </w:r>
            <w:r>
              <w:rPr>
                <w:color w:val="1F487C"/>
                <w:spacing w:val="1"/>
              </w:rPr>
              <w:t xml:space="preserve"> </w:t>
            </w:r>
            <w:r>
              <w:rPr>
                <w:color w:val="1F487C"/>
                <w:spacing w:val="-1"/>
              </w:rPr>
              <w:t>Medical:</w:t>
            </w:r>
            <w:r>
              <w:rPr>
                <w:color w:val="1F487C"/>
                <w:spacing w:val="-7"/>
              </w:rPr>
              <w:t xml:space="preserve"> </w:t>
            </w:r>
            <w:r>
              <w:rPr>
                <w:color w:val="1F487C"/>
              </w:rPr>
              <w:t>Yes</w:t>
            </w:r>
          </w:p>
          <w:p w14:paraId="2896D326" w14:textId="77777777" w:rsidR="000960DA" w:rsidRDefault="00277CA2">
            <w:pPr>
              <w:pStyle w:val="TableParagraph"/>
              <w:spacing w:before="2" w:line="237" w:lineRule="auto"/>
              <w:ind w:left="107" w:right="330"/>
            </w:pPr>
            <w:r>
              <w:rPr>
                <w:color w:val="1F487C"/>
              </w:rPr>
              <w:t>Special Issue: FDC Excluded – Needs Non-</w:t>
            </w:r>
            <w:r>
              <w:rPr>
                <w:color w:val="1F487C"/>
                <w:spacing w:val="-47"/>
              </w:rPr>
              <w:t xml:space="preserve"> </w:t>
            </w:r>
            <w:r>
              <w:rPr>
                <w:color w:val="1F487C"/>
              </w:rPr>
              <w:t>Fed</w:t>
            </w:r>
            <w:r>
              <w:rPr>
                <w:color w:val="1F487C"/>
                <w:spacing w:val="-3"/>
              </w:rPr>
              <w:t xml:space="preserve"> </w:t>
            </w:r>
            <w:r>
              <w:rPr>
                <w:color w:val="1F487C"/>
              </w:rPr>
              <w:t>Evidence</w:t>
            </w:r>
            <w:r>
              <w:rPr>
                <w:color w:val="1F487C"/>
                <w:spacing w:val="-3"/>
              </w:rPr>
              <w:t xml:space="preserve"> </w:t>
            </w:r>
            <w:r>
              <w:rPr>
                <w:color w:val="1F487C"/>
              </w:rPr>
              <w:t>Development,</w:t>
            </w:r>
            <w:r>
              <w:rPr>
                <w:color w:val="1F487C"/>
                <w:spacing w:val="-2"/>
              </w:rPr>
              <w:t xml:space="preserve"> </w:t>
            </w:r>
            <w:r>
              <w:rPr>
                <w:color w:val="1F487C"/>
              </w:rPr>
              <w:t>Local</w:t>
            </w:r>
            <w:r>
              <w:rPr>
                <w:color w:val="1F487C"/>
                <w:spacing w:val="-3"/>
              </w:rPr>
              <w:t xml:space="preserve"> </w:t>
            </w:r>
            <w:r>
              <w:rPr>
                <w:color w:val="1F487C"/>
              </w:rPr>
              <w:t>Mentor</w:t>
            </w:r>
          </w:p>
          <w:p w14:paraId="3D2F1AE4" w14:textId="77777777" w:rsidR="000960DA" w:rsidRDefault="00277CA2">
            <w:pPr>
              <w:pStyle w:val="TableParagraph"/>
              <w:spacing w:before="2" w:line="249" w:lineRule="exact"/>
              <w:ind w:left="107"/>
            </w:pPr>
            <w:r>
              <w:rPr>
                <w:color w:val="1F487C"/>
              </w:rPr>
              <w:t>Review</w:t>
            </w:r>
          </w:p>
        </w:tc>
        <w:tc>
          <w:tcPr>
            <w:tcW w:w="4186" w:type="dxa"/>
            <w:shd w:val="clear" w:color="auto" w:fill="D2DFED"/>
          </w:tcPr>
          <w:p w14:paraId="53277E9C" w14:textId="77777777" w:rsidR="000960DA" w:rsidRDefault="00277CA2">
            <w:pPr>
              <w:pStyle w:val="TableParagraph"/>
              <w:ind w:left="108" w:right="1685"/>
            </w:pPr>
            <w:r>
              <w:rPr>
                <w:color w:val="1F487C"/>
              </w:rPr>
              <w:t>Contention: hearing loss</w:t>
            </w:r>
            <w:r>
              <w:rPr>
                <w:color w:val="1F487C"/>
                <w:spacing w:val="1"/>
              </w:rPr>
              <w:t xml:space="preserve"> </w:t>
            </w:r>
            <w:r>
              <w:rPr>
                <w:color w:val="1F487C"/>
              </w:rPr>
              <w:t>Classification: Hearing loss</w:t>
            </w:r>
            <w:r>
              <w:rPr>
                <w:color w:val="1F487C"/>
                <w:spacing w:val="-47"/>
              </w:rPr>
              <w:t xml:space="preserve"> </w:t>
            </w:r>
            <w:r>
              <w:rPr>
                <w:color w:val="1F487C"/>
              </w:rPr>
              <w:t>Date of Contention: (DOC)</w:t>
            </w:r>
            <w:r>
              <w:rPr>
                <w:color w:val="1F487C"/>
                <w:spacing w:val="-47"/>
              </w:rPr>
              <w:t xml:space="preserve"> </w:t>
            </w:r>
            <w:r>
              <w:rPr>
                <w:color w:val="1F487C"/>
              </w:rPr>
              <w:t>Verified:</w:t>
            </w:r>
            <w:r>
              <w:rPr>
                <w:color w:val="1F487C"/>
                <w:spacing w:val="-1"/>
              </w:rPr>
              <w:t xml:space="preserve"> </w:t>
            </w:r>
            <w:r>
              <w:rPr>
                <w:color w:val="1F487C"/>
              </w:rPr>
              <w:t>Yes</w:t>
            </w:r>
          </w:p>
          <w:p w14:paraId="2D310216" w14:textId="77777777" w:rsidR="000960DA" w:rsidRDefault="00277CA2">
            <w:pPr>
              <w:pStyle w:val="TableParagraph"/>
              <w:ind w:left="108" w:right="2932"/>
            </w:pPr>
            <w:r>
              <w:rPr>
                <w:color w:val="1F487C"/>
              </w:rPr>
              <w:t>Type: New</w:t>
            </w:r>
            <w:r>
              <w:rPr>
                <w:color w:val="1F487C"/>
                <w:spacing w:val="1"/>
              </w:rPr>
              <w:t xml:space="preserve"> </w:t>
            </w:r>
            <w:r>
              <w:rPr>
                <w:color w:val="1F487C"/>
                <w:spacing w:val="-1"/>
              </w:rPr>
              <w:t>Medical:</w:t>
            </w:r>
            <w:r>
              <w:rPr>
                <w:color w:val="1F487C"/>
                <w:spacing w:val="-8"/>
              </w:rPr>
              <w:t xml:space="preserve"> </w:t>
            </w:r>
            <w:r>
              <w:rPr>
                <w:color w:val="1F487C"/>
              </w:rPr>
              <w:t>Yes</w:t>
            </w:r>
          </w:p>
          <w:p w14:paraId="4C29D08C" w14:textId="77777777" w:rsidR="000960DA" w:rsidRDefault="00277CA2">
            <w:pPr>
              <w:pStyle w:val="TableParagraph"/>
              <w:spacing w:before="2" w:line="237" w:lineRule="auto"/>
              <w:ind w:left="108" w:right="413"/>
            </w:pPr>
            <w:r>
              <w:rPr>
                <w:color w:val="1F487C"/>
              </w:rPr>
              <w:t>Special Issue: N/A Special Issue are claim</w:t>
            </w:r>
            <w:r>
              <w:rPr>
                <w:color w:val="1F487C"/>
                <w:spacing w:val="-48"/>
              </w:rPr>
              <w:t xml:space="preserve"> </w:t>
            </w:r>
            <w:r>
              <w:rPr>
                <w:color w:val="1F487C"/>
              </w:rPr>
              <w:t>based</w:t>
            </w:r>
          </w:p>
        </w:tc>
      </w:tr>
      <w:tr w:rsidR="000960DA" w14:paraId="23A86588" w14:textId="77777777">
        <w:trPr>
          <w:trHeight w:val="2150"/>
        </w:trPr>
        <w:tc>
          <w:tcPr>
            <w:tcW w:w="4184" w:type="dxa"/>
            <w:shd w:val="clear" w:color="auto" w:fill="D2DFED"/>
          </w:tcPr>
          <w:p w14:paraId="55C42A6A" w14:textId="77777777" w:rsidR="000960DA" w:rsidRDefault="00277CA2">
            <w:pPr>
              <w:pStyle w:val="TableParagraph"/>
              <w:ind w:left="107" w:right="1642"/>
            </w:pPr>
            <w:r>
              <w:rPr>
                <w:color w:val="1F487C"/>
              </w:rPr>
              <w:t>Contention: tinnitus</w:t>
            </w:r>
            <w:r>
              <w:rPr>
                <w:color w:val="1F487C"/>
                <w:spacing w:val="1"/>
              </w:rPr>
              <w:t xml:space="preserve"> </w:t>
            </w:r>
            <w:r>
              <w:rPr>
                <w:color w:val="1F487C"/>
              </w:rPr>
              <w:t>Classification: Hearing Loss</w:t>
            </w:r>
            <w:r>
              <w:rPr>
                <w:color w:val="1F487C"/>
                <w:spacing w:val="-47"/>
              </w:rPr>
              <w:t xml:space="preserve"> </w:t>
            </w:r>
            <w:r>
              <w:rPr>
                <w:color w:val="1F487C"/>
              </w:rPr>
              <w:t>Date of Contention: (DOC)</w:t>
            </w:r>
            <w:r>
              <w:rPr>
                <w:color w:val="1F487C"/>
                <w:spacing w:val="1"/>
              </w:rPr>
              <w:t xml:space="preserve"> </w:t>
            </w:r>
            <w:r>
              <w:rPr>
                <w:color w:val="1F487C"/>
              </w:rPr>
              <w:t>Verified:</w:t>
            </w:r>
            <w:r>
              <w:rPr>
                <w:color w:val="1F487C"/>
                <w:spacing w:val="-3"/>
              </w:rPr>
              <w:t xml:space="preserve"> </w:t>
            </w:r>
            <w:r>
              <w:rPr>
                <w:color w:val="1F487C"/>
              </w:rPr>
              <w:t>Yes</w:t>
            </w:r>
          </w:p>
          <w:p w14:paraId="619C1978" w14:textId="77777777" w:rsidR="000960DA" w:rsidRDefault="00277CA2">
            <w:pPr>
              <w:pStyle w:val="TableParagraph"/>
              <w:ind w:left="107" w:right="2931"/>
            </w:pPr>
            <w:r>
              <w:rPr>
                <w:color w:val="1F487C"/>
              </w:rPr>
              <w:t>Type: New</w:t>
            </w:r>
            <w:r>
              <w:rPr>
                <w:color w:val="1F487C"/>
                <w:spacing w:val="1"/>
              </w:rPr>
              <w:t xml:space="preserve"> </w:t>
            </w:r>
            <w:r>
              <w:rPr>
                <w:color w:val="1F487C"/>
                <w:spacing w:val="-1"/>
              </w:rPr>
              <w:t>Medical:</w:t>
            </w:r>
            <w:r>
              <w:rPr>
                <w:color w:val="1F487C"/>
                <w:spacing w:val="-7"/>
              </w:rPr>
              <w:t xml:space="preserve"> </w:t>
            </w:r>
            <w:r>
              <w:rPr>
                <w:color w:val="1F487C"/>
              </w:rPr>
              <w:t>Yes</w:t>
            </w:r>
          </w:p>
          <w:p w14:paraId="3C89FF30" w14:textId="77777777" w:rsidR="000960DA" w:rsidRDefault="00277CA2">
            <w:pPr>
              <w:pStyle w:val="TableParagraph"/>
              <w:spacing w:line="270" w:lineRule="atLeast"/>
              <w:ind w:left="107" w:right="412"/>
            </w:pPr>
            <w:r>
              <w:rPr>
                <w:color w:val="1F487C"/>
              </w:rPr>
              <w:t>Special Issue: N/A Special Issue are claim</w:t>
            </w:r>
            <w:r>
              <w:rPr>
                <w:color w:val="1F487C"/>
                <w:spacing w:val="-47"/>
              </w:rPr>
              <w:t xml:space="preserve"> </w:t>
            </w:r>
            <w:r>
              <w:rPr>
                <w:color w:val="1F487C"/>
              </w:rPr>
              <w:t>based</w:t>
            </w:r>
          </w:p>
        </w:tc>
        <w:tc>
          <w:tcPr>
            <w:tcW w:w="4186" w:type="dxa"/>
            <w:shd w:val="clear" w:color="auto" w:fill="D2DFED"/>
          </w:tcPr>
          <w:p w14:paraId="150FB22D" w14:textId="77777777" w:rsidR="000960DA" w:rsidRDefault="00277CA2">
            <w:pPr>
              <w:pStyle w:val="TableParagraph"/>
              <w:ind w:left="108" w:right="354"/>
            </w:pPr>
            <w:r>
              <w:rPr>
                <w:color w:val="1F487C"/>
              </w:rPr>
              <w:t>Contention: right shoulder condition</w:t>
            </w:r>
            <w:r>
              <w:rPr>
                <w:color w:val="1F487C"/>
                <w:spacing w:val="1"/>
              </w:rPr>
              <w:t xml:space="preserve"> </w:t>
            </w:r>
            <w:r>
              <w:rPr>
                <w:color w:val="1F487C"/>
              </w:rPr>
              <w:t>Classification: Musculoskeletal - Shoulder</w:t>
            </w:r>
            <w:r>
              <w:rPr>
                <w:color w:val="1F487C"/>
                <w:spacing w:val="-47"/>
              </w:rPr>
              <w:t xml:space="preserve"> </w:t>
            </w:r>
            <w:r>
              <w:rPr>
                <w:color w:val="1F487C"/>
              </w:rPr>
              <w:t>Date</w:t>
            </w:r>
            <w:r>
              <w:rPr>
                <w:color w:val="1F487C"/>
                <w:spacing w:val="-3"/>
              </w:rPr>
              <w:t xml:space="preserve"> </w:t>
            </w:r>
            <w:r>
              <w:rPr>
                <w:color w:val="1F487C"/>
              </w:rPr>
              <w:t>of</w:t>
            </w:r>
            <w:r>
              <w:rPr>
                <w:color w:val="1F487C"/>
                <w:spacing w:val="-3"/>
              </w:rPr>
              <w:t xml:space="preserve"> </w:t>
            </w:r>
            <w:r>
              <w:rPr>
                <w:color w:val="1F487C"/>
              </w:rPr>
              <w:t>Contention: (DOC)</w:t>
            </w:r>
          </w:p>
          <w:p w14:paraId="163324BE" w14:textId="77777777" w:rsidR="000960DA" w:rsidRDefault="00277CA2">
            <w:pPr>
              <w:pStyle w:val="TableParagraph"/>
              <w:ind w:left="108" w:right="2932"/>
            </w:pPr>
            <w:r>
              <w:rPr>
                <w:color w:val="1F487C"/>
              </w:rPr>
              <w:t>Verified: Yes</w:t>
            </w:r>
            <w:r>
              <w:rPr>
                <w:color w:val="1F487C"/>
                <w:spacing w:val="-47"/>
              </w:rPr>
              <w:t xml:space="preserve"> </w:t>
            </w:r>
            <w:r>
              <w:rPr>
                <w:color w:val="1F487C"/>
              </w:rPr>
              <w:t>Type: New</w:t>
            </w:r>
            <w:r>
              <w:rPr>
                <w:color w:val="1F487C"/>
                <w:spacing w:val="1"/>
              </w:rPr>
              <w:t xml:space="preserve"> </w:t>
            </w:r>
            <w:r>
              <w:rPr>
                <w:color w:val="1F487C"/>
              </w:rPr>
              <w:t>Medical:</w:t>
            </w:r>
            <w:r>
              <w:rPr>
                <w:color w:val="1F487C"/>
                <w:spacing w:val="-12"/>
              </w:rPr>
              <w:t xml:space="preserve"> </w:t>
            </w:r>
            <w:r>
              <w:rPr>
                <w:color w:val="1F487C"/>
              </w:rPr>
              <w:t>Yes</w:t>
            </w:r>
          </w:p>
          <w:p w14:paraId="43154FEF" w14:textId="77777777" w:rsidR="000960DA" w:rsidRDefault="00277CA2">
            <w:pPr>
              <w:pStyle w:val="TableParagraph"/>
              <w:spacing w:line="270" w:lineRule="atLeast"/>
              <w:ind w:left="108" w:right="413"/>
            </w:pPr>
            <w:r>
              <w:rPr>
                <w:color w:val="1F487C"/>
              </w:rPr>
              <w:t>Special Issue: N/A Special Issue are claim</w:t>
            </w:r>
            <w:r>
              <w:rPr>
                <w:color w:val="1F487C"/>
                <w:spacing w:val="-48"/>
              </w:rPr>
              <w:t xml:space="preserve"> </w:t>
            </w:r>
            <w:r>
              <w:rPr>
                <w:color w:val="1F487C"/>
              </w:rPr>
              <w:t>based</w:t>
            </w:r>
          </w:p>
        </w:tc>
      </w:tr>
      <w:tr w:rsidR="000960DA" w14:paraId="10331E12" w14:textId="77777777">
        <w:trPr>
          <w:trHeight w:val="2147"/>
        </w:trPr>
        <w:tc>
          <w:tcPr>
            <w:tcW w:w="4184" w:type="dxa"/>
            <w:shd w:val="clear" w:color="auto" w:fill="D2DFED"/>
          </w:tcPr>
          <w:p w14:paraId="0E4BE6DB" w14:textId="77777777" w:rsidR="000960DA" w:rsidRDefault="00277CA2">
            <w:pPr>
              <w:pStyle w:val="TableParagraph"/>
              <w:ind w:left="107" w:right="705"/>
            </w:pPr>
            <w:r>
              <w:rPr>
                <w:color w:val="1F487C"/>
              </w:rPr>
              <w:t>Contention: l</w:t>
            </w:r>
            <w:r>
              <w:rPr>
                <w:color w:val="365F91"/>
              </w:rPr>
              <w:t>eft knee condition</w:t>
            </w:r>
            <w:r>
              <w:rPr>
                <w:color w:val="365F91"/>
                <w:spacing w:val="1"/>
              </w:rPr>
              <w:t xml:space="preserve"> </w:t>
            </w:r>
            <w:r>
              <w:rPr>
                <w:color w:val="365F91"/>
              </w:rPr>
              <w:t>Classification: Musculoskeletal - Knee</w:t>
            </w:r>
            <w:r>
              <w:rPr>
                <w:color w:val="365F91"/>
                <w:spacing w:val="-47"/>
              </w:rPr>
              <w:t xml:space="preserve"> </w:t>
            </w:r>
            <w:r>
              <w:rPr>
                <w:color w:val="1F487C"/>
              </w:rPr>
              <w:t>Date</w:t>
            </w:r>
            <w:r>
              <w:rPr>
                <w:color w:val="1F487C"/>
                <w:spacing w:val="-3"/>
              </w:rPr>
              <w:t xml:space="preserve"> </w:t>
            </w:r>
            <w:r>
              <w:rPr>
                <w:color w:val="1F487C"/>
              </w:rPr>
              <w:t>of</w:t>
            </w:r>
            <w:r>
              <w:rPr>
                <w:color w:val="1F487C"/>
                <w:spacing w:val="-3"/>
              </w:rPr>
              <w:t xml:space="preserve"> </w:t>
            </w:r>
            <w:r>
              <w:rPr>
                <w:color w:val="1F487C"/>
              </w:rPr>
              <w:t>Contention: (DOC)</w:t>
            </w:r>
          </w:p>
          <w:p w14:paraId="10E407E0" w14:textId="77777777" w:rsidR="000960DA" w:rsidRDefault="00277CA2">
            <w:pPr>
              <w:pStyle w:val="TableParagraph"/>
              <w:ind w:left="107" w:right="2931"/>
            </w:pPr>
            <w:r>
              <w:rPr>
                <w:color w:val="1F487C"/>
              </w:rPr>
              <w:t>Verified: Yes</w:t>
            </w:r>
            <w:r>
              <w:rPr>
                <w:color w:val="1F487C"/>
                <w:spacing w:val="-47"/>
              </w:rPr>
              <w:t xml:space="preserve"> </w:t>
            </w:r>
            <w:r>
              <w:rPr>
                <w:color w:val="1F487C"/>
              </w:rPr>
              <w:t>Type: New</w:t>
            </w:r>
            <w:r>
              <w:rPr>
                <w:color w:val="1F487C"/>
                <w:spacing w:val="1"/>
              </w:rPr>
              <w:t xml:space="preserve"> </w:t>
            </w:r>
            <w:r>
              <w:rPr>
                <w:color w:val="1F487C"/>
              </w:rPr>
              <w:t>Medical:</w:t>
            </w:r>
            <w:r>
              <w:rPr>
                <w:color w:val="1F487C"/>
                <w:spacing w:val="-11"/>
              </w:rPr>
              <w:t xml:space="preserve"> </w:t>
            </w:r>
            <w:r>
              <w:rPr>
                <w:color w:val="1F487C"/>
              </w:rPr>
              <w:t>Yes</w:t>
            </w:r>
          </w:p>
          <w:p w14:paraId="170EC537" w14:textId="77777777" w:rsidR="000960DA" w:rsidRDefault="00277CA2">
            <w:pPr>
              <w:pStyle w:val="TableParagraph"/>
              <w:spacing w:line="267" w:lineRule="exact"/>
              <w:ind w:left="107"/>
            </w:pPr>
            <w:r>
              <w:rPr>
                <w:color w:val="1F487C"/>
              </w:rPr>
              <w:t>Special</w:t>
            </w:r>
            <w:r>
              <w:rPr>
                <w:color w:val="1F487C"/>
                <w:spacing w:val="-1"/>
              </w:rPr>
              <w:t xml:space="preserve"> </w:t>
            </w:r>
            <w:r>
              <w:rPr>
                <w:color w:val="1F487C"/>
              </w:rPr>
              <w:t>Issue:</w:t>
            </w:r>
            <w:r>
              <w:rPr>
                <w:color w:val="1F487C"/>
                <w:spacing w:val="-1"/>
              </w:rPr>
              <w:t xml:space="preserve"> </w:t>
            </w:r>
            <w:r>
              <w:rPr>
                <w:color w:val="1F487C"/>
              </w:rPr>
              <w:t>N/A</w:t>
            </w:r>
            <w:r>
              <w:rPr>
                <w:color w:val="1F487C"/>
                <w:spacing w:val="-1"/>
              </w:rPr>
              <w:t xml:space="preserve"> </w:t>
            </w:r>
            <w:r>
              <w:rPr>
                <w:color w:val="1F487C"/>
              </w:rPr>
              <w:t>Special</w:t>
            </w:r>
            <w:r>
              <w:rPr>
                <w:color w:val="1F487C"/>
                <w:spacing w:val="-1"/>
              </w:rPr>
              <w:t xml:space="preserve"> </w:t>
            </w:r>
            <w:r>
              <w:rPr>
                <w:color w:val="1F487C"/>
              </w:rPr>
              <w:t>Issue</w:t>
            </w:r>
            <w:r>
              <w:rPr>
                <w:color w:val="1F487C"/>
                <w:spacing w:val="-1"/>
              </w:rPr>
              <w:t xml:space="preserve"> </w:t>
            </w:r>
            <w:r>
              <w:rPr>
                <w:color w:val="1F487C"/>
              </w:rPr>
              <w:t>are</w:t>
            </w:r>
            <w:r>
              <w:rPr>
                <w:color w:val="1F487C"/>
                <w:spacing w:val="-3"/>
              </w:rPr>
              <w:t xml:space="preserve"> </w:t>
            </w:r>
            <w:r>
              <w:rPr>
                <w:color w:val="1F487C"/>
              </w:rPr>
              <w:t>claim</w:t>
            </w:r>
          </w:p>
          <w:p w14:paraId="2CB0823C" w14:textId="77777777" w:rsidR="000960DA" w:rsidRDefault="00277CA2">
            <w:pPr>
              <w:pStyle w:val="TableParagraph"/>
              <w:spacing w:line="249" w:lineRule="exact"/>
              <w:ind w:left="107"/>
            </w:pPr>
            <w:r>
              <w:rPr>
                <w:color w:val="1F487C"/>
              </w:rPr>
              <w:t>based</w:t>
            </w:r>
          </w:p>
        </w:tc>
        <w:tc>
          <w:tcPr>
            <w:tcW w:w="4186" w:type="dxa"/>
            <w:shd w:val="clear" w:color="auto" w:fill="D2DFED"/>
          </w:tcPr>
          <w:p w14:paraId="0A80F491" w14:textId="77777777" w:rsidR="000960DA" w:rsidRDefault="000960DA">
            <w:pPr>
              <w:pStyle w:val="TableParagraph"/>
              <w:rPr>
                <w:rFonts w:ascii="Times New Roman"/>
              </w:rPr>
            </w:pPr>
          </w:p>
        </w:tc>
      </w:tr>
    </w:tbl>
    <w:p w14:paraId="14153F48" w14:textId="77777777" w:rsidR="000960DA" w:rsidRDefault="000960DA">
      <w:pPr>
        <w:rPr>
          <w:rFonts w:ascii="Times New Roman"/>
        </w:rPr>
        <w:sectPr w:rsidR="000960DA">
          <w:pgSz w:w="12240" w:h="15840"/>
          <w:pgMar w:top="1500" w:right="1140" w:bottom="280" w:left="1320" w:header="720" w:footer="720" w:gutter="0"/>
          <w:cols w:space="720"/>
        </w:sectPr>
      </w:pPr>
    </w:p>
    <w:p w14:paraId="0E295D1D" w14:textId="12809233" w:rsidR="000960DA" w:rsidRDefault="00925EA7">
      <w:pPr>
        <w:pStyle w:val="BodyText"/>
        <w:spacing w:before="11"/>
        <w:rPr>
          <w:sz w:val="18"/>
        </w:rPr>
      </w:pPr>
      <w:r>
        <w:rPr>
          <w:noProof/>
        </w:rPr>
        <w:lastRenderedPageBreak/>
        <mc:AlternateContent>
          <mc:Choice Requires="wpg">
            <w:drawing>
              <wp:anchor distT="0" distB="0" distL="114300" distR="114300" simplePos="0" relativeHeight="487343616" behindDoc="1" locked="0" layoutInCell="1" allowOverlap="1" wp14:anchorId="60EF4237" wp14:editId="51D06045">
                <wp:simplePos x="0" y="0"/>
                <wp:positionH relativeFrom="page">
                  <wp:posOffset>904875</wp:posOffset>
                </wp:positionH>
                <wp:positionV relativeFrom="margin">
                  <wp:align>top</wp:align>
                </wp:positionV>
                <wp:extent cx="6181725" cy="8943975"/>
                <wp:effectExtent l="0" t="0"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8943975"/>
                          <a:chOff x="1426" y="1440"/>
                          <a:chExt cx="9735" cy="13260"/>
                        </a:xfrm>
                      </wpg:grpSpPr>
                      <wps:wsp>
                        <wps:cNvPr id="2" name="Rectangle 4"/>
                        <wps:cNvSpPr>
                          <a:spLocks noChangeArrowheads="1"/>
                        </wps:cNvSpPr>
                        <wps:spPr bwMode="auto">
                          <a:xfrm>
                            <a:off x="1440" y="1459"/>
                            <a:ext cx="9721" cy="13241"/>
                          </a:xfrm>
                          <a:prstGeom prst="rect">
                            <a:avLst/>
                          </a:prstGeom>
                          <a:solidFill>
                            <a:srgbClr val="D2DFE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52BCA8" w14:textId="77777777" w:rsidR="00277CA2" w:rsidRDefault="00277CA2"/>
                          </w:txbxContent>
                        </wps:txbx>
                        <wps:bodyPr rot="0" vert="horz" wrap="square" lIns="91440" tIns="45720" rIns="91440" bIns="45720" anchor="t" anchorCtr="0" upright="1">
                          <a:noAutofit/>
                        </wps:bodyPr>
                      </wps:wsp>
                      <wps:wsp>
                        <wps:cNvPr id="3" name="AutoShape 3"/>
                        <wps:cNvSpPr>
                          <a:spLocks/>
                        </wps:cNvSpPr>
                        <wps:spPr bwMode="auto">
                          <a:xfrm>
                            <a:off x="1426" y="1440"/>
                            <a:ext cx="9376" cy="12730"/>
                          </a:xfrm>
                          <a:custGeom>
                            <a:avLst/>
                            <a:gdLst>
                              <a:gd name="T0" fmla="+- 0 10802 1426"/>
                              <a:gd name="T1" fmla="*/ T0 w 9376"/>
                              <a:gd name="T2" fmla="+- 0 14150 1440"/>
                              <a:gd name="T3" fmla="*/ 14150 h 12730"/>
                              <a:gd name="T4" fmla="+- 0 1426 1426"/>
                              <a:gd name="T5" fmla="*/ T4 w 9376"/>
                              <a:gd name="T6" fmla="+- 0 14150 1440"/>
                              <a:gd name="T7" fmla="*/ 14150 h 12730"/>
                              <a:gd name="T8" fmla="+- 0 1426 1426"/>
                              <a:gd name="T9" fmla="*/ T8 w 9376"/>
                              <a:gd name="T10" fmla="+- 0 14169 1440"/>
                              <a:gd name="T11" fmla="*/ 14169 h 12730"/>
                              <a:gd name="T12" fmla="+- 0 10802 1426"/>
                              <a:gd name="T13" fmla="*/ T12 w 9376"/>
                              <a:gd name="T14" fmla="+- 0 14169 1440"/>
                              <a:gd name="T15" fmla="*/ 14169 h 12730"/>
                              <a:gd name="T16" fmla="+- 0 10802 1426"/>
                              <a:gd name="T17" fmla="*/ T16 w 9376"/>
                              <a:gd name="T18" fmla="+- 0 14150 1440"/>
                              <a:gd name="T19" fmla="*/ 14150 h 12730"/>
                              <a:gd name="T20" fmla="+- 0 10802 1426"/>
                              <a:gd name="T21" fmla="*/ T20 w 9376"/>
                              <a:gd name="T22" fmla="+- 0 1440 1440"/>
                              <a:gd name="T23" fmla="*/ 1440 h 12730"/>
                              <a:gd name="T24" fmla="+- 0 1440 1426"/>
                              <a:gd name="T25" fmla="*/ T24 w 9376"/>
                              <a:gd name="T26" fmla="+- 0 1440 1440"/>
                              <a:gd name="T27" fmla="*/ 1440 h 12730"/>
                              <a:gd name="T28" fmla="+- 0 1440 1426"/>
                              <a:gd name="T29" fmla="*/ T28 w 9376"/>
                              <a:gd name="T30" fmla="+- 0 1459 1440"/>
                              <a:gd name="T31" fmla="*/ 1459 h 12730"/>
                              <a:gd name="T32" fmla="+- 0 10802 1426"/>
                              <a:gd name="T33" fmla="*/ T32 w 9376"/>
                              <a:gd name="T34" fmla="+- 0 1459 1440"/>
                              <a:gd name="T35" fmla="*/ 1459 h 12730"/>
                              <a:gd name="T36" fmla="+- 0 10802 1426"/>
                              <a:gd name="T37" fmla="*/ T36 w 9376"/>
                              <a:gd name="T38" fmla="+- 0 1440 1440"/>
                              <a:gd name="T39" fmla="*/ 1440 h 12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76" h="12730">
                                <a:moveTo>
                                  <a:pt x="9376" y="12710"/>
                                </a:moveTo>
                                <a:lnTo>
                                  <a:pt x="0" y="12710"/>
                                </a:lnTo>
                                <a:lnTo>
                                  <a:pt x="0" y="12729"/>
                                </a:lnTo>
                                <a:lnTo>
                                  <a:pt x="9376" y="12729"/>
                                </a:lnTo>
                                <a:lnTo>
                                  <a:pt x="9376" y="12710"/>
                                </a:lnTo>
                                <a:close/>
                                <a:moveTo>
                                  <a:pt x="9376" y="0"/>
                                </a:moveTo>
                                <a:lnTo>
                                  <a:pt x="14" y="0"/>
                                </a:lnTo>
                                <a:lnTo>
                                  <a:pt x="14" y="19"/>
                                </a:lnTo>
                                <a:lnTo>
                                  <a:pt x="9376" y="19"/>
                                </a:lnTo>
                                <a:lnTo>
                                  <a:pt x="937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F4237" id="Group 2" o:spid="_x0000_s1026" style="position:absolute;margin-left:71.25pt;margin-top:0;width:486.75pt;height:704.25pt;z-index:-15972864;mso-position-horizontal-relative:page;mso-position-vertical:top;mso-position-vertical-relative:margin" coordorigin="1426,1440" coordsize="9735,1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">
                <v:rect id="Rectangle 4" o:spid="_x0000_s1027" style="position:absolute;left:1440;top:1459;width:9721;height:1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" fillcolor="#d2dfed" stroked="f">
                  <v:textbox>
                    <w:txbxContent>
                      <w:p w14:paraId="7752BCA8" w14:textId="77777777" w:rsidR="00277CA2" w:rsidRDefault="00277CA2"/>
                    </w:txbxContent>
                  </v:textbox>
                </v:rect>
                <v:shape id="AutoShape 3" o:spid="_x0000_s1028" style="position:absolute;left:1426;top:1440;width:9376;height:12730;visibility:visible;mso-wrap-style:square;v-text-anchor:top" coordsize="9376,1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" path="m9376,12710l,12710r,19l9376,12729r,-19xm9376,l14,r,19l9376,19r,-19xe" fillcolor="#4f81bc" stroked="f">
                  <v:path arrowok="t" o:connecttype="custom" o:connectlocs="9376,14150;0,14150;0,14169;9376,14169;9376,14150;9376,1440;14,1440;14,1459;9376,1459;9376,1440" o:connectangles="0,0,0,0,0,0,0,0,0,0"/>
                </v:shape>
                <w10:wrap anchorx="page" anchory="margin"/>
              </v:group>
            </w:pict>
          </mc:Fallback>
        </mc:AlternateContent>
      </w:r>
    </w:p>
    <w:p w14:paraId="63E5DE9A" w14:textId="77777777" w:rsidR="000960DA" w:rsidRDefault="00277CA2">
      <w:pPr>
        <w:pStyle w:val="ListParagraph"/>
        <w:numPr>
          <w:ilvl w:val="0"/>
          <w:numId w:val="2"/>
        </w:numPr>
        <w:tabs>
          <w:tab w:val="left" w:pos="994"/>
        </w:tabs>
        <w:spacing w:before="57"/>
        <w:ind w:right="1551"/>
        <w:rPr>
          <w:color w:val="365F91"/>
        </w:rPr>
      </w:pPr>
      <w:r>
        <w:rPr>
          <w:color w:val="365F91"/>
        </w:rPr>
        <w:t>Trainee will need to complete a subsequent development letter for the following</w:t>
      </w:r>
      <w:r>
        <w:rPr>
          <w:color w:val="365F91"/>
          <w:spacing w:val="-47"/>
        </w:rPr>
        <w:t xml:space="preserve"> </w:t>
      </w:r>
      <w:r>
        <w:rPr>
          <w:color w:val="365F91"/>
        </w:rPr>
        <w:t>information.</w:t>
      </w:r>
      <w:r>
        <w:rPr>
          <w:color w:val="365F91"/>
          <w:spacing w:val="-2"/>
        </w:rPr>
        <w:t xml:space="preserve"> </w:t>
      </w:r>
      <w:r>
        <w:rPr>
          <w:color w:val="365F91"/>
        </w:rPr>
        <w:t>Add</w:t>
      </w:r>
      <w:r>
        <w:rPr>
          <w:color w:val="365F91"/>
          <w:spacing w:val="-1"/>
        </w:rPr>
        <w:t xml:space="preserve"> </w:t>
      </w:r>
      <w:r>
        <w:rPr>
          <w:color w:val="365F91"/>
        </w:rPr>
        <w:t>the</w:t>
      </w:r>
      <w:r>
        <w:rPr>
          <w:color w:val="365F91"/>
          <w:spacing w:val="1"/>
        </w:rPr>
        <w:t xml:space="preserve"> </w:t>
      </w:r>
      <w:r>
        <w:rPr>
          <w:color w:val="365F91"/>
        </w:rPr>
        <w:t>following</w:t>
      </w:r>
      <w:r>
        <w:rPr>
          <w:color w:val="365F91"/>
          <w:spacing w:val="-2"/>
        </w:rPr>
        <w:t xml:space="preserve"> </w:t>
      </w:r>
      <w:r>
        <w:rPr>
          <w:color w:val="365F91"/>
        </w:rPr>
        <w:t>paragraphs:</w:t>
      </w:r>
    </w:p>
    <w:p w14:paraId="04999536" w14:textId="77777777" w:rsidR="000960DA" w:rsidRDefault="00277CA2">
      <w:pPr>
        <w:pStyle w:val="ListParagraph"/>
        <w:numPr>
          <w:ilvl w:val="1"/>
          <w:numId w:val="2"/>
        </w:numPr>
        <w:tabs>
          <w:tab w:val="left" w:pos="1713"/>
          <w:tab w:val="left" w:pos="1714"/>
        </w:tabs>
        <w:ind w:left="1713" w:right="538"/>
      </w:pPr>
      <w:r>
        <w:rPr>
          <w:color w:val="365F91"/>
        </w:rPr>
        <w:t xml:space="preserve">Under Compensation the paragraph – </w:t>
      </w:r>
      <w:r>
        <w:rPr>
          <w:i/>
          <w:color w:val="365F91"/>
        </w:rPr>
        <w:t xml:space="preserve">21-4142/21-4142a; </w:t>
      </w:r>
      <w:r>
        <w:rPr>
          <w:color w:val="365F91"/>
        </w:rPr>
        <w:t>as the veteran mentioned</w:t>
      </w:r>
      <w:r>
        <w:rPr>
          <w:color w:val="365F91"/>
          <w:spacing w:val="-47"/>
        </w:rPr>
        <w:t xml:space="preserve"> </w:t>
      </w:r>
      <w:r>
        <w:rPr>
          <w:color w:val="365F91"/>
        </w:rPr>
        <w:t>private treatment on the VA Form 21-4138, Statement in Support of the Claim. A</w:t>
      </w:r>
      <w:r>
        <w:rPr>
          <w:color w:val="365F91"/>
          <w:spacing w:val="1"/>
        </w:rPr>
        <w:t xml:space="preserve"> </w:t>
      </w:r>
      <w:r>
        <w:rPr>
          <w:color w:val="365F91"/>
        </w:rPr>
        <w:t>tracked</w:t>
      </w:r>
      <w:r>
        <w:rPr>
          <w:color w:val="365F91"/>
          <w:spacing w:val="-2"/>
        </w:rPr>
        <w:t xml:space="preserve"> </w:t>
      </w:r>
      <w:r>
        <w:rPr>
          <w:color w:val="365F91"/>
        </w:rPr>
        <w:t>item</w:t>
      </w:r>
      <w:r>
        <w:rPr>
          <w:color w:val="365F91"/>
          <w:spacing w:val="1"/>
        </w:rPr>
        <w:t xml:space="preserve"> </w:t>
      </w:r>
      <w:r>
        <w:rPr>
          <w:color w:val="365F91"/>
        </w:rPr>
        <w:t>is</w:t>
      </w:r>
      <w:r>
        <w:rPr>
          <w:color w:val="365F91"/>
          <w:spacing w:val="-2"/>
        </w:rPr>
        <w:t xml:space="preserve"> </w:t>
      </w:r>
      <w:r>
        <w:rPr>
          <w:color w:val="365F91"/>
        </w:rPr>
        <w:t>established</w:t>
      </w:r>
      <w:r>
        <w:rPr>
          <w:color w:val="365F91"/>
          <w:spacing w:val="-2"/>
        </w:rPr>
        <w:t xml:space="preserve"> </w:t>
      </w:r>
      <w:r>
        <w:rPr>
          <w:color w:val="365F91"/>
        </w:rPr>
        <w:t>when the</w:t>
      </w:r>
      <w:r>
        <w:rPr>
          <w:color w:val="365F91"/>
          <w:spacing w:val="-3"/>
        </w:rPr>
        <w:t xml:space="preserve"> </w:t>
      </w:r>
      <w:r>
        <w:rPr>
          <w:color w:val="365F91"/>
        </w:rPr>
        <w:t>letter is</w:t>
      </w:r>
      <w:r>
        <w:rPr>
          <w:color w:val="365F91"/>
          <w:spacing w:val="-3"/>
        </w:rPr>
        <w:t xml:space="preserve"> </w:t>
      </w:r>
      <w:r>
        <w:rPr>
          <w:color w:val="365F91"/>
        </w:rPr>
        <w:t>finalized.</w:t>
      </w:r>
    </w:p>
    <w:p w14:paraId="12FDF53D" w14:textId="77777777" w:rsidR="000960DA" w:rsidRDefault="00277CA2">
      <w:pPr>
        <w:pStyle w:val="ListParagraph"/>
        <w:numPr>
          <w:ilvl w:val="0"/>
          <w:numId w:val="2"/>
        </w:numPr>
        <w:tabs>
          <w:tab w:val="left" w:pos="994"/>
        </w:tabs>
        <w:ind w:right="827"/>
        <w:rPr>
          <w:color w:val="365F91"/>
        </w:rPr>
      </w:pPr>
      <w:r>
        <w:rPr>
          <w:color w:val="365F91"/>
        </w:rPr>
        <w:t>The trainee will also need to exclude from FDC and provide the following paragraph from</w:t>
      </w:r>
      <w:r>
        <w:rPr>
          <w:color w:val="365F91"/>
          <w:spacing w:val="-47"/>
        </w:rPr>
        <w:t xml:space="preserve"> </w:t>
      </w:r>
      <w:r>
        <w:rPr>
          <w:color w:val="365F91"/>
        </w:rPr>
        <w:t>Letter</w:t>
      </w:r>
      <w:r>
        <w:rPr>
          <w:color w:val="365F91"/>
          <w:spacing w:val="-1"/>
        </w:rPr>
        <w:t xml:space="preserve"> </w:t>
      </w:r>
      <w:r>
        <w:rPr>
          <w:color w:val="365F91"/>
        </w:rPr>
        <w:t>Creator:</w:t>
      </w:r>
    </w:p>
    <w:p w14:paraId="33B5D69D" w14:textId="5042AAE6" w:rsidR="000960DA" w:rsidRPr="00163ED6" w:rsidRDefault="00277CA2">
      <w:pPr>
        <w:pStyle w:val="BodyText"/>
        <w:ind w:left="994" w:right="401"/>
        <w:rPr>
          <w:rFonts w:asciiTheme="minorHAnsi" w:hAnsiTheme="minorHAnsi" w:cstheme="minorHAnsi"/>
          <w:color w:val="17365D" w:themeColor="text2" w:themeShade="BF"/>
          <w:rPrChange w:id="0" w:author="EDWARDS, LARRY D., VBADENV Trng Facility" w:date="2021-10-20T13:29:00Z">
            <w:rPr>
              <w:color w:val="365F91"/>
            </w:rPr>
          </w:rPrChange>
        </w:rPr>
      </w:pPr>
      <w:r>
        <w:rPr>
          <w:color w:val="365F91"/>
        </w:rPr>
        <w:t>You requested that we expedite your claim under the FDC Program; however, we cannot</w:t>
      </w:r>
      <w:r>
        <w:rPr>
          <w:color w:val="365F91"/>
          <w:spacing w:val="1"/>
        </w:rPr>
        <w:t xml:space="preserve"> </w:t>
      </w:r>
      <w:r w:rsidRPr="00163ED6">
        <w:rPr>
          <w:rFonts w:asciiTheme="minorHAnsi" w:hAnsiTheme="minorHAnsi" w:cstheme="minorHAnsi"/>
          <w:color w:val="17365D" w:themeColor="text2" w:themeShade="BF"/>
          <w:rPrChange w:id="1" w:author="EDWARDS, LARRY D., VBADENV Trng Facility" w:date="2021-10-20T13:29:00Z">
            <w:rPr>
              <w:color w:val="365F91"/>
            </w:rPr>
          </w:rPrChange>
        </w:rPr>
        <w:t>process your claim under this program because you did not submit non-Federal evidence that</w:t>
      </w:r>
      <w:r w:rsidRPr="00163ED6">
        <w:rPr>
          <w:rFonts w:asciiTheme="minorHAnsi" w:hAnsiTheme="minorHAnsi" w:cstheme="minorHAnsi"/>
          <w:color w:val="17365D" w:themeColor="text2" w:themeShade="BF"/>
          <w:spacing w:val="-47"/>
          <w:rPrChange w:id="2" w:author="EDWARDS, LARRY D., VBADENV Trng Facility" w:date="2021-10-20T13:29:00Z">
            <w:rPr>
              <w:color w:val="365F91"/>
              <w:spacing w:val="-47"/>
            </w:rPr>
          </w:rPrChange>
        </w:rPr>
        <w:t xml:space="preserve"> </w:t>
      </w:r>
      <w:r w:rsidRPr="00163ED6">
        <w:rPr>
          <w:rFonts w:asciiTheme="minorHAnsi" w:hAnsiTheme="minorHAnsi" w:cstheme="minorHAnsi"/>
          <w:color w:val="17365D" w:themeColor="text2" w:themeShade="BF"/>
          <w:rPrChange w:id="3" w:author="EDWARDS, LARRY D., VBADENV Trng Facility" w:date="2021-10-20T13:29:00Z">
            <w:rPr>
              <w:color w:val="365F91"/>
            </w:rPr>
          </w:rPrChange>
        </w:rPr>
        <w:t>is required to process your claim.</w:t>
      </w:r>
      <w:r w:rsidRPr="00163ED6">
        <w:rPr>
          <w:rFonts w:asciiTheme="minorHAnsi" w:hAnsiTheme="minorHAnsi" w:cstheme="minorHAnsi"/>
          <w:color w:val="17365D" w:themeColor="text2" w:themeShade="BF"/>
          <w:spacing w:val="1"/>
          <w:rPrChange w:id="4"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5" w:author="EDWARDS, LARRY D., VBADENV Trng Facility" w:date="2021-10-20T13:29:00Z">
            <w:rPr>
              <w:color w:val="365F91"/>
            </w:rPr>
          </w:rPrChange>
        </w:rPr>
        <w:t>Because your claim is not eligible for processing under the</w:t>
      </w:r>
      <w:r w:rsidRPr="00163ED6">
        <w:rPr>
          <w:rFonts w:asciiTheme="minorHAnsi" w:hAnsiTheme="minorHAnsi" w:cstheme="minorHAnsi"/>
          <w:color w:val="17365D" w:themeColor="text2" w:themeShade="BF"/>
          <w:spacing w:val="1"/>
          <w:rPrChange w:id="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7" w:author="EDWARDS, LARRY D., VBADENV Trng Facility" w:date="2021-10-20T13:29:00Z">
            <w:rPr>
              <w:color w:val="365F91"/>
            </w:rPr>
          </w:rPrChange>
        </w:rPr>
        <w:t>FDC</w:t>
      </w:r>
      <w:r w:rsidRPr="00163ED6">
        <w:rPr>
          <w:rFonts w:asciiTheme="minorHAnsi" w:hAnsiTheme="minorHAnsi" w:cstheme="minorHAnsi"/>
          <w:color w:val="17365D" w:themeColor="text2" w:themeShade="BF"/>
          <w:spacing w:val="-3"/>
          <w:rPrChange w:id="8"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9" w:author="EDWARDS, LARRY D., VBADENV Trng Facility" w:date="2021-10-20T13:29:00Z">
            <w:rPr>
              <w:color w:val="365F91"/>
            </w:rPr>
          </w:rPrChange>
        </w:rPr>
        <w:t>Program,</w:t>
      </w:r>
      <w:r w:rsidRPr="00163ED6">
        <w:rPr>
          <w:rFonts w:asciiTheme="minorHAnsi" w:hAnsiTheme="minorHAnsi" w:cstheme="minorHAnsi"/>
          <w:color w:val="17365D" w:themeColor="text2" w:themeShade="BF"/>
          <w:spacing w:val="-2"/>
          <w:rPrChange w:id="1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1" w:author="EDWARDS, LARRY D., VBADENV Trng Facility" w:date="2021-10-20T13:29:00Z">
            <w:rPr>
              <w:color w:val="365F91"/>
            </w:rPr>
          </w:rPrChange>
        </w:rPr>
        <w:t>we</w:t>
      </w:r>
      <w:r w:rsidRPr="00163ED6">
        <w:rPr>
          <w:rFonts w:asciiTheme="minorHAnsi" w:hAnsiTheme="minorHAnsi" w:cstheme="minorHAnsi"/>
          <w:color w:val="17365D" w:themeColor="text2" w:themeShade="BF"/>
          <w:spacing w:val="-3"/>
          <w:rPrChange w:id="12"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3" w:author="EDWARDS, LARRY D., VBADENV Trng Facility" w:date="2021-10-20T13:29:00Z">
            <w:rPr>
              <w:color w:val="365F91"/>
            </w:rPr>
          </w:rPrChange>
        </w:rPr>
        <w:t>are processing</w:t>
      </w:r>
      <w:r w:rsidRPr="00163ED6">
        <w:rPr>
          <w:rFonts w:asciiTheme="minorHAnsi" w:hAnsiTheme="minorHAnsi" w:cstheme="minorHAnsi"/>
          <w:color w:val="17365D" w:themeColor="text2" w:themeShade="BF"/>
          <w:spacing w:val="-1"/>
          <w:rPrChange w:id="14"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5" w:author="EDWARDS, LARRY D., VBADENV Trng Facility" w:date="2021-10-20T13:29:00Z">
            <w:rPr>
              <w:color w:val="365F91"/>
            </w:rPr>
          </w:rPrChange>
        </w:rPr>
        <w:t>it under</w:t>
      </w:r>
      <w:r w:rsidRPr="00163ED6">
        <w:rPr>
          <w:rFonts w:asciiTheme="minorHAnsi" w:hAnsiTheme="minorHAnsi" w:cstheme="minorHAnsi"/>
          <w:color w:val="17365D" w:themeColor="text2" w:themeShade="BF"/>
          <w:spacing w:val="-2"/>
          <w:rPrChange w:id="16"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7" w:author="EDWARDS, LARRY D., VBADENV Trng Facility" w:date="2021-10-20T13:29:00Z">
            <w:rPr>
              <w:color w:val="365F91"/>
            </w:rPr>
          </w:rPrChange>
        </w:rPr>
        <w:t>our standard</w:t>
      </w:r>
      <w:r w:rsidRPr="00163ED6">
        <w:rPr>
          <w:rFonts w:asciiTheme="minorHAnsi" w:hAnsiTheme="minorHAnsi" w:cstheme="minorHAnsi"/>
          <w:color w:val="17365D" w:themeColor="text2" w:themeShade="BF"/>
          <w:spacing w:val="-4"/>
          <w:rPrChange w:id="18"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19" w:author="EDWARDS, LARRY D., VBADENV Trng Facility" w:date="2021-10-20T13:29:00Z">
            <w:rPr>
              <w:color w:val="365F91"/>
            </w:rPr>
          </w:rPrChange>
        </w:rPr>
        <w:t>claims-processing</w:t>
      </w:r>
      <w:r w:rsidRPr="00163ED6">
        <w:rPr>
          <w:rFonts w:asciiTheme="minorHAnsi" w:hAnsiTheme="minorHAnsi" w:cstheme="minorHAnsi"/>
          <w:color w:val="17365D" w:themeColor="text2" w:themeShade="BF"/>
          <w:spacing w:val="-1"/>
          <w:rPrChange w:id="20"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21" w:author="EDWARDS, LARRY D., VBADENV Trng Facility" w:date="2021-10-20T13:29:00Z">
            <w:rPr>
              <w:color w:val="365F91"/>
            </w:rPr>
          </w:rPrChange>
        </w:rPr>
        <w:t>procedures.</w:t>
      </w:r>
    </w:p>
    <w:p w14:paraId="28A314D2" w14:textId="136278E9" w:rsidR="00277CA2" w:rsidRPr="00163ED6" w:rsidRDefault="00277CA2">
      <w:pPr>
        <w:pStyle w:val="BodyText"/>
        <w:ind w:left="994" w:right="401"/>
        <w:rPr>
          <w:rFonts w:asciiTheme="minorHAnsi" w:hAnsiTheme="minorHAnsi" w:cstheme="minorHAnsi"/>
          <w:color w:val="17365D" w:themeColor="text2" w:themeShade="BF"/>
          <w:rPrChange w:id="22" w:author="EDWARDS, LARRY D., VBADENV Trng Facility" w:date="2021-10-20T13:29:00Z">
            <w:rPr>
              <w:color w:val="365F91"/>
            </w:rPr>
          </w:rPrChange>
        </w:rPr>
      </w:pPr>
    </w:p>
    <w:p w14:paraId="43C53419" w14:textId="2821BECC" w:rsidR="00277CA2" w:rsidRPr="00163ED6" w:rsidRDefault="00277CA2">
      <w:pPr>
        <w:pStyle w:val="BodyText"/>
        <w:ind w:left="994" w:right="401"/>
        <w:rPr>
          <w:rFonts w:asciiTheme="minorHAnsi" w:hAnsiTheme="minorHAnsi" w:cstheme="minorHAnsi"/>
          <w:color w:val="17365D" w:themeColor="text2" w:themeShade="BF"/>
          <w:rPrChange w:id="23" w:author="EDWARDS, LARRY D., VBADENV Trng Facility" w:date="2021-10-20T13:29:00Z">
            <w:rPr>
              <w:color w:val="365F91" w:themeColor="accent1" w:themeShade="BF"/>
            </w:rPr>
          </w:rPrChange>
        </w:rPr>
      </w:pPr>
      <w:r w:rsidRPr="00163ED6">
        <w:rPr>
          <w:rFonts w:asciiTheme="minorHAnsi" w:hAnsiTheme="minorHAnsi" w:cstheme="minorHAnsi"/>
          <w:color w:val="17365D" w:themeColor="text2" w:themeShade="BF"/>
          <w:rPrChange w:id="24" w:author="EDWARDS, LARRY D., VBADENV Trng Facility" w:date="2021-10-20T13:29:00Z">
            <w:rPr>
              <w:color w:val="365F91" w:themeColor="accent1" w:themeShade="BF"/>
            </w:rPr>
          </w:rPrChange>
        </w:rPr>
        <w:t xml:space="preserve">Once the letter is finalized. The trainee must click on the “Here” hyperlink to go to Package Manager or click on the veteran tab to select Package Manager. While in Package Manager, the letter will show as a draft format. Choose the letter, ensure the recipient info is correct and select Send Package at the top right.  </w:t>
      </w:r>
    </w:p>
    <w:p w14:paraId="61F71A60" w14:textId="77777777" w:rsidR="000960DA" w:rsidRPr="00163ED6" w:rsidRDefault="000960DA">
      <w:pPr>
        <w:pStyle w:val="BodyText"/>
        <w:spacing w:before="1"/>
        <w:rPr>
          <w:rFonts w:asciiTheme="minorHAnsi" w:hAnsiTheme="minorHAnsi" w:cstheme="minorHAnsi"/>
          <w:color w:val="17365D" w:themeColor="text2" w:themeShade="BF"/>
          <w:rPrChange w:id="25" w:author="EDWARDS, LARRY D., VBADENV Trng Facility" w:date="2021-10-20T13:29:00Z">
            <w:rPr/>
          </w:rPrChange>
        </w:rPr>
      </w:pPr>
    </w:p>
    <w:p w14:paraId="5FBBD0CE" w14:textId="77777777" w:rsidR="000960DA" w:rsidRPr="00163ED6" w:rsidRDefault="00277CA2">
      <w:pPr>
        <w:pStyle w:val="ListParagraph"/>
        <w:numPr>
          <w:ilvl w:val="0"/>
          <w:numId w:val="2"/>
        </w:numPr>
        <w:tabs>
          <w:tab w:val="left" w:pos="994"/>
        </w:tabs>
        <w:ind w:right="443"/>
        <w:rPr>
          <w:rFonts w:asciiTheme="minorHAnsi" w:hAnsiTheme="minorHAnsi" w:cstheme="minorHAnsi"/>
          <w:b/>
          <w:color w:val="17365D" w:themeColor="text2" w:themeShade="BF"/>
          <w:rPrChange w:id="26" w:author="EDWARDS, LARRY D., VBADENV Trng Facility" w:date="2021-10-20T13:29:00Z">
            <w:rPr>
              <w:b/>
              <w:color w:val="365F91"/>
            </w:rPr>
          </w:rPrChange>
        </w:rPr>
      </w:pPr>
      <w:r w:rsidRPr="00163ED6">
        <w:rPr>
          <w:rFonts w:asciiTheme="minorHAnsi" w:hAnsiTheme="minorHAnsi" w:cstheme="minorHAnsi"/>
          <w:color w:val="17365D" w:themeColor="text2" w:themeShade="BF"/>
          <w:rPrChange w:id="27" w:author="EDWARDS, LARRY D., VBADENV Trng Facility" w:date="2021-10-20T13:29:00Z">
            <w:rPr>
              <w:color w:val="365F91"/>
            </w:rPr>
          </w:rPrChange>
        </w:rPr>
        <w:t xml:space="preserve">As an exam is needed, the trainee will need to generate an ERRA Request. </w:t>
      </w:r>
      <w:r w:rsidRPr="00163ED6">
        <w:rPr>
          <w:rFonts w:asciiTheme="minorHAnsi" w:hAnsiTheme="minorHAnsi" w:cstheme="minorHAnsi"/>
          <w:b/>
          <w:color w:val="17365D" w:themeColor="text2" w:themeShade="BF"/>
          <w:rPrChange w:id="28" w:author="EDWARDS, LARRY D., VBADENV Trng Facility" w:date="2021-10-20T13:29:00Z">
            <w:rPr>
              <w:b/>
              <w:color w:val="365F91"/>
            </w:rPr>
          </w:rPrChange>
        </w:rPr>
        <w:t xml:space="preserve">IMPORTANT: </w:t>
      </w:r>
      <w:r w:rsidRPr="00163ED6">
        <w:rPr>
          <w:rFonts w:asciiTheme="minorHAnsi" w:hAnsiTheme="minorHAnsi" w:cstheme="minorHAnsi"/>
          <w:color w:val="17365D" w:themeColor="text2" w:themeShade="BF"/>
          <w:rPrChange w:id="29" w:author="EDWARDS, LARRY D., VBADENV Trng Facility" w:date="2021-10-20T13:29:00Z">
            <w:rPr>
              <w:color w:val="365F91"/>
            </w:rPr>
          </w:rPrChange>
        </w:rPr>
        <w:t>The</w:t>
      </w:r>
      <w:r w:rsidRPr="00163ED6">
        <w:rPr>
          <w:rFonts w:asciiTheme="minorHAnsi" w:hAnsiTheme="minorHAnsi" w:cstheme="minorHAnsi"/>
          <w:color w:val="17365D" w:themeColor="text2" w:themeShade="BF"/>
          <w:spacing w:val="1"/>
          <w:rPrChange w:id="30"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1" w:author="EDWARDS, LARRY D., VBADENV Trng Facility" w:date="2021-10-20T13:29:00Z">
            <w:rPr>
              <w:color w:val="365F91"/>
            </w:rPr>
          </w:rPrChange>
        </w:rPr>
        <w:t>exam will be done in VBMS Demo. Please ensure the trainee checks “Use Exam Destination</w:t>
      </w:r>
      <w:r w:rsidRPr="00163ED6">
        <w:rPr>
          <w:rFonts w:asciiTheme="minorHAnsi" w:hAnsiTheme="minorHAnsi" w:cstheme="minorHAnsi"/>
          <w:color w:val="17365D" w:themeColor="text2" w:themeShade="BF"/>
          <w:spacing w:val="1"/>
          <w:rPrChange w:id="32"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3" w:author="EDWARDS, LARRY D., VBADENV Trng Facility" w:date="2021-10-20T13:29:00Z">
            <w:rPr>
              <w:color w:val="365F91"/>
            </w:rPr>
          </w:rPrChange>
        </w:rPr>
        <w:t>Mock</w:t>
      </w:r>
      <w:r w:rsidRPr="00163ED6">
        <w:rPr>
          <w:rFonts w:asciiTheme="minorHAnsi" w:hAnsiTheme="minorHAnsi" w:cstheme="minorHAnsi"/>
          <w:color w:val="17365D" w:themeColor="text2" w:themeShade="BF"/>
          <w:spacing w:val="-3"/>
          <w:rPrChange w:id="34"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35" w:author="EDWARDS, LARRY D., VBADENV Trng Facility" w:date="2021-10-20T13:29:00Z">
            <w:rPr>
              <w:color w:val="365F91"/>
            </w:rPr>
          </w:rPrChange>
        </w:rPr>
        <w:t>Data”</w:t>
      </w:r>
      <w:r w:rsidRPr="00163ED6">
        <w:rPr>
          <w:rFonts w:asciiTheme="minorHAnsi" w:hAnsiTheme="minorHAnsi" w:cstheme="minorHAnsi"/>
          <w:color w:val="17365D" w:themeColor="text2" w:themeShade="BF"/>
          <w:spacing w:val="1"/>
          <w:rPrChange w:id="3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7" w:author="EDWARDS, LARRY D., VBADENV Trng Facility" w:date="2021-10-20T13:29:00Z">
            <w:rPr>
              <w:color w:val="365F91"/>
            </w:rPr>
          </w:rPrChange>
        </w:rPr>
        <w:t>under</w:t>
      </w:r>
      <w:r w:rsidRPr="00163ED6">
        <w:rPr>
          <w:rFonts w:asciiTheme="minorHAnsi" w:hAnsiTheme="minorHAnsi" w:cstheme="minorHAnsi"/>
          <w:color w:val="17365D" w:themeColor="text2" w:themeShade="BF"/>
          <w:spacing w:val="-3"/>
          <w:rPrChange w:id="38"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39" w:author="EDWARDS, LARRY D., VBADENV Trng Facility" w:date="2021-10-20T13:29:00Z">
            <w:rPr>
              <w:color w:val="365F91"/>
            </w:rPr>
          </w:rPrChange>
        </w:rPr>
        <w:t>the fly</w:t>
      </w:r>
      <w:r w:rsidRPr="00163ED6">
        <w:rPr>
          <w:rFonts w:asciiTheme="minorHAnsi" w:hAnsiTheme="minorHAnsi" w:cstheme="minorHAnsi"/>
          <w:color w:val="17365D" w:themeColor="text2" w:themeShade="BF"/>
          <w:spacing w:val="-2"/>
          <w:rPrChange w:id="4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1" w:author="EDWARDS, LARRY D., VBADENV Trng Facility" w:date="2021-10-20T13:29:00Z">
            <w:rPr>
              <w:color w:val="365F91"/>
            </w:rPr>
          </w:rPrChange>
        </w:rPr>
        <w:t>wheel</w:t>
      </w:r>
      <w:r w:rsidRPr="00163ED6">
        <w:rPr>
          <w:rFonts w:asciiTheme="minorHAnsi" w:hAnsiTheme="minorHAnsi" w:cstheme="minorHAnsi"/>
          <w:color w:val="17365D" w:themeColor="text2" w:themeShade="BF"/>
          <w:spacing w:val="-3"/>
          <w:rPrChange w:id="42"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43" w:author="EDWARDS, LARRY D., VBADENV Trng Facility" w:date="2021-10-20T13:29:00Z">
            <w:rPr>
              <w:color w:val="365F91"/>
            </w:rPr>
          </w:rPrChange>
        </w:rPr>
        <w:t>or</w:t>
      </w:r>
      <w:r w:rsidRPr="00163ED6">
        <w:rPr>
          <w:rFonts w:asciiTheme="minorHAnsi" w:hAnsiTheme="minorHAnsi" w:cstheme="minorHAnsi"/>
          <w:color w:val="17365D" w:themeColor="text2" w:themeShade="BF"/>
          <w:spacing w:val="-2"/>
          <w:rPrChange w:id="44"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5" w:author="EDWARDS, LARRY D., VBADENV Trng Facility" w:date="2021-10-20T13:29:00Z">
            <w:rPr>
              <w:color w:val="365F91"/>
            </w:rPr>
          </w:rPrChange>
        </w:rPr>
        <w:t>they</w:t>
      </w:r>
      <w:r w:rsidRPr="00163ED6">
        <w:rPr>
          <w:rFonts w:asciiTheme="minorHAnsi" w:hAnsiTheme="minorHAnsi" w:cstheme="minorHAnsi"/>
          <w:color w:val="17365D" w:themeColor="text2" w:themeShade="BF"/>
          <w:spacing w:val="-3"/>
          <w:rPrChange w:id="46"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47" w:author="EDWARDS, LARRY D., VBADENV Trng Facility" w:date="2021-10-20T13:29:00Z">
            <w:rPr>
              <w:color w:val="365F91"/>
            </w:rPr>
          </w:rPrChange>
        </w:rPr>
        <w:t>will receive</w:t>
      </w:r>
      <w:r w:rsidRPr="00163ED6">
        <w:rPr>
          <w:rFonts w:asciiTheme="minorHAnsi" w:hAnsiTheme="minorHAnsi" w:cstheme="minorHAnsi"/>
          <w:color w:val="17365D" w:themeColor="text2" w:themeShade="BF"/>
          <w:spacing w:val="-2"/>
          <w:rPrChange w:id="48"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9" w:author="EDWARDS, LARRY D., VBADENV Trng Facility" w:date="2021-10-20T13:29:00Z">
            <w:rPr>
              <w:color w:val="365F91"/>
            </w:rPr>
          </w:rPrChange>
        </w:rPr>
        <w:t>an</w:t>
      </w:r>
      <w:r w:rsidRPr="00163ED6">
        <w:rPr>
          <w:rFonts w:asciiTheme="minorHAnsi" w:hAnsiTheme="minorHAnsi" w:cstheme="minorHAnsi"/>
          <w:color w:val="17365D" w:themeColor="text2" w:themeShade="BF"/>
          <w:spacing w:val="-2"/>
          <w:rPrChange w:id="5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51" w:author="EDWARDS, LARRY D., VBADENV Trng Facility" w:date="2021-10-20T13:29:00Z">
            <w:rPr>
              <w:color w:val="365F91"/>
            </w:rPr>
          </w:rPrChange>
        </w:rPr>
        <w:t>error</w:t>
      </w:r>
      <w:r w:rsidRPr="00163ED6">
        <w:rPr>
          <w:rFonts w:asciiTheme="minorHAnsi" w:hAnsiTheme="minorHAnsi" w:cstheme="minorHAnsi"/>
          <w:color w:val="17365D" w:themeColor="text2" w:themeShade="BF"/>
          <w:spacing w:val="-3"/>
          <w:rPrChange w:id="52"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53" w:author="EDWARDS, LARRY D., VBADENV Trng Facility" w:date="2021-10-20T13:29:00Z">
            <w:rPr>
              <w:color w:val="365F91"/>
            </w:rPr>
          </w:rPrChange>
        </w:rPr>
        <w:t>when</w:t>
      </w:r>
      <w:r w:rsidRPr="00163ED6">
        <w:rPr>
          <w:rFonts w:asciiTheme="minorHAnsi" w:hAnsiTheme="minorHAnsi" w:cstheme="minorHAnsi"/>
          <w:color w:val="17365D" w:themeColor="text2" w:themeShade="BF"/>
          <w:spacing w:val="-2"/>
          <w:rPrChange w:id="54"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55" w:author="EDWARDS, LARRY D., VBADENV Trng Facility" w:date="2021-10-20T13:29:00Z">
            <w:rPr>
              <w:color w:val="365F91"/>
            </w:rPr>
          </w:rPrChange>
        </w:rPr>
        <w:t>trying</w:t>
      </w:r>
      <w:r w:rsidRPr="00163ED6">
        <w:rPr>
          <w:rFonts w:asciiTheme="minorHAnsi" w:hAnsiTheme="minorHAnsi" w:cstheme="minorHAnsi"/>
          <w:color w:val="17365D" w:themeColor="text2" w:themeShade="BF"/>
          <w:spacing w:val="-2"/>
          <w:rPrChange w:id="56"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57" w:author="EDWARDS, LARRY D., VBADENV Trng Facility" w:date="2021-10-20T13:29:00Z">
            <w:rPr>
              <w:color w:val="365F91"/>
            </w:rPr>
          </w:rPrChange>
        </w:rPr>
        <w:t>to</w:t>
      </w:r>
      <w:r w:rsidRPr="00163ED6">
        <w:rPr>
          <w:rFonts w:asciiTheme="minorHAnsi" w:hAnsiTheme="minorHAnsi" w:cstheme="minorHAnsi"/>
          <w:color w:val="17365D" w:themeColor="text2" w:themeShade="BF"/>
          <w:spacing w:val="1"/>
          <w:rPrChange w:id="58"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59" w:author="EDWARDS, LARRY D., VBADENV Trng Facility" w:date="2021-10-20T13:29:00Z">
            <w:rPr>
              <w:color w:val="365F91"/>
            </w:rPr>
          </w:rPrChange>
        </w:rPr>
        <w:t>submit</w:t>
      </w:r>
      <w:r w:rsidRPr="00163ED6">
        <w:rPr>
          <w:rFonts w:asciiTheme="minorHAnsi" w:hAnsiTheme="minorHAnsi" w:cstheme="minorHAnsi"/>
          <w:color w:val="17365D" w:themeColor="text2" w:themeShade="BF"/>
          <w:spacing w:val="-3"/>
          <w:rPrChange w:id="60"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61" w:author="EDWARDS, LARRY D., VBADENV Trng Facility" w:date="2021-10-20T13:29:00Z">
            <w:rPr>
              <w:color w:val="365F91"/>
            </w:rPr>
          </w:rPrChange>
        </w:rPr>
        <w:t>the exam</w:t>
      </w:r>
      <w:r w:rsidRPr="00163ED6">
        <w:rPr>
          <w:rFonts w:asciiTheme="minorHAnsi" w:hAnsiTheme="minorHAnsi" w:cstheme="minorHAnsi"/>
          <w:b/>
          <w:color w:val="17365D" w:themeColor="text2" w:themeShade="BF"/>
          <w:rPrChange w:id="62" w:author="EDWARDS, LARRY D., VBADENV Trng Facility" w:date="2021-10-20T13:29:00Z">
            <w:rPr>
              <w:b/>
              <w:color w:val="365F91"/>
            </w:rPr>
          </w:rPrChange>
        </w:rPr>
        <w:t>.</w:t>
      </w:r>
    </w:p>
    <w:p w14:paraId="4346594F" w14:textId="77777777" w:rsidR="000960DA" w:rsidRPr="00163ED6" w:rsidRDefault="000960DA">
      <w:pPr>
        <w:pStyle w:val="BodyText"/>
        <w:spacing w:before="3"/>
        <w:rPr>
          <w:rFonts w:asciiTheme="minorHAnsi" w:hAnsiTheme="minorHAnsi" w:cstheme="minorHAnsi"/>
          <w:b/>
          <w:color w:val="17365D" w:themeColor="text2" w:themeShade="BF"/>
          <w:rPrChange w:id="63" w:author="EDWARDS, LARRY D., VBADENV Trng Facility" w:date="2021-10-20T13:29:00Z">
            <w:rPr>
              <w:b/>
              <w:sz w:val="25"/>
            </w:rPr>
          </w:rPrChange>
        </w:rPr>
      </w:pPr>
    </w:p>
    <w:p w14:paraId="7CDD09CE" w14:textId="77777777" w:rsidR="000960DA" w:rsidRPr="00163ED6" w:rsidRDefault="00277CA2">
      <w:pPr>
        <w:pStyle w:val="ListParagraph"/>
        <w:numPr>
          <w:ilvl w:val="0"/>
          <w:numId w:val="2"/>
        </w:numPr>
        <w:tabs>
          <w:tab w:val="left" w:pos="994"/>
        </w:tabs>
        <w:spacing w:line="276" w:lineRule="auto"/>
        <w:ind w:right="412"/>
        <w:rPr>
          <w:rFonts w:asciiTheme="minorHAnsi" w:hAnsiTheme="minorHAnsi" w:cstheme="minorHAnsi"/>
          <w:color w:val="17365D" w:themeColor="text2" w:themeShade="BF"/>
          <w:rPrChange w:id="64" w:author="EDWARDS, LARRY D., VBADENV Trng Facility" w:date="2021-10-20T13:29:00Z">
            <w:rPr>
              <w:color w:val="365F91"/>
            </w:rPr>
          </w:rPrChange>
        </w:rPr>
      </w:pPr>
      <w:r w:rsidRPr="00163ED6">
        <w:rPr>
          <w:rFonts w:asciiTheme="minorHAnsi" w:hAnsiTheme="minorHAnsi" w:cstheme="minorHAnsi"/>
          <w:color w:val="17365D" w:themeColor="text2" w:themeShade="BF"/>
          <w:rPrChange w:id="65" w:author="EDWARDS, LARRY D., VBADENV Trng Facility" w:date="2021-10-20T13:29:00Z">
            <w:rPr>
              <w:color w:val="365F91"/>
            </w:rPr>
          </w:rPrChange>
        </w:rPr>
        <w:t>The trainee will request a General Medical Compensation DBQ for the left knee condition and</w:t>
      </w:r>
      <w:r w:rsidRPr="00163ED6">
        <w:rPr>
          <w:rFonts w:asciiTheme="minorHAnsi" w:hAnsiTheme="minorHAnsi" w:cstheme="minorHAnsi"/>
          <w:color w:val="17365D" w:themeColor="text2" w:themeShade="BF"/>
          <w:spacing w:val="-47"/>
          <w:rPrChange w:id="66" w:author="EDWARDS, LARRY D., VBADENV Trng Facility" w:date="2021-10-20T13:29:00Z">
            <w:rPr>
              <w:color w:val="365F91"/>
              <w:spacing w:val="-47"/>
            </w:rPr>
          </w:rPrChange>
        </w:rPr>
        <w:t xml:space="preserve"> </w:t>
      </w:r>
      <w:r w:rsidRPr="00163ED6">
        <w:rPr>
          <w:rFonts w:asciiTheme="minorHAnsi" w:hAnsiTheme="minorHAnsi" w:cstheme="minorHAnsi"/>
          <w:color w:val="17365D" w:themeColor="text2" w:themeShade="BF"/>
          <w:rPrChange w:id="67" w:author="EDWARDS, LARRY D., VBADENV Trng Facility" w:date="2021-10-20T13:29:00Z">
            <w:rPr>
              <w:color w:val="365F91"/>
            </w:rPr>
          </w:rPrChange>
        </w:rPr>
        <w:t>right shoulder condition, a PSYCH Mental Disorders exam for depression and AUDIO Hearing</w:t>
      </w:r>
      <w:r w:rsidRPr="00163ED6">
        <w:rPr>
          <w:rFonts w:asciiTheme="minorHAnsi" w:hAnsiTheme="minorHAnsi" w:cstheme="minorHAnsi"/>
          <w:color w:val="17365D" w:themeColor="text2" w:themeShade="BF"/>
          <w:spacing w:val="1"/>
          <w:rPrChange w:id="68"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69" w:author="EDWARDS, LARRY D., VBADENV Trng Facility" w:date="2021-10-20T13:29:00Z">
            <w:rPr>
              <w:color w:val="365F91"/>
            </w:rPr>
          </w:rPrChange>
        </w:rPr>
        <w:t>Loss DBQ with MOS opinion for the hearing loss and tinnitus in VBMS Demo, as the veteran</w:t>
      </w:r>
      <w:r w:rsidRPr="00163ED6">
        <w:rPr>
          <w:rFonts w:asciiTheme="minorHAnsi" w:hAnsiTheme="minorHAnsi" w:cstheme="minorHAnsi"/>
          <w:color w:val="17365D" w:themeColor="text2" w:themeShade="BF"/>
          <w:spacing w:val="1"/>
          <w:rPrChange w:id="70"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71" w:author="EDWARDS, LARRY D., VBADENV Trng Facility" w:date="2021-10-20T13:29:00Z">
            <w:rPr>
              <w:color w:val="365F91"/>
            </w:rPr>
          </w:rPrChange>
        </w:rPr>
        <w:t>submitted his claim within a year of discharge and the STRs are present (per the Trainee</w:t>
      </w:r>
      <w:r w:rsidRPr="00163ED6">
        <w:rPr>
          <w:rFonts w:asciiTheme="minorHAnsi" w:hAnsiTheme="minorHAnsi" w:cstheme="minorHAnsi"/>
          <w:color w:val="17365D" w:themeColor="text2" w:themeShade="BF"/>
          <w:spacing w:val="1"/>
          <w:rPrChange w:id="72"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73" w:author="EDWARDS, LARRY D., VBADENV Trng Facility" w:date="2021-10-20T13:29:00Z">
            <w:rPr>
              <w:color w:val="365F91"/>
            </w:rPr>
          </w:rPrChange>
        </w:rPr>
        <w:t>Instructions).</w:t>
      </w:r>
      <w:r w:rsidRPr="00163ED6">
        <w:rPr>
          <w:rFonts w:asciiTheme="minorHAnsi" w:hAnsiTheme="minorHAnsi" w:cstheme="minorHAnsi"/>
          <w:color w:val="17365D" w:themeColor="text2" w:themeShade="BF"/>
          <w:spacing w:val="48"/>
          <w:rPrChange w:id="74" w:author="EDWARDS, LARRY D., VBADENV Trng Facility" w:date="2021-10-20T13:29:00Z">
            <w:rPr>
              <w:color w:val="365F91"/>
              <w:spacing w:val="48"/>
            </w:rPr>
          </w:rPrChange>
        </w:rPr>
        <w:t xml:space="preserve"> </w:t>
      </w:r>
      <w:r w:rsidRPr="00163ED6">
        <w:rPr>
          <w:rFonts w:asciiTheme="minorHAnsi" w:hAnsiTheme="minorHAnsi" w:cstheme="minorHAnsi"/>
          <w:color w:val="17365D" w:themeColor="text2" w:themeShade="BF"/>
          <w:rPrChange w:id="75" w:author="EDWARDS, LARRY D., VBADENV Trng Facility" w:date="2021-10-20T13:29:00Z">
            <w:rPr>
              <w:color w:val="365F91"/>
            </w:rPr>
          </w:rPrChange>
        </w:rPr>
        <w:t>Hearing</w:t>
      </w:r>
      <w:r w:rsidRPr="00163ED6">
        <w:rPr>
          <w:rFonts w:asciiTheme="minorHAnsi" w:hAnsiTheme="minorHAnsi" w:cstheme="minorHAnsi"/>
          <w:color w:val="17365D" w:themeColor="text2" w:themeShade="BF"/>
          <w:spacing w:val="2"/>
          <w:rPrChange w:id="76"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77" w:author="EDWARDS, LARRY D., VBADENV Trng Facility" w:date="2021-10-20T13:29:00Z">
            <w:rPr>
              <w:color w:val="365F91"/>
            </w:rPr>
          </w:rPrChange>
        </w:rPr>
        <w:t>loss and</w:t>
      </w:r>
      <w:r w:rsidRPr="00163ED6">
        <w:rPr>
          <w:rFonts w:asciiTheme="minorHAnsi" w:hAnsiTheme="minorHAnsi" w:cstheme="minorHAnsi"/>
          <w:color w:val="17365D" w:themeColor="text2" w:themeShade="BF"/>
          <w:spacing w:val="1"/>
          <w:rPrChange w:id="78"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79" w:author="EDWARDS, LARRY D., VBADENV Trng Facility" w:date="2021-10-20T13:29:00Z">
            <w:rPr>
              <w:color w:val="365F91"/>
            </w:rPr>
          </w:rPrChange>
        </w:rPr>
        <w:t>tinnitus</w:t>
      </w:r>
      <w:r w:rsidRPr="00163ED6">
        <w:rPr>
          <w:rFonts w:asciiTheme="minorHAnsi" w:hAnsiTheme="minorHAnsi" w:cstheme="minorHAnsi"/>
          <w:color w:val="17365D" w:themeColor="text2" w:themeShade="BF"/>
          <w:spacing w:val="2"/>
          <w:rPrChange w:id="8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81" w:author="EDWARDS, LARRY D., VBADENV Trng Facility" w:date="2021-10-20T13:29:00Z">
            <w:rPr>
              <w:color w:val="365F91"/>
            </w:rPr>
          </w:rPrChange>
        </w:rPr>
        <w:t>are</w:t>
      </w:r>
      <w:r w:rsidRPr="00163ED6">
        <w:rPr>
          <w:rFonts w:asciiTheme="minorHAnsi" w:hAnsiTheme="minorHAnsi" w:cstheme="minorHAnsi"/>
          <w:color w:val="17365D" w:themeColor="text2" w:themeShade="BF"/>
          <w:spacing w:val="3"/>
          <w:rPrChange w:id="82"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83" w:author="EDWARDS, LARRY D., VBADENV Trng Facility" w:date="2021-10-20T13:29:00Z">
            <w:rPr>
              <w:color w:val="365F91"/>
            </w:rPr>
          </w:rPrChange>
        </w:rPr>
        <w:t>ACE</w:t>
      </w:r>
      <w:r w:rsidRPr="00163ED6">
        <w:rPr>
          <w:rFonts w:asciiTheme="minorHAnsi" w:hAnsiTheme="minorHAnsi" w:cstheme="minorHAnsi"/>
          <w:color w:val="17365D" w:themeColor="text2" w:themeShade="BF"/>
          <w:spacing w:val="2"/>
          <w:rPrChange w:id="84"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85" w:author="EDWARDS, LARRY D., VBADENV Trng Facility" w:date="2021-10-20T13:29:00Z">
            <w:rPr>
              <w:color w:val="365F91"/>
            </w:rPr>
          </w:rPrChange>
        </w:rPr>
        <w:t>eligible;</w:t>
      </w:r>
      <w:r w:rsidRPr="00163ED6">
        <w:rPr>
          <w:rFonts w:asciiTheme="minorHAnsi" w:hAnsiTheme="minorHAnsi" w:cstheme="minorHAnsi"/>
          <w:color w:val="17365D" w:themeColor="text2" w:themeShade="BF"/>
          <w:spacing w:val="3"/>
          <w:rPrChange w:id="86"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87" w:author="EDWARDS, LARRY D., VBADENV Trng Facility" w:date="2021-10-20T13:29:00Z">
            <w:rPr>
              <w:color w:val="365F91"/>
            </w:rPr>
          </w:rPrChange>
        </w:rPr>
        <w:t>however,</w:t>
      </w:r>
      <w:r w:rsidRPr="00163ED6">
        <w:rPr>
          <w:rFonts w:asciiTheme="minorHAnsi" w:hAnsiTheme="minorHAnsi" w:cstheme="minorHAnsi"/>
          <w:color w:val="17365D" w:themeColor="text2" w:themeShade="BF"/>
          <w:spacing w:val="2"/>
          <w:rPrChange w:id="88"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89" w:author="EDWARDS, LARRY D., VBADENV Trng Facility" w:date="2021-10-20T13:29:00Z">
            <w:rPr>
              <w:color w:val="365F91"/>
            </w:rPr>
          </w:rPrChange>
        </w:rPr>
        <w:t>the</w:t>
      </w:r>
      <w:r w:rsidRPr="00163ED6">
        <w:rPr>
          <w:rFonts w:asciiTheme="minorHAnsi" w:hAnsiTheme="minorHAnsi" w:cstheme="minorHAnsi"/>
          <w:color w:val="17365D" w:themeColor="text2" w:themeShade="BF"/>
          <w:spacing w:val="3"/>
          <w:rPrChange w:id="90"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91" w:author="EDWARDS, LARRY D., VBADENV Trng Facility" w:date="2021-10-20T13:29:00Z">
            <w:rPr>
              <w:color w:val="365F91"/>
            </w:rPr>
          </w:rPrChange>
        </w:rPr>
        <w:t>Veteran</w:t>
      </w:r>
      <w:r w:rsidRPr="00163ED6">
        <w:rPr>
          <w:rFonts w:asciiTheme="minorHAnsi" w:hAnsiTheme="minorHAnsi" w:cstheme="minorHAnsi"/>
          <w:color w:val="17365D" w:themeColor="text2" w:themeShade="BF"/>
          <w:spacing w:val="-1"/>
          <w:rPrChange w:id="92"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93" w:author="EDWARDS, LARRY D., VBADENV Trng Facility" w:date="2021-10-20T13:29:00Z">
            <w:rPr>
              <w:color w:val="365F91"/>
            </w:rPr>
          </w:rPrChange>
        </w:rPr>
        <w:t>must</w:t>
      </w:r>
      <w:r w:rsidRPr="00163ED6">
        <w:rPr>
          <w:rFonts w:asciiTheme="minorHAnsi" w:hAnsiTheme="minorHAnsi" w:cstheme="minorHAnsi"/>
          <w:color w:val="17365D" w:themeColor="text2" w:themeShade="BF"/>
          <w:spacing w:val="3"/>
          <w:rPrChange w:id="94"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95" w:author="EDWARDS, LARRY D., VBADENV Trng Facility" w:date="2021-10-20T13:29:00Z">
            <w:rPr>
              <w:color w:val="365F91"/>
            </w:rPr>
          </w:rPrChange>
        </w:rPr>
        <w:t>report</w:t>
      </w:r>
      <w:r w:rsidRPr="00163ED6">
        <w:rPr>
          <w:rFonts w:asciiTheme="minorHAnsi" w:hAnsiTheme="minorHAnsi" w:cstheme="minorHAnsi"/>
          <w:color w:val="17365D" w:themeColor="text2" w:themeShade="BF"/>
          <w:spacing w:val="1"/>
          <w:rPrChange w:id="9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97" w:author="EDWARDS, LARRY D., VBADENV Trng Facility" w:date="2021-10-20T13:29:00Z">
            <w:rPr>
              <w:color w:val="365F91"/>
            </w:rPr>
          </w:rPrChange>
        </w:rPr>
        <w:t>for</w:t>
      </w:r>
      <w:r w:rsidRPr="00163ED6">
        <w:rPr>
          <w:rFonts w:asciiTheme="minorHAnsi" w:hAnsiTheme="minorHAnsi" w:cstheme="minorHAnsi"/>
          <w:color w:val="17365D" w:themeColor="text2" w:themeShade="BF"/>
          <w:spacing w:val="-1"/>
          <w:rPrChange w:id="98"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99" w:author="EDWARDS, LARRY D., VBADENV Trng Facility" w:date="2021-10-20T13:29:00Z">
            <w:rPr>
              <w:color w:val="365F91"/>
            </w:rPr>
          </w:rPrChange>
        </w:rPr>
        <w:t>the</w:t>
      </w:r>
      <w:r w:rsidRPr="00163ED6">
        <w:rPr>
          <w:rFonts w:asciiTheme="minorHAnsi" w:hAnsiTheme="minorHAnsi" w:cstheme="minorHAnsi"/>
          <w:color w:val="17365D" w:themeColor="text2" w:themeShade="BF"/>
          <w:spacing w:val="1"/>
          <w:rPrChange w:id="100"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01" w:author="EDWARDS, LARRY D., VBADENV Trng Facility" w:date="2021-10-20T13:29:00Z">
            <w:rPr>
              <w:color w:val="365F91"/>
            </w:rPr>
          </w:rPrChange>
        </w:rPr>
        <w:t>General</w:t>
      </w:r>
      <w:r w:rsidRPr="00163ED6">
        <w:rPr>
          <w:rFonts w:asciiTheme="minorHAnsi" w:hAnsiTheme="minorHAnsi" w:cstheme="minorHAnsi"/>
          <w:color w:val="17365D" w:themeColor="text2" w:themeShade="BF"/>
          <w:spacing w:val="-2"/>
          <w:rPrChange w:id="102"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03" w:author="EDWARDS, LARRY D., VBADENV Trng Facility" w:date="2021-10-20T13:29:00Z">
            <w:rPr>
              <w:color w:val="365F91"/>
            </w:rPr>
          </w:rPrChange>
        </w:rPr>
        <w:t>Medical</w:t>
      </w:r>
      <w:r w:rsidRPr="00163ED6">
        <w:rPr>
          <w:rFonts w:asciiTheme="minorHAnsi" w:hAnsiTheme="minorHAnsi" w:cstheme="minorHAnsi"/>
          <w:color w:val="17365D" w:themeColor="text2" w:themeShade="BF"/>
          <w:spacing w:val="-2"/>
          <w:rPrChange w:id="104"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05"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1"/>
          <w:rPrChange w:id="10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07" w:author="EDWARDS, LARRY D., VBADENV Trng Facility" w:date="2021-10-20T13:29:00Z">
            <w:rPr>
              <w:color w:val="365F91"/>
            </w:rPr>
          </w:rPrChange>
        </w:rPr>
        <w:t>and</w:t>
      </w:r>
      <w:r w:rsidRPr="00163ED6">
        <w:rPr>
          <w:rFonts w:asciiTheme="minorHAnsi" w:hAnsiTheme="minorHAnsi" w:cstheme="minorHAnsi"/>
          <w:color w:val="17365D" w:themeColor="text2" w:themeShade="BF"/>
          <w:spacing w:val="-1"/>
          <w:rPrChange w:id="108"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09" w:author="EDWARDS, LARRY D., VBADENV Trng Facility" w:date="2021-10-20T13:29:00Z">
            <w:rPr>
              <w:color w:val="365F91"/>
            </w:rPr>
          </w:rPrChange>
        </w:rPr>
        <w:t>the</w:t>
      </w:r>
      <w:r w:rsidRPr="00163ED6">
        <w:rPr>
          <w:rFonts w:asciiTheme="minorHAnsi" w:hAnsiTheme="minorHAnsi" w:cstheme="minorHAnsi"/>
          <w:color w:val="17365D" w:themeColor="text2" w:themeShade="BF"/>
          <w:spacing w:val="-2"/>
          <w:rPrChange w:id="11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11" w:author="EDWARDS, LARRY D., VBADENV Trng Facility" w:date="2021-10-20T13:29:00Z">
            <w:rPr>
              <w:color w:val="365F91"/>
            </w:rPr>
          </w:rPrChange>
        </w:rPr>
        <w:t>mental</w:t>
      </w:r>
      <w:r w:rsidRPr="00163ED6">
        <w:rPr>
          <w:rFonts w:asciiTheme="minorHAnsi" w:hAnsiTheme="minorHAnsi" w:cstheme="minorHAnsi"/>
          <w:color w:val="17365D" w:themeColor="text2" w:themeShade="BF"/>
          <w:spacing w:val="-3"/>
          <w:rPrChange w:id="112"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13" w:author="EDWARDS, LARRY D., VBADENV Trng Facility" w:date="2021-10-20T13:29:00Z">
            <w:rPr>
              <w:color w:val="365F91"/>
            </w:rPr>
          </w:rPrChange>
        </w:rPr>
        <w:t>health</w:t>
      </w:r>
      <w:r w:rsidRPr="00163ED6">
        <w:rPr>
          <w:rFonts w:asciiTheme="minorHAnsi" w:hAnsiTheme="minorHAnsi" w:cstheme="minorHAnsi"/>
          <w:color w:val="17365D" w:themeColor="text2" w:themeShade="BF"/>
          <w:spacing w:val="-3"/>
          <w:rPrChange w:id="114"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15" w:author="EDWARDS, LARRY D., VBADENV Trng Facility" w:date="2021-10-20T13:29:00Z">
            <w:rPr>
              <w:color w:val="365F91"/>
            </w:rPr>
          </w:rPrChange>
        </w:rPr>
        <w:t>exam.</w:t>
      </w:r>
    </w:p>
    <w:p w14:paraId="46CE296F" w14:textId="77777777" w:rsidR="000960DA" w:rsidRPr="00163ED6" w:rsidRDefault="000960DA">
      <w:pPr>
        <w:pStyle w:val="BodyText"/>
        <w:rPr>
          <w:rFonts w:asciiTheme="minorHAnsi" w:hAnsiTheme="minorHAnsi" w:cstheme="minorHAnsi"/>
          <w:color w:val="17365D" w:themeColor="text2" w:themeShade="BF"/>
          <w:rPrChange w:id="116" w:author="EDWARDS, LARRY D., VBADENV Trng Facility" w:date="2021-10-20T13:29:00Z">
            <w:rPr/>
          </w:rPrChange>
        </w:rPr>
      </w:pPr>
    </w:p>
    <w:p w14:paraId="6E185C11" w14:textId="77777777" w:rsidR="000960DA" w:rsidRPr="00163ED6" w:rsidRDefault="00277CA2">
      <w:pPr>
        <w:pStyle w:val="Heading1"/>
        <w:ind w:left="948"/>
        <w:rPr>
          <w:rFonts w:asciiTheme="minorHAnsi" w:hAnsiTheme="minorHAnsi" w:cstheme="minorHAnsi"/>
          <w:color w:val="17365D" w:themeColor="text2" w:themeShade="BF"/>
          <w:rPrChange w:id="117" w:author="EDWARDS, LARRY D., VBADENV Trng Facility" w:date="2021-10-20T13:29:00Z">
            <w:rPr/>
          </w:rPrChange>
        </w:rPr>
      </w:pPr>
      <w:r w:rsidRPr="00163ED6">
        <w:rPr>
          <w:rFonts w:asciiTheme="minorHAnsi" w:hAnsiTheme="minorHAnsi" w:cstheme="minorHAnsi"/>
          <w:color w:val="17365D" w:themeColor="text2" w:themeShade="BF"/>
          <w:rPrChange w:id="118" w:author="EDWARDS, LARRY D., VBADENV Trng Facility" w:date="2021-10-20T13:29:00Z">
            <w:rPr>
              <w:color w:val="365F91"/>
            </w:rPr>
          </w:rPrChange>
        </w:rPr>
        <w:t>Bookmark</w:t>
      </w:r>
      <w:r w:rsidRPr="00163ED6">
        <w:rPr>
          <w:rFonts w:asciiTheme="minorHAnsi" w:hAnsiTheme="minorHAnsi" w:cstheme="minorHAnsi"/>
          <w:color w:val="17365D" w:themeColor="text2" w:themeShade="BF"/>
          <w:spacing w:val="-2"/>
          <w:rPrChange w:id="119"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20" w:author="EDWARDS, LARRY D., VBADENV Trng Facility" w:date="2021-10-20T13:29:00Z">
            <w:rPr>
              <w:color w:val="365F91"/>
            </w:rPr>
          </w:rPrChange>
        </w:rPr>
        <w:t>the</w:t>
      </w:r>
      <w:r w:rsidRPr="00163ED6">
        <w:rPr>
          <w:rFonts w:asciiTheme="minorHAnsi" w:hAnsiTheme="minorHAnsi" w:cstheme="minorHAnsi"/>
          <w:color w:val="17365D" w:themeColor="text2" w:themeShade="BF"/>
          <w:spacing w:val="-3"/>
          <w:rPrChange w:id="121"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22" w:author="EDWARDS, LARRY D., VBADENV Trng Facility" w:date="2021-10-20T13:29:00Z">
            <w:rPr>
              <w:color w:val="365F91"/>
            </w:rPr>
          </w:rPrChange>
        </w:rPr>
        <w:t>following</w:t>
      </w:r>
      <w:r w:rsidRPr="00163ED6">
        <w:rPr>
          <w:rFonts w:asciiTheme="minorHAnsi" w:hAnsiTheme="minorHAnsi" w:cstheme="minorHAnsi"/>
          <w:color w:val="17365D" w:themeColor="text2" w:themeShade="BF"/>
          <w:spacing w:val="-1"/>
          <w:rPrChange w:id="123"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24" w:author="EDWARDS, LARRY D., VBADENV Trng Facility" w:date="2021-10-20T13:29:00Z">
            <w:rPr>
              <w:color w:val="365F91"/>
            </w:rPr>
          </w:rPrChange>
        </w:rPr>
        <w:t>documents</w:t>
      </w:r>
      <w:r w:rsidRPr="00163ED6">
        <w:rPr>
          <w:rFonts w:asciiTheme="minorHAnsi" w:hAnsiTheme="minorHAnsi" w:cstheme="minorHAnsi"/>
          <w:color w:val="17365D" w:themeColor="text2" w:themeShade="BF"/>
          <w:spacing w:val="-4"/>
          <w:rPrChange w:id="125"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126" w:author="EDWARDS, LARRY D., VBADENV Trng Facility" w:date="2021-10-20T13:29:00Z">
            <w:rPr>
              <w:color w:val="365F91"/>
            </w:rPr>
          </w:rPrChange>
        </w:rPr>
        <w:t>in</w:t>
      </w:r>
      <w:r w:rsidRPr="00163ED6">
        <w:rPr>
          <w:rFonts w:asciiTheme="minorHAnsi" w:hAnsiTheme="minorHAnsi" w:cstheme="minorHAnsi"/>
          <w:color w:val="17365D" w:themeColor="text2" w:themeShade="BF"/>
          <w:spacing w:val="-3"/>
          <w:rPrChange w:id="127"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28" w:author="EDWARDS, LARRY D., VBADENV Trng Facility" w:date="2021-10-20T13:29:00Z">
            <w:rPr>
              <w:color w:val="365F91"/>
            </w:rPr>
          </w:rPrChange>
        </w:rPr>
        <w:t>VBMS Demo</w:t>
      </w:r>
    </w:p>
    <w:p w14:paraId="3790E2BA" w14:textId="77777777" w:rsidR="000960DA" w:rsidRPr="00163ED6" w:rsidRDefault="00277CA2">
      <w:pPr>
        <w:pStyle w:val="BodyText"/>
        <w:spacing w:before="1"/>
        <w:ind w:left="948" w:right="7518"/>
        <w:rPr>
          <w:rFonts w:asciiTheme="minorHAnsi" w:hAnsiTheme="minorHAnsi" w:cstheme="minorHAnsi"/>
          <w:color w:val="17365D" w:themeColor="text2" w:themeShade="BF"/>
          <w:rPrChange w:id="129" w:author="EDWARDS, LARRY D., VBADENV Trng Facility" w:date="2021-10-20T13:29:00Z">
            <w:rPr/>
          </w:rPrChange>
        </w:rPr>
      </w:pPr>
      <w:r w:rsidRPr="00163ED6">
        <w:rPr>
          <w:rFonts w:asciiTheme="minorHAnsi" w:hAnsiTheme="minorHAnsi" w:cstheme="minorHAnsi"/>
          <w:color w:val="17365D" w:themeColor="text2" w:themeShade="BF"/>
          <w:rPrChange w:id="130" w:author="EDWARDS, LARRY D., VBADENV Trng Facility" w:date="2021-10-20T13:29:00Z">
            <w:rPr>
              <w:color w:val="365F91"/>
            </w:rPr>
          </w:rPrChange>
        </w:rPr>
        <w:t>DD214 (Tab A)</w:t>
      </w:r>
      <w:r w:rsidRPr="00163ED6">
        <w:rPr>
          <w:rFonts w:asciiTheme="minorHAnsi" w:hAnsiTheme="minorHAnsi" w:cstheme="minorHAnsi"/>
          <w:color w:val="17365D" w:themeColor="text2" w:themeShade="BF"/>
          <w:spacing w:val="-47"/>
          <w:rPrChange w:id="131" w:author="EDWARDS, LARRY D., VBADENV Trng Facility" w:date="2021-10-20T13:29:00Z">
            <w:rPr>
              <w:color w:val="365F91"/>
              <w:spacing w:val="-47"/>
            </w:rPr>
          </w:rPrChange>
        </w:rPr>
        <w:t xml:space="preserve"> </w:t>
      </w:r>
      <w:r w:rsidRPr="00163ED6">
        <w:rPr>
          <w:rFonts w:asciiTheme="minorHAnsi" w:hAnsiTheme="minorHAnsi" w:cstheme="minorHAnsi"/>
          <w:color w:val="17365D" w:themeColor="text2" w:themeShade="BF"/>
          <w:rPrChange w:id="132" w:author="EDWARDS, LARRY D., VBADENV Trng Facility" w:date="2021-10-20T13:29:00Z">
            <w:rPr>
              <w:color w:val="365F91"/>
            </w:rPr>
          </w:rPrChange>
        </w:rPr>
        <w:t>STRs</w:t>
      </w:r>
      <w:r w:rsidRPr="00163ED6">
        <w:rPr>
          <w:rFonts w:asciiTheme="minorHAnsi" w:hAnsiTheme="minorHAnsi" w:cstheme="minorHAnsi"/>
          <w:color w:val="17365D" w:themeColor="text2" w:themeShade="BF"/>
          <w:spacing w:val="-2"/>
          <w:rPrChange w:id="133"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34" w:author="EDWARDS, LARRY D., VBADENV Trng Facility" w:date="2021-10-20T13:29:00Z">
            <w:rPr>
              <w:color w:val="365F91"/>
            </w:rPr>
          </w:rPrChange>
        </w:rPr>
        <w:t>(Tab</w:t>
      </w:r>
      <w:r w:rsidRPr="00163ED6">
        <w:rPr>
          <w:rFonts w:asciiTheme="minorHAnsi" w:hAnsiTheme="minorHAnsi" w:cstheme="minorHAnsi"/>
          <w:color w:val="17365D" w:themeColor="text2" w:themeShade="BF"/>
          <w:spacing w:val="-3"/>
          <w:rPrChange w:id="135"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36" w:author="EDWARDS, LARRY D., VBADENV Trng Facility" w:date="2021-10-20T13:29:00Z">
            <w:rPr>
              <w:color w:val="365F91"/>
            </w:rPr>
          </w:rPrChange>
        </w:rPr>
        <w:t>B)</w:t>
      </w:r>
    </w:p>
    <w:p w14:paraId="4C56B86F" w14:textId="77777777" w:rsidR="000960DA" w:rsidRPr="00163ED6" w:rsidRDefault="000960DA">
      <w:pPr>
        <w:pStyle w:val="BodyText"/>
        <w:rPr>
          <w:rFonts w:asciiTheme="minorHAnsi" w:hAnsiTheme="minorHAnsi" w:cstheme="minorHAnsi"/>
          <w:color w:val="17365D" w:themeColor="text2" w:themeShade="BF"/>
          <w:rPrChange w:id="137" w:author="EDWARDS, LARRY D., VBADENV Trng Facility" w:date="2021-10-20T13:29:00Z">
            <w:rPr/>
          </w:rPrChange>
        </w:rPr>
      </w:pPr>
    </w:p>
    <w:p w14:paraId="35EE6360" w14:textId="02130A66" w:rsidR="000960DA" w:rsidRPr="00163ED6" w:rsidRDefault="00277CA2">
      <w:pPr>
        <w:pStyle w:val="BodyText"/>
        <w:ind w:left="948" w:right="473"/>
        <w:rPr>
          <w:rFonts w:asciiTheme="minorHAnsi" w:hAnsiTheme="minorHAnsi" w:cstheme="minorHAnsi"/>
          <w:b/>
          <w:color w:val="17365D" w:themeColor="text2" w:themeShade="BF"/>
          <w:rPrChange w:id="138" w:author="EDWARDS, LARRY D., VBADENV Trng Facility" w:date="2021-10-20T13:29:00Z">
            <w:rPr>
              <w:b/>
            </w:rPr>
          </w:rPrChange>
        </w:rPr>
      </w:pPr>
      <w:r w:rsidRPr="00163ED6">
        <w:rPr>
          <w:rFonts w:asciiTheme="minorHAnsi" w:hAnsiTheme="minorHAnsi" w:cstheme="minorHAnsi"/>
          <w:color w:val="17365D" w:themeColor="text2" w:themeShade="BF"/>
          <w:rPrChange w:id="139" w:author="EDWARDS, LARRY D., VBADENV Trng Facility" w:date="2021-10-20T13:29:00Z">
            <w:rPr>
              <w:color w:val="365F91"/>
            </w:rPr>
          </w:rPrChange>
        </w:rPr>
        <w:t>If the student asks why we are ordering</w:t>
      </w:r>
      <w:r w:rsidRPr="00163ED6">
        <w:rPr>
          <w:rFonts w:asciiTheme="minorHAnsi" w:hAnsiTheme="minorHAnsi" w:cstheme="minorHAnsi"/>
          <w:color w:val="17365D" w:themeColor="text2" w:themeShade="BF"/>
          <w:spacing w:val="49"/>
          <w:rPrChange w:id="140" w:author="EDWARDS, LARRY D., VBADENV Trng Facility" w:date="2021-10-20T13:29:00Z">
            <w:rPr>
              <w:color w:val="365F91"/>
              <w:spacing w:val="49"/>
            </w:rPr>
          </w:rPrChange>
        </w:rPr>
        <w:t xml:space="preserve"> </w:t>
      </w:r>
      <w:r w:rsidRPr="00163ED6">
        <w:rPr>
          <w:rFonts w:asciiTheme="minorHAnsi" w:hAnsiTheme="minorHAnsi" w:cstheme="minorHAnsi"/>
          <w:color w:val="17365D" w:themeColor="text2" w:themeShade="BF"/>
          <w:rPrChange w:id="141" w:author="EDWARDS, LARRY D., VBADENV Trng Facility" w:date="2021-10-20T13:29:00Z">
            <w:rPr>
              <w:color w:val="365F91"/>
            </w:rPr>
          </w:rPrChange>
        </w:rPr>
        <w:t>an Audio exam without current medical evidence or</w:t>
      </w:r>
      <w:r w:rsidRPr="00163ED6">
        <w:rPr>
          <w:rFonts w:asciiTheme="minorHAnsi" w:hAnsiTheme="minorHAnsi" w:cstheme="minorHAnsi"/>
          <w:color w:val="17365D" w:themeColor="text2" w:themeShade="BF"/>
          <w:spacing w:val="1"/>
          <w:rPrChange w:id="142"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43" w:author="EDWARDS, LARRY D., VBADENV Trng Facility" w:date="2021-10-20T13:29:00Z">
            <w:rPr>
              <w:color w:val="365F91"/>
            </w:rPr>
          </w:rPrChange>
        </w:rPr>
        <w:t xml:space="preserve">a lay statement, refer them to </w:t>
      </w:r>
      <w:del w:id="144" w:author="EDWARDS, LARRY D., VBADENV Trng Facility" w:date="2021-10-20T13:28:00Z">
        <w:r w:rsidR="00B440BA" w:rsidRPr="00163ED6" w:rsidDel="00163ED6">
          <w:rPr>
            <w:rFonts w:asciiTheme="minorHAnsi" w:hAnsiTheme="minorHAnsi" w:cstheme="minorHAnsi"/>
            <w:color w:val="17365D" w:themeColor="text2" w:themeShade="BF"/>
            <w:rPrChange w:id="145" w:author="EDWARDS, LARRY D., VBADENV Trng Facility" w:date="2021-10-20T13:29:00Z">
              <w:rPr>
                <w:color w:val="365F91"/>
              </w:rPr>
            </w:rPrChange>
          </w:rPr>
          <w:delText xml:space="preserve"> </w:delText>
        </w:r>
      </w:del>
      <w:r w:rsidR="00B440BA" w:rsidRPr="00163ED6">
        <w:rPr>
          <w:rFonts w:asciiTheme="minorHAnsi" w:hAnsiTheme="minorHAnsi" w:cstheme="minorHAnsi"/>
          <w:color w:val="17365D" w:themeColor="text2" w:themeShade="BF"/>
          <w:rPrChange w:id="146" w:author="EDWARDS, LARRY D., VBADENV Trng Facility" w:date="2021-10-20T13:29:00Z">
            <w:rPr>
              <w:rFonts w:ascii="Bitter" w:hAnsi="Bitter"/>
              <w:color w:val="0000FF"/>
              <w:sz w:val="20"/>
              <w:szCs w:val="20"/>
            </w:rPr>
          </w:rPrChange>
        </w:rPr>
        <w:t>M21-1 V.iii.2.B.1.d</w:t>
      </w:r>
      <w:r w:rsidRPr="00163ED6">
        <w:rPr>
          <w:rFonts w:asciiTheme="minorHAnsi" w:hAnsiTheme="minorHAnsi" w:cstheme="minorHAnsi"/>
          <w:color w:val="17365D" w:themeColor="text2" w:themeShade="BF"/>
          <w:rPrChange w:id="147" w:author="EDWARDS, LARRY D., VBADENV Trng Facility" w:date="2021-10-20T13:29:00Z">
            <w:rPr>
              <w:color w:val="365F91"/>
            </w:rPr>
          </w:rPrChange>
        </w:rPr>
        <w:t>, Requesting Audiometric Examinations and</w:t>
      </w:r>
      <w:r w:rsidRPr="00163ED6">
        <w:rPr>
          <w:rFonts w:asciiTheme="minorHAnsi" w:hAnsiTheme="minorHAnsi" w:cstheme="minorHAnsi"/>
          <w:color w:val="17365D" w:themeColor="text2" w:themeShade="BF"/>
          <w:spacing w:val="-47"/>
          <w:rPrChange w:id="148" w:author="EDWARDS, LARRY D., VBADENV Trng Facility" w:date="2021-10-20T13:29:00Z">
            <w:rPr>
              <w:color w:val="365F91"/>
              <w:spacing w:val="-47"/>
            </w:rPr>
          </w:rPrChange>
        </w:rPr>
        <w:t xml:space="preserve"> </w:t>
      </w:r>
      <w:r w:rsidRPr="00163ED6">
        <w:rPr>
          <w:rFonts w:asciiTheme="minorHAnsi" w:hAnsiTheme="minorHAnsi" w:cstheme="minorHAnsi"/>
          <w:color w:val="17365D" w:themeColor="text2" w:themeShade="BF"/>
          <w:rPrChange w:id="149" w:author="EDWARDS, LARRY D., VBADENV Trng Facility" w:date="2021-10-20T13:29:00Z">
            <w:rPr>
              <w:color w:val="365F91"/>
            </w:rPr>
          </w:rPrChange>
        </w:rPr>
        <w:t>Medical</w:t>
      </w:r>
      <w:r w:rsidRPr="00163ED6">
        <w:rPr>
          <w:rFonts w:asciiTheme="minorHAnsi" w:hAnsiTheme="minorHAnsi" w:cstheme="minorHAnsi"/>
          <w:color w:val="17365D" w:themeColor="text2" w:themeShade="BF"/>
          <w:spacing w:val="-2"/>
          <w:rPrChange w:id="15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51" w:author="EDWARDS, LARRY D., VBADENV Trng Facility" w:date="2021-10-20T13:29:00Z">
            <w:rPr>
              <w:color w:val="365F91"/>
            </w:rPr>
          </w:rPrChange>
        </w:rPr>
        <w:t>Opinions</w:t>
      </w:r>
      <w:r w:rsidRPr="00163ED6">
        <w:rPr>
          <w:rFonts w:asciiTheme="minorHAnsi" w:hAnsiTheme="minorHAnsi" w:cstheme="minorHAnsi"/>
          <w:b/>
          <w:color w:val="17365D" w:themeColor="text2" w:themeShade="BF"/>
          <w:rPrChange w:id="152" w:author="EDWARDS, LARRY D., VBADENV Trng Facility" w:date="2021-10-20T13:29:00Z">
            <w:rPr>
              <w:b/>
              <w:color w:val="365F91"/>
            </w:rPr>
          </w:rPrChange>
        </w:rPr>
        <w:t>.</w:t>
      </w:r>
    </w:p>
    <w:p w14:paraId="156726AE" w14:textId="77777777" w:rsidR="000960DA" w:rsidRPr="00163ED6" w:rsidRDefault="000960DA">
      <w:pPr>
        <w:pStyle w:val="BodyText"/>
        <w:spacing w:before="11"/>
        <w:rPr>
          <w:rFonts w:asciiTheme="minorHAnsi" w:hAnsiTheme="minorHAnsi" w:cstheme="minorHAnsi"/>
          <w:b/>
          <w:color w:val="17365D" w:themeColor="text2" w:themeShade="BF"/>
          <w:rPrChange w:id="153" w:author="EDWARDS, LARRY D., VBADENV Trng Facility" w:date="2021-10-20T13:29:00Z">
            <w:rPr>
              <w:b/>
              <w:sz w:val="21"/>
            </w:rPr>
          </w:rPrChange>
        </w:rPr>
      </w:pPr>
    </w:p>
    <w:p w14:paraId="31439BA8" w14:textId="77777777" w:rsidR="000960DA" w:rsidRPr="00163ED6" w:rsidRDefault="00277CA2">
      <w:pPr>
        <w:pStyle w:val="BodyText"/>
        <w:ind w:left="948"/>
        <w:rPr>
          <w:rFonts w:asciiTheme="minorHAnsi" w:hAnsiTheme="minorHAnsi" w:cstheme="minorHAnsi"/>
          <w:color w:val="17365D" w:themeColor="text2" w:themeShade="BF"/>
          <w:rPrChange w:id="154" w:author="EDWARDS, LARRY D., VBADENV Trng Facility" w:date="2021-10-20T13:29:00Z">
            <w:rPr/>
          </w:rPrChange>
        </w:rPr>
      </w:pPr>
      <w:r w:rsidRPr="00163ED6">
        <w:rPr>
          <w:rFonts w:asciiTheme="minorHAnsi" w:hAnsiTheme="minorHAnsi" w:cstheme="minorHAnsi"/>
          <w:color w:val="17365D" w:themeColor="text2" w:themeShade="BF"/>
          <w:rPrChange w:id="155" w:author="EDWARDS, LARRY D., VBADENV Trng Facility" w:date="2021-10-20T13:29:00Z">
            <w:rPr>
              <w:color w:val="365F91"/>
            </w:rPr>
          </w:rPrChange>
        </w:rPr>
        <w:t>A</w:t>
      </w:r>
      <w:r w:rsidRPr="00163ED6">
        <w:rPr>
          <w:rFonts w:asciiTheme="minorHAnsi" w:hAnsiTheme="minorHAnsi" w:cstheme="minorHAnsi"/>
          <w:color w:val="17365D" w:themeColor="text2" w:themeShade="BF"/>
          <w:spacing w:val="-1"/>
          <w:rPrChange w:id="15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57" w:author="EDWARDS, LARRY D., VBADENV Trng Facility" w:date="2021-10-20T13:29:00Z">
            <w:rPr>
              <w:color w:val="365F91"/>
            </w:rPr>
          </w:rPrChange>
        </w:rPr>
        <w:t>sample</w:t>
      </w:r>
      <w:r w:rsidRPr="00163ED6">
        <w:rPr>
          <w:rFonts w:asciiTheme="minorHAnsi" w:hAnsiTheme="minorHAnsi" w:cstheme="minorHAnsi"/>
          <w:color w:val="17365D" w:themeColor="text2" w:themeShade="BF"/>
          <w:spacing w:val="-4"/>
          <w:rPrChange w:id="158"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159"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3"/>
          <w:rPrChange w:id="160"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61" w:author="EDWARDS, LARRY D., VBADENV Trng Facility" w:date="2021-10-20T13:29:00Z">
            <w:rPr>
              <w:color w:val="365F91"/>
            </w:rPr>
          </w:rPrChange>
        </w:rPr>
        <w:t>request</w:t>
      </w:r>
      <w:r w:rsidRPr="00163ED6">
        <w:rPr>
          <w:rFonts w:asciiTheme="minorHAnsi" w:hAnsiTheme="minorHAnsi" w:cstheme="minorHAnsi"/>
          <w:color w:val="17365D" w:themeColor="text2" w:themeShade="BF"/>
          <w:spacing w:val="-2"/>
          <w:rPrChange w:id="162"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63" w:author="EDWARDS, LARRY D., VBADENV Trng Facility" w:date="2021-10-20T13:29:00Z">
            <w:rPr>
              <w:color w:val="365F91"/>
            </w:rPr>
          </w:rPrChange>
        </w:rPr>
        <w:t>is</w:t>
      </w:r>
      <w:r w:rsidRPr="00163ED6">
        <w:rPr>
          <w:rFonts w:asciiTheme="minorHAnsi" w:hAnsiTheme="minorHAnsi" w:cstheme="minorHAnsi"/>
          <w:color w:val="17365D" w:themeColor="text2" w:themeShade="BF"/>
          <w:spacing w:val="-1"/>
          <w:rPrChange w:id="164"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65" w:author="EDWARDS, LARRY D., VBADENV Trng Facility" w:date="2021-10-20T13:29:00Z">
            <w:rPr>
              <w:color w:val="365F91"/>
            </w:rPr>
          </w:rPrChange>
        </w:rPr>
        <w:t>included</w:t>
      </w:r>
      <w:r w:rsidRPr="00163ED6">
        <w:rPr>
          <w:rFonts w:asciiTheme="minorHAnsi" w:hAnsiTheme="minorHAnsi" w:cstheme="minorHAnsi"/>
          <w:color w:val="17365D" w:themeColor="text2" w:themeShade="BF"/>
          <w:spacing w:val="-1"/>
          <w:rPrChange w:id="16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67" w:author="EDWARDS, LARRY D., VBADENV Trng Facility" w:date="2021-10-20T13:29:00Z">
            <w:rPr>
              <w:color w:val="365F91"/>
            </w:rPr>
          </w:rPrChange>
        </w:rPr>
        <w:t>within</w:t>
      </w:r>
      <w:r w:rsidRPr="00163ED6">
        <w:rPr>
          <w:rFonts w:asciiTheme="minorHAnsi" w:hAnsiTheme="minorHAnsi" w:cstheme="minorHAnsi"/>
          <w:color w:val="17365D" w:themeColor="text2" w:themeShade="BF"/>
          <w:spacing w:val="-1"/>
          <w:rPrChange w:id="168"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69" w:author="EDWARDS, LARRY D., VBADENV Trng Facility" w:date="2021-10-20T13:29:00Z">
            <w:rPr>
              <w:color w:val="365F91"/>
            </w:rPr>
          </w:rPrChange>
        </w:rPr>
        <w:t>this</w:t>
      </w:r>
      <w:r w:rsidRPr="00163ED6">
        <w:rPr>
          <w:rFonts w:asciiTheme="minorHAnsi" w:hAnsiTheme="minorHAnsi" w:cstheme="minorHAnsi"/>
          <w:color w:val="17365D" w:themeColor="text2" w:themeShade="BF"/>
          <w:spacing w:val="-1"/>
          <w:rPrChange w:id="170"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71" w:author="EDWARDS, LARRY D., VBADENV Trng Facility" w:date="2021-10-20T13:29:00Z">
            <w:rPr>
              <w:color w:val="365F91"/>
            </w:rPr>
          </w:rPrChange>
        </w:rPr>
        <w:t>package.</w:t>
      </w:r>
    </w:p>
    <w:p w14:paraId="09B74996" w14:textId="77777777" w:rsidR="000960DA" w:rsidRPr="00163ED6" w:rsidRDefault="000960DA">
      <w:pPr>
        <w:pStyle w:val="BodyText"/>
        <w:spacing w:before="5"/>
        <w:rPr>
          <w:rFonts w:asciiTheme="minorHAnsi" w:hAnsiTheme="minorHAnsi" w:cstheme="minorHAnsi"/>
          <w:color w:val="17365D" w:themeColor="text2" w:themeShade="BF"/>
          <w:rPrChange w:id="172" w:author="EDWARDS, LARRY D., VBADENV Trng Facility" w:date="2021-10-20T13:29:00Z">
            <w:rPr>
              <w:sz w:val="25"/>
            </w:rPr>
          </w:rPrChange>
        </w:rPr>
      </w:pPr>
    </w:p>
    <w:p w14:paraId="578EB2E4" w14:textId="77777777" w:rsidR="000960DA" w:rsidRPr="00163ED6" w:rsidRDefault="00277CA2">
      <w:pPr>
        <w:pStyle w:val="ListParagraph"/>
        <w:numPr>
          <w:ilvl w:val="0"/>
          <w:numId w:val="2"/>
        </w:numPr>
        <w:tabs>
          <w:tab w:val="left" w:pos="994"/>
        </w:tabs>
        <w:ind w:left="1353" w:right="6398" w:hanging="720"/>
        <w:rPr>
          <w:rFonts w:asciiTheme="minorHAnsi" w:hAnsiTheme="minorHAnsi" w:cstheme="minorHAnsi"/>
          <w:color w:val="17365D" w:themeColor="text2" w:themeShade="BF"/>
          <w:rPrChange w:id="173" w:author="EDWARDS, LARRY D., VBADENV Trng Facility" w:date="2021-10-20T13:29:00Z">
            <w:rPr>
              <w:color w:val="365F91"/>
            </w:rPr>
          </w:rPrChange>
        </w:rPr>
      </w:pPr>
      <w:r w:rsidRPr="00163ED6">
        <w:rPr>
          <w:rFonts w:asciiTheme="minorHAnsi" w:hAnsiTheme="minorHAnsi" w:cstheme="minorHAnsi"/>
          <w:color w:val="17365D" w:themeColor="text2" w:themeShade="BF"/>
          <w:rPrChange w:id="174" w:author="EDWARDS, LARRY D., VBADENV Trng Facility" w:date="2021-10-20T13:29:00Z">
            <w:rPr>
              <w:color w:val="365F91"/>
            </w:rPr>
          </w:rPrChange>
        </w:rPr>
        <w:t>Tracked items should be:</w:t>
      </w:r>
      <w:r w:rsidRPr="00163ED6">
        <w:rPr>
          <w:rFonts w:asciiTheme="minorHAnsi" w:hAnsiTheme="minorHAnsi" w:cstheme="minorHAnsi"/>
          <w:color w:val="17365D" w:themeColor="text2" w:themeShade="BF"/>
          <w:spacing w:val="1"/>
          <w:rPrChange w:id="175"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76" w:author="EDWARDS, LARRY D., VBADENV Trng Facility" w:date="2021-10-20T13:29:00Z">
            <w:rPr>
              <w:color w:val="365F91"/>
            </w:rPr>
          </w:rPrChange>
        </w:rPr>
        <w:t>a.</w:t>
      </w:r>
      <w:r w:rsidRPr="00163ED6">
        <w:rPr>
          <w:rFonts w:asciiTheme="minorHAnsi" w:hAnsiTheme="minorHAnsi" w:cstheme="minorHAnsi"/>
          <w:color w:val="17365D" w:themeColor="text2" w:themeShade="BF"/>
          <w:spacing w:val="43"/>
          <w:rPrChange w:id="177" w:author="EDWARDS, LARRY D., VBADENV Trng Facility" w:date="2021-10-20T13:29:00Z">
            <w:rPr>
              <w:color w:val="365F91"/>
              <w:spacing w:val="43"/>
            </w:rPr>
          </w:rPrChange>
        </w:rPr>
        <w:t xml:space="preserve"> </w:t>
      </w:r>
      <w:r w:rsidRPr="00163ED6">
        <w:rPr>
          <w:rFonts w:asciiTheme="minorHAnsi" w:hAnsiTheme="minorHAnsi" w:cstheme="minorHAnsi"/>
          <w:color w:val="17365D" w:themeColor="text2" w:themeShade="BF"/>
          <w:rPrChange w:id="178" w:author="EDWARDS, LARRY D., VBADENV Trng Facility" w:date="2021-10-20T13:29:00Z">
            <w:rPr>
              <w:color w:val="365F91"/>
            </w:rPr>
          </w:rPrChange>
        </w:rPr>
        <w:t>21-4142/21-4142a</w:t>
      </w:r>
    </w:p>
    <w:p w14:paraId="1871C5E6" w14:textId="77777777" w:rsidR="000960DA" w:rsidRPr="00163ED6" w:rsidRDefault="00277CA2">
      <w:pPr>
        <w:pStyle w:val="ListParagraph"/>
        <w:numPr>
          <w:ilvl w:val="0"/>
          <w:numId w:val="1"/>
        </w:numPr>
        <w:tabs>
          <w:tab w:val="left" w:pos="1714"/>
        </w:tabs>
        <w:ind w:hanging="361"/>
        <w:rPr>
          <w:rFonts w:asciiTheme="minorHAnsi" w:hAnsiTheme="minorHAnsi" w:cstheme="minorHAnsi"/>
          <w:color w:val="17365D" w:themeColor="text2" w:themeShade="BF"/>
          <w:rPrChange w:id="179" w:author="EDWARDS, LARRY D., VBADENV Trng Facility" w:date="2021-10-20T13:29:00Z">
            <w:rPr/>
          </w:rPrChange>
        </w:rPr>
      </w:pPr>
      <w:r w:rsidRPr="00163ED6">
        <w:rPr>
          <w:rFonts w:asciiTheme="minorHAnsi" w:hAnsiTheme="minorHAnsi" w:cstheme="minorHAnsi"/>
          <w:color w:val="17365D" w:themeColor="text2" w:themeShade="BF"/>
          <w:rPrChange w:id="180"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2"/>
          <w:rPrChange w:id="181"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82" w:author="EDWARDS, LARRY D., VBADENV Trng Facility" w:date="2021-10-20T13:29:00Z">
            <w:rPr>
              <w:color w:val="365F91"/>
            </w:rPr>
          </w:rPrChange>
        </w:rPr>
        <w:t>Request</w:t>
      </w:r>
      <w:r w:rsidRPr="00163ED6">
        <w:rPr>
          <w:rFonts w:asciiTheme="minorHAnsi" w:hAnsiTheme="minorHAnsi" w:cstheme="minorHAnsi"/>
          <w:color w:val="17365D" w:themeColor="text2" w:themeShade="BF"/>
          <w:spacing w:val="1"/>
          <w:rPrChange w:id="183"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84" w:author="EDWARDS, LARRY D., VBADENV Trng Facility" w:date="2021-10-20T13:29:00Z">
            <w:rPr>
              <w:color w:val="365F91"/>
            </w:rPr>
          </w:rPrChange>
        </w:rPr>
        <w:t>–</w:t>
      </w:r>
      <w:r w:rsidRPr="00163ED6">
        <w:rPr>
          <w:rFonts w:asciiTheme="minorHAnsi" w:hAnsiTheme="minorHAnsi" w:cstheme="minorHAnsi"/>
          <w:color w:val="17365D" w:themeColor="text2" w:themeShade="BF"/>
          <w:spacing w:val="-3"/>
          <w:rPrChange w:id="185"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86" w:author="EDWARDS, LARRY D., VBADENV Trng Facility" w:date="2021-10-20T13:29:00Z">
            <w:rPr>
              <w:color w:val="365F91"/>
            </w:rPr>
          </w:rPrChange>
        </w:rPr>
        <w:t>left</w:t>
      </w:r>
      <w:r w:rsidRPr="00163ED6">
        <w:rPr>
          <w:rFonts w:asciiTheme="minorHAnsi" w:hAnsiTheme="minorHAnsi" w:cstheme="minorHAnsi"/>
          <w:color w:val="17365D" w:themeColor="text2" w:themeShade="BF"/>
          <w:spacing w:val="-2"/>
          <w:rPrChange w:id="187"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88" w:author="EDWARDS, LARRY D., VBADENV Trng Facility" w:date="2021-10-20T13:29:00Z">
            <w:rPr>
              <w:color w:val="365F91"/>
            </w:rPr>
          </w:rPrChange>
        </w:rPr>
        <w:t>knee</w:t>
      </w:r>
      <w:r w:rsidRPr="00163ED6">
        <w:rPr>
          <w:rFonts w:asciiTheme="minorHAnsi" w:hAnsiTheme="minorHAnsi" w:cstheme="minorHAnsi"/>
          <w:color w:val="17365D" w:themeColor="text2" w:themeShade="BF"/>
          <w:spacing w:val="1"/>
          <w:rPrChange w:id="189"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190" w:author="EDWARDS, LARRY D., VBADENV Trng Facility" w:date="2021-10-20T13:29:00Z">
            <w:rPr>
              <w:color w:val="365F91"/>
            </w:rPr>
          </w:rPrChange>
        </w:rPr>
        <w:t>condition</w:t>
      </w:r>
    </w:p>
    <w:p w14:paraId="5FC1BFB3" w14:textId="77777777" w:rsidR="000960DA" w:rsidRPr="00163ED6" w:rsidRDefault="00277CA2">
      <w:pPr>
        <w:pStyle w:val="ListParagraph"/>
        <w:numPr>
          <w:ilvl w:val="0"/>
          <w:numId w:val="1"/>
        </w:numPr>
        <w:tabs>
          <w:tab w:val="left" w:pos="1713"/>
          <w:tab w:val="left" w:pos="1714"/>
        </w:tabs>
        <w:spacing w:before="1"/>
        <w:ind w:hanging="361"/>
        <w:rPr>
          <w:rFonts w:asciiTheme="minorHAnsi" w:hAnsiTheme="minorHAnsi" w:cstheme="minorHAnsi"/>
          <w:color w:val="17365D" w:themeColor="text2" w:themeShade="BF"/>
          <w:rPrChange w:id="191" w:author="EDWARDS, LARRY D., VBADENV Trng Facility" w:date="2021-10-20T13:29:00Z">
            <w:rPr/>
          </w:rPrChange>
        </w:rPr>
      </w:pPr>
      <w:r w:rsidRPr="00163ED6">
        <w:rPr>
          <w:rFonts w:asciiTheme="minorHAnsi" w:hAnsiTheme="minorHAnsi" w:cstheme="minorHAnsi"/>
          <w:color w:val="17365D" w:themeColor="text2" w:themeShade="BF"/>
          <w:rPrChange w:id="192"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2"/>
          <w:rPrChange w:id="193"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194" w:author="EDWARDS, LARRY D., VBADENV Trng Facility" w:date="2021-10-20T13:29:00Z">
            <w:rPr>
              <w:color w:val="365F91"/>
            </w:rPr>
          </w:rPrChange>
        </w:rPr>
        <w:t>Request –</w:t>
      </w:r>
      <w:r w:rsidRPr="00163ED6">
        <w:rPr>
          <w:rFonts w:asciiTheme="minorHAnsi" w:hAnsiTheme="minorHAnsi" w:cstheme="minorHAnsi"/>
          <w:color w:val="17365D" w:themeColor="text2" w:themeShade="BF"/>
          <w:spacing w:val="-3"/>
          <w:rPrChange w:id="195"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196" w:author="EDWARDS, LARRY D., VBADENV Trng Facility" w:date="2021-10-20T13:29:00Z">
            <w:rPr>
              <w:color w:val="365F91"/>
            </w:rPr>
          </w:rPrChange>
        </w:rPr>
        <w:t>right shoulder condition</w:t>
      </w:r>
    </w:p>
    <w:p w14:paraId="26E42A3E" w14:textId="77777777" w:rsidR="000960DA" w:rsidRPr="00163ED6" w:rsidRDefault="00277CA2">
      <w:pPr>
        <w:pStyle w:val="ListParagraph"/>
        <w:numPr>
          <w:ilvl w:val="0"/>
          <w:numId w:val="1"/>
        </w:numPr>
        <w:tabs>
          <w:tab w:val="left" w:pos="1714"/>
        </w:tabs>
        <w:spacing w:line="267" w:lineRule="exact"/>
        <w:ind w:hanging="361"/>
        <w:rPr>
          <w:rFonts w:asciiTheme="minorHAnsi" w:hAnsiTheme="minorHAnsi" w:cstheme="minorHAnsi"/>
          <w:color w:val="17365D" w:themeColor="text2" w:themeShade="BF"/>
          <w:rPrChange w:id="197" w:author="EDWARDS, LARRY D., VBADENV Trng Facility" w:date="2021-10-20T13:29:00Z">
            <w:rPr/>
          </w:rPrChange>
        </w:rPr>
      </w:pPr>
      <w:r w:rsidRPr="00163ED6">
        <w:rPr>
          <w:rFonts w:asciiTheme="minorHAnsi" w:hAnsiTheme="minorHAnsi" w:cstheme="minorHAnsi"/>
          <w:color w:val="17365D" w:themeColor="text2" w:themeShade="BF"/>
          <w:rPrChange w:id="198"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2"/>
          <w:rPrChange w:id="199"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00" w:author="EDWARDS, LARRY D., VBADENV Trng Facility" w:date="2021-10-20T13:29:00Z">
            <w:rPr>
              <w:color w:val="365F91"/>
            </w:rPr>
          </w:rPrChange>
        </w:rPr>
        <w:t>Request</w:t>
      </w:r>
      <w:r w:rsidRPr="00163ED6">
        <w:rPr>
          <w:rFonts w:asciiTheme="minorHAnsi" w:hAnsiTheme="minorHAnsi" w:cstheme="minorHAnsi"/>
          <w:color w:val="17365D" w:themeColor="text2" w:themeShade="BF"/>
          <w:spacing w:val="1"/>
          <w:rPrChange w:id="201"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202" w:author="EDWARDS, LARRY D., VBADENV Trng Facility" w:date="2021-10-20T13:29:00Z">
            <w:rPr>
              <w:color w:val="365F91"/>
            </w:rPr>
          </w:rPrChange>
        </w:rPr>
        <w:t>–</w:t>
      </w:r>
      <w:r w:rsidRPr="00163ED6">
        <w:rPr>
          <w:rFonts w:asciiTheme="minorHAnsi" w:hAnsiTheme="minorHAnsi" w:cstheme="minorHAnsi"/>
          <w:color w:val="17365D" w:themeColor="text2" w:themeShade="BF"/>
          <w:spacing w:val="-2"/>
          <w:rPrChange w:id="203"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04" w:author="EDWARDS, LARRY D., VBADENV Trng Facility" w:date="2021-10-20T13:29:00Z">
            <w:rPr>
              <w:color w:val="365F91"/>
            </w:rPr>
          </w:rPrChange>
        </w:rPr>
        <w:t>depression</w:t>
      </w:r>
    </w:p>
    <w:p w14:paraId="1A355BCD" w14:textId="77777777" w:rsidR="000960DA" w:rsidRPr="00163ED6" w:rsidRDefault="00277CA2">
      <w:pPr>
        <w:pStyle w:val="ListParagraph"/>
        <w:numPr>
          <w:ilvl w:val="0"/>
          <w:numId w:val="1"/>
        </w:numPr>
        <w:tabs>
          <w:tab w:val="left" w:pos="1714"/>
        </w:tabs>
        <w:spacing w:line="267" w:lineRule="exact"/>
        <w:ind w:hanging="361"/>
        <w:rPr>
          <w:rFonts w:asciiTheme="minorHAnsi" w:hAnsiTheme="minorHAnsi" w:cstheme="minorHAnsi"/>
          <w:color w:val="17365D" w:themeColor="text2" w:themeShade="BF"/>
          <w:rPrChange w:id="205" w:author="EDWARDS, LARRY D., VBADENV Trng Facility" w:date="2021-10-20T13:29:00Z">
            <w:rPr/>
          </w:rPrChange>
        </w:rPr>
      </w:pPr>
      <w:r w:rsidRPr="00163ED6">
        <w:rPr>
          <w:rFonts w:asciiTheme="minorHAnsi" w:hAnsiTheme="minorHAnsi" w:cstheme="minorHAnsi"/>
          <w:color w:val="17365D" w:themeColor="text2" w:themeShade="BF"/>
          <w:rPrChange w:id="206"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2"/>
          <w:rPrChange w:id="207"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08" w:author="EDWARDS, LARRY D., VBADENV Trng Facility" w:date="2021-10-20T13:29:00Z">
            <w:rPr>
              <w:color w:val="365F91"/>
            </w:rPr>
          </w:rPrChange>
        </w:rPr>
        <w:t>Request –</w:t>
      </w:r>
      <w:r w:rsidRPr="00163ED6">
        <w:rPr>
          <w:rFonts w:asciiTheme="minorHAnsi" w:hAnsiTheme="minorHAnsi" w:cstheme="minorHAnsi"/>
          <w:color w:val="17365D" w:themeColor="text2" w:themeShade="BF"/>
          <w:spacing w:val="-2"/>
          <w:rPrChange w:id="209"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10" w:author="EDWARDS, LARRY D., VBADENV Trng Facility" w:date="2021-10-20T13:29:00Z">
            <w:rPr>
              <w:color w:val="365F91"/>
            </w:rPr>
          </w:rPrChange>
        </w:rPr>
        <w:t>hearing</w:t>
      </w:r>
      <w:r w:rsidRPr="00163ED6">
        <w:rPr>
          <w:rFonts w:asciiTheme="minorHAnsi" w:hAnsiTheme="minorHAnsi" w:cstheme="minorHAnsi"/>
          <w:color w:val="17365D" w:themeColor="text2" w:themeShade="BF"/>
          <w:spacing w:val="-2"/>
          <w:rPrChange w:id="211"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12" w:author="EDWARDS, LARRY D., VBADENV Trng Facility" w:date="2021-10-20T13:29:00Z">
            <w:rPr>
              <w:color w:val="365F91"/>
            </w:rPr>
          </w:rPrChange>
        </w:rPr>
        <w:t>loss</w:t>
      </w:r>
    </w:p>
    <w:p w14:paraId="0C0F81B2" w14:textId="77777777" w:rsidR="000960DA" w:rsidRPr="00163ED6" w:rsidRDefault="00277CA2">
      <w:pPr>
        <w:pStyle w:val="ListParagraph"/>
        <w:numPr>
          <w:ilvl w:val="0"/>
          <w:numId w:val="1"/>
        </w:numPr>
        <w:tabs>
          <w:tab w:val="left" w:pos="1713"/>
          <w:tab w:val="left" w:pos="1714"/>
        </w:tabs>
        <w:spacing w:before="1"/>
        <w:ind w:hanging="361"/>
        <w:rPr>
          <w:rFonts w:asciiTheme="minorHAnsi" w:hAnsiTheme="minorHAnsi" w:cstheme="minorHAnsi"/>
          <w:color w:val="17365D" w:themeColor="text2" w:themeShade="BF"/>
          <w:rPrChange w:id="213" w:author="EDWARDS, LARRY D., VBADENV Trng Facility" w:date="2021-10-20T13:29:00Z">
            <w:rPr/>
          </w:rPrChange>
        </w:rPr>
      </w:pPr>
      <w:r w:rsidRPr="00163ED6">
        <w:rPr>
          <w:rFonts w:asciiTheme="minorHAnsi" w:hAnsiTheme="minorHAnsi" w:cstheme="minorHAnsi"/>
          <w:color w:val="17365D" w:themeColor="text2" w:themeShade="BF"/>
          <w:rPrChange w:id="214"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2"/>
          <w:rPrChange w:id="215"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16" w:author="EDWARDS, LARRY D., VBADENV Trng Facility" w:date="2021-10-20T13:29:00Z">
            <w:rPr>
              <w:color w:val="365F91"/>
            </w:rPr>
          </w:rPrChange>
        </w:rPr>
        <w:t>Request</w:t>
      </w:r>
      <w:r w:rsidRPr="00163ED6">
        <w:rPr>
          <w:rFonts w:asciiTheme="minorHAnsi" w:hAnsiTheme="minorHAnsi" w:cstheme="minorHAnsi"/>
          <w:color w:val="17365D" w:themeColor="text2" w:themeShade="BF"/>
          <w:spacing w:val="1"/>
          <w:rPrChange w:id="217"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218" w:author="EDWARDS, LARRY D., VBADENV Trng Facility" w:date="2021-10-20T13:29:00Z">
            <w:rPr>
              <w:color w:val="365F91"/>
            </w:rPr>
          </w:rPrChange>
        </w:rPr>
        <w:t>–</w:t>
      </w:r>
      <w:r w:rsidRPr="00163ED6">
        <w:rPr>
          <w:rFonts w:asciiTheme="minorHAnsi" w:hAnsiTheme="minorHAnsi" w:cstheme="minorHAnsi"/>
          <w:color w:val="17365D" w:themeColor="text2" w:themeShade="BF"/>
          <w:spacing w:val="-3"/>
          <w:rPrChange w:id="219"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220" w:author="EDWARDS, LARRY D., VBADENV Trng Facility" w:date="2021-10-20T13:29:00Z">
            <w:rPr>
              <w:color w:val="365F91"/>
            </w:rPr>
          </w:rPrChange>
        </w:rPr>
        <w:t>tinnitus</w:t>
      </w:r>
    </w:p>
    <w:p w14:paraId="49EF424F" w14:textId="77777777" w:rsidR="000960DA" w:rsidRPr="00163ED6" w:rsidRDefault="00277CA2">
      <w:pPr>
        <w:pStyle w:val="ListParagraph"/>
        <w:numPr>
          <w:ilvl w:val="0"/>
          <w:numId w:val="1"/>
        </w:numPr>
        <w:tabs>
          <w:tab w:val="left" w:pos="1713"/>
          <w:tab w:val="left" w:pos="1714"/>
        </w:tabs>
        <w:ind w:hanging="361"/>
        <w:rPr>
          <w:rFonts w:asciiTheme="minorHAnsi" w:hAnsiTheme="minorHAnsi" w:cstheme="minorHAnsi"/>
          <w:color w:val="17365D" w:themeColor="text2" w:themeShade="BF"/>
          <w:rPrChange w:id="221" w:author="EDWARDS, LARRY D., VBADENV Trng Facility" w:date="2021-10-20T13:29:00Z">
            <w:rPr/>
          </w:rPrChange>
        </w:rPr>
      </w:pPr>
      <w:r w:rsidRPr="00163ED6">
        <w:rPr>
          <w:rFonts w:asciiTheme="minorHAnsi" w:hAnsiTheme="minorHAnsi" w:cstheme="minorHAnsi"/>
          <w:color w:val="17365D" w:themeColor="text2" w:themeShade="BF"/>
          <w:rPrChange w:id="222" w:author="EDWARDS, LARRY D., VBADENV Trng Facility" w:date="2021-10-20T13:29:00Z">
            <w:rPr>
              <w:color w:val="365F91"/>
            </w:rPr>
          </w:rPrChange>
        </w:rPr>
        <w:t>Exam</w:t>
      </w:r>
      <w:r w:rsidRPr="00163ED6">
        <w:rPr>
          <w:rFonts w:asciiTheme="minorHAnsi" w:hAnsiTheme="minorHAnsi" w:cstheme="minorHAnsi"/>
          <w:color w:val="17365D" w:themeColor="text2" w:themeShade="BF"/>
          <w:spacing w:val="-2"/>
          <w:rPrChange w:id="223"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24" w:author="EDWARDS, LARRY D., VBADENV Trng Facility" w:date="2021-10-20T13:29:00Z">
            <w:rPr>
              <w:color w:val="365F91"/>
            </w:rPr>
          </w:rPrChange>
        </w:rPr>
        <w:t>Request</w:t>
      </w:r>
      <w:r w:rsidRPr="00163ED6">
        <w:rPr>
          <w:rFonts w:asciiTheme="minorHAnsi" w:hAnsiTheme="minorHAnsi" w:cstheme="minorHAnsi"/>
          <w:color w:val="17365D" w:themeColor="text2" w:themeShade="BF"/>
          <w:spacing w:val="1"/>
          <w:rPrChange w:id="225"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226" w:author="EDWARDS, LARRY D., VBADENV Trng Facility" w:date="2021-10-20T13:29:00Z">
            <w:rPr>
              <w:color w:val="365F91"/>
            </w:rPr>
          </w:rPrChange>
        </w:rPr>
        <w:t>–</w:t>
      </w:r>
      <w:r w:rsidRPr="00163ED6">
        <w:rPr>
          <w:rFonts w:asciiTheme="minorHAnsi" w:hAnsiTheme="minorHAnsi" w:cstheme="minorHAnsi"/>
          <w:color w:val="17365D" w:themeColor="text2" w:themeShade="BF"/>
          <w:spacing w:val="-3"/>
          <w:rPrChange w:id="227"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228" w:author="EDWARDS, LARRY D., VBADENV Trng Facility" w:date="2021-10-20T13:29:00Z">
            <w:rPr>
              <w:color w:val="365F91"/>
            </w:rPr>
          </w:rPrChange>
        </w:rPr>
        <w:t>Processing</w:t>
      </w:r>
    </w:p>
    <w:p w14:paraId="7ACFB6D3" w14:textId="77777777" w:rsidR="000960DA" w:rsidRPr="00163ED6" w:rsidRDefault="000960DA">
      <w:pPr>
        <w:pStyle w:val="BodyText"/>
        <w:rPr>
          <w:rFonts w:asciiTheme="minorHAnsi" w:hAnsiTheme="minorHAnsi" w:cstheme="minorHAnsi"/>
          <w:color w:val="17365D" w:themeColor="text2" w:themeShade="BF"/>
          <w:rPrChange w:id="229" w:author="EDWARDS, LARRY D., VBADENV Trng Facility" w:date="2021-10-20T13:29:00Z">
            <w:rPr/>
          </w:rPrChange>
        </w:rPr>
      </w:pPr>
    </w:p>
    <w:p w14:paraId="0DA5AC99" w14:textId="77777777" w:rsidR="000960DA" w:rsidRPr="00163ED6" w:rsidRDefault="00277CA2">
      <w:pPr>
        <w:pStyle w:val="ListParagraph"/>
        <w:numPr>
          <w:ilvl w:val="0"/>
          <w:numId w:val="2"/>
        </w:numPr>
        <w:tabs>
          <w:tab w:val="left" w:pos="994"/>
        </w:tabs>
        <w:ind w:right="604"/>
        <w:rPr>
          <w:rFonts w:asciiTheme="minorHAnsi" w:hAnsiTheme="minorHAnsi" w:cstheme="minorHAnsi"/>
          <w:color w:val="17365D" w:themeColor="text2" w:themeShade="BF"/>
          <w:rPrChange w:id="230" w:author="EDWARDS, LARRY D., VBADENV Trng Facility" w:date="2021-10-20T13:29:00Z">
            <w:rPr>
              <w:color w:val="365F91"/>
            </w:rPr>
          </w:rPrChange>
        </w:rPr>
      </w:pPr>
      <w:r w:rsidRPr="00163ED6">
        <w:rPr>
          <w:rFonts w:asciiTheme="minorHAnsi" w:hAnsiTheme="minorHAnsi" w:cstheme="minorHAnsi"/>
          <w:color w:val="17365D" w:themeColor="text2" w:themeShade="BF"/>
          <w:rPrChange w:id="231" w:author="EDWARDS, LARRY D., VBADENV Trng Facility" w:date="2021-10-20T13:29:00Z">
            <w:rPr>
              <w:color w:val="365F91"/>
            </w:rPr>
          </w:rPrChange>
        </w:rPr>
        <w:t>Trainee must enter a note in VBMS: “Exam Review complete for all issues. General Medical,</w:t>
      </w:r>
      <w:r w:rsidRPr="00163ED6">
        <w:rPr>
          <w:rFonts w:asciiTheme="minorHAnsi" w:hAnsiTheme="minorHAnsi" w:cstheme="minorHAnsi"/>
          <w:color w:val="17365D" w:themeColor="text2" w:themeShade="BF"/>
          <w:spacing w:val="-47"/>
          <w:rPrChange w:id="232" w:author="EDWARDS, LARRY D., VBADENV Trng Facility" w:date="2021-10-20T13:29:00Z">
            <w:rPr>
              <w:color w:val="365F91"/>
              <w:spacing w:val="-47"/>
            </w:rPr>
          </w:rPrChange>
        </w:rPr>
        <w:t xml:space="preserve"> </w:t>
      </w:r>
      <w:r w:rsidRPr="00163ED6">
        <w:rPr>
          <w:rFonts w:asciiTheme="minorHAnsi" w:hAnsiTheme="minorHAnsi" w:cstheme="minorHAnsi"/>
          <w:color w:val="17365D" w:themeColor="text2" w:themeShade="BF"/>
          <w:rPrChange w:id="233" w:author="EDWARDS, LARRY D., VBADENV Trng Facility" w:date="2021-10-20T13:29:00Z">
            <w:rPr>
              <w:color w:val="365F91"/>
            </w:rPr>
          </w:rPrChange>
        </w:rPr>
        <w:t>Audio and mental disorder exams ordered</w:t>
      </w:r>
      <w:r w:rsidRPr="00163ED6">
        <w:rPr>
          <w:rFonts w:asciiTheme="minorHAnsi" w:hAnsiTheme="minorHAnsi" w:cstheme="minorHAnsi"/>
          <w:b/>
          <w:color w:val="17365D" w:themeColor="text2" w:themeShade="BF"/>
          <w:rPrChange w:id="234" w:author="EDWARDS, LARRY D., VBADENV Trng Facility" w:date="2021-10-20T13:29:00Z">
            <w:rPr>
              <w:b/>
              <w:color w:val="365F91"/>
            </w:rPr>
          </w:rPrChange>
        </w:rPr>
        <w:t xml:space="preserve">. </w:t>
      </w:r>
      <w:r w:rsidRPr="00163ED6">
        <w:rPr>
          <w:rFonts w:asciiTheme="minorHAnsi" w:hAnsiTheme="minorHAnsi" w:cstheme="minorHAnsi"/>
          <w:color w:val="17365D" w:themeColor="text2" w:themeShade="BF"/>
          <w:rPrChange w:id="235" w:author="EDWARDS, LARRY D., VBADENV Trng Facility" w:date="2021-10-20T13:29:00Z">
            <w:rPr>
              <w:color w:val="365F91"/>
            </w:rPr>
          </w:rPrChange>
        </w:rPr>
        <w:t>Developed to Veteran for 21-4142 and 4142a.</w:t>
      </w:r>
      <w:r w:rsidRPr="00163ED6">
        <w:rPr>
          <w:rFonts w:asciiTheme="minorHAnsi" w:hAnsiTheme="minorHAnsi" w:cstheme="minorHAnsi"/>
          <w:color w:val="17365D" w:themeColor="text2" w:themeShade="BF"/>
          <w:spacing w:val="1"/>
          <w:rPrChange w:id="236"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237" w:author="EDWARDS, LARRY D., VBADENV Trng Facility" w:date="2021-10-20T13:29:00Z">
            <w:rPr>
              <w:color w:val="365F91"/>
            </w:rPr>
          </w:rPrChange>
        </w:rPr>
        <w:t>CAPRI</w:t>
      </w:r>
      <w:r w:rsidRPr="00163ED6">
        <w:rPr>
          <w:rFonts w:asciiTheme="minorHAnsi" w:hAnsiTheme="minorHAnsi" w:cstheme="minorHAnsi"/>
          <w:color w:val="17365D" w:themeColor="text2" w:themeShade="BF"/>
          <w:spacing w:val="-4"/>
          <w:rPrChange w:id="238"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239" w:author="EDWARDS, LARRY D., VBADENV Trng Facility" w:date="2021-10-20T13:29:00Z">
            <w:rPr>
              <w:color w:val="365F91"/>
            </w:rPr>
          </w:rPrChange>
        </w:rPr>
        <w:t>enterprise</w:t>
      </w:r>
      <w:r w:rsidRPr="00163ED6">
        <w:rPr>
          <w:rFonts w:asciiTheme="minorHAnsi" w:hAnsiTheme="minorHAnsi" w:cstheme="minorHAnsi"/>
          <w:color w:val="17365D" w:themeColor="text2" w:themeShade="BF"/>
          <w:spacing w:val="-2"/>
          <w:rPrChange w:id="240"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41" w:author="EDWARDS, LARRY D., VBADENV Trng Facility" w:date="2021-10-20T13:29:00Z">
            <w:rPr>
              <w:color w:val="365F91"/>
            </w:rPr>
          </w:rPrChange>
        </w:rPr>
        <w:t>search completed,</w:t>
      </w:r>
      <w:r w:rsidRPr="00163ED6">
        <w:rPr>
          <w:rFonts w:asciiTheme="minorHAnsi" w:hAnsiTheme="minorHAnsi" w:cstheme="minorHAnsi"/>
          <w:color w:val="17365D" w:themeColor="text2" w:themeShade="BF"/>
          <w:spacing w:val="-1"/>
          <w:rPrChange w:id="242"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243" w:author="EDWARDS, LARRY D., VBADENV Trng Facility" w:date="2021-10-20T13:29:00Z">
            <w:rPr>
              <w:color w:val="365F91"/>
            </w:rPr>
          </w:rPrChange>
        </w:rPr>
        <w:t>with a negative</w:t>
      </w:r>
      <w:r w:rsidRPr="00163ED6">
        <w:rPr>
          <w:rFonts w:asciiTheme="minorHAnsi" w:hAnsiTheme="minorHAnsi" w:cstheme="minorHAnsi"/>
          <w:color w:val="17365D" w:themeColor="text2" w:themeShade="BF"/>
          <w:spacing w:val="-2"/>
          <w:rPrChange w:id="244"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245" w:author="EDWARDS, LARRY D., VBADENV Trng Facility" w:date="2021-10-20T13:29:00Z">
            <w:rPr>
              <w:color w:val="365F91"/>
            </w:rPr>
          </w:rPrChange>
        </w:rPr>
        <w:t>response.”</w:t>
      </w:r>
    </w:p>
    <w:p w14:paraId="27DB2B72" w14:textId="77777777" w:rsidR="000960DA" w:rsidRPr="00163ED6" w:rsidRDefault="000960DA">
      <w:pPr>
        <w:rPr>
          <w:rFonts w:asciiTheme="minorHAnsi" w:hAnsiTheme="minorHAnsi" w:cstheme="minorHAnsi"/>
          <w:color w:val="17365D" w:themeColor="text2" w:themeShade="BF"/>
          <w:rPrChange w:id="246" w:author="EDWARDS, LARRY D., VBADENV Trng Facility" w:date="2021-10-20T13:29:00Z">
            <w:rPr/>
          </w:rPrChange>
        </w:rPr>
        <w:sectPr w:rsidR="000960DA" w:rsidRPr="00163ED6">
          <w:pgSz w:w="12240" w:h="15840"/>
          <w:pgMar w:top="1440" w:right="1140" w:bottom="280" w:left="1320" w:header="720" w:footer="720" w:gutter="0"/>
          <w:cols w:space="720"/>
        </w:sectPr>
      </w:pPr>
    </w:p>
    <w:tbl>
      <w:tblPr>
        <w:tblW w:w="9723" w:type="dxa"/>
        <w:tblInd w:w="118"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Change w:id="247" w:author="EDWARDS, LARRY D., VBADENV Trng Facility" w:date="2021-10-20T13:30:00Z">
          <w:tblPr>
            <w:tblW w:w="0" w:type="auto"/>
            <w:tblInd w:w="118"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PrChange>
      </w:tblPr>
      <w:tblGrid>
        <w:gridCol w:w="62"/>
        <w:gridCol w:w="1080"/>
        <w:gridCol w:w="2897"/>
        <w:gridCol w:w="5684"/>
        <w:tblGridChange w:id="248">
          <w:tblGrid>
            <w:gridCol w:w="113"/>
            <w:gridCol w:w="987"/>
            <w:gridCol w:w="2790"/>
            <w:gridCol w:w="5473"/>
          </w:tblGrid>
        </w:tblGridChange>
      </w:tblGrid>
      <w:tr w:rsidR="00163ED6" w:rsidRPr="00163ED6" w14:paraId="6CC1ABD2" w14:textId="77777777" w:rsidTr="00DE3D09">
        <w:trPr>
          <w:trHeight w:val="817"/>
          <w:trPrChange w:id="249" w:author="EDWARDS, LARRY D., VBADENV Trng Facility" w:date="2021-10-20T13:30:00Z">
            <w:trPr>
              <w:trHeight w:val="806"/>
            </w:trPr>
          </w:trPrChange>
        </w:trPr>
        <w:tc>
          <w:tcPr>
            <w:tcW w:w="9723" w:type="dxa"/>
            <w:gridSpan w:val="4"/>
            <w:tcBorders>
              <w:left w:val="nil"/>
              <w:bottom w:val="single" w:sz="4" w:space="0" w:color="000000"/>
              <w:right w:val="nil"/>
            </w:tcBorders>
            <w:shd w:val="clear" w:color="auto" w:fill="D2DFED"/>
            <w:tcPrChange w:id="250" w:author="EDWARDS, LARRY D., VBADENV Trng Facility" w:date="2021-10-20T13:30:00Z">
              <w:tcPr>
                <w:tcW w:w="9363" w:type="dxa"/>
                <w:gridSpan w:val="4"/>
                <w:tcBorders>
                  <w:left w:val="nil"/>
                  <w:bottom w:val="single" w:sz="4" w:space="0" w:color="000000"/>
                  <w:right w:val="nil"/>
                </w:tcBorders>
                <w:shd w:val="clear" w:color="auto" w:fill="D2DFED"/>
              </w:tcPr>
            </w:tcPrChange>
          </w:tcPr>
          <w:p w14:paraId="1E1E814B" w14:textId="77777777" w:rsidR="000960DA" w:rsidRPr="00163ED6" w:rsidRDefault="000960DA">
            <w:pPr>
              <w:pStyle w:val="TableParagraph"/>
              <w:spacing w:before="11"/>
              <w:rPr>
                <w:rFonts w:asciiTheme="minorHAnsi" w:hAnsiTheme="minorHAnsi" w:cstheme="minorHAnsi"/>
                <w:color w:val="17365D" w:themeColor="text2" w:themeShade="BF"/>
                <w:rPrChange w:id="251" w:author="EDWARDS, LARRY D., VBADENV Trng Facility" w:date="2021-10-20T13:29:00Z">
                  <w:rPr>
                    <w:sz w:val="21"/>
                  </w:rPr>
                </w:rPrChange>
              </w:rPr>
            </w:pPr>
          </w:p>
          <w:p w14:paraId="1352DBA9" w14:textId="77777777" w:rsidR="000960DA" w:rsidRPr="00163ED6" w:rsidRDefault="00277CA2">
            <w:pPr>
              <w:pStyle w:val="TableParagraph"/>
              <w:ind w:left="117"/>
              <w:rPr>
                <w:rFonts w:asciiTheme="minorHAnsi" w:hAnsiTheme="minorHAnsi" w:cstheme="minorHAnsi"/>
                <w:b/>
                <w:color w:val="17365D" w:themeColor="text2" w:themeShade="BF"/>
                <w:rPrChange w:id="252" w:author="EDWARDS, LARRY D., VBADENV Trng Facility" w:date="2021-10-20T13:29:00Z">
                  <w:rPr>
                    <w:b/>
                  </w:rPr>
                </w:rPrChange>
              </w:rPr>
            </w:pPr>
            <w:r w:rsidRPr="00163ED6">
              <w:rPr>
                <w:rFonts w:asciiTheme="minorHAnsi" w:hAnsiTheme="minorHAnsi" w:cstheme="minorHAnsi"/>
                <w:b/>
                <w:color w:val="17365D" w:themeColor="text2" w:themeShade="BF"/>
                <w:rPrChange w:id="253" w:author="EDWARDS, LARRY D., VBADENV Trng Facility" w:date="2021-10-20T13:29:00Z">
                  <w:rPr>
                    <w:b/>
                    <w:color w:val="365F91"/>
                  </w:rPr>
                </w:rPrChange>
              </w:rPr>
              <w:t>References:</w:t>
            </w:r>
          </w:p>
        </w:tc>
      </w:tr>
      <w:tr w:rsidR="00163ED6" w:rsidRPr="00163ED6" w14:paraId="138C5C52" w14:textId="77777777" w:rsidTr="00DE3D09">
        <w:trPr>
          <w:trHeight w:val="271"/>
          <w:trPrChange w:id="254" w:author="EDWARDS, LARRY D., VBADENV Trng Facility" w:date="2021-10-20T13:30:00Z">
            <w:trPr>
              <w:trHeight w:val="268"/>
            </w:trPr>
          </w:trPrChange>
        </w:trPr>
        <w:tc>
          <w:tcPr>
            <w:tcW w:w="62" w:type="dxa"/>
            <w:tcBorders>
              <w:top w:val="nil"/>
              <w:left w:val="nil"/>
              <w:bottom w:val="nil"/>
              <w:right w:val="single" w:sz="4" w:space="0" w:color="000000"/>
            </w:tcBorders>
            <w:shd w:val="clear" w:color="auto" w:fill="D2DFED"/>
            <w:tcPrChange w:id="255" w:author="EDWARDS, LARRY D., VBADENV Trng Facility" w:date="2021-10-20T13:30:00Z">
              <w:tcPr>
                <w:tcW w:w="113" w:type="dxa"/>
                <w:tcBorders>
                  <w:top w:val="nil"/>
                  <w:left w:val="nil"/>
                  <w:bottom w:val="nil"/>
                  <w:right w:val="single" w:sz="4" w:space="0" w:color="000000"/>
                </w:tcBorders>
                <w:shd w:val="clear" w:color="auto" w:fill="D2DFED"/>
              </w:tcPr>
            </w:tcPrChange>
          </w:tcPr>
          <w:p w14:paraId="5CE997CA" w14:textId="77777777" w:rsidR="000960DA" w:rsidRPr="00163ED6" w:rsidRDefault="000960DA">
            <w:pPr>
              <w:pStyle w:val="TableParagraph"/>
              <w:rPr>
                <w:rFonts w:asciiTheme="minorHAnsi" w:hAnsiTheme="minorHAnsi" w:cstheme="minorHAnsi"/>
                <w:color w:val="17365D" w:themeColor="text2" w:themeShade="BF"/>
                <w:rPrChange w:id="256" w:author="EDWARDS, LARRY D., VBADENV Trng Facility" w:date="2021-10-20T13:29:00Z">
                  <w:rPr>
                    <w:rFonts w:ascii="Times New Roman"/>
                    <w:sz w:val="18"/>
                  </w:rPr>
                </w:rPrChange>
              </w:rPr>
            </w:pPr>
          </w:p>
        </w:tc>
        <w:tc>
          <w:tcPr>
            <w:tcW w:w="1080" w:type="dxa"/>
            <w:tcBorders>
              <w:top w:val="single" w:sz="4" w:space="0" w:color="000000"/>
              <w:left w:val="single" w:sz="4" w:space="0" w:color="000000"/>
              <w:bottom w:val="single" w:sz="4" w:space="0" w:color="000000"/>
              <w:right w:val="single" w:sz="4" w:space="0" w:color="000000"/>
            </w:tcBorders>
            <w:shd w:val="clear" w:color="auto" w:fill="D2DFED"/>
            <w:tcPrChange w:id="257" w:author="EDWARDS, LARRY D., VBADENV Trng Facility" w:date="2021-10-20T13:30:00Z">
              <w:tcPr>
                <w:tcW w:w="987"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08710E02" w14:textId="77777777" w:rsidR="000960DA" w:rsidRPr="00163ED6" w:rsidRDefault="00277CA2">
            <w:pPr>
              <w:pStyle w:val="TableParagraph"/>
              <w:spacing w:line="248" w:lineRule="exact"/>
              <w:ind w:left="93" w:right="76"/>
              <w:jc w:val="center"/>
              <w:rPr>
                <w:rFonts w:asciiTheme="minorHAnsi" w:hAnsiTheme="minorHAnsi" w:cstheme="minorHAnsi"/>
                <w:color w:val="17365D" w:themeColor="text2" w:themeShade="BF"/>
                <w:rPrChange w:id="258" w:author="EDWARDS, LARRY D., VBADENV Trng Facility" w:date="2021-10-20T13:29:00Z">
                  <w:rPr/>
                </w:rPrChange>
              </w:rPr>
            </w:pPr>
            <w:r w:rsidRPr="00163ED6">
              <w:rPr>
                <w:rFonts w:asciiTheme="minorHAnsi" w:hAnsiTheme="minorHAnsi" w:cstheme="minorHAnsi"/>
                <w:color w:val="17365D" w:themeColor="text2" w:themeShade="BF"/>
                <w:rPrChange w:id="259" w:author="EDWARDS, LARRY D., VBADENV Trng Facility" w:date="2021-10-20T13:29:00Z">
                  <w:rPr>
                    <w:color w:val="365F91"/>
                  </w:rPr>
                </w:rPrChange>
              </w:rPr>
              <w:t>Scenario</w:t>
            </w:r>
          </w:p>
        </w:tc>
        <w:tc>
          <w:tcPr>
            <w:tcW w:w="2897" w:type="dxa"/>
            <w:tcBorders>
              <w:top w:val="single" w:sz="4" w:space="0" w:color="000000"/>
              <w:left w:val="single" w:sz="4" w:space="0" w:color="000000"/>
              <w:bottom w:val="single" w:sz="4" w:space="0" w:color="000000"/>
              <w:right w:val="single" w:sz="4" w:space="0" w:color="000000"/>
            </w:tcBorders>
            <w:shd w:val="clear" w:color="auto" w:fill="D2DFED"/>
            <w:tcPrChange w:id="260" w:author="EDWARDS, LARRY D., VBADENV Trng Facility" w:date="2021-10-20T13:30:00Z">
              <w:tcPr>
                <w:tcW w:w="2790"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74330C3C" w14:textId="77777777" w:rsidR="000960DA" w:rsidRPr="00163ED6" w:rsidRDefault="00277CA2">
            <w:pPr>
              <w:pStyle w:val="TableParagraph"/>
              <w:spacing w:line="248" w:lineRule="exact"/>
              <w:ind w:left="109"/>
              <w:rPr>
                <w:rFonts w:asciiTheme="minorHAnsi" w:hAnsiTheme="minorHAnsi" w:cstheme="minorHAnsi"/>
                <w:color w:val="17365D" w:themeColor="text2" w:themeShade="BF"/>
                <w:rPrChange w:id="261" w:author="EDWARDS, LARRY D., VBADENV Trng Facility" w:date="2021-10-20T13:29:00Z">
                  <w:rPr/>
                </w:rPrChange>
              </w:rPr>
            </w:pPr>
            <w:r w:rsidRPr="00163ED6">
              <w:rPr>
                <w:rFonts w:asciiTheme="minorHAnsi" w:hAnsiTheme="minorHAnsi" w:cstheme="minorHAnsi"/>
                <w:color w:val="17365D" w:themeColor="text2" w:themeShade="BF"/>
                <w:rPrChange w:id="262" w:author="EDWARDS, LARRY D., VBADENV Trng Facility" w:date="2021-10-20T13:29:00Z">
                  <w:rPr>
                    <w:color w:val="365F91"/>
                  </w:rPr>
                </w:rPrChange>
              </w:rPr>
              <w:t>Reference</w:t>
            </w:r>
          </w:p>
        </w:tc>
        <w:tc>
          <w:tcPr>
            <w:tcW w:w="5684" w:type="dxa"/>
            <w:tcBorders>
              <w:top w:val="single" w:sz="4" w:space="0" w:color="000000"/>
              <w:left w:val="single" w:sz="4" w:space="0" w:color="000000"/>
              <w:bottom w:val="single" w:sz="4" w:space="0" w:color="000000"/>
              <w:right w:val="nil"/>
            </w:tcBorders>
            <w:shd w:val="clear" w:color="auto" w:fill="D2DFED"/>
            <w:tcPrChange w:id="263" w:author="EDWARDS, LARRY D., VBADENV Trng Facility" w:date="2021-10-20T13:30:00Z">
              <w:tcPr>
                <w:tcW w:w="5473" w:type="dxa"/>
                <w:tcBorders>
                  <w:top w:val="single" w:sz="4" w:space="0" w:color="000000"/>
                  <w:left w:val="single" w:sz="4" w:space="0" w:color="000000"/>
                  <w:bottom w:val="single" w:sz="4" w:space="0" w:color="000000"/>
                  <w:right w:val="nil"/>
                </w:tcBorders>
                <w:shd w:val="clear" w:color="auto" w:fill="D2DFED"/>
              </w:tcPr>
            </w:tcPrChange>
          </w:tcPr>
          <w:p w14:paraId="65694BC3" w14:textId="77777777" w:rsidR="000960DA" w:rsidRPr="00163ED6" w:rsidRDefault="00277CA2">
            <w:pPr>
              <w:pStyle w:val="TableParagraph"/>
              <w:spacing w:line="248" w:lineRule="exact"/>
              <w:ind w:left="111"/>
              <w:rPr>
                <w:rFonts w:asciiTheme="minorHAnsi" w:hAnsiTheme="minorHAnsi" w:cstheme="minorHAnsi"/>
                <w:color w:val="17365D" w:themeColor="text2" w:themeShade="BF"/>
                <w:rPrChange w:id="264" w:author="EDWARDS, LARRY D., VBADENV Trng Facility" w:date="2021-10-20T13:29:00Z">
                  <w:rPr/>
                </w:rPrChange>
              </w:rPr>
            </w:pPr>
            <w:r w:rsidRPr="00163ED6">
              <w:rPr>
                <w:rFonts w:asciiTheme="minorHAnsi" w:hAnsiTheme="minorHAnsi" w:cstheme="minorHAnsi"/>
                <w:color w:val="17365D" w:themeColor="text2" w:themeShade="BF"/>
                <w:rPrChange w:id="265" w:author="EDWARDS, LARRY D., VBADENV Trng Facility" w:date="2021-10-20T13:29:00Z">
                  <w:rPr>
                    <w:color w:val="365F91"/>
                  </w:rPr>
                </w:rPrChange>
              </w:rPr>
              <w:t>Title</w:t>
            </w:r>
          </w:p>
        </w:tc>
      </w:tr>
      <w:tr w:rsidR="00163ED6" w:rsidRPr="00163ED6" w14:paraId="5D3C77CE" w14:textId="77777777" w:rsidTr="00DE3D09">
        <w:trPr>
          <w:trHeight w:val="271"/>
          <w:trPrChange w:id="266" w:author="EDWARDS, LARRY D., VBADENV Trng Facility" w:date="2021-10-20T13:30:00Z">
            <w:trPr>
              <w:trHeight w:val="268"/>
            </w:trPr>
          </w:trPrChange>
        </w:trPr>
        <w:tc>
          <w:tcPr>
            <w:tcW w:w="62" w:type="dxa"/>
            <w:tcBorders>
              <w:top w:val="nil"/>
              <w:left w:val="nil"/>
              <w:bottom w:val="nil"/>
              <w:right w:val="single" w:sz="4" w:space="0" w:color="000000"/>
            </w:tcBorders>
            <w:shd w:val="clear" w:color="auto" w:fill="D2DFED"/>
            <w:tcPrChange w:id="267" w:author="EDWARDS, LARRY D., VBADENV Trng Facility" w:date="2021-10-20T13:30:00Z">
              <w:tcPr>
                <w:tcW w:w="113" w:type="dxa"/>
                <w:tcBorders>
                  <w:top w:val="nil"/>
                  <w:left w:val="nil"/>
                  <w:bottom w:val="nil"/>
                  <w:right w:val="single" w:sz="4" w:space="0" w:color="000000"/>
                </w:tcBorders>
                <w:shd w:val="clear" w:color="auto" w:fill="D2DFED"/>
              </w:tcPr>
            </w:tcPrChange>
          </w:tcPr>
          <w:p w14:paraId="0ABE7F86" w14:textId="77777777" w:rsidR="000960DA" w:rsidRPr="00163ED6" w:rsidRDefault="000960DA">
            <w:pPr>
              <w:pStyle w:val="TableParagraph"/>
              <w:rPr>
                <w:rFonts w:asciiTheme="minorHAnsi" w:hAnsiTheme="minorHAnsi" w:cstheme="minorHAnsi"/>
                <w:color w:val="17365D" w:themeColor="text2" w:themeShade="BF"/>
                <w:rPrChange w:id="268" w:author="EDWARDS, LARRY D., VBADENV Trng Facility" w:date="2021-10-20T13:29:00Z">
                  <w:rPr>
                    <w:rFonts w:ascii="Times New Roman"/>
                    <w:sz w:val="18"/>
                  </w:rPr>
                </w:rPrChange>
              </w:rPr>
            </w:pPr>
          </w:p>
        </w:tc>
        <w:tc>
          <w:tcPr>
            <w:tcW w:w="1080" w:type="dxa"/>
            <w:tcBorders>
              <w:top w:val="single" w:sz="4" w:space="0" w:color="000000"/>
              <w:left w:val="single" w:sz="4" w:space="0" w:color="000000"/>
              <w:bottom w:val="single" w:sz="4" w:space="0" w:color="000000"/>
              <w:right w:val="single" w:sz="4" w:space="0" w:color="000000"/>
            </w:tcBorders>
            <w:shd w:val="clear" w:color="auto" w:fill="D2DFED"/>
            <w:tcPrChange w:id="269" w:author="EDWARDS, LARRY D., VBADENV Trng Facility" w:date="2021-10-20T13:30:00Z">
              <w:tcPr>
                <w:tcW w:w="987"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492EE0F7" w14:textId="77777777" w:rsidR="000960DA" w:rsidRPr="00163ED6" w:rsidRDefault="00277CA2">
            <w:pPr>
              <w:pStyle w:val="TableParagraph"/>
              <w:spacing w:line="248" w:lineRule="exact"/>
              <w:ind w:left="90" w:right="76"/>
              <w:jc w:val="center"/>
              <w:rPr>
                <w:rFonts w:asciiTheme="minorHAnsi" w:hAnsiTheme="minorHAnsi" w:cstheme="minorHAnsi"/>
                <w:color w:val="17365D" w:themeColor="text2" w:themeShade="BF"/>
                <w:rPrChange w:id="270" w:author="EDWARDS, LARRY D., VBADENV Trng Facility" w:date="2021-10-20T13:29:00Z">
                  <w:rPr/>
                </w:rPrChange>
              </w:rPr>
            </w:pPr>
            <w:r w:rsidRPr="00163ED6">
              <w:rPr>
                <w:rFonts w:asciiTheme="minorHAnsi" w:hAnsiTheme="minorHAnsi" w:cstheme="minorHAnsi"/>
                <w:color w:val="17365D" w:themeColor="text2" w:themeShade="BF"/>
                <w:rPrChange w:id="271" w:author="EDWARDS, LARRY D., VBADENV Trng Facility" w:date="2021-10-20T13:29:00Z">
                  <w:rPr>
                    <w:color w:val="365F91"/>
                  </w:rPr>
                </w:rPrChange>
              </w:rPr>
              <w:t>2-5</w:t>
            </w:r>
          </w:p>
        </w:tc>
        <w:tc>
          <w:tcPr>
            <w:tcW w:w="2897" w:type="dxa"/>
            <w:tcBorders>
              <w:top w:val="single" w:sz="4" w:space="0" w:color="000000"/>
              <w:left w:val="single" w:sz="4" w:space="0" w:color="000000"/>
              <w:bottom w:val="single" w:sz="4" w:space="0" w:color="000000"/>
              <w:right w:val="single" w:sz="4" w:space="0" w:color="000000"/>
            </w:tcBorders>
            <w:shd w:val="clear" w:color="auto" w:fill="D2DFED"/>
            <w:tcPrChange w:id="272" w:author="EDWARDS, LARRY D., VBADENV Trng Facility" w:date="2021-10-20T13:30:00Z">
              <w:tcPr>
                <w:tcW w:w="2790"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267940CB" w14:textId="5C2E1D0E" w:rsidR="000960DA" w:rsidRPr="00163ED6" w:rsidRDefault="00B440BA">
            <w:pPr>
              <w:pStyle w:val="TableParagraph"/>
              <w:spacing w:line="248" w:lineRule="exact"/>
              <w:ind w:left="109"/>
              <w:rPr>
                <w:rFonts w:asciiTheme="minorHAnsi" w:hAnsiTheme="minorHAnsi" w:cstheme="minorHAnsi"/>
                <w:color w:val="17365D" w:themeColor="text2" w:themeShade="BF"/>
                <w:rPrChange w:id="273" w:author="EDWARDS, LARRY D., VBADENV Trng Facility" w:date="2021-10-20T13:29:00Z">
                  <w:rPr/>
                </w:rPrChange>
              </w:rPr>
            </w:pPr>
            <w:r w:rsidRPr="00163ED6">
              <w:rPr>
                <w:rFonts w:asciiTheme="minorHAnsi" w:hAnsiTheme="minorHAnsi" w:cstheme="minorHAnsi"/>
                <w:color w:val="17365D" w:themeColor="text2" w:themeShade="BF"/>
                <w:rPrChange w:id="274"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275" w:author="EDWARDS, LARRY D., VBADENV Trng Facility" w:date="2021-10-20T13:29:00Z">
                  <w:rPr>
                    <w:color w:val="000000"/>
                  </w:rPr>
                </w:rPrChange>
              </w:rPr>
              <w:t>M21-1 II.ii.2.A</w:t>
            </w:r>
          </w:p>
        </w:tc>
        <w:tc>
          <w:tcPr>
            <w:tcW w:w="5684" w:type="dxa"/>
            <w:tcBorders>
              <w:top w:val="single" w:sz="4" w:space="0" w:color="000000"/>
              <w:left w:val="single" w:sz="4" w:space="0" w:color="000000"/>
              <w:bottom w:val="single" w:sz="4" w:space="0" w:color="000000"/>
              <w:right w:val="nil"/>
            </w:tcBorders>
            <w:shd w:val="clear" w:color="auto" w:fill="D2DFED"/>
            <w:tcPrChange w:id="276" w:author="EDWARDS, LARRY D., VBADENV Trng Facility" w:date="2021-10-20T13:30:00Z">
              <w:tcPr>
                <w:tcW w:w="5473" w:type="dxa"/>
                <w:tcBorders>
                  <w:top w:val="single" w:sz="4" w:space="0" w:color="000000"/>
                  <w:left w:val="single" w:sz="4" w:space="0" w:color="000000"/>
                  <w:bottom w:val="single" w:sz="4" w:space="0" w:color="000000"/>
                  <w:right w:val="nil"/>
                </w:tcBorders>
                <w:shd w:val="clear" w:color="auto" w:fill="D2DFED"/>
              </w:tcPr>
            </w:tcPrChange>
          </w:tcPr>
          <w:p w14:paraId="14B77627" w14:textId="32CAAF32" w:rsidR="000960DA" w:rsidRPr="00163ED6" w:rsidRDefault="00B440BA">
            <w:pPr>
              <w:pStyle w:val="TableParagraph"/>
              <w:spacing w:line="248" w:lineRule="exact"/>
              <w:ind w:left="111"/>
              <w:rPr>
                <w:rFonts w:asciiTheme="minorHAnsi" w:hAnsiTheme="minorHAnsi" w:cstheme="minorHAnsi"/>
                <w:color w:val="17365D" w:themeColor="text2" w:themeShade="BF"/>
                <w:rPrChange w:id="277" w:author="EDWARDS, LARRY D., VBADENV Trng Facility" w:date="2021-10-20T13:29:00Z">
                  <w:rPr/>
                </w:rPrChange>
              </w:rPr>
            </w:pPr>
            <w:r w:rsidRPr="00163ED6">
              <w:rPr>
                <w:rFonts w:asciiTheme="minorHAnsi" w:hAnsiTheme="minorHAnsi" w:cstheme="minorHAnsi"/>
                <w:color w:val="17365D" w:themeColor="text2" w:themeShade="BF"/>
                <w:rPrChange w:id="278" w:author="EDWARDS, LARRY D., VBADENV Trng Facility" w:date="2021-10-20T13:29:00Z">
                  <w:rPr>
                    <w:color w:val="365F91"/>
                  </w:rPr>
                </w:rPrChange>
              </w:rPr>
              <w:t xml:space="preserve"> Folder Maintenance</w:t>
            </w:r>
          </w:p>
        </w:tc>
      </w:tr>
      <w:tr w:rsidR="00163ED6" w:rsidRPr="00163ED6" w14:paraId="2629791C" w14:textId="77777777" w:rsidTr="00DE3D09">
        <w:trPr>
          <w:trHeight w:val="2724"/>
          <w:trPrChange w:id="279" w:author="EDWARDS, LARRY D., VBADENV Trng Facility" w:date="2021-10-20T13:30:00Z">
            <w:trPr>
              <w:trHeight w:val="2685"/>
            </w:trPr>
          </w:trPrChange>
        </w:trPr>
        <w:tc>
          <w:tcPr>
            <w:tcW w:w="62" w:type="dxa"/>
            <w:tcBorders>
              <w:top w:val="nil"/>
              <w:left w:val="nil"/>
              <w:bottom w:val="nil"/>
              <w:right w:val="single" w:sz="4" w:space="0" w:color="000000"/>
            </w:tcBorders>
            <w:shd w:val="clear" w:color="auto" w:fill="D2DFED"/>
            <w:tcPrChange w:id="280" w:author="EDWARDS, LARRY D., VBADENV Trng Facility" w:date="2021-10-20T13:30:00Z">
              <w:tcPr>
                <w:tcW w:w="113" w:type="dxa"/>
                <w:tcBorders>
                  <w:top w:val="nil"/>
                  <w:left w:val="nil"/>
                  <w:bottom w:val="nil"/>
                  <w:right w:val="single" w:sz="4" w:space="0" w:color="000000"/>
                </w:tcBorders>
                <w:shd w:val="clear" w:color="auto" w:fill="D2DFED"/>
              </w:tcPr>
            </w:tcPrChange>
          </w:tcPr>
          <w:p w14:paraId="73CCF82B" w14:textId="77777777" w:rsidR="000960DA" w:rsidRPr="00163ED6" w:rsidRDefault="000960DA">
            <w:pPr>
              <w:pStyle w:val="TableParagraph"/>
              <w:rPr>
                <w:rFonts w:asciiTheme="minorHAnsi" w:hAnsiTheme="minorHAnsi" w:cstheme="minorHAnsi"/>
                <w:color w:val="17365D" w:themeColor="text2" w:themeShade="BF"/>
                <w:rPrChange w:id="281" w:author="EDWARDS, LARRY D., VBADENV Trng Facility" w:date="2021-10-20T13:29:00Z">
                  <w:rPr>
                    <w:rFonts w:ascii="Times New Roman"/>
                  </w:rPr>
                </w:rPrChange>
              </w:rPr>
            </w:pPr>
          </w:p>
        </w:tc>
        <w:tc>
          <w:tcPr>
            <w:tcW w:w="1080" w:type="dxa"/>
            <w:tcBorders>
              <w:top w:val="single" w:sz="4" w:space="0" w:color="000000"/>
              <w:left w:val="single" w:sz="4" w:space="0" w:color="000000"/>
              <w:bottom w:val="single" w:sz="4" w:space="0" w:color="000000"/>
              <w:right w:val="single" w:sz="4" w:space="0" w:color="000000"/>
            </w:tcBorders>
            <w:shd w:val="clear" w:color="auto" w:fill="D2DFED"/>
            <w:tcPrChange w:id="282" w:author="EDWARDS, LARRY D., VBADENV Trng Facility" w:date="2021-10-20T13:30:00Z">
              <w:tcPr>
                <w:tcW w:w="987"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19597DC3" w14:textId="77777777" w:rsidR="000960DA" w:rsidRPr="00163ED6" w:rsidRDefault="000960DA">
            <w:pPr>
              <w:pStyle w:val="TableParagraph"/>
              <w:rPr>
                <w:rFonts w:asciiTheme="minorHAnsi" w:hAnsiTheme="minorHAnsi" w:cstheme="minorHAnsi"/>
                <w:color w:val="17365D" w:themeColor="text2" w:themeShade="BF"/>
                <w:rPrChange w:id="283" w:author="EDWARDS, LARRY D., VBADENV Trng Facility" w:date="2021-10-20T13:29:00Z">
                  <w:rPr/>
                </w:rPrChange>
              </w:rPr>
            </w:pPr>
          </w:p>
          <w:p w14:paraId="193A6A4C" w14:textId="77777777" w:rsidR="000960DA" w:rsidRPr="00163ED6" w:rsidRDefault="000960DA">
            <w:pPr>
              <w:pStyle w:val="TableParagraph"/>
              <w:rPr>
                <w:rFonts w:asciiTheme="minorHAnsi" w:hAnsiTheme="minorHAnsi" w:cstheme="minorHAnsi"/>
                <w:color w:val="17365D" w:themeColor="text2" w:themeShade="BF"/>
                <w:rPrChange w:id="284" w:author="EDWARDS, LARRY D., VBADENV Trng Facility" w:date="2021-10-20T13:29:00Z">
                  <w:rPr/>
                </w:rPrChange>
              </w:rPr>
            </w:pPr>
          </w:p>
          <w:p w14:paraId="710CB1E2" w14:textId="77777777" w:rsidR="000960DA" w:rsidRPr="00163ED6" w:rsidRDefault="000960DA">
            <w:pPr>
              <w:pStyle w:val="TableParagraph"/>
              <w:rPr>
                <w:rFonts w:asciiTheme="minorHAnsi" w:hAnsiTheme="minorHAnsi" w:cstheme="minorHAnsi"/>
                <w:color w:val="17365D" w:themeColor="text2" w:themeShade="BF"/>
                <w:rPrChange w:id="285" w:author="EDWARDS, LARRY D., VBADENV Trng Facility" w:date="2021-10-20T13:29:00Z">
                  <w:rPr/>
                </w:rPrChange>
              </w:rPr>
            </w:pPr>
          </w:p>
          <w:p w14:paraId="0F1127DC" w14:textId="77777777" w:rsidR="000960DA" w:rsidRPr="00163ED6" w:rsidRDefault="000960DA">
            <w:pPr>
              <w:pStyle w:val="TableParagraph"/>
              <w:rPr>
                <w:rFonts w:asciiTheme="minorHAnsi" w:hAnsiTheme="minorHAnsi" w:cstheme="minorHAnsi"/>
                <w:color w:val="17365D" w:themeColor="text2" w:themeShade="BF"/>
                <w:rPrChange w:id="286" w:author="EDWARDS, LARRY D., VBADENV Trng Facility" w:date="2021-10-20T13:29:00Z">
                  <w:rPr/>
                </w:rPrChange>
              </w:rPr>
            </w:pPr>
          </w:p>
          <w:p w14:paraId="2032E709" w14:textId="77777777" w:rsidR="000960DA" w:rsidRPr="00163ED6" w:rsidRDefault="00277CA2">
            <w:pPr>
              <w:pStyle w:val="TableParagraph"/>
              <w:spacing w:before="134"/>
              <w:ind w:left="90" w:right="76"/>
              <w:jc w:val="center"/>
              <w:rPr>
                <w:rFonts w:asciiTheme="minorHAnsi" w:hAnsiTheme="minorHAnsi" w:cstheme="minorHAnsi"/>
                <w:color w:val="17365D" w:themeColor="text2" w:themeShade="BF"/>
                <w:rPrChange w:id="287" w:author="EDWARDS, LARRY D., VBADENV Trng Facility" w:date="2021-10-20T13:29:00Z">
                  <w:rPr/>
                </w:rPrChange>
              </w:rPr>
            </w:pPr>
            <w:r w:rsidRPr="00163ED6">
              <w:rPr>
                <w:rFonts w:asciiTheme="minorHAnsi" w:hAnsiTheme="minorHAnsi" w:cstheme="minorHAnsi"/>
                <w:color w:val="17365D" w:themeColor="text2" w:themeShade="BF"/>
                <w:rPrChange w:id="288" w:author="EDWARDS, LARRY D., VBADENV Trng Facility" w:date="2021-10-20T13:29:00Z">
                  <w:rPr>
                    <w:color w:val="365F91"/>
                  </w:rPr>
                </w:rPrChange>
              </w:rPr>
              <w:t>6-8</w:t>
            </w:r>
          </w:p>
        </w:tc>
        <w:tc>
          <w:tcPr>
            <w:tcW w:w="2897" w:type="dxa"/>
            <w:tcBorders>
              <w:top w:val="single" w:sz="4" w:space="0" w:color="000000"/>
              <w:left w:val="single" w:sz="4" w:space="0" w:color="000000"/>
              <w:bottom w:val="single" w:sz="4" w:space="0" w:color="000000"/>
              <w:right w:val="single" w:sz="4" w:space="0" w:color="000000"/>
            </w:tcBorders>
            <w:shd w:val="clear" w:color="auto" w:fill="D2DFED"/>
            <w:tcPrChange w:id="289" w:author="EDWARDS, LARRY D., VBADENV Trng Facility" w:date="2021-10-20T13:30:00Z">
              <w:tcPr>
                <w:tcW w:w="2790"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5BD5FC04" w14:textId="2315E999" w:rsidR="000960DA" w:rsidRPr="00163ED6" w:rsidRDefault="00B440BA">
            <w:pPr>
              <w:pStyle w:val="TableParagraph"/>
              <w:ind w:left="109" w:right="1347"/>
              <w:rPr>
                <w:rFonts w:asciiTheme="minorHAnsi" w:hAnsiTheme="minorHAnsi" w:cstheme="minorHAnsi"/>
                <w:color w:val="17365D" w:themeColor="text2" w:themeShade="BF"/>
                <w:rPrChange w:id="290" w:author="EDWARDS, LARRY D., VBADENV Trng Facility" w:date="2021-10-20T13:29:00Z">
                  <w:rPr/>
                </w:rPrChange>
              </w:rPr>
            </w:pPr>
            <w:r w:rsidRPr="00163ED6">
              <w:rPr>
                <w:rFonts w:asciiTheme="minorHAnsi" w:hAnsiTheme="minorHAnsi" w:cstheme="minorHAnsi"/>
                <w:color w:val="17365D" w:themeColor="text2" w:themeShade="BF"/>
                <w:rPrChange w:id="291" w:author="EDWARDS, LARRY D., VBADENV Trng Facility" w:date="2021-10-20T13:29:00Z">
                  <w:rPr>
                    <w:color w:val="000000"/>
                  </w:rPr>
                </w:rPrChange>
              </w:rPr>
              <w:t>M21-1 II.iii.3.A</w:t>
            </w:r>
            <w:r w:rsidRPr="00163ED6" w:rsidDel="00B440BA">
              <w:rPr>
                <w:rFonts w:asciiTheme="minorHAnsi" w:hAnsiTheme="minorHAnsi" w:cstheme="minorHAnsi"/>
                <w:color w:val="17365D" w:themeColor="text2" w:themeShade="BF"/>
                <w:rPrChange w:id="292"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293"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294" w:author="EDWARDS, LARRY D., VBADENV Trng Facility" w:date="2021-10-20T13:29:00Z">
                  <w:rPr>
                    <w:color w:val="000000"/>
                  </w:rPr>
                </w:rPrChange>
              </w:rPr>
              <w:t>M21-1 X.i.2.A</w:t>
            </w:r>
          </w:p>
          <w:p w14:paraId="3B3204B0" w14:textId="77777777" w:rsidR="000960DA" w:rsidRPr="00163ED6" w:rsidRDefault="000960DA">
            <w:pPr>
              <w:pStyle w:val="TableParagraph"/>
              <w:spacing w:before="12"/>
              <w:rPr>
                <w:rFonts w:asciiTheme="minorHAnsi" w:hAnsiTheme="minorHAnsi" w:cstheme="minorHAnsi"/>
                <w:color w:val="17365D" w:themeColor="text2" w:themeShade="BF"/>
                <w:rPrChange w:id="295" w:author="EDWARDS, LARRY D., VBADENV Trng Facility" w:date="2021-10-20T13:29:00Z">
                  <w:rPr>
                    <w:sz w:val="21"/>
                  </w:rPr>
                </w:rPrChange>
              </w:rPr>
            </w:pPr>
          </w:p>
          <w:p w14:paraId="2D5325E4" w14:textId="32036679" w:rsidR="000960DA" w:rsidRPr="00163ED6" w:rsidRDefault="00B440BA" w:rsidP="00F63B78">
            <w:pPr>
              <w:pStyle w:val="TableParagraph"/>
              <w:ind w:left="109" w:right="1000"/>
              <w:rPr>
                <w:rFonts w:asciiTheme="minorHAnsi" w:hAnsiTheme="minorHAnsi" w:cstheme="minorHAnsi"/>
                <w:color w:val="17365D" w:themeColor="text2" w:themeShade="BF"/>
                <w:rPrChange w:id="296" w:author="EDWARDS, LARRY D., VBADENV Trng Facility" w:date="2021-10-20T13:29:00Z">
                  <w:rPr/>
                </w:rPrChange>
              </w:rPr>
            </w:pPr>
            <w:r w:rsidRPr="00163ED6">
              <w:rPr>
                <w:rFonts w:asciiTheme="minorHAnsi" w:hAnsiTheme="minorHAnsi" w:cstheme="minorHAnsi"/>
                <w:color w:val="17365D" w:themeColor="text2" w:themeShade="BF"/>
                <w:rPrChange w:id="297"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298" w:author="EDWARDS, LARRY D., VBADENV Trng Facility" w:date="2021-10-20T13:29:00Z">
                  <w:rPr>
                    <w:color w:val="000000"/>
                  </w:rPr>
                </w:rPrChange>
              </w:rPr>
              <w:t>M21-1 X.i.2.B</w:t>
            </w:r>
            <w:r w:rsidR="00277CA2" w:rsidRPr="00163ED6">
              <w:rPr>
                <w:rFonts w:asciiTheme="minorHAnsi" w:hAnsiTheme="minorHAnsi" w:cstheme="minorHAnsi"/>
                <w:color w:val="17365D" w:themeColor="text2" w:themeShade="BF"/>
                <w:spacing w:val="1"/>
                <w:rPrChange w:id="299" w:author="EDWARDS, LARRY D., VBADENV Trng Facility" w:date="2021-10-20T13:29:00Z">
                  <w:rPr>
                    <w:color w:val="365F91"/>
                    <w:spacing w:val="1"/>
                  </w:rPr>
                </w:rPrChange>
              </w:rPr>
              <w:t xml:space="preserve"> </w:t>
            </w:r>
            <w:r w:rsidR="00C0004C" w:rsidRPr="00163ED6">
              <w:rPr>
                <w:rFonts w:asciiTheme="minorHAnsi" w:hAnsiTheme="minorHAnsi" w:cstheme="minorHAnsi"/>
                <w:color w:val="17365D" w:themeColor="text2" w:themeShade="BF"/>
                <w:rPrChange w:id="300" w:author="EDWARDS, LARRY D., VBADENV Trng Facility" w:date="2021-10-20T13:29:00Z">
                  <w:rPr>
                    <w:color w:val="365F91"/>
                  </w:rPr>
                </w:rPrChange>
              </w:rPr>
              <w:t xml:space="preserve"> </w:t>
            </w:r>
            <w:r w:rsidR="00C0004C" w:rsidRPr="00163ED6">
              <w:rPr>
                <w:rFonts w:asciiTheme="minorHAnsi" w:hAnsiTheme="minorHAnsi" w:cstheme="minorHAnsi"/>
                <w:color w:val="17365D" w:themeColor="text2" w:themeShade="BF"/>
                <w:rPrChange w:id="301" w:author="EDWARDS, LARRY D., VBADENV Trng Facility" w:date="2021-10-20T13:29:00Z">
                  <w:rPr>
                    <w:rFonts w:ascii="Arial" w:hAnsi="Arial" w:cs="Arial"/>
                    <w:color w:val="000000"/>
                    <w:sz w:val="21"/>
                    <w:szCs w:val="21"/>
                  </w:rPr>
                </w:rPrChange>
              </w:rPr>
              <w:t>M21-1 III.i.2.F.2.a</w:t>
            </w:r>
          </w:p>
          <w:p w14:paraId="69E15EA9" w14:textId="77777777" w:rsidR="000960DA" w:rsidRPr="00163ED6" w:rsidRDefault="00277CA2">
            <w:pPr>
              <w:pStyle w:val="TableParagraph"/>
              <w:spacing w:before="1"/>
              <w:ind w:left="109"/>
              <w:rPr>
                <w:rFonts w:asciiTheme="minorHAnsi" w:hAnsiTheme="minorHAnsi" w:cstheme="minorHAnsi"/>
                <w:color w:val="17365D" w:themeColor="text2" w:themeShade="BF"/>
                <w:rPrChange w:id="302" w:author="EDWARDS, LARRY D., VBADENV Trng Facility" w:date="2021-10-20T13:29:00Z">
                  <w:rPr/>
                </w:rPrChange>
              </w:rPr>
            </w:pPr>
            <w:r w:rsidRPr="00163ED6">
              <w:rPr>
                <w:rFonts w:asciiTheme="minorHAnsi" w:hAnsiTheme="minorHAnsi" w:cstheme="minorHAnsi"/>
                <w:color w:val="17365D" w:themeColor="text2" w:themeShade="BF"/>
                <w:rPrChange w:id="303" w:author="EDWARDS, LARRY D., VBADENV Trng Facility" w:date="2021-10-20T13:29:00Z">
                  <w:rPr>
                    <w:color w:val="365F91"/>
                  </w:rPr>
                </w:rPrChange>
              </w:rPr>
              <w:t>M21-4</w:t>
            </w:r>
            <w:r w:rsidRPr="00163ED6">
              <w:rPr>
                <w:rFonts w:asciiTheme="minorHAnsi" w:hAnsiTheme="minorHAnsi" w:cstheme="minorHAnsi"/>
                <w:color w:val="17365D" w:themeColor="text2" w:themeShade="BF"/>
                <w:spacing w:val="-2"/>
                <w:rPrChange w:id="304"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05" w:author="EDWARDS, LARRY D., VBADENV Trng Facility" w:date="2021-10-20T13:29:00Z">
                  <w:rPr>
                    <w:color w:val="365F91"/>
                  </w:rPr>
                </w:rPrChange>
              </w:rPr>
              <w:t>Manual</w:t>
            </w:r>
          </w:p>
        </w:tc>
        <w:tc>
          <w:tcPr>
            <w:tcW w:w="5684" w:type="dxa"/>
            <w:tcBorders>
              <w:top w:val="single" w:sz="4" w:space="0" w:color="000000"/>
              <w:left w:val="single" w:sz="4" w:space="0" w:color="000000"/>
              <w:bottom w:val="single" w:sz="4" w:space="0" w:color="000000"/>
              <w:right w:val="nil"/>
            </w:tcBorders>
            <w:shd w:val="clear" w:color="auto" w:fill="D2DFED"/>
            <w:tcPrChange w:id="306" w:author="EDWARDS, LARRY D., VBADENV Trng Facility" w:date="2021-10-20T13:30:00Z">
              <w:tcPr>
                <w:tcW w:w="5473" w:type="dxa"/>
                <w:tcBorders>
                  <w:top w:val="single" w:sz="4" w:space="0" w:color="000000"/>
                  <w:left w:val="single" w:sz="4" w:space="0" w:color="000000"/>
                  <w:bottom w:val="single" w:sz="4" w:space="0" w:color="000000"/>
                  <w:right w:val="nil"/>
                </w:tcBorders>
                <w:shd w:val="clear" w:color="auto" w:fill="D2DFED"/>
              </w:tcPr>
            </w:tcPrChange>
          </w:tcPr>
          <w:p w14:paraId="5D493E89" w14:textId="7F6FD058" w:rsidR="00B440BA" w:rsidRPr="00163ED6" w:rsidDel="00F63B78" w:rsidRDefault="00F63B78" w:rsidP="00F63B78">
            <w:pPr>
              <w:pStyle w:val="TableParagraph"/>
              <w:spacing w:line="268" w:lineRule="exact"/>
              <w:rPr>
                <w:del w:id="307" w:author="EDWARDS, LARRY D., VBADENV Trng Facility" w:date="2021-10-26T09:33:00Z"/>
                <w:rFonts w:asciiTheme="minorHAnsi" w:hAnsiTheme="minorHAnsi" w:cstheme="minorHAnsi"/>
                <w:color w:val="17365D" w:themeColor="text2" w:themeShade="BF"/>
                <w:rPrChange w:id="308" w:author="EDWARDS, LARRY D., VBADENV Trng Facility" w:date="2021-10-20T13:29:00Z">
                  <w:rPr>
                    <w:del w:id="309" w:author="EDWARDS, LARRY D., VBADENV Trng Facility" w:date="2021-10-26T09:33:00Z"/>
                    <w:color w:val="365F91"/>
                  </w:rPr>
                </w:rPrChange>
              </w:rPr>
            </w:pPr>
            <w:r>
              <w:rPr>
                <w:rFonts w:asciiTheme="minorHAnsi" w:hAnsiTheme="minorHAnsi" w:cstheme="minorHAnsi"/>
                <w:color w:val="17365D" w:themeColor="text2" w:themeShade="BF"/>
              </w:rPr>
              <w:t xml:space="preserve">  </w:t>
            </w:r>
            <w:r w:rsidR="00277CA2" w:rsidRPr="00163ED6">
              <w:rPr>
                <w:rFonts w:asciiTheme="minorHAnsi" w:hAnsiTheme="minorHAnsi" w:cstheme="minorHAnsi"/>
                <w:color w:val="17365D" w:themeColor="text2" w:themeShade="BF"/>
                <w:rPrChange w:id="310" w:author="EDWARDS, LARRY D., VBADENV Trng Facility" w:date="2021-10-20T13:29:00Z">
                  <w:rPr>
                    <w:color w:val="365F91"/>
                  </w:rPr>
                </w:rPrChange>
              </w:rPr>
              <w:t>Claims</w:t>
            </w:r>
            <w:r w:rsidR="00277CA2" w:rsidRPr="00163ED6">
              <w:rPr>
                <w:rFonts w:asciiTheme="minorHAnsi" w:hAnsiTheme="minorHAnsi" w:cstheme="minorHAnsi"/>
                <w:color w:val="17365D" w:themeColor="text2" w:themeShade="BF"/>
                <w:spacing w:val="-3"/>
                <w:rPrChange w:id="311" w:author="EDWARDS, LARRY D., VBADENV Trng Facility" w:date="2021-10-20T13:29:00Z">
                  <w:rPr>
                    <w:color w:val="365F91"/>
                    <w:spacing w:val="-3"/>
                  </w:rPr>
                </w:rPrChange>
              </w:rPr>
              <w:t xml:space="preserve"> </w:t>
            </w:r>
            <w:r w:rsidR="00277CA2" w:rsidRPr="00163ED6">
              <w:rPr>
                <w:rFonts w:asciiTheme="minorHAnsi" w:hAnsiTheme="minorHAnsi" w:cstheme="minorHAnsi"/>
                <w:color w:val="17365D" w:themeColor="text2" w:themeShade="BF"/>
                <w:rPrChange w:id="312" w:author="EDWARDS, LARRY D., VBADENV Trng Facility" w:date="2021-10-20T13:29:00Z">
                  <w:rPr>
                    <w:color w:val="365F91"/>
                  </w:rPr>
                </w:rPrChange>
              </w:rPr>
              <w:t>Establishment</w:t>
            </w:r>
          </w:p>
          <w:p w14:paraId="648BCEDE" w14:textId="7F98B4A1" w:rsidR="00B440BA" w:rsidRPr="00163ED6" w:rsidRDefault="00F63B78" w:rsidP="00F63B78">
            <w:pPr>
              <w:pStyle w:val="TableParagraph"/>
              <w:ind w:right="25"/>
              <w:rPr>
                <w:rFonts w:asciiTheme="minorHAnsi" w:hAnsiTheme="minorHAnsi" w:cstheme="minorHAnsi"/>
                <w:color w:val="17365D" w:themeColor="text2" w:themeShade="BF"/>
                <w:rPrChange w:id="313" w:author="EDWARDS, LARRY D., VBADENV Trng Facility" w:date="2021-10-20T13:29:00Z">
                  <w:rPr>
                    <w:color w:val="365F91"/>
                  </w:rPr>
                </w:rPrChange>
              </w:rPr>
            </w:pPr>
            <w:r>
              <w:rPr>
                <w:rFonts w:asciiTheme="minorHAnsi" w:hAnsiTheme="minorHAnsi" w:cstheme="minorHAnsi"/>
                <w:color w:val="17365D" w:themeColor="text2" w:themeShade="BF"/>
              </w:rPr>
              <w:t xml:space="preserve">  </w:t>
            </w:r>
            <w:r w:rsidR="00277CA2" w:rsidRPr="00163ED6">
              <w:rPr>
                <w:rFonts w:asciiTheme="minorHAnsi" w:hAnsiTheme="minorHAnsi" w:cstheme="minorHAnsi"/>
                <w:color w:val="17365D" w:themeColor="text2" w:themeShade="BF"/>
                <w:rPrChange w:id="314" w:author="EDWARDS, LARRY D., VBADENV Trng Facility" w:date="2021-10-20T13:29:00Z">
                  <w:rPr>
                    <w:color w:val="365F91"/>
                  </w:rPr>
                </w:rPrChange>
              </w:rPr>
              <w:t>General Information about the Fully Developed Claim (FDC)</w:t>
            </w:r>
            <w:r w:rsidR="00277CA2" w:rsidRPr="00163ED6">
              <w:rPr>
                <w:rFonts w:asciiTheme="minorHAnsi" w:hAnsiTheme="minorHAnsi" w:cstheme="minorHAnsi"/>
                <w:color w:val="17365D" w:themeColor="text2" w:themeShade="BF"/>
                <w:spacing w:val="-48"/>
                <w:rPrChange w:id="315" w:author="EDWARDS, LARRY D., VBADENV Trng Facility" w:date="2021-10-20T13:29:00Z">
                  <w:rPr>
                    <w:color w:val="365F91"/>
                    <w:spacing w:val="-48"/>
                  </w:rPr>
                </w:rPrChange>
              </w:rPr>
              <w:t xml:space="preserve"> </w:t>
            </w:r>
            <w:r>
              <w:rPr>
                <w:rFonts w:asciiTheme="minorHAnsi" w:hAnsiTheme="minorHAnsi" w:cstheme="minorHAnsi"/>
                <w:color w:val="17365D" w:themeColor="text2" w:themeShade="BF"/>
                <w:spacing w:val="-48"/>
              </w:rPr>
              <w:t xml:space="preserve">       </w:t>
            </w:r>
            <w:r w:rsidR="00277CA2" w:rsidRPr="00163ED6">
              <w:rPr>
                <w:rFonts w:asciiTheme="minorHAnsi" w:hAnsiTheme="minorHAnsi" w:cstheme="minorHAnsi"/>
                <w:color w:val="17365D" w:themeColor="text2" w:themeShade="BF"/>
                <w:rPrChange w:id="316" w:author="EDWARDS, LARRY D., VBADENV Trng Facility" w:date="2021-10-20T13:29:00Z">
                  <w:rPr>
                    <w:color w:val="365F91"/>
                  </w:rPr>
                </w:rPrChange>
              </w:rPr>
              <w:t>Program</w:t>
            </w:r>
          </w:p>
          <w:p w14:paraId="01FA5A91" w14:textId="4A4A8888" w:rsidR="00C0004C" w:rsidRPr="00163ED6" w:rsidRDefault="00277CA2" w:rsidP="00F63B78">
            <w:pPr>
              <w:pStyle w:val="TableParagraph"/>
              <w:ind w:left="111" w:right="1736"/>
              <w:rPr>
                <w:rFonts w:asciiTheme="minorHAnsi" w:hAnsiTheme="minorHAnsi" w:cstheme="minorHAnsi"/>
                <w:color w:val="17365D" w:themeColor="text2" w:themeShade="BF"/>
                <w:rPrChange w:id="317" w:author="EDWARDS, LARRY D., VBADENV Trng Facility" w:date="2021-10-20T13:29:00Z">
                  <w:rPr>
                    <w:color w:val="365F91"/>
                  </w:rPr>
                </w:rPrChange>
              </w:rPr>
            </w:pPr>
            <w:r w:rsidRPr="00163ED6">
              <w:rPr>
                <w:rFonts w:asciiTheme="minorHAnsi" w:hAnsiTheme="minorHAnsi" w:cstheme="minorHAnsi"/>
                <w:color w:val="17365D" w:themeColor="text2" w:themeShade="BF"/>
                <w:rPrChange w:id="318" w:author="EDWARDS, LARRY D., VBADENV Trng Facility" w:date="2021-10-20T13:29:00Z">
                  <w:rPr>
                    <w:color w:val="365F91"/>
                  </w:rPr>
                </w:rPrChange>
              </w:rPr>
              <w:t>Processing Fully Developed Claims (FDC)</w:t>
            </w:r>
            <w:r w:rsidRPr="00163ED6">
              <w:rPr>
                <w:rFonts w:asciiTheme="minorHAnsi" w:hAnsiTheme="minorHAnsi" w:cstheme="minorHAnsi"/>
                <w:color w:val="17365D" w:themeColor="text2" w:themeShade="BF"/>
                <w:spacing w:val="-47"/>
                <w:rPrChange w:id="319" w:author="EDWARDS, LARRY D., VBADENV Trng Facility" w:date="2021-10-20T13:29:00Z">
                  <w:rPr>
                    <w:color w:val="365F91"/>
                    <w:spacing w:val="-47"/>
                  </w:rPr>
                </w:rPrChange>
              </w:rPr>
              <w:t xml:space="preserve"> </w:t>
            </w:r>
            <w:r w:rsidRPr="00163ED6">
              <w:rPr>
                <w:rFonts w:asciiTheme="minorHAnsi" w:hAnsiTheme="minorHAnsi" w:cstheme="minorHAnsi"/>
                <w:color w:val="17365D" w:themeColor="text2" w:themeShade="BF"/>
                <w:rPrChange w:id="320" w:author="EDWARDS, LARRY D., VBADENV Trng Facility" w:date="2021-10-20T13:29:00Z">
                  <w:rPr>
                    <w:color w:val="365F91"/>
                  </w:rPr>
                </w:rPrChange>
              </w:rPr>
              <w:t>Identifying</w:t>
            </w:r>
            <w:r w:rsidRPr="00163ED6">
              <w:rPr>
                <w:rFonts w:asciiTheme="minorHAnsi" w:hAnsiTheme="minorHAnsi" w:cstheme="minorHAnsi"/>
                <w:color w:val="17365D" w:themeColor="text2" w:themeShade="BF"/>
                <w:spacing w:val="-2"/>
                <w:rPrChange w:id="321"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22" w:author="EDWARDS, LARRY D., VBADENV Trng Facility" w:date="2021-10-20T13:29:00Z">
                  <w:rPr>
                    <w:color w:val="365F91"/>
                  </w:rPr>
                </w:rPrChange>
              </w:rPr>
              <w:t>Contentions</w:t>
            </w:r>
          </w:p>
          <w:p w14:paraId="19EE553A" w14:textId="3676EA96" w:rsidR="00C0004C" w:rsidRPr="00163ED6" w:rsidRDefault="00C0004C">
            <w:pPr>
              <w:pStyle w:val="TableParagraph"/>
              <w:ind w:left="111" w:right="182"/>
              <w:rPr>
                <w:rFonts w:asciiTheme="minorHAnsi" w:hAnsiTheme="minorHAnsi" w:cstheme="minorHAnsi"/>
                <w:color w:val="17365D" w:themeColor="text2" w:themeShade="BF"/>
                <w:rPrChange w:id="323" w:author="EDWARDS, LARRY D., VBADENV Trng Facility" w:date="2021-10-20T13:29:00Z">
                  <w:rPr>
                    <w:color w:val="365F91"/>
                  </w:rPr>
                </w:rPrChange>
              </w:rPr>
            </w:pPr>
            <w:r w:rsidRPr="00163ED6">
              <w:rPr>
                <w:rFonts w:asciiTheme="minorHAnsi" w:hAnsiTheme="minorHAnsi" w:cstheme="minorHAnsi"/>
                <w:color w:val="17365D" w:themeColor="text2" w:themeShade="BF"/>
                <w:rPrChange w:id="324" w:author="EDWARDS, LARRY D., VBADENV Trng Facility" w:date="2021-10-20T13:29:00Z">
                  <w:rPr>
                    <w:color w:val="365F91"/>
                  </w:rPr>
                </w:rPrChange>
              </w:rPr>
              <w:t xml:space="preserve">Appendix A: </w:t>
            </w:r>
            <w:r w:rsidRPr="00163ED6">
              <w:rPr>
                <w:rFonts w:asciiTheme="minorHAnsi" w:hAnsiTheme="minorHAnsi" w:cstheme="minorHAnsi"/>
                <w:color w:val="17365D" w:themeColor="text2" w:themeShade="BF"/>
                <w:rPrChange w:id="325" w:author="EDWARDS, LARRY D., VBADENV Trng Facility" w:date="2021-10-20T13:29:00Z">
                  <w:rPr/>
                </w:rPrChange>
              </w:rPr>
              <w:t>Regional Office Station Numbers, Payee Codes, and Work-Rate Standards</w:t>
            </w:r>
          </w:p>
          <w:p w14:paraId="08173C0A" w14:textId="3DAE3A8B" w:rsidR="000960DA" w:rsidRPr="00163ED6" w:rsidRDefault="00277CA2">
            <w:pPr>
              <w:pStyle w:val="TableParagraph"/>
              <w:ind w:left="111" w:right="182"/>
              <w:rPr>
                <w:rFonts w:asciiTheme="minorHAnsi" w:hAnsiTheme="minorHAnsi" w:cstheme="minorHAnsi"/>
                <w:color w:val="17365D" w:themeColor="text2" w:themeShade="BF"/>
                <w:rPrChange w:id="326" w:author="EDWARDS, LARRY D., VBADENV Trng Facility" w:date="2021-10-20T13:29:00Z">
                  <w:rPr/>
                </w:rPrChange>
              </w:rPr>
            </w:pPr>
            <w:r w:rsidRPr="00163ED6">
              <w:rPr>
                <w:rFonts w:asciiTheme="minorHAnsi" w:hAnsiTheme="minorHAnsi" w:cstheme="minorHAnsi"/>
                <w:color w:val="17365D" w:themeColor="text2" w:themeShade="BF"/>
                <w:rPrChange w:id="327" w:author="EDWARDS, LARRY D., VBADENV Trng Facility" w:date="2021-10-20T13:29:00Z">
                  <w:rPr>
                    <w:color w:val="365F91"/>
                  </w:rPr>
                </w:rPrChange>
              </w:rPr>
              <w:t xml:space="preserve">Appendix B: End Product Codes </w:t>
            </w:r>
            <w:r w:rsidR="00C0004C" w:rsidRPr="00163ED6">
              <w:rPr>
                <w:rFonts w:asciiTheme="minorHAnsi" w:hAnsiTheme="minorHAnsi" w:cstheme="minorHAnsi"/>
                <w:color w:val="17365D" w:themeColor="text2" w:themeShade="BF"/>
                <w:rPrChange w:id="328" w:author="EDWARDS, LARRY D., VBADENV Trng Facility" w:date="2021-10-20T13:29:00Z">
                  <w:rPr>
                    <w:color w:val="365F91"/>
                  </w:rPr>
                </w:rPrChange>
              </w:rPr>
              <w:t xml:space="preserve"> </w:t>
            </w:r>
          </w:p>
          <w:p w14:paraId="7E670686" w14:textId="28649622" w:rsidR="000960DA" w:rsidRPr="00163ED6" w:rsidRDefault="00277CA2">
            <w:pPr>
              <w:pStyle w:val="TableParagraph"/>
              <w:spacing w:line="267" w:lineRule="exact"/>
              <w:ind w:left="111"/>
              <w:rPr>
                <w:rFonts w:asciiTheme="minorHAnsi" w:hAnsiTheme="minorHAnsi" w:cstheme="minorHAnsi"/>
                <w:color w:val="17365D" w:themeColor="text2" w:themeShade="BF"/>
                <w:rPrChange w:id="329" w:author="EDWARDS, LARRY D., VBADENV Trng Facility" w:date="2021-10-20T13:29:00Z">
                  <w:rPr/>
                </w:rPrChange>
              </w:rPr>
            </w:pPr>
            <w:r w:rsidRPr="00163ED6">
              <w:rPr>
                <w:rFonts w:asciiTheme="minorHAnsi" w:hAnsiTheme="minorHAnsi" w:cstheme="minorHAnsi"/>
                <w:color w:val="17365D" w:themeColor="text2" w:themeShade="BF"/>
                <w:rPrChange w:id="330" w:author="EDWARDS, LARRY D., VBADENV Trng Facility" w:date="2021-10-20T13:29:00Z">
                  <w:rPr>
                    <w:color w:val="365F91"/>
                  </w:rPr>
                </w:rPrChange>
              </w:rPr>
              <w:t>Appendix</w:t>
            </w:r>
            <w:r w:rsidRPr="00163ED6">
              <w:rPr>
                <w:rFonts w:asciiTheme="minorHAnsi" w:hAnsiTheme="minorHAnsi" w:cstheme="minorHAnsi"/>
                <w:color w:val="17365D" w:themeColor="text2" w:themeShade="BF"/>
                <w:spacing w:val="-1"/>
                <w:rPrChange w:id="331"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32" w:author="EDWARDS, LARRY D., VBADENV Trng Facility" w:date="2021-10-20T13:29:00Z">
                  <w:rPr>
                    <w:color w:val="365F91"/>
                  </w:rPr>
                </w:rPrChange>
              </w:rPr>
              <w:t>C:</w:t>
            </w:r>
            <w:r w:rsidRPr="00163ED6">
              <w:rPr>
                <w:rFonts w:asciiTheme="minorHAnsi" w:hAnsiTheme="minorHAnsi" w:cstheme="minorHAnsi"/>
                <w:color w:val="17365D" w:themeColor="text2" w:themeShade="BF"/>
                <w:spacing w:val="1"/>
                <w:rPrChange w:id="333"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34" w:author="EDWARDS, LARRY D., VBADENV Trng Facility" w:date="2021-10-20T13:29:00Z">
                  <w:rPr>
                    <w:color w:val="365F91"/>
                  </w:rPr>
                </w:rPrChange>
              </w:rPr>
              <w:t>Index</w:t>
            </w:r>
            <w:r w:rsidRPr="00163ED6">
              <w:rPr>
                <w:rFonts w:asciiTheme="minorHAnsi" w:hAnsiTheme="minorHAnsi" w:cstheme="minorHAnsi"/>
                <w:color w:val="17365D" w:themeColor="text2" w:themeShade="BF"/>
                <w:spacing w:val="-2"/>
                <w:rPrChange w:id="335"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36" w:author="EDWARDS, LARRY D., VBADENV Trng Facility" w:date="2021-10-20T13:29:00Z">
                  <w:rPr>
                    <w:color w:val="365F91"/>
                  </w:rPr>
                </w:rPrChange>
              </w:rPr>
              <w:t>of</w:t>
            </w:r>
            <w:r w:rsidRPr="00163ED6">
              <w:rPr>
                <w:rFonts w:asciiTheme="minorHAnsi" w:hAnsiTheme="minorHAnsi" w:cstheme="minorHAnsi"/>
                <w:color w:val="17365D" w:themeColor="text2" w:themeShade="BF"/>
                <w:spacing w:val="-3"/>
                <w:rPrChange w:id="337"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338" w:author="EDWARDS, LARRY D., VBADENV Trng Facility" w:date="2021-10-20T13:29:00Z">
                  <w:rPr>
                    <w:color w:val="365F91"/>
                  </w:rPr>
                </w:rPrChange>
              </w:rPr>
              <w:t>Claim</w:t>
            </w:r>
            <w:r w:rsidRPr="00163ED6">
              <w:rPr>
                <w:rFonts w:asciiTheme="minorHAnsi" w:hAnsiTheme="minorHAnsi" w:cstheme="minorHAnsi"/>
                <w:color w:val="17365D" w:themeColor="text2" w:themeShade="BF"/>
                <w:spacing w:val="-4"/>
                <w:rPrChange w:id="339" w:author="EDWARDS, LARRY D., VBADENV Trng Facility" w:date="2021-10-20T13:29:00Z">
                  <w:rPr>
                    <w:color w:val="365F91"/>
                    <w:spacing w:val="-4"/>
                  </w:rPr>
                </w:rPrChange>
              </w:rPr>
              <w:t xml:space="preserve"> </w:t>
            </w:r>
            <w:r w:rsidR="00C0004C" w:rsidRPr="00163ED6">
              <w:rPr>
                <w:rFonts w:asciiTheme="minorHAnsi" w:hAnsiTheme="minorHAnsi" w:cstheme="minorHAnsi"/>
                <w:color w:val="17365D" w:themeColor="text2" w:themeShade="BF"/>
                <w:rPrChange w:id="340" w:author="EDWARDS, LARRY D., VBADENV Trng Facility" w:date="2021-10-20T13:29:00Z">
                  <w:rPr>
                    <w:color w:val="365F91"/>
                  </w:rPr>
                </w:rPrChange>
              </w:rPr>
              <w:t>Labels</w:t>
            </w:r>
          </w:p>
          <w:p w14:paraId="1AFE3306" w14:textId="77777777" w:rsidR="000960DA" w:rsidRPr="00163ED6" w:rsidRDefault="00277CA2">
            <w:pPr>
              <w:pStyle w:val="TableParagraph"/>
              <w:spacing w:line="249" w:lineRule="exact"/>
              <w:ind w:left="111"/>
              <w:rPr>
                <w:rFonts w:asciiTheme="minorHAnsi" w:hAnsiTheme="minorHAnsi" w:cstheme="minorHAnsi"/>
                <w:color w:val="17365D" w:themeColor="text2" w:themeShade="BF"/>
                <w:rPrChange w:id="341" w:author="EDWARDS, LARRY D., VBADENV Trng Facility" w:date="2021-10-20T13:29:00Z">
                  <w:rPr>
                    <w:color w:val="365F91"/>
                  </w:rPr>
                </w:rPrChange>
              </w:rPr>
            </w:pPr>
            <w:r w:rsidRPr="00163ED6">
              <w:rPr>
                <w:rFonts w:asciiTheme="minorHAnsi" w:hAnsiTheme="minorHAnsi" w:cstheme="minorHAnsi"/>
                <w:color w:val="17365D" w:themeColor="text2" w:themeShade="BF"/>
                <w:rPrChange w:id="342" w:author="EDWARDS, LARRY D., VBADENV Trng Facility" w:date="2021-10-20T13:29:00Z">
                  <w:rPr>
                    <w:color w:val="365F91"/>
                  </w:rPr>
                </w:rPrChange>
              </w:rPr>
              <w:t>Appendix</w:t>
            </w:r>
            <w:r w:rsidRPr="00163ED6">
              <w:rPr>
                <w:rFonts w:asciiTheme="minorHAnsi" w:hAnsiTheme="minorHAnsi" w:cstheme="minorHAnsi"/>
                <w:color w:val="17365D" w:themeColor="text2" w:themeShade="BF"/>
                <w:spacing w:val="-1"/>
                <w:rPrChange w:id="343"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44" w:author="EDWARDS, LARRY D., VBADENV Trng Facility" w:date="2021-10-20T13:29:00Z">
                  <w:rPr>
                    <w:color w:val="365F91"/>
                  </w:rPr>
                </w:rPrChange>
              </w:rPr>
              <w:t>D:</w:t>
            </w:r>
            <w:r w:rsidRPr="00163ED6">
              <w:rPr>
                <w:rFonts w:asciiTheme="minorHAnsi" w:hAnsiTheme="minorHAnsi" w:cstheme="minorHAnsi"/>
                <w:color w:val="17365D" w:themeColor="text2" w:themeShade="BF"/>
                <w:spacing w:val="-3"/>
                <w:rPrChange w:id="345"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346" w:author="EDWARDS, LARRY D., VBADENV Trng Facility" w:date="2021-10-20T13:29:00Z">
                  <w:rPr>
                    <w:color w:val="365F91"/>
                  </w:rPr>
                </w:rPrChange>
              </w:rPr>
              <w:t>Index</w:t>
            </w:r>
            <w:r w:rsidRPr="00163ED6">
              <w:rPr>
                <w:rFonts w:asciiTheme="minorHAnsi" w:hAnsiTheme="minorHAnsi" w:cstheme="minorHAnsi"/>
                <w:color w:val="17365D" w:themeColor="text2" w:themeShade="BF"/>
                <w:spacing w:val="-2"/>
                <w:rPrChange w:id="347"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48" w:author="EDWARDS, LARRY D., VBADENV Trng Facility" w:date="2021-10-20T13:29:00Z">
                  <w:rPr>
                    <w:color w:val="365F91"/>
                  </w:rPr>
                </w:rPrChange>
              </w:rPr>
              <w:t>of</w:t>
            </w:r>
            <w:r w:rsidRPr="00163ED6">
              <w:rPr>
                <w:rFonts w:asciiTheme="minorHAnsi" w:hAnsiTheme="minorHAnsi" w:cstheme="minorHAnsi"/>
                <w:color w:val="17365D" w:themeColor="text2" w:themeShade="BF"/>
                <w:spacing w:val="-1"/>
                <w:rPrChange w:id="349"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50" w:author="EDWARDS, LARRY D., VBADENV Trng Facility" w:date="2021-10-20T13:29:00Z">
                  <w:rPr>
                    <w:color w:val="365F91"/>
                  </w:rPr>
                </w:rPrChange>
              </w:rPr>
              <w:t>Claim</w:t>
            </w:r>
            <w:r w:rsidRPr="00163ED6">
              <w:rPr>
                <w:rFonts w:asciiTheme="minorHAnsi" w:hAnsiTheme="minorHAnsi" w:cstheme="minorHAnsi"/>
                <w:color w:val="17365D" w:themeColor="text2" w:themeShade="BF"/>
                <w:spacing w:val="-2"/>
                <w:rPrChange w:id="351"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52" w:author="EDWARDS, LARRY D., VBADENV Trng Facility" w:date="2021-10-20T13:29:00Z">
                  <w:rPr>
                    <w:color w:val="365F91"/>
                  </w:rPr>
                </w:rPrChange>
              </w:rPr>
              <w:t>Stage</w:t>
            </w:r>
            <w:r w:rsidRPr="00163ED6">
              <w:rPr>
                <w:rFonts w:asciiTheme="minorHAnsi" w:hAnsiTheme="minorHAnsi" w:cstheme="minorHAnsi"/>
                <w:color w:val="17365D" w:themeColor="text2" w:themeShade="BF"/>
                <w:spacing w:val="-2"/>
                <w:rPrChange w:id="353"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54" w:author="EDWARDS, LARRY D., VBADENV Trng Facility" w:date="2021-10-20T13:29:00Z">
                  <w:rPr>
                    <w:color w:val="365F91"/>
                  </w:rPr>
                </w:rPrChange>
              </w:rPr>
              <w:t>Indicators</w:t>
            </w:r>
          </w:p>
          <w:p w14:paraId="51723A0A" w14:textId="53A5A40E" w:rsidR="00C0004C" w:rsidRPr="00163ED6" w:rsidRDefault="00C0004C">
            <w:pPr>
              <w:pStyle w:val="TableParagraph"/>
              <w:spacing w:line="249" w:lineRule="exact"/>
              <w:ind w:left="111"/>
              <w:rPr>
                <w:rFonts w:asciiTheme="minorHAnsi" w:hAnsiTheme="minorHAnsi" w:cstheme="minorHAnsi"/>
                <w:color w:val="17365D" w:themeColor="text2" w:themeShade="BF"/>
                <w:rPrChange w:id="355" w:author="EDWARDS, LARRY D., VBADENV Trng Facility" w:date="2021-10-20T13:29:00Z">
                  <w:rPr/>
                </w:rPrChange>
              </w:rPr>
            </w:pPr>
            <w:r w:rsidRPr="00163ED6">
              <w:rPr>
                <w:rFonts w:asciiTheme="minorHAnsi" w:hAnsiTheme="minorHAnsi" w:cstheme="minorHAnsi"/>
                <w:color w:val="17365D" w:themeColor="text2" w:themeShade="BF"/>
                <w:rPrChange w:id="356" w:author="EDWARDS, LARRY D., VBADENV Trng Facility" w:date="2021-10-20T13:29:00Z">
                  <w:rPr/>
                </w:rPrChange>
              </w:rPr>
              <w:t>Appendix E Index of Corporate Flashes and Special Issues</w:t>
            </w:r>
          </w:p>
        </w:tc>
      </w:tr>
      <w:tr w:rsidR="00163ED6" w:rsidRPr="00163ED6" w14:paraId="3E254556" w14:textId="77777777" w:rsidTr="00DE3D09">
        <w:trPr>
          <w:trHeight w:val="544"/>
          <w:trPrChange w:id="357" w:author="EDWARDS, LARRY D., VBADENV Trng Facility" w:date="2021-10-20T13:30:00Z">
            <w:trPr>
              <w:trHeight w:val="537"/>
            </w:trPr>
          </w:trPrChange>
        </w:trPr>
        <w:tc>
          <w:tcPr>
            <w:tcW w:w="62" w:type="dxa"/>
            <w:tcBorders>
              <w:top w:val="nil"/>
              <w:left w:val="nil"/>
              <w:bottom w:val="nil"/>
              <w:right w:val="single" w:sz="4" w:space="0" w:color="000000"/>
            </w:tcBorders>
            <w:shd w:val="clear" w:color="auto" w:fill="D2DFED"/>
            <w:tcPrChange w:id="358" w:author="EDWARDS, LARRY D., VBADENV Trng Facility" w:date="2021-10-20T13:30:00Z">
              <w:tcPr>
                <w:tcW w:w="113" w:type="dxa"/>
                <w:tcBorders>
                  <w:top w:val="nil"/>
                  <w:left w:val="nil"/>
                  <w:bottom w:val="nil"/>
                  <w:right w:val="single" w:sz="4" w:space="0" w:color="000000"/>
                </w:tcBorders>
                <w:shd w:val="clear" w:color="auto" w:fill="D2DFED"/>
              </w:tcPr>
            </w:tcPrChange>
          </w:tcPr>
          <w:p w14:paraId="2017FB18" w14:textId="77777777" w:rsidR="000960DA" w:rsidRPr="00163ED6" w:rsidRDefault="000960DA">
            <w:pPr>
              <w:pStyle w:val="TableParagraph"/>
              <w:rPr>
                <w:rFonts w:asciiTheme="minorHAnsi" w:hAnsiTheme="minorHAnsi" w:cstheme="minorHAnsi"/>
                <w:color w:val="17365D" w:themeColor="text2" w:themeShade="BF"/>
                <w:rPrChange w:id="359" w:author="EDWARDS, LARRY D., VBADENV Trng Facility" w:date="2021-10-20T13:29:00Z">
                  <w:rPr>
                    <w:rFonts w:ascii="Times New Roman"/>
                  </w:rPr>
                </w:rPrChange>
              </w:rPr>
            </w:pPr>
          </w:p>
        </w:tc>
        <w:tc>
          <w:tcPr>
            <w:tcW w:w="1080" w:type="dxa"/>
            <w:tcBorders>
              <w:top w:val="single" w:sz="4" w:space="0" w:color="000000"/>
              <w:left w:val="single" w:sz="4" w:space="0" w:color="000000"/>
              <w:bottom w:val="single" w:sz="4" w:space="0" w:color="000000"/>
              <w:right w:val="single" w:sz="4" w:space="0" w:color="000000"/>
            </w:tcBorders>
            <w:shd w:val="clear" w:color="auto" w:fill="D2DFED"/>
            <w:tcPrChange w:id="360" w:author="EDWARDS, LARRY D., VBADENV Trng Facility" w:date="2021-10-20T13:30:00Z">
              <w:tcPr>
                <w:tcW w:w="987"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53088BFA" w14:textId="77777777" w:rsidR="000960DA" w:rsidRPr="00163ED6" w:rsidRDefault="00277CA2">
            <w:pPr>
              <w:pStyle w:val="TableParagraph"/>
              <w:spacing w:before="133"/>
              <w:ind w:left="89" w:right="76"/>
              <w:jc w:val="center"/>
              <w:rPr>
                <w:rFonts w:asciiTheme="minorHAnsi" w:hAnsiTheme="minorHAnsi" w:cstheme="minorHAnsi"/>
                <w:color w:val="17365D" w:themeColor="text2" w:themeShade="BF"/>
                <w:rPrChange w:id="361" w:author="EDWARDS, LARRY D., VBADENV Trng Facility" w:date="2021-10-20T13:29:00Z">
                  <w:rPr/>
                </w:rPrChange>
              </w:rPr>
            </w:pPr>
            <w:r w:rsidRPr="00163ED6">
              <w:rPr>
                <w:rFonts w:asciiTheme="minorHAnsi" w:hAnsiTheme="minorHAnsi" w:cstheme="minorHAnsi"/>
                <w:color w:val="17365D" w:themeColor="text2" w:themeShade="BF"/>
                <w:rPrChange w:id="362" w:author="EDWARDS, LARRY D., VBADENV Trng Facility" w:date="2021-10-20T13:29:00Z">
                  <w:rPr>
                    <w:color w:val="365F91"/>
                  </w:rPr>
                </w:rPrChange>
              </w:rPr>
              <w:t>9-10</w:t>
            </w:r>
          </w:p>
        </w:tc>
        <w:tc>
          <w:tcPr>
            <w:tcW w:w="2897" w:type="dxa"/>
            <w:tcBorders>
              <w:top w:val="single" w:sz="4" w:space="0" w:color="000000"/>
              <w:left w:val="single" w:sz="4" w:space="0" w:color="000000"/>
              <w:bottom w:val="single" w:sz="4" w:space="0" w:color="000000"/>
              <w:right w:val="single" w:sz="4" w:space="0" w:color="000000"/>
            </w:tcBorders>
            <w:shd w:val="clear" w:color="auto" w:fill="D2DFED"/>
            <w:tcPrChange w:id="363" w:author="EDWARDS, LARRY D., VBADENV Trng Facility" w:date="2021-10-20T13:30:00Z">
              <w:tcPr>
                <w:tcW w:w="2790" w:type="dxa"/>
                <w:tcBorders>
                  <w:top w:val="single" w:sz="4" w:space="0" w:color="000000"/>
                  <w:left w:val="single" w:sz="4" w:space="0" w:color="000000"/>
                  <w:bottom w:val="single" w:sz="4" w:space="0" w:color="000000"/>
                  <w:right w:val="single" w:sz="4" w:space="0" w:color="000000"/>
                </w:tcBorders>
                <w:shd w:val="clear" w:color="auto" w:fill="D2DFED"/>
              </w:tcPr>
            </w:tcPrChange>
          </w:tcPr>
          <w:p w14:paraId="09EEE1DF" w14:textId="2B5B8663" w:rsidR="000960DA" w:rsidRPr="00163ED6" w:rsidRDefault="00C0004C">
            <w:pPr>
              <w:pStyle w:val="TableParagraph"/>
              <w:spacing w:line="268" w:lineRule="exact"/>
              <w:ind w:left="109"/>
              <w:rPr>
                <w:rFonts w:asciiTheme="minorHAnsi" w:hAnsiTheme="minorHAnsi" w:cstheme="minorHAnsi"/>
                <w:color w:val="17365D" w:themeColor="text2" w:themeShade="BF"/>
                <w:rPrChange w:id="364" w:author="EDWARDS, LARRY D., VBADENV Trng Facility" w:date="2021-10-20T13:29:00Z">
                  <w:rPr/>
                </w:rPrChange>
              </w:rPr>
            </w:pPr>
            <w:r w:rsidRPr="00163ED6">
              <w:rPr>
                <w:rFonts w:asciiTheme="minorHAnsi" w:hAnsiTheme="minorHAnsi" w:cstheme="minorHAnsi"/>
                <w:color w:val="17365D" w:themeColor="text2" w:themeShade="BF"/>
                <w:rPrChange w:id="365"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366" w:author="EDWARDS, LARRY D., VBADENV Trng Facility" w:date="2021-10-20T13:29:00Z">
                  <w:rPr/>
                </w:rPrChange>
              </w:rPr>
              <w:t>M21-1 IV.i.2.A.1.d</w:t>
            </w:r>
          </w:p>
          <w:p w14:paraId="2C5BD8A4" w14:textId="44E02B64" w:rsidR="000960DA" w:rsidRPr="00163ED6" w:rsidRDefault="00C0004C">
            <w:pPr>
              <w:pStyle w:val="TableParagraph"/>
              <w:spacing w:line="249" w:lineRule="exact"/>
              <w:ind w:left="109"/>
              <w:rPr>
                <w:rFonts w:asciiTheme="minorHAnsi" w:hAnsiTheme="minorHAnsi" w:cstheme="minorHAnsi"/>
                <w:color w:val="17365D" w:themeColor="text2" w:themeShade="BF"/>
                <w:rPrChange w:id="367" w:author="EDWARDS, LARRY D., VBADENV Trng Facility" w:date="2021-10-20T13:29:00Z">
                  <w:rPr/>
                </w:rPrChange>
              </w:rPr>
            </w:pPr>
            <w:r w:rsidRPr="00163ED6">
              <w:rPr>
                <w:rFonts w:asciiTheme="minorHAnsi" w:hAnsiTheme="minorHAnsi" w:cstheme="minorHAnsi"/>
                <w:color w:val="17365D" w:themeColor="text2" w:themeShade="BF"/>
                <w:rPrChange w:id="368"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369" w:author="EDWARDS, LARRY D., VBADENV Trng Facility" w:date="2021-10-20T13:29:00Z">
                  <w:rPr>
                    <w:color w:val="000000"/>
                  </w:rPr>
                </w:rPrChange>
              </w:rPr>
              <w:t>M21-1 V.iii.2.B</w:t>
            </w:r>
          </w:p>
        </w:tc>
        <w:tc>
          <w:tcPr>
            <w:tcW w:w="5684" w:type="dxa"/>
            <w:tcBorders>
              <w:top w:val="single" w:sz="4" w:space="0" w:color="000000"/>
              <w:left w:val="single" w:sz="4" w:space="0" w:color="000000"/>
              <w:bottom w:val="single" w:sz="4" w:space="0" w:color="000000"/>
              <w:right w:val="nil"/>
            </w:tcBorders>
            <w:shd w:val="clear" w:color="auto" w:fill="D2DFED"/>
            <w:tcPrChange w:id="370" w:author="EDWARDS, LARRY D., VBADENV Trng Facility" w:date="2021-10-20T13:30:00Z">
              <w:tcPr>
                <w:tcW w:w="5473" w:type="dxa"/>
                <w:tcBorders>
                  <w:top w:val="single" w:sz="4" w:space="0" w:color="000000"/>
                  <w:left w:val="single" w:sz="4" w:space="0" w:color="000000"/>
                  <w:bottom w:val="single" w:sz="4" w:space="0" w:color="000000"/>
                  <w:right w:val="nil"/>
                </w:tcBorders>
                <w:shd w:val="clear" w:color="auto" w:fill="D2DFED"/>
              </w:tcPr>
            </w:tcPrChange>
          </w:tcPr>
          <w:p w14:paraId="33B604AE" w14:textId="35E07031" w:rsidR="00C0004C" w:rsidRPr="00163ED6" w:rsidRDefault="00277CA2" w:rsidP="00F63B78">
            <w:pPr>
              <w:pStyle w:val="TableParagraph"/>
              <w:spacing w:line="268" w:lineRule="exact"/>
              <w:ind w:left="111"/>
              <w:rPr>
                <w:rFonts w:asciiTheme="minorHAnsi" w:hAnsiTheme="minorHAnsi" w:cstheme="minorHAnsi"/>
                <w:color w:val="17365D" w:themeColor="text2" w:themeShade="BF"/>
                <w:rPrChange w:id="371" w:author="EDWARDS, LARRY D., VBADENV Trng Facility" w:date="2021-10-20T13:29:00Z">
                  <w:rPr>
                    <w:color w:val="365F91"/>
                  </w:rPr>
                </w:rPrChange>
              </w:rPr>
            </w:pPr>
            <w:r w:rsidRPr="00163ED6">
              <w:rPr>
                <w:rFonts w:asciiTheme="minorHAnsi" w:hAnsiTheme="minorHAnsi" w:cstheme="minorHAnsi"/>
                <w:color w:val="17365D" w:themeColor="text2" w:themeShade="BF"/>
                <w:rPrChange w:id="372" w:author="EDWARDS, LARRY D., VBADENV Trng Facility" w:date="2021-10-20T13:29:00Z">
                  <w:rPr>
                    <w:color w:val="365F91"/>
                  </w:rPr>
                </w:rPrChange>
              </w:rPr>
              <w:t>Mandatory</w:t>
            </w:r>
            <w:r w:rsidRPr="00163ED6">
              <w:rPr>
                <w:rFonts w:asciiTheme="minorHAnsi" w:hAnsiTheme="minorHAnsi" w:cstheme="minorHAnsi"/>
                <w:color w:val="17365D" w:themeColor="text2" w:themeShade="BF"/>
                <w:spacing w:val="-1"/>
                <w:rPrChange w:id="373"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74" w:author="EDWARDS, LARRY D., VBADENV Trng Facility" w:date="2021-10-20T13:29:00Z">
                  <w:rPr>
                    <w:color w:val="365F91"/>
                  </w:rPr>
                </w:rPrChange>
              </w:rPr>
              <w:t>use</w:t>
            </w:r>
            <w:r w:rsidRPr="00163ED6">
              <w:rPr>
                <w:rFonts w:asciiTheme="minorHAnsi" w:hAnsiTheme="minorHAnsi" w:cstheme="minorHAnsi"/>
                <w:color w:val="17365D" w:themeColor="text2" w:themeShade="BF"/>
                <w:spacing w:val="-2"/>
                <w:rPrChange w:id="375"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76" w:author="EDWARDS, LARRY D., VBADENV Trng Facility" w:date="2021-10-20T13:29:00Z">
                  <w:rPr>
                    <w:color w:val="365F91"/>
                  </w:rPr>
                </w:rPrChange>
              </w:rPr>
              <w:t>of the</w:t>
            </w:r>
            <w:r w:rsidRPr="00163ED6">
              <w:rPr>
                <w:rFonts w:asciiTheme="minorHAnsi" w:hAnsiTheme="minorHAnsi" w:cstheme="minorHAnsi"/>
                <w:color w:val="17365D" w:themeColor="text2" w:themeShade="BF"/>
                <w:spacing w:val="-2"/>
                <w:rPrChange w:id="377"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378" w:author="EDWARDS, LARRY D., VBADENV Trng Facility" w:date="2021-10-20T13:29:00Z">
                  <w:rPr>
                    <w:color w:val="365F91"/>
                  </w:rPr>
                </w:rPrChange>
              </w:rPr>
              <w:t>ERRA</w:t>
            </w:r>
            <w:r w:rsidRPr="00163ED6">
              <w:rPr>
                <w:rFonts w:asciiTheme="minorHAnsi" w:hAnsiTheme="minorHAnsi" w:cstheme="minorHAnsi"/>
                <w:color w:val="17365D" w:themeColor="text2" w:themeShade="BF"/>
                <w:spacing w:val="-1"/>
                <w:rPrChange w:id="379"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380" w:author="EDWARDS, LARRY D., VBADENV Trng Facility" w:date="2021-10-20T13:29:00Z">
                  <w:rPr>
                    <w:color w:val="365F91"/>
                  </w:rPr>
                </w:rPrChange>
              </w:rPr>
              <w:t>Tool</w:t>
            </w:r>
          </w:p>
          <w:p w14:paraId="4FCE732C" w14:textId="1A8321D7" w:rsidR="000960DA" w:rsidRPr="00163ED6" w:rsidRDefault="00277CA2">
            <w:pPr>
              <w:pStyle w:val="TableParagraph"/>
              <w:spacing w:line="249" w:lineRule="exact"/>
              <w:ind w:left="111"/>
              <w:rPr>
                <w:rFonts w:asciiTheme="minorHAnsi" w:hAnsiTheme="minorHAnsi" w:cstheme="minorHAnsi"/>
                <w:color w:val="17365D" w:themeColor="text2" w:themeShade="BF"/>
                <w:rPrChange w:id="381" w:author="EDWARDS, LARRY D., VBADENV Trng Facility" w:date="2021-10-20T13:29:00Z">
                  <w:rPr/>
                </w:rPrChange>
              </w:rPr>
            </w:pPr>
            <w:r w:rsidRPr="00163ED6">
              <w:rPr>
                <w:rFonts w:asciiTheme="minorHAnsi" w:hAnsiTheme="minorHAnsi" w:cstheme="minorHAnsi"/>
                <w:color w:val="17365D" w:themeColor="text2" w:themeShade="BF"/>
                <w:rPrChange w:id="382" w:author="EDWARDS, LARRY D., VBADENV Trng Facility" w:date="2021-10-20T13:29:00Z">
                  <w:rPr>
                    <w:color w:val="365F91"/>
                  </w:rPr>
                </w:rPrChange>
              </w:rPr>
              <w:t>Conditions</w:t>
            </w:r>
            <w:r w:rsidRPr="00163ED6">
              <w:rPr>
                <w:rFonts w:asciiTheme="minorHAnsi" w:hAnsiTheme="minorHAnsi" w:cstheme="minorHAnsi"/>
                <w:color w:val="17365D" w:themeColor="text2" w:themeShade="BF"/>
                <w:spacing w:val="-4"/>
                <w:rPrChange w:id="383"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384" w:author="EDWARDS, LARRY D., VBADENV Trng Facility" w:date="2021-10-20T13:29:00Z">
                  <w:rPr>
                    <w:color w:val="365F91"/>
                  </w:rPr>
                </w:rPrChange>
              </w:rPr>
              <w:t>of</w:t>
            </w:r>
            <w:r w:rsidRPr="00163ED6">
              <w:rPr>
                <w:rFonts w:asciiTheme="minorHAnsi" w:hAnsiTheme="minorHAnsi" w:cstheme="minorHAnsi"/>
                <w:color w:val="17365D" w:themeColor="text2" w:themeShade="BF"/>
                <w:spacing w:val="-3"/>
                <w:rPrChange w:id="385"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386" w:author="EDWARDS, LARRY D., VBADENV Trng Facility" w:date="2021-10-20T13:29:00Z">
                  <w:rPr>
                    <w:color w:val="365F91"/>
                  </w:rPr>
                </w:rPrChange>
              </w:rPr>
              <w:t>the Auditory</w:t>
            </w:r>
            <w:r w:rsidRPr="00163ED6">
              <w:rPr>
                <w:rFonts w:asciiTheme="minorHAnsi" w:hAnsiTheme="minorHAnsi" w:cstheme="minorHAnsi"/>
                <w:color w:val="17365D" w:themeColor="text2" w:themeShade="BF"/>
                <w:spacing w:val="-4"/>
                <w:rPrChange w:id="387"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388" w:author="EDWARDS, LARRY D., VBADENV Trng Facility" w:date="2021-10-20T13:29:00Z">
                  <w:rPr>
                    <w:color w:val="365F91"/>
                  </w:rPr>
                </w:rPrChange>
              </w:rPr>
              <w:t>System</w:t>
            </w:r>
          </w:p>
        </w:tc>
      </w:tr>
      <w:tr w:rsidR="00163ED6" w:rsidRPr="00163ED6" w14:paraId="1EB33A2C" w14:textId="77777777" w:rsidTr="00DE3D09">
        <w:trPr>
          <w:trHeight w:val="545"/>
          <w:trPrChange w:id="389" w:author="EDWARDS, LARRY D., VBADENV Trng Facility" w:date="2021-10-20T13:30:00Z">
            <w:trPr>
              <w:trHeight w:val="538"/>
            </w:trPr>
          </w:trPrChange>
        </w:trPr>
        <w:tc>
          <w:tcPr>
            <w:tcW w:w="62" w:type="dxa"/>
            <w:tcBorders>
              <w:top w:val="nil"/>
              <w:left w:val="nil"/>
              <w:right w:val="single" w:sz="4" w:space="0" w:color="000000"/>
            </w:tcBorders>
            <w:shd w:val="clear" w:color="auto" w:fill="D2DFED"/>
            <w:tcPrChange w:id="390" w:author="EDWARDS, LARRY D., VBADENV Trng Facility" w:date="2021-10-20T13:30:00Z">
              <w:tcPr>
                <w:tcW w:w="113" w:type="dxa"/>
                <w:tcBorders>
                  <w:top w:val="nil"/>
                  <w:left w:val="nil"/>
                  <w:right w:val="single" w:sz="4" w:space="0" w:color="000000"/>
                </w:tcBorders>
                <w:shd w:val="clear" w:color="auto" w:fill="D2DFED"/>
              </w:tcPr>
            </w:tcPrChange>
          </w:tcPr>
          <w:p w14:paraId="36E1D2BA" w14:textId="77777777" w:rsidR="000960DA" w:rsidRPr="00163ED6" w:rsidRDefault="000960DA">
            <w:pPr>
              <w:pStyle w:val="TableParagraph"/>
              <w:rPr>
                <w:rFonts w:asciiTheme="minorHAnsi" w:hAnsiTheme="minorHAnsi" w:cstheme="minorHAnsi"/>
                <w:color w:val="17365D" w:themeColor="text2" w:themeShade="BF"/>
                <w:rPrChange w:id="391" w:author="EDWARDS, LARRY D., VBADENV Trng Facility" w:date="2021-10-20T13:29:00Z">
                  <w:rPr>
                    <w:rFonts w:ascii="Times New Roman"/>
                  </w:rPr>
                </w:rPrChange>
              </w:rPr>
            </w:pPr>
          </w:p>
        </w:tc>
        <w:tc>
          <w:tcPr>
            <w:tcW w:w="1080" w:type="dxa"/>
            <w:tcBorders>
              <w:top w:val="single" w:sz="4" w:space="0" w:color="000000"/>
              <w:left w:val="single" w:sz="4" w:space="0" w:color="000000"/>
              <w:bottom w:val="thickThinMediumGap" w:sz="4" w:space="0" w:color="4F81BC"/>
              <w:right w:val="single" w:sz="4" w:space="0" w:color="000000"/>
            </w:tcBorders>
            <w:shd w:val="clear" w:color="auto" w:fill="D2DFED"/>
            <w:tcPrChange w:id="392" w:author="EDWARDS, LARRY D., VBADENV Trng Facility" w:date="2021-10-20T13:30:00Z">
              <w:tcPr>
                <w:tcW w:w="987" w:type="dxa"/>
                <w:tcBorders>
                  <w:top w:val="single" w:sz="4" w:space="0" w:color="000000"/>
                  <w:left w:val="single" w:sz="4" w:space="0" w:color="000000"/>
                  <w:bottom w:val="thickThinMediumGap" w:sz="4" w:space="0" w:color="4F81BC"/>
                  <w:right w:val="single" w:sz="4" w:space="0" w:color="000000"/>
                </w:tcBorders>
                <w:shd w:val="clear" w:color="auto" w:fill="D2DFED"/>
              </w:tcPr>
            </w:tcPrChange>
          </w:tcPr>
          <w:p w14:paraId="105E0549" w14:textId="77777777" w:rsidR="000960DA" w:rsidRPr="00163ED6" w:rsidRDefault="00277CA2">
            <w:pPr>
              <w:pStyle w:val="TableParagraph"/>
              <w:spacing w:before="133"/>
              <w:ind w:left="93" w:right="75"/>
              <w:jc w:val="center"/>
              <w:rPr>
                <w:rFonts w:asciiTheme="minorHAnsi" w:hAnsiTheme="minorHAnsi" w:cstheme="minorHAnsi"/>
                <w:color w:val="17365D" w:themeColor="text2" w:themeShade="BF"/>
                <w:rPrChange w:id="393" w:author="EDWARDS, LARRY D., VBADENV Trng Facility" w:date="2021-10-20T13:29:00Z">
                  <w:rPr/>
                </w:rPrChange>
              </w:rPr>
            </w:pPr>
            <w:r w:rsidRPr="00163ED6">
              <w:rPr>
                <w:rFonts w:asciiTheme="minorHAnsi" w:hAnsiTheme="minorHAnsi" w:cstheme="minorHAnsi"/>
                <w:color w:val="17365D" w:themeColor="text2" w:themeShade="BF"/>
                <w:rPrChange w:id="394" w:author="EDWARDS, LARRY D., VBADENV Trng Facility" w:date="2021-10-20T13:29:00Z">
                  <w:rPr>
                    <w:color w:val="365F91"/>
                  </w:rPr>
                </w:rPrChange>
              </w:rPr>
              <w:t>11-12</w:t>
            </w:r>
          </w:p>
        </w:tc>
        <w:tc>
          <w:tcPr>
            <w:tcW w:w="2897" w:type="dxa"/>
            <w:tcBorders>
              <w:top w:val="single" w:sz="4" w:space="0" w:color="000000"/>
              <w:left w:val="single" w:sz="4" w:space="0" w:color="000000"/>
              <w:bottom w:val="thickThinMediumGap" w:sz="4" w:space="0" w:color="4F81BC"/>
              <w:right w:val="single" w:sz="4" w:space="0" w:color="000000"/>
            </w:tcBorders>
            <w:shd w:val="clear" w:color="auto" w:fill="D2DFED"/>
            <w:tcPrChange w:id="395" w:author="EDWARDS, LARRY D., VBADENV Trng Facility" w:date="2021-10-20T13:30:00Z">
              <w:tcPr>
                <w:tcW w:w="2790" w:type="dxa"/>
                <w:tcBorders>
                  <w:top w:val="single" w:sz="4" w:space="0" w:color="000000"/>
                  <w:left w:val="single" w:sz="4" w:space="0" w:color="000000"/>
                  <w:bottom w:val="thickThinMediumGap" w:sz="4" w:space="0" w:color="4F81BC"/>
                  <w:right w:val="single" w:sz="4" w:space="0" w:color="000000"/>
                </w:tcBorders>
                <w:shd w:val="clear" w:color="auto" w:fill="D2DFED"/>
              </w:tcPr>
            </w:tcPrChange>
          </w:tcPr>
          <w:p w14:paraId="01FD8196" w14:textId="2B982681" w:rsidR="000960DA" w:rsidRPr="00163ED6" w:rsidRDefault="00C0004C">
            <w:pPr>
              <w:pStyle w:val="TableParagraph"/>
              <w:spacing w:line="268" w:lineRule="exact"/>
              <w:ind w:left="109"/>
              <w:rPr>
                <w:rFonts w:asciiTheme="minorHAnsi" w:hAnsiTheme="minorHAnsi" w:cstheme="minorHAnsi"/>
                <w:color w:val="17365D" w:themeColor="text2" w:themeShade="BF"/>
                <w:rPrChange w:id="396" w:author="EDWARDS, LARRY D., VBADENV Trng Facility" w:date="2021-10-20T13:29:00Z">
                  <w:rPr/>
                </w:rPrChange>
              </w:rPr>
            </w:pPr>
            <w:r w:rsidRPr="00163ED6">
              <w:rPr>
                <w:rFonts w:asciiTheme="minorHAnsi" w:hAnsiTheme="minorHAnsi" w:cstheme="minorHAnsi"/>
                <w:color w:val="17365D" w:themeColor="text2" w:themeShade="BF"/>
                <w:rPrChange w:id="397"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398" w:author="EDWARDS, LARRY D., VBADENV Trng Facility" w:date="2021-10-20T13:29:00Z">
                  <w:rPr>
                    <w:color w:val="000000"/>
                  </w:rPr>
                </w:rPrChange>
              </w:rPr>
              <w:t>M21-1 IV.i.1.A.1.e.</w:t>
            </w:r>
          </w:p>
          <w:p w14:paraId="75611694" w14:textId="1EB57F8F" w:rsidR="000960DA" w:rsidRPr="00163ED6" w:rsidRDefault="00C0004C">
            <w:pPr>
              <w:pStyle w:val="TableParagraph"/>
              <w:spacing w:line="250" w:lineRule="exact"/>
              <w:ind w:left="109"/>
              <w:rPr>
                <w:rFonts w:asciiTheme="minorHAnsi" w:hAnsiTheme="minorHAnsi" w:cstheme="minorHAnsi"/>
                <w:color w:val="17365D" w:themeColor="text2" w:themeShade="BF"/>
                <w:rPrChange w:id="399" w:author="EDWARDS, LARRY D., VBADENV Trng Facility" w:date="2021-10-20T13:29:00Z">
                  <w:rPr/>
                </w:rPrChange>
              </w:rPr>
            </w:pPr>
            <w:r w:rsidRPr="00163ED6">
              <w:rPr>
                <w:rFonts w:asciiTheme="minorHAnsi" w:hAnsiTheme="minorHAnsi" w:cstheme="minorHAnsi"/>
                <w:color w:val="17365D" w:themeColor="text2" w:themeShade="BF"/>
                <w:rPrChange w:id="400" w:author="EDWARDS, LARRY D., VBADENV Trng Facility" w:date="2021-10-20T13:29:00Z">
                  <w:rPr>
                    <w:color w:val="365F91"/>
                  </w:rPr>
                </w:rPrChange>
              </w:rPr>
              <w:t xml:space="preserve"> </w:t>
            </w:r>
            <w:r w:rsidRPr="00163ED6">
              <w:rPr>
                <w:rFonts w:asciiTheme="minorHAnsi" w:hAnsiTheme="minorHAnsi" w:cstheme="minorHAnsi"/>
                <w:color w:val="17365D" w:themeColor="text2" w:themeShade="BF"/>
                <w:rPrChange w:id="401" w:author="EDWARDS, LARRY D., VBADENV Trng Facility" w:date="2021-10-20T13:29:00Z">
                  <w:rPr>
                    <w:color w:val="000000"/>
                  </w:rPr>
                </w:rPrChange>
              </w:rPr>
              <w:t>M21-1 III.ii.1.A.2.a</w:t>
            </w:r>
          </w:p>
        </w:tc>
        <w:tc>
          <w:tcPr>
            <w:tcW w:w="5684" w:type="dxa"/>
            <w:tcBorders>
              <w:top w:val="single" w:sz="4" w:space="0" w:color="000000"/>
              <w:left w:val="single" w:sz="4" w:space="0" w:color="000000"/>
              <w:bottom w:val="thickThinMediumGap" w:sz="4" w:space="0" w:color="4F81BC"/>
              <w:right w:val="nil"/>
            </w:tcBorders>
            <w:shd w:val="clear" w:color="auto" w:fill="D2DFED"/>
            <w:tcPrChange w:id="402" w:author="EDWARDS, LARRY D., VBADENV Trng Facility" w:date="2021-10-20T13:30:00Z">
              <w:tcPr>
                <w:tcW w:w="5473" w:type="dxa"/>
                <w:tcBorders>
                  <w:top w:val="single" w:sz="4" w:space="0" w:color="000000"/>
                  <w:left w:val="single" w:sz="4" w:space="0" w:color="000000"/>
                  <w:bottom w:val="thickThinMediumGap" w:sz="4" w:space="0" w:color="4F81BC"/>
                  <w:right w:val="nil"/>
                </w:tcBorders>
                <w:shd w:val="clear" w:color="auto" w:fill="D2DFED"/>
              </w:tcPr>
            </w:tcPrChange>
          </w:tcPr>
          <w:p w14:paraId="45EEE494" w14:textId="7E3CD978" w:rsidR="00C0004C" w:rsidRPr="00163ED6" w:rsidRDefault="00277CA2" w:rsidP="00F63B78">
            <w:pPr>
              <w:pStyle w:val="TableParagraph"/>
              <w:spacing w:line="268" w:lineRule="exact"/>
              <w:ind w:left="111"/>
              <w:rPr>
                <w:rFonts w:asciiTheme="minorHAnsi" w:hAnsiTheme="minorHAnsi" w:cstheme="minorHAnsi"/>
                <w:color w:val="17365D" w:themeColor="text2" w:themeShade="BF"/>
                <w:rPrChange w:id="403" w:author="EDWARDS, LARRY D., VBADENV Trng Facility" w:date="2021-10-20T13:29:00Z">
                  <w:rPr>
                    <w:color w:val="365F91"/>
                  </w:rPr>
                </w:rPrChange>
              </w:rPr>
            </w:pPr>
            <w:r w:rsidRPr="00163ED6">
              <w:rPr>
                <w:rFonts w:asciiTheme="minorHAnsi" w:hAnsiTheme="minorHAnsi" w:cstheme="minorHAnsi"/>
                <w:color w:val="17365D" w:themeColor="text2" w:themeShade="BF"/>
                <w:rPrChange w:id="404" w:author="EDWARDS, LARRY D., VBADENV Trng Facility" w:date="2021-10-20T13:29:00Z">
                  <w:rPr>
                    <w:color w:val="365F91"/>
                  </w:rPr>
                </w:rPrChange>
              </w:rPr>
              <w:t>Documentation</w:t>
            </w:r>
            <w:r w:rsidRPr="00163ED6">
              <w:rPr>
                <w:rFonts w:asciiTheme="minorHAnsi" w:hAnsiTheme="minorHAnsi" w:cstheme="minorHAnsi"/>
                <w:color w:val="17365D" w:themeColor="text2" w:themeShade="BF"/>
                <w:spacing w:val="-2"/>
                <w:rPrChange w:id="405"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06" w:author="EDWARDS, LARRY D., VBADENV Trng Facility" w:date="2021-10-20T13:29:00Z">
                  <w:rPr>
                    <w:color w:val="365F91"/>
                  </w:rPr>
                </w:rPrChange>
              </w:rPr>
              <w:t>of</w:t>
            </w:r>
            <w:r w:rsidRPr="00163ED6">
              <w:rPr>
                <w:rFonts w:asciiTheme="minorHAnsi" w:hAnsiTheme="minorHAnsi" w:cstheme="minorHAnsi"/>
                <w:color w:val="17365D" w:themeColor="text2" w:themeShade="BF"/>
                <w:spacing w:val="-4"/>
                <w:rPrChange w:id="407" w:author="EDWARDS, LARRY D., VBADENV Trng Facility" w:date="2021-10-20T13:29:00Z">
                  <w:rPr>
                    <w:color w:val="365F91"/>
                    <w:spacing w:val="-4"/>
                  </w:rPr>
                </w:rPrChange>
              </w:rPr>
              <w:t xml:space="preserve"> </w:t>
            </w:r>
            <w:r w:rsidRPr="00163ED6">
              <w:rPr>
                <w:rFonts w:asciiTheme="minorHAnsi" w:hAnsiTheme="minorHAnsi" w:cstheme="minorHAnsi"/>
                <w:color w:val="17365D" w:themeColor="text2" w:themeShade="BF"/>
                <w:rPrChange w:id="408" w:author="EDWARDS, LARRY D., VBADENV Trng Facility" w:date="2021-10-20T13:29:00Z">
                  <w:rPr>
                    <w:color w:val="365F91"/>
                  </w:rPr>
                </w:rPrChange>
              </w:rPr>
              <w:t>the Status</w:t>
            </w:r>
            <w:r w:rsidRPr="00163ED6">
              <w:rPr>
                <w:rFonts w:asciiTheme="minorHAnsi" w:hAnsiTheme="minorHAnsi" w:cstheme="minorHAnsi"/>
                <w:color w:val="17365D" w:themeColor="text2" w:themeShade="BF"/>
                <w:spacing w:val="-1"/>
                <w:rPrChange w:id="409"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410" w:author="EDWARDS, LARRY D., VBADENV Trng Facility" w:date="2021-10-20T13:29:00Z">
                  <w:rPr>
                    <w:color w:val="365F91"/>
                  </w:rPr>
                </w:rPrChange>
              </w:rPr>
              <w:t>of</w:t>
            </w:r>
            <w:r w:rsidRPr="00163ED6">
              <w:rPr>
                <w:rFonts w:asciiTheme="minorHAnsi" w:hAnsiTheme="minorHAnsi" w:cstheme="minorHAnsi"/>
                <w:color w:val="17365D" w:themeColor="text2" w:themeShade="BF"/>
                <w:spacing w:val="1"/>
                <w:rPrChange w:id="411"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412" w:author="EDWARDS, LARRY D., VBADENV Trng Facility" w:date="2021-10-20T13:29:00Z">
                  <w:rPr>
                    <w:color w:val="365F91"/>
                  </w:rPr>
                </w:rPrChange>
              </w:rPr>
              <w:t>Examination</w:t>
            </w:r>
            <w:r w:rsidRPr="00163ED6">
              <w:rPr>
                <w:rFonts w:asciiTheme="minorHAnsi" w:hAnsiTheme="minorHAnsi" w:cstheme="minorHAnsi"/>
                <w:color w:val="17365D" w:themeColor="text2" w:themeShade="BF"/>
                <w:spacing w:val="-5"/>
                <w:rPrChange w:id="413" w:author="EDWARDS, LARRY D., VBADENV Trng Facility" w:date="2021-10-20T13:29:00Z">
                  <w:rPr>
                    <w:color w:val="365F91"/>
                    <w:spacing w:val="-5"/>
                  </w:rPr>
                </w:rPrChange>
              </w:rPr>
              <w:t xml:space="preserve"> </w:t>
            </w:r>
            <w:r w:rsidRPr="00163ED6">
              <w:rPr>
                <w:rFonts w:asciiTheme="minorHAnsi" w:hAnsiTheme="minorHAnsi" w:cstheme="minorHAnsi"/>
                <w:color w:val="17365D" w:themeColor="text2" w:themeShade="BF"/>
                <w:rPrChange w:id="414" w:author="EDWARDS, LARRY D., VBADENV Trng Facility" w:date="2021-10-20T13:29:00Z">
                  <w:rPr>
                    <w:color w:val="365F91"/>
                  </w:rPr>
                </w:rPrChange>
              </w:rPr>
              <w:t>Review</w:t>
            </w:r>
          </w:p>
          <w:p w14:paraId="6FC975A5" w14:textId="593AF5A7" w:rsidR="000960DA" w:rsidRPr="00163ED6" w:rsidRDefault="00277CA2">
            <w:pPr>
              <w:pStyle w:val="TableParagraph"/>
              <w:spacing w:line="250" w:lineRule="exact"/>
              <w:ind w:left="111"/>
              <w:rPr>
                <w:rFonts w:asciiTheme="minorHAnsi" w:hAnsiTheme="minorHAnsi" w:cstheme="minorHAnsi"/>
                <w:color w:val="17365D" w:themeColor="text2" w:themeShade="BF"/>
                <w:rPrChange w:id="415" w:author="EDWARDS, LARRY D., VBADENV Trng Facility" w:date="2021-10-20T13:29:00Z">
                  <w:rPr/>
                </w:rPrChange>
              </w:rPr>
            </w:pPr>
            <w:r w:rsidRPr="00163ED6">
              <w:rPr>
                <w:rFonts w:asciiTheme="minorHAnsi" w:hAnsiTheme="minorHAnsi" w:cstheme="minorHAnsi"/>
                <w:color w:val="17365D" w:themeColor="text2" w:themeShade="BF"/>
                <w:rPrChange w:id="416" w:author="EDWARDS, LARRY D., VBADENV Trng Facility" w:date="2021-10-20T13:29:00Z">
                  <w:rPr>
                    <w:color w:val="365F91"/>
                  </w:rPr>
                </w:rPrChange>
              </w:rPr>
              <w:t>Requirement</w:t>
            </w:r>
            <w:r w:rsidRPr="00163ED6">
              <w:rPr>
                <w:rFonts w:asciiTheme="minorHAnsi" w:hAnsiTheme="minorHAnsi" w:cstheme="minorHAnsi"/>
                <w:color w:val="17365D" w:themeColor="text2" w:themeShade="BF"/>
                <w:spacing w:val="-2"/>
                <w:rPrChange w:id="417"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18" w:author="EDWARDS, LARRY D., VBADENV Trng Facility" w:date="2021-10-20T13:29:00Z">
                  <w:rPr>
                    <w:color w:val="365F91"/>
                  </w:rPr>
                </w:rPrChange>
              </w:rPr>
              <w:t>to</w:t>
            </w:r>
            <w:r w:rsidRPr="00163ED6">
              <w:rPr>
                <w:rFonts w:asciiTheme="minorHAnsi" w:hAnsiTheme="minorHAnsi" w:cstheme="minorHAnsi"/>
                <w:color w:val="17365D" w:themeColor="text2" w:themeShade="BF"/>
                <w:spacing w:val="-1"/>
                <w:rPrChange w:id="419" w:author="EDWARDS, LARRY D., VBADENV Trng Facility" w:date="2021-10-20T13:29:00Z">
                  <w:rPr>
                    <w:color w:val="365F91"/>
                    <w:spacing w:val="-1"/>
                  </w:rPr>
                </w:rPrChange>
              </w:rPr>
              <w:t xml:space="preserve"> </w:t>
            </w:r>
            <w:r w:rsidRPr="00163ED6">
              <w:rPr>
                <w:rFonts w:asciiTheme="minorHAnsi" w:hAnsiTheme="minorHAnsi" w:cstheme="minorHAnsi"/>
                <w:color w:val="17365D" w:themeColor="text2" w:themeShade="BF"/>
                <w:rPrChange w:id="420" w:author="EDWARDS, LARRY D., VBADENV Trng Facility" w:date="2021-10-20T13:29:00Z">
                  <w:rPr>
                    <w:color w:val="365F91"/>
                  </w:rPr>
                </w:rPrChange>
              </w:rPr>
              <w:t>Obtain</w:t>
            </w:r>
            <w:r w:rsidRPr="00163ED6">
              <w:rPr>
                <w:rFonts w:asciiTheme="minorHAnsi" w:hAnsiTheme="minorHAnsi" w:cstheme="minorHAnsi"/>
                <w:color w:val="17365D" w:themeColor="text2" w:themeShade="BF"/>
                <w:spacing w:val="-2"/>
                <w:rPrChange w:id="421"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22" w:author="EDWARDS, LARRY D., VBADENV Trng Facility" w:date="2021-10-20T13:29:00Z">
                  <w:rPr>
                    <w:color w:val="365F91"/>
                  </w:rPr>
                </w:rPrChange>
              </w:rPr>
              <w:t>VA</w:t>
            </w:r>
            <w:r w:rsidRPr="00163ED6">
              <w:rPr>
                <w:rFonts w:asciiTheme="minorHAnsi" w:hAnsiTheme="minorHAnsi" w:cstheme="minorHAnsi"/>
                <w:color w:val="17365D" w:themeColor="text2" w:themeShade="BF"/>
                <w:spacing w:val="-3"/>
                <w:rPrChange w:id="423" w:author="EDWARDS, LARRY D., VBADENV Trng Facility" w:date="2021-10-20T13:29:00Z">
                  <w:rPr>
                    <w:color w:val="365F91"/>
                    <w:spacing w:val="-3"/>
                  </w:rPr>
                </w:rPrChange>
              </w:rPr>
              <w:t xml:space="preserve"> </w:t>
            </w:r>
            <w:r w:rsidRPr="00163ED6">
              <w:rPr>
                <w:rFonts w:asciiTheme="minorHAnsi" w:hAnsiTheme="minorHAnsi" w:cstheme="minorHAnsi"/>
                <w:color w:val="17365D" w:themeColor="text2" w:themeShade="BF"/>
                <w:rPrChange w:id="424" w:author="EDWARDS, LARRY D., VBADENV Trng Facility" w:date="2021-10-20T13:29:00Z">
                  <w:rPr>
                    <w:color w:val="365F91"/>
                  </w:rPr>
                </w:rPrChange>
              </w:rPr>
              <w:t>Medical</w:t>
            </w:r>
            <w:r w:rsidRPr="00163ED6">
              <w:rPr>
                <w:rFonts w:asciiTheme="minorHAnsi" w:hAnsiTheme="minorHAnsi" w:cstheme="minorHAnsi"/>
                <w:color w:val="17365D" w:themeColor="text2" w:themeShade="BF"/>
                <w:spacing w:val="-2"/>
                <w:rPrChange w:id="425" w:author="EDWARDS, LARRY D., VBADENV Trng Facility" w:date="2021-10-20T13:29:00Z">
                  <w:rPr>
                    <w:color w:val="365F91"/>
                    <w:spacing w:val="-2"/>
                  </w:rPr>
                </w:rPrChange>
              </w:rPr>
              <w:t xml:space="preserve"> </w:t>
            </w:r>
            <w:r w:rsidRPr="00163ED6">
              <w:rPr>
                <w:rFonts w:asciiTheme="minorHAnsi" w:hAnsiTheme="minorHAnsi" w:cstheme="minorHAnsi"/>
                <w:color w:val="17365D" w:themeColor="text2" w:themeShade="BF"/>
                <w:rPrChange w:id="426" w:author="EDWARDS, LARRY D., VBADENV Trng Facility" w:date="2021-10-20T13:29:00Z">
                  <w:rPr>
                    <w:color w:val="365F91"/>
                  </w:rPr>
                </w:rPrChange>
              </w:rPr>
              <w:t>Records</w:t>
            </w:r>
          </w:p>
        </w:tc>
      </w:tr>
    </w:tbl>
    <w:p w14:paraId="5CCB6DF1" w14:textId="77777777" w:rsidR="00165B81" w:rsidRDefault="00165B81"/>
    <w:sectPr w:rsidR="00165B81">
      <w:pgSz w:w="12240" w:h="15840"/>
      <w:pgMar w:top="14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3377C"/>
    <w:multiLevelType w:val="hybridMultilevel"/>
    <w:tmpl w:val="7CB837FC"/>
    <w:lvl w:ilvl="0" w:tplc="1B284AE6">
      <w:start w:val="1"/>
      <w:numFmt w:val="decimal"/>
      <w:lvlText w:val="%1."/>
      <w:lvlJc w:val="left"/>
      <w:pPr>
        <w:ind w:left="994" w:hanging="360"/>
      </w:pPr>
      <w:rPr>
        <w:rFonts w:hint="default"/>
        <w:w w:val="100"/>
        <w:lang w:val="en-US" w:eastAsia="en-US" w:bidi="ar-SA"/>
      </w:rPr>
    </w:lvl>
    <w:lvl w:ilvl="1" w:tplc="A8E013D8">
      <w:numFmt w:val="bullet"/>
      <w:lvlText w:val=""/>
      <w:lvlJc w:val="left"/>
      <w:pPr>
        <w:ind w:left="1714" w:hanging="360"/>
      </w:pPr>
      <w:rPr>
        <w:rFonts w:ascii="Symbol" w:eastAsia="Symbol" w:hAnsi="Symbol" w:cs="Symbol" w:hint="default"/>
        <w:color w:val="365F91"/>
        <w:w w:val="100"/>
        <w:sz w:val="22"/>
        <w:szCs w:val="22"/>
        <w:lang w:val="en-US" w:eastAsia="en-US" w:bidi="ar-SA"/>
      </w:rPr>
    </w:lvl>
    <w:lvl w:ilvl="2" w:tplc="CD0865FA">
      <w:numFmt w:val="bullet"/>
      <w:lvlText w:val="•"/>
      <w:lvlJc w:val="left"/>
      <w:pPr>
        <w:ind w:left="2615" w:hanging="360"/>
      </w:pPr>
      <w:rPr>
        <w:rFonts w:hint="default"/>
        <w:lang w:val="en-US" w:eastAsia="en-US" w:bidi="ar-SA"/>
      </w:rPr>
    </w:lvl>
    <w:lvl w:ilvl="3" w:tplc="A61AD132">
      <w:numFmt w:val="bullet"/>
      <w:lvlText w:val="•"/>
      <w:lvlJc w:val="left"/>
      <w:pPr>
        <w:ind w:left="3511" w:hanging="360"/>
      </w:pPr>
      <w:rPr>
        <w:rFonts w:hint="default"/>
        <w:lang w:val="en-US" w:eastAsia="en-US" w:bidi="ar-SA"/>
      </w:rPr>
    </w:lvl>
    <w:lvl w:ilvl="4" w:tplc="2C284A38">
      <w:numFmt w:val="bullet"/>
      <w:lvlText w:val="•"/>
      <w:lvlJc w:val="left"/>
      <w:pPr>
        <w:ind w:left="4406" w:hanging="360"/>
      </w:pPr>
      <w:rPr>
        <w:rFonts w:hint="default"/>
        <w:lang w:val="en-US" w:eastAsia="en-US" w:bidi="ar-SA"/>
      </w:rPr>
    </w:lvl>
    <w:lvl w:ilvl="5" w:tplc="CC6AABD6">
      <w:numFmt w:val="bullet"/>
      <w:lvlText w:val="•"/>
      <w:lvlJc w:val="left"/>
      <w:pPr>
        <w:ind w:left="5302" w:hanging="360"/>
      </w:pPr>
      <w:rPr>
        <w:rFonts w:hint="default"/>
        <w:lang w:val="en-US" w:eastAsia="en-US" w:bidi="ar-SA"/>
      </w:rPr>
    </w:lvl>
    <w:lvl w:ilvl="6" w:tplc="BE80D246">
      <w:numFmt w:val="bullet"/>
      <w:lvlText w:val="•"/>
      <w:lvlJc w:val="left"/>
      <w:pPr>
        <w:ind w:left="6197" w:hanging="360"/>
      </w:pPr>
      <w:rPr>
        <w:rFonts w:hint="default"/>
        <w:lang w:val="en-US" w:eastAsia="en-US" w:bidi="ar-SA"/>
      </w:rPr>
    </w:lvl>
    <w:lvl w:ilvl="7" w:tplc="3FC02EAA">
      <w:numFmt w:val="bullet"/>
      <w:lvlText w:val="•"/>
      <w:lvlJc w:val="left"/>
      <w:pPr>
        <w:ind w:left="7093" w:hanging="360"/>
      </w:pPr>
      <w:rPr>
        <w:rFonts w:hint="default"/>
        <w:lang w:val="en-US" w:eastAsia="en-US" w:bidi="ar-SA"/>
      </w:rPr>
    </w:lvl>
    <w:lvl w:ilvl="8" w:tplc="7B6C5FDE">
      <w:numFmt w:val="bullet"/>
      <w:lvlText w:val="•"/>
      <w:lvlJc w:val="left"/>
      <w:pPr>
        <w:ind w:left="7988" w:hanging="360"/>
      </w:pPr>
      <w:rPr>
        <w:rFonts w:hint="default"/>
        <w:lang w:val="en-US" w:eastAsia="en-US" w:bidi="ar-SA"/>
      </w:rPr>
    </w:lvl>
  </w:abstractNum>
  <w:abstractNum w:abstractNumId="1" w15:restartNumberingAfterBreak="0">
    <w:nsid w:val="7D730648"/>
    <w:multiLevelType w:val="hybridMultilevel"/>
    <w:tmpl w:val="3C9EC770"/>
    <w:lvl w:ilvl="0" w:tplc="C05C0256">
      <w:start w:val="2"/>
      <w:numFmt w:val="lowerLetter"/>
      <w:lvlText w:val="%1."/>
      <w:lvlJc w:val="left"/>
      <w:pPr>
        <w:ind w:left="1714" w:hanging="360"/>
      </w:pPr>
      <w:rPr>
        <w:rFonts w:ascii="Calibri" w:eastAsia="Calibri" w:hAnsi="Calibri" w:cs="Calibri" w:hint="default"/>
        <w:color w:val="365F91"/>
        <w:spacing w:val="-1"/>
        <w:w w:val="100"/>
        <w:sz w:val="22"/>
        <w:szCs w:val="22"/>
        <w:lang w:val="en-US" w:eastAsia="en-US" w:bidi="ar-SA"/>
      </w:rPr>
    </w:lvl>
    <w:lvl w:ilvl="1" w:tplc="E110DCA6">
      <w:numFmt w:val="bullet"/>
      <w:lvlText w:val="•"/>
      <w:lvlJc w:val="left"/>
      <w:pPr>
        <w:ind w:left="2526" w:hanging="360"/>
      </w:pPr>
      <w:rPr>
        <w:rFonts w:hint="default"/>
        <w:lang w:val="en-US" w:eastAsia="en-US" w:bidi="ar-SA"/>
      </w:rPr>
    </w:lvl>
    <w:lvl w:ilvl="2" w:tplc="5314A7F0">
      <w:numFmt w:val="bullet"/>
      <w:lvlText w:val="•"/>
      <w:lvlJc w:val="left"/>
      <w:pPr>
        <w:ind w:left="3332" w:hanging="360"/>
      </w:pPr>
      <w:rPr>
        <w:rFonts w:hint="default"/>
        <w:lang w:val="en-US" w:eastAsia="en-US" w:bidi="ar-SA"/>
      </w:rPr>
    </w:lvl>
    <w:lvl w:ilvl="3" w:tplc="27BA68CE">
      <w:numFmt w:val="bullet"/>
      <w:lvlText w:val="•"/>
      <w:lvlJc w:val="left"/>
      <w:pPr>
        <w:ind w:left="4138" w:hanging="360"/>
      </w:pPr>
      <w:rPr>
        <w:rFonts w:hint="default"/>
        <w:lang w:val="en-US" w:eastAsia="en-US" w:bidi="ar-SA"/>
      </w:rPr>
    </w:lvl>
    <w:lvl w:ilvl="4" w:tplc="0FEC55B2">
      <w:numFmt w:val="bullet"/>
      <w:lvlText w:val="•"/>
      <w:lvlJc w:val="left"/>
      <w:pPr>
        <w:ind w:left="4944" w:hanging="360"/>
      </w:pPr>
      <w:rPr>
        <w:rFonts w:hint="default"/>
        <w:lang w:val="en-US" w:eastAsia="en-US" w:bidi="ar-SA"/>
      </w:rPr>
    </w:lvl>
    <w:lvl w:ilvl="5" w:tplc="F3349C4C">
      <w:numFmt w:val="bullet"/>
      <w:lvlText w:val="•"/>
      <w:lvlJc w:val="left"/>
      <w:pPr>
        <w:ind w:left="5750" w:hanging="360"/>
      </w:pPr>
      <w:rPr>
        <w:rFonts w:hint="default"/>
        <w:lang w:val="en-US" w:eastAsia="en-US" w:bidi="ar-SA"/>
      </w:rPr>
    </w:lvl>
    <w:lvl w:ilvl="6" w:tplc="86BECB30">
      <w:numFmt w:val="bullet"/>
      <w:lvlText w:val="•"/>
      <w:lvlJc w:val="left"/>
      <w:pPr>
        <w:ind w:left="6556" w:hanging="360"/>
      </w:pPr>
      <w:rPr>
        <w:rFonts w:hint="default"/>
        <w:lang w:val="en-US" w:eastAsia="en-US" w:bidi="ar-SA"/>
      </w:rPr>
    </w:lvl>
    <w:lvl w:ilvl="7" w:tplc="6F9058B8">
      <w:numFmt w:val="bullet"/>
      <w:lvlText w:val="•"/>
      <w:lvlJc w:val="left"/>
      <w:pPr>
        <w:ind w:left="7362" w:hanging="360"/>
      </w:pPr>
      <w:rPr>
        <w:rFonts w:hint="default"/>
        <w:lang w:val="en-US" w:eastAsia="en-US" w:bidi="ar-SA"/>
      </w:rPr>
    </w:lvl>
    <w:lvl w:ilvl="8" w:tplc="1934608E">
      <w:numFmt w:val="bullet"/>
      <w:lvlText w:val="•"/>
      <w:lvlJc w:val="left"/>
      <w:pPr>
        <w:ind w:left="8168" w:hanging="360"/>
      </w:pPr>
      <w:rPr>
        <w:rFonts w:hint="default"/>
        <w:lang w:val="en-U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DA"/>
    <w:rsid w:val="000960DA"/>
    <w:rsid w:val="00163ED6"/>
    <w:rsid w:val="00165B81"/>
    <w:rsid w:val="00277CA2"/>
    <w:rsid w:val="00501701"/>
    <w:rsid w:val="00925EA7"/>
    <w:rsid w:val="00B440BA"/>
    <w:rsid w:val="00C0004C"/>
    <w:rsid w:val="00DA1933"/>
    <w:rsid w:val="00DE3D09"/>
    <w:rsid w:val="00F6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E6ED"/>
  <w15:docId w15:val="{A1CEF51A-A60F-47E2-AE1C-EE1AA774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2088" w:right="2262"/>
      <w:jc w:val="center"/>
    </w:pPr>
    <w:rPr>
      <w:b/>
      <w:bCs/>
      <w:i/>
      <w:sz w:val="40"/>
      <w:szCs w:val="40"/>
      <w:u w:val="single" w:color="000000"/>
    </w:rPr>
  </w:style>
  <w:style w:type="paragraph" w:styleId="ListParagraph">
    <w:name w:val="List Paragraph"/>
    <w:basedOn w:val="Normal"/>
    <w:uiPriority w:val="1"/>
    <w:qFormat/>
    <w:pPr>
      <w:ind w:left="99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LARRY D., VBADENV Trng Facility</dc:creator>
  <cp:lastModifiedBy>EDWARDS, LARRY D., VBADENV Trng Facility</cp:lastModifiedBy>
  <cp:revision>6</cp:revision>
  <dcterms:created xsi:type="dcterms:W3CDTF">2021-10-12T21:12:00Z</dcterms:created>
  <dcterms:modified xsi:type="dcterms:W3CDTF">2021-10-26T15:34:00Z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LastSaved">
    <vt:filetime>2021-06-15T00:00:00Z</vt:filetime>
  </property>
</Properties>
</file>